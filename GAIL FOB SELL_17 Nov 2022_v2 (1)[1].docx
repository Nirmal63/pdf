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9515" w14:textId="2EC2F6C8" w:rsidR="005155EE" w:rsidRPr="0074216D" w:rsidRDefault="00B53ED4" w:rsidP="006F0DE4">
      <w:pPr>
        <w:spacing w:before="120" w:after="120" w:line="240" w:lineRule="auto"/>
        <w:jc w:val="center"/>
        <w:outlineLvl w:val="0"/>
        <w:rPr>
          <w:rFonts w:asciiTheme="minorHAnsi" w:hAnsiTheme="minorHAnsi" w:cstheme="minorHAnsi"/>
          <w:b/>
          <w:bCs/>
          <w:sz w:val="28"/>
          <w:szCs w:val="28"/>
          <w:lang w:val="en-IN"/>
        </w:rPr>
      </w:pPr>
      <w:r w:rsidRPr="0074216D">
        <w:rPr>
          <w:rFonts w:cs="Calibri"/>
          <w:b/>
          <w:bCs/>
          <w:i/>
          <w:iCs/>
          <w:color w:val="000000"/>
          <w:sz w:val="28"/>
          <w:szCs w:val="28"/>
          <w:lang w:val="en-IN"/>
        </w:rPr>
        <w:t>Enquiry reference number: </w:t>
      </w:r>
      <w:r w:rsidR="00B669E9" w:rsidRPr="0074216D">
        <w:rPr>
          <w:rFonts w:cs="Calibri"/>
          <w:b/>
          <w:bCs/>
          <w:i/>
          <w:iCs/>
          <w:color w:val="000000"/>
          <w:sz w:val="28"/>
          <w:szCs w:val="28"/>
          <w:lang w:val="en-IN"/>
        </w:rPr>
        <w:t>GAIL/</w:t>
      </w:r>
      <w:r w:rsidR="00B669E9">
        <w:rPr>
          <w:rFonts w:cs="Calibri"/>
          <w:b/>
          <w:bCs/>
          <w:i/>
          <w:iCs/>
          <w:color w:val="000000"/>
          <w:sz w:val="28"/>
          <w:szCs w:val="28"/>
          <w:lang w:val="en-IN"/>
        </w:rPr>
        <w:t>FOB Sale</w:t>
      </w:r>
      <w:r w:rsidR="00B669E9" w:rsidRPr="0074216D">
        <w:rPr>
          <w:rFonts w:cs="Calibri"/>
          <w:b/>
          <w:bCs/>
          <w:i/>
          <w:iCs/>
          <w:color w:val="000000"/>
          <w:sz w:val="28"/>
          <w:szCs w:val="28"/>
          <w:lang w:val="en-IN"/>
        </w:rPr>
        <w:t>/202</w:t>
      </w:r>
      <w:r w:rsidR="00B669E9">
        <w:rPr>
          <w:rFonts w:cs="Calibri"/>
          <w:b/>
          <w:bCs/>
          <w:i/>
          <w:iCs/>
          <w:color w:val="000000"/>
          <w:sz w:val="28"/>
          <w:szCs w:val="28"/>
          <w:lang w:val="en-IN"/>
        </w:rPr>
        <w:t>2</w:t>
      </w:r>
      <w:r w:rsidR="00B669E9" w:rsidRPr="0074216D">
        <w:rPr>
          <w:rFonts w:cs="Calibri"/>
          <w:b/>
          <w:bCs/>
          <w:i/>
          <w:iCs/>
          <w:color w:val="000000"/>
          <w:sz w:val="28"/>
          <w:szCs w:val="28"/>
          <w:lang w:val="en-IN"/>
        </w:rPr>
        <w:t>/</w:t>
      </w:r>
      <w:r w:rsidR="00FD4772">
        <w:rPr>
          <w:rFonts w:cs="Calibri"/>
          <w:b/>
          <w:bCs/>
          <w:i/>
          <w:iCs/>
          <w:color w:val="000000"/>
          <w:sz w:val="28"/>
          <w:szCs w:val="28"/>
          <w:lang w:val="en-IN"/>
        </w:rPr>
        <w:t>11</w:t>
      </w:r>
      <w:r w:rsidR="00B669E9">
        <w:rPr>
          <w:rFonts w:cs="Calibri"/>
          <w:b/>
          <w:bCs/>
          <w:i/>
          <w:iCs/>
          <w:color w:val="000000"/>
          <w:sz w:val="28"/>
          <w:szCs w:val="28"/>
          <w:lang w:val="en-IN"/>
        </w:rPr>
        <w:t xml:space="preserve"> </w:t>
      </w:r>
      <w:r w:rsidRPr="0074216D">
        <w:rPr>
          <w:rFonts w:asciiTheme="minorHAnsi" w:hAnsiTheme="minorHAnsi" w:cstheme="minorHAnsi"/>
          <w:b/>
          <w:bCs/>
          <w:sz w:val="28"/>
          <w:szCs w:val="28"/>
          <w:lang w:val="en-IN"/>
        </w:rPr>
        <w:t xml:space="preserve">- </w:t>
      </w:r>
      <w:r w:rsidRPr="0074216D">
        <w:rPr>
          <w:rFonts w:asciiTheme="minorHAnsi" w:hAnsiTheme="minorHAnsi" w:cstheme="minorHAnsi"/>
          <w:b/>
          <w:bCs/>
          <w:i/>
          <w:iCs/>
          <w:sz w:val="28"/>
          <w:szCs w:val="28"/>
          <w:lang w:val="en-IN"/>
        </w:rPr>
        <w:t>Term Sheet</w:t>
      </w:r>
    </w:p>
    <w:p w14:paraId="5E0DF6E2" w14:textId="28AC3D3F" w:rsidR="005155EE" w:rsidRPr="0074216D" w:rsidRDefault="00B53ED4" w:rsidP="006F0DE4">
      <w:pPr>
        <w:spacing w:before="120" w:after="120" w:line="240" w:lineRule="auto"/>
        <w:jc w:val="both"/>
        <w:rPr>
          <w:rFonts w:asciiTheme="minorHAnsi" w:hAnsiTheme="minorHAnsi" w:cstheme="minorHAnsi"/>
          <w:b/>
          <w:bCs/>
          <w:sz w:val="24"/>
          <w:szCs w:val="24"/>
          <w:lang w:val="en-IN"/>
        </w:rPr>
      </w:pPr>
      <w:r w:rsidRPr="0074216D">
        <w:rPr>
          <w:rFonts w:asciiTheme="minorHAnsi" w:hAnsiTheme="minorHAnsi" w:cstheme="minorHAnsi"/>
          <w:sz w:val="24"/>
          <w:szCs w:val="24"/>
          <w:lang w:val="en-IN"/>
        </w:rPr>
        <w:t xml:space="preserve">This term sheet summarises the principal terms with respect to a potential LNG </w:t>
      </w:r>
      <w:r w:rsidR="00B669E9">
        <w:rPr>
          <w:rFonts w:asciiTheme="minorHAnsi" w:hAnsiTheme="minorHAnsi" w:cstheme="minorHAnsi"/>
          <w:sz w:val="24"/>
          <w:szCs w:val="24"/>
          <w:lang w:val="en-IN"/>
        </w:rPr>
        <w:t xml:space="preserve">Sale </w:t>
      </w:r>
      <w:r w:rsidRPr="0074216D">
        <w:rPr>
          <w:rFonts w:asciiTheme="minorHAnsi" w:hAnsiTheme="minorHAnsi" w:cstheme="minorHAnsi"/>
          <w:sz w:val="24"/>
          <w:szCs w:val="24"/>
          <w:lang w:val="en-IN"/>
        </w:rPr>
        <w:t xml:space="preserve">transaction under discussion and is not intended to be and does not constitute a legally binding obligation. </w:t>
      </w:r>
    </w:p>
    <w:tbl>
      <w:tblPr>
        <w:tblW w:w="114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9147"/>
      </w:tblGrid>
      <w:tr w:rsidR="00B669E9" w14:paraId="2D4F7826" w14:textId="77777777" w:rsidTr="00703542">
        <w:trPr>
          <w:trHeight w:val="236"/>
          <w:tblHeader/>
        </w:trPr>
        <w:tc>
          <w:tcPr>
            <w:tcW w:w="2335" w:type="dxa"/>
          </w:tcPr>
          <w:p w14:paraId="58C5150B" w14:textId="77777777" w:rsidR="00B669E9" w:rsidRPr="0074216D" w:rsidRDefault="00B669E9" w:rsidP="00645A78">
            <w:pPr>
              <w:spacing w:before="120" w:after="120" w:line="240" w:lineRule="auto"/>
              <w:jc w:val="both"/>
              <w:rPr>
                <w:rFonts w:asciiTheme="minorHAnsi" w:hAnsiTheme="minorHAnsi" w:cstheme="minorHAnsi"/>
                <w:b/>
                <w:sz w:val="24"/>
                <w:szCs w:val="24"/>
                <w:lang w:val="en-IN"/>
              </w:rPr>
            </w:pPr>
            <w:r w:rsidRPr="0074216D">
              <w:rPr>
                <w:rFonts w:asciiTheme="minorHAnsi" w:hAnsiTheme="minorHAnsi" w:cstheme="minorHAnsi"/>
                <w:b/>
                <w:sz w:val="24"/>
                <w:szCs w:val="24"/>
                <w:lang w:val="en-IN"/>
              </w:rPr>
              <w:t>Key Terms</w:t>
            </w:r>
          </w:p>
        </w:tc>
        <w:tc>
          <w:tcPr>
            <w:tcW w:w="9147" w:type="dxa"/>
          </w:tcPr>
          <w:p w14:paraId="1BC51D3E" w14:textId="72B66842" w:rsidR="00B669E9" w:rsidRPr="0074216D" w:rsidRDefault="00B669E9" w:rsidP="006F0DE4">
            <w:pPr>
              <w:spacing w:before="120" w:after="120" w:line="240" w:lineRule="auto"/>
              <w:jc w:val="both"/>
              <w:rPr>
                <w:rFonts w:asciiTheme="minorHAnsi" w:hAnsiTheme="minorHAnsi" w:cstheme="minorHAnsi"/>
                <w:b/>
                <w:sz w:val="24"/>
                <w:szCs w:val="24"/>
                <w:lang w:val="en-IN"/>
              </w:rPr>
            </w:pPr>
            <w:r w:rsidRPr="0074216D">
              <w:rPr>
                <w:rFonts w:asciiTheme="minorHAnsi" w:hAnsiTheme="minorHAnsi" w:cstheme="minorHAnsi"/>
                <w:b/>
                <w:sz w:val="24"/>
                <w:szCs w:val="24"/>
                <w:lang w:val="en-IN"/>
              </w:rPr>
              <w:t>GAIL sells to XXX</w:t>
            </w:r>
          </w:p>
        </w:tc>
      </w:tr>
      <w:tr w:rsidR="00B669E9" w14:paraId="13576603" w14:textId="77777777" w:rsidTr="00703542">
        <w:tc>
          <w:tcPr>
            <w:tcW w:w="2335" w:type="dxa"/>
          </w:tcPr>
          <w:p w14:paraId="5CC1061F" w14:textId="77777777" w:rsidR="00B669E9" w:rsidRPr="0074216D" w:rsidRDefault="00B669E9" w:rsidP="00002012">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Parties</w:t>
            </w:r>
          </w:p>
        </w:tc>
        <w:tc>
          <w:tcPr>
            <w:tcW w:w="9147" w:type="dxa"/>
          </w:tcPr>
          <w:p w14:paraId="7414B591" w14:textId="27C923B0" w:rsidR="00B669E9" w:rsidRPr="0074216D" w:rsidRDefault="00B669E9" w:rsidP="00645A78">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__</w:t>
            </w:r>
            <w:ins w:id="0" w:author="Lim, Vanessa Gunawan" w:date="2022-11-17T15:19:00Z">
              <w:r w:rsidR="00022465">
                <w:rPr>
                  <w:rFonts w:asciiTheme="minorHAnsi" w:hAnsiTheme="minorHAnsi" w:cstheme="minorHAnsi"/>
                  <w:sz w:val="24"/>
                  <w:szCs w:val="24"/>
                  <w:lang w:val="en-IN"/>
                </w:rPr>
                <w:t xml:space="preserve"> BP Singapore Pte Ltd</w:t>
              </w:r>
              <w:r w:rsidR="00022465" w:rsidRPr="0074216D">
                <w:rPr>
                  <w:rFonts w:asciiTheme="minorHAnsi" w:hAnsiTheme="minorHAnsi" w:cstheme="minorHAnsi"/>
                  <w:sz w:val="24"/>
                  <w:szCs w:val="24"/>
                  <w:lang w:val="en-IN"/>
                </w:rPr>
                <w:t xml:space="preserve"> </w:t>
              </w:r>
            </w:ins>
            <w:r w:rsidRPr="0074216D">
              <w:rPr>
                <w:rFonts w:asciiTheme="minorHAnsi" w:hAnsiTheme="minorHAnsi" w:cstheme="minorHAnsi"/>
                <w:sz w:val="24"/>
                <w:szCs w:val="24"/>
                <w:lang w:val="en-IN"/>
              </w:rPr>
              <w:t xml:space="preserve">__________________ (‘the </w:t>
            </w:r>
            <w:r w:rsidRPr="0074216D">
              <w:rPr>
                <w:rFonts w:asciiTheme="minorHAnsi" w:hAnsiTheme="minorHAnsi" w:cstheme="minorHAnsi"/>
                <w:b/>
                <w:sz w:val="24"/>
                <w:szCs w:val="24"/>
                <w:lang w:val="en-IN"/>
              </w:rPr>
              <w:t>Buyer</w:t>
            </w:r>
            <w:r w:rsidRPr="0074216D">
              <w:rPr>
                <w:rFonts w:asciiTheme="minorHAnsi" w:hAnsiTheme="minorHAnsi" w:cstheme="minorHAnsi"/>
                <w:sz w:val="24"/>
                <w:szCs w:val="24"/>
                <w:lang w:val="en-IN"/>
              </w:rPr>
              <w:t xml:space="preserve">’) and GAIL India Limited (‘the </w:t>
            </w:r>
            <w:r w:rsidRPr="0074216D">
              <w:rPr>
                <w:rFonts w:asciiTheme="minorHAnsi" w:hAnsiTheme="minorHAnsi" w:cstheme="minorHAnsi"/>
                <w:b/>
                <w:sz w:val="24"/>
                <w:szCs w:val="24"/>
                <w:lang w:val="en-IN"/>
              </w:rPr>
              <w:t>Seller</w:t>
            </w:r>
            <w:r w:rsidRPr="0074216D">
              <w:rPr>
                <w:rFonts w:asciiTheme="minorHAnsi" w:hAnsiTheme="minorHAnsi" w:cstheme="minorHAnsi"/>
                <w:sz w:val="24"/>
                <w:szCs w:val="24"/>
                <w:lang w:val="en-IN"/>
              </w:rPr>
              <w:t>’) and collectively (the ‘</w:t>
            </w:r>
            <w:r w:rsidRPr="0074216D">
              <w:rPr>
                <w:rFonts w:asciiTheme="minorHAnsi" w:hAnsiTheme="minorHAnsi" w:cstheme="minorHAnsi"/>
                <w:b/>
                <w:sz w:val="24"/>
                <w:szCs w:val="24"/>
                <w:lang w:val="en-IN"/>
              </w:rPr>
              <w:t>Parties</w:t>
            </w:r>
            <w:r w:rsidRPr="0074216D">
              <w:rPr>
                <w:rFonts w:asciiTheme="minorHAnsi" w:hAnsiTheme="minorHAnsi" w:cstheme="minorHAnsi"/>
                <w:sz w:val="24"/>
                <w:szCs w:val="24"/>
                <w:lang w:val="en-IN"/>
              </w:rPr>
              <w:t>’).</w:t>
            </w:r>
          </w:p>
        </w:tc>
      </w:tr>
      <w:tr w:rsidR="00B669E9" w14:paraId="4FC8B89B" w14:textId="77777777" w:rsidTr="00703542">
        <w:tc>
          <w:tcPr>
            <w:tcW w:w="2335" w:type="dxa"/>
          </w:tcPr>
          <w:p w14:paraId="1AF133E5"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Buyer’s Take or Pay Obligation</w:t>
            </w:r>
          </w:p>
        </w:tc>
        <w:tc>
          <w:tcPr>
            <w:tcW w:w="9147" w:type="dxa"/>
          </w:tcPr>
          <w:p w14:paraId="32609183" w14:textId="30819215" w:rsidR="00B669E9" w:rsidRPr="0074216D" w:rsidRDefault="00B669E9" w:rsidP="00414290">
            <w:pPr>
              <w:pStyle w:val="Definitions"/>
              <w:spacing w:before="120" w:after="120"/>
              <w:ind w:left="0"/>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100% Take or Pay regime with net proceeds in accordance </w:t>
            </w:r>
            <w:proofErr w:type="gramStart"/>
            <w:r w:rsidRPr="0074216D">
              <w:rPr>
                <w:rFonts w:asciiTheme="minorHAnsi" w:hAnsiTheme="minorHAnsi" w:cstheme="minorHAnsi"/>
                <w:sz w:val="24"/>
                <w:szCs w:val="24"/>
                <w:lang w:val="en-IN"/>
              </w:rPr>
              <w:t>to</w:t>
            </w:r>
            <w:proofErr w:type="gramEnd"/>
            <w:r w:rsidRPr="0074216D">
              <w:rPr>
                <w:rFonts w:asciiTheme="minorHAnsi" w:hAnsiTheme="minorHAnsi" w:cstheme="minorHAnsi"/>
                <w:sz w:val="24"/>
                <w:szCs w:val="24"/>
                <w:lang w:val="en-IN"/>
              </w:rPr>
              <w:t xml:space="preserve"> </w:t>
            </w:r>
            <w:ins w:id="1" w:author="Lim, Vanessa Gunawan" w:date="2022-11-17T15:20:00Z">
              <w:r w:rsidR="00022465">
                <w:rPr>
                  <w:rFonts w:asciiTheme="minorHAnsi" w:hAnsiTheme="minorHAnsi" w:cstheme="minorHAnsi"/>
                  <w:sz w:val="24"/>
                  <w:szCs w:val="24"/>
                  <w:lang w:val="en-IN"/>
                </w:rPr>
                <w:t>MSPA</w:t>
              </w:r>
            </w:ins>
            <w:del w:id="2" w:author="Lim, Vanessa Gunawan" w:date="2022-11-17T15:20:00Z">
              <w:r w:rsidRPr="0074216D" w:rsidDel="00022465">
                <w:rPr>
                  <w:rFonts w:asciiTheme="minorHAnsi" w:hAnsiTheme="minorHAnsi" w:cstheme="minorHAnsi"/>
                  <w:sz w:val="24"/>
                  <w:szCs w:val="24"/>
                  <w:lang w:val="en-IN"/>
                </w:rPr>
                <w:delText>attached Annexure A (SPLNG) or Annexure C (CP Terminal)</w:delText>
              </w:r>
            </w:del>
            <w:r w:rsidRPr="0074216D">
              <w:rPr>
                <w:rFonts w:asciiTheme="minorHAnsi" w:hAnsiTheme="minorHAnsi" w:cstheme="minorHAnsi"/>
                <w:sz w:val="24"/>
                <w:szCs w:val="24"/>
                <w:lang w:val="en-IN"/>
              </w:rPr>
              <w:t xml:space="preserve">. </w:t>
            </w:r>
          </w:p>
        </w:tc>
      </w:tr>
      <w:tr w:rsidR="00B669E9" w14:paraId="5CE527FE" w14:textId="77777777" w:rsidTr="00703542">
        <w:tc>
          <w:tcPr>
            <w:tcW w:w="2335" w:type="dxa"/>
          </w:tcPr>
          <w:p w14:paraId="625EFDC1" w14:textId="15DAA91F"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Seller’s Deliver o</w:t>
            </w:r>
            <w:r>
              <w:rPr>
                <w:rFonts w:asciiTheme="minorHAnsi" w:hAnsiTheme="minorHAnsi" w:cstheme="minorHAnsi"/>
                <w:b/>
                <w:sz w:val="24"/>
                <w:szCs w:val="24"/>
                <w:lang w:val="en-IN"/>
              </w:rPr>
              <w:t>r</w:t>
            </w:r>
            <w:r w:rsidRPr="0074216D">
              <w:rPr>
                <w:rFonts w:asciiTheme="minorHAnsi" w:hAnsiTheme="minorHAnsi" w:cstheme="minorHAnsi"/>
                <w:b/>
                <w:sz w:val="24"/>
                <w:szCs w:val="24"/>
                <w:lang w:val="en-IN"/>
              </w:rPr>
              <w:t xml:space="preserve"> Pay Obligation</w:t>
            </w:r>
          </w:p>
        </w:tc>
        <w:tc>
          <w:tcPr>
            <w:tcW w:w="9147" w:type="dxa"/>
          </w:tcPr>
          <w:p w14:paraId="7139C115" w14:textId="5508C7FA" w:rsidR="00B669E9" w:rsidRPr="0074216D" w:rsidRDefault="00022465" w:rsidP="00414290">
            <w:pPr>
              <w:pStyle w:val="Definitions"/>
              <w:spacing w:before="120" w:after="120"/>
              <w:ind w:left="0"/>
              <w:rPr>
                <w:rFonts w:asciiTheme="minorHAnsi" w:hAnsiTheme="minorHAnsi" w:cstheme="minorHAnsi"/>
                <w:sz w:val="24"/>
                <w:szCs w:val="24"/>
                <w:lang w:val="en-IN"/>
              </w:rPr>
            </w:pPr>
            <w:ins w:id="3" w:author="Lim, Vanessa Gunawan" w:date="2022-11-17T15:19:00Z">
              <w:r>
                <w:rPr>
                  <w:rFonts w:asciiTheme="minorHAnsi" w:hAnsiTheme="minorHAnsi" w:cstheme="minorHAnsi"/>
                  <w:sz w:val="24"/>
                  <w:szCs w:val="24"/>
                  <w:lang w:val="en-IN"/>
                </w:rPr>
                <w:t>100% Deliver or Pay</w:t>
              </w:r>
            </w:ins>
            <w:r w:rsidR="00B669E9" w:rsidRPr="0074216D">
              <w:rPr>
                <w:rFonts w:asciiTheme="minorHAnsi" w:hAnsiTheme="minorHAnsi" w:cstheme="minorHAnsi"/>
                <w:sz w:val="24"/>
                <w:szCs w:val="24"/>
                <w:lang w:val="en-IN"/>
              </w:rPr>
              <w:t xml:space="preserve"> </w:t>
            </w:r>
            <w:del w:id="4" w:author="Lim, Vanessa Gunawan" w:date="2022-11-17T15:20:00Z">
              <w:r w:rsidR="00B669E9" w:rsidDel="00022465">
                <w:rPr>
                  <w:rFonts w:asciiTheme="minorHAnsi" w:hAnsiTheme="minorHAnsi" w:cstheme="minorHAnsi"/>
                  <w:sz w:val="24"/>
                  <w:szCs w:val="24"/>
                  <w:lang w:val="en-IN"/>
                </w:rPr>
                <w:delText xml:space="preserve">In </w:delText>
              </w:r>
              <w:r w:rsidR="00B669E9" w:rsidRPr="0074216D" w:rsidDel="00022465">
                <w:rPr>
                  <w:rFonts w:asciiTheme="minorHAnsi" w:hAnsiTheme="minorHAnsi" w:cstheme="minorHAnsi"/>
                  <w:sz w:val="24"/>
                  <w:szCs w:val="24"/>
                  <w:lang w:val="en-IN"/>
                </w:rPr>
                <w:delText xml:space="preserve">accordance to attached Annexure A (SPLNG) or Annexure C (CP Terminal). </w:delText>
              </w:r>
            </w:del>
          </w:p>
        </w:tc>
      </w:tr>
      <w:tr w:rsidR="00B669E9" w14:paraId="2C6CECF1" w14:textId="77777777" w:rsidTr="00703542">
        <w:tc>
          <w:tcPr>
            <w:tcW w:w="2335" w:type="dxa"/>
          </w:tcPr>
          <w:p w14:paraId="5E3C176F"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LNG Supply Source</w:t>
            </w:r>
          </w:p>
        </w:tc>
        <w:tc>
          <w:tcPr>
            <w:tcW w:w="9147" w:type="dxa"/>
          </w:tcPr>
          <w:p w14:paraId="3998BA48" w14:textId="242D224B" w:rsidR="0013646E" w:rsidRPr="0074216D" w:rsidRDefault="0013646E" w:rsidP="0013646E">
            <w:pPr>
              <w:pStyle w:val="Definitions"/>
              <w:spacing w:before="120" w:after="120"/>
              <w:ind w:left="0"/>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The </w:t>
            </w:r>
            <w:r>
              <w:rPr>
                <w:rFonts w:asciiTheme="minorHAnsi" w:hAnsiTheme="minorHAnsi" w:cstheme="minorHAnsi"/>
                <w:sz w:val="24"/>
                <w:szCs w:val="24"/>
                <w:lang w:val="en-IN"/>
              </w:rPr>
              <w:t>Cove Point</w:t>
            </w:r>
            <w:r w:rsidRPr="0074216D">
              <w:rPr>
                <w:rFonts w:asciiTheme="minorHAnsi" w:hAnsiTheme="minorHAnsi" w:cstheme="minorHAnsi"/>
                <w:sz w:val="24"/>
                <w:szCs w:val="24"/>
                <w:lang w:val="en-IN"/>
              </w:rPr>
              <w:t xml:space="preserve"> LNG Terminal (“</w:t>
            </w:r>
            <w:r>
              <w:rPr>
                <w:rFonts w:asciiTheme="minorHAnsi" w:hAnsiTheme="minorHAnsi" w:cstheme="minorHAnsi"/>
                <w:sz w:val="24"/>
                <w:szCs w:val="24"/>
                <w:lang w:val="en-IN"/>
              </w:rPr>
              <w:t>CP”) shall be the Loading Port</w:t>
            </w:r>
            <w:r w:rsidR="00FD4772">
              <w:rPr>
                <w:rFonts w:asciiTheme="minorHAnsi" w:hAnsiTheme="minorHAnsi" w:cstheme="minorHAnsi"/>
                <w:sz w:val="24"/>
                <w:szCs w:val="24"/>
                <w:lang w:val="en-IN"/>
              </w:rPr>
              <w:t>.</w:t>
            </w:r>
          </w:p>
          <w:p w14:paraId="46FD0374" w14:textId="0537BAB1" w:rsidR="00B669E9" w:rsidRPr="0074216D" w:rsidRDefault="0013646E" w:rsidP="0013646E">
            <w:pPr>
              <w:spacing w:before="120" w:after="120" w:line="240" w:lineRule="auto"/>
              <w:jc w:val="both"/>
              <w:rPr>
                <w:rFonts w:asciiTheme="minorHAnsi" w:hAnsiTheme="minorHAnsi" w:cstheme="minorHAnsi"/>
                <w:sz w:val="24"/>
                <w:szCs w:val="24"/>
                <w:lang w:val="en-IN"/>
              </w:rPr>
            </w:pPr>
            <w:del w:id="5" w:author="Lim, Vanessa Gunawan" w:date="2022-11-17T15:20:00Z">
              <w:r w:rsidDel="00022465">
                <w:rPr>
                  <w:rFonts w:asciiTheme="minorHAnsi" w:hAnsiTheme="minorHAnsi" w:cstheme="minorHAnsi"/>
                  <w:sz w:val="24"/>
                  <w:szCs w:val="24"/>
                  <w:lang w:val="en-IN"/>
                </w:rPr>
                <w:delText>CP</w:delText>
              </w:r>
              <w:r w:rsidRPr="0074216D" w:rsidDel="00022465">
                <w:rPr>
                  <w:rFonts w:asciiTheme="minorHAnsi" w:hAnsiTheme="minorHAnsi" w:cstheme="minorHAnsi"/>
                  <w:sz w:val="24"/>
                  <w:szCs w:val="24"/>
                  <w:lang w:val="en-IN"/>
                </w:rPr>
                <w:delText xml:space="preserve"> is defined in a</w:delText>
              </w:r>
              <w:r w:rsidDel="00022465">
                <w:rPr>
                  <w:rFonts w:asciiTheme="minorHAnsi" w:hAnsiTheme="minorHAnsi" w:cstheme="minorHAnsi"/>
                  <w:sz w:val="24"/>
                  <w:szCs w:val="24"/>
                  <w:lang w:val="en-IN"/>
                </w:rPr>
                <w:delText>ccordance to attached Annexure C</w:delText>
              </w:r>
              <w:r w:rsidRPr="0074216D" w:rsidDel="00022465">
                <w:rPr>
                  <w:rFonts w:asciiTheme="minorHAnsi" w:hAnsiTheme="minorHAnsi" w:cstheme="minorHAnsi"/>
                  <w:sz w:val="24"/>
                  <w:szCs w:val="24"/>
                  <w:lang w:val="en-IN"/>
                </w:rPr>
                <w:delText>.</w:delText>
              </w:r>
            </w:del>
          </w:p>
        </w:tc>
      </w:tr>
      <w:tr w:rsidR="00B669E9" w14:paraId="1563194B" w14:textId="77777777" w:rsidTr="00703542">
        <w:tc>
          <w:tcPr>
            <w:tcW w:w="2335" w:type="dxa"/>
          </w:tcPr>
          <w:p w14:paraId="69CAAC45"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Delivery Terms</w:t>
            </w:r>
          </w:p>
        </w:tc>
        <w:tc>
          <w:tcPr>
            <w:tcW w:w="9147" w:type="dxa"/>
          </w:tcPr>
          <w:p w14:paraId="1F3FC14A" w14:textId="77777777"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FOB</w:t>
            </w:r>
          </w:p>
        </w:tc>
      </w:tr>
      <w:tr w:rsidR="00B669E9" w14:paraId="79E31A43" w14:textId="77777777" w:rsidTr="00703542">
        <w:trPr>
          <w:trHeight w:val="841"/>
        </w:trPr>
        <w:tc>
          <w:tcPr>
            <w:tcW w:w="2335" w:type="dxa"/>
          </w:tcPr>
          <w:p w14:paraId="15CE135D" w14:textId="5821B22B"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bookmarkStart w:id="6" w:name="_Ref93649329"/>
            <w:r w:rsidRPr="0074216D">
              <w:rPr>
                <w:rFonts w:asciiTheme="minorHAnsi" w:hAnsiTheme="minorHAnsi" w:cstheme="minorHAnsi"/>
                <w:b/>
                <w:sz w:val="24"/>
                <w:szCs w:val="24"/>
                <w:lang w:val="en-IN"/>
              </w:rPr>
              <w:t>Delivery Period</w:t>
            </w:r>
            <w:bookmarkEnd w:id="6"/>
            <w:r w:rsidRPr="0074216D">
              <w:rPr>
                <w:rFonts w:asciiTheme="minorHAnsi" w:hAnsiTheme="minorHAnsi" w:cstheme="minorHAnsi"/>
                <w:b/>
                <w:sz w:val="24"/>
                <w:szCs w:val="24"/>
                <w:lang w:val="en-IN"/>
              </w:rPr>
              <w:t xml:space="preserve"> </w:t>
            </w:r>
          </w:p>
          <w:p w14:paraId="1DC98458" w14:textId="77777777" w:rsidR="00B669E9" w:rsidRPr="0074216D" w:rsidRDefault="00B669E9" w:rsidP="00A646AE">
            <w:pPr>
              <w:spacing w:before="120" w:after="120" w:line="240" w:lineRule="auto"/>
              <w:ind w:left="360" w:hanging="360"/>
              <w:rPr>
                <w:rFonts w:asciiTheme="minorHAnsi" w:hAnsiTheme="minorHAnsi" w:cstheme="minorHAnsi"/>
                <w:b/>
                <w:sz w:val="24"/>
                <w:szCs w:val="24"/>
                <w:lang w:val="en-IN"/>
              </w:rPr>
            </w:pPr>
          </w:p>
          <w:p w14:paraId="56E6E83A" w14:textId="77777777" w:rsidR="00B669E9" w:rsidRPr="0074216D" w:rsidRDefault="00B669E9" w:rsidP="00A646AE">
            <w:pPr>
              <w:spacing w:after="120" w:line="240" w:lineRule="auto"/>
              <w:ind w:left="360" w:hanging="360"/>
              <w:rPr>
                <w:rFonts w:asciiTheme="minorHAnsi" w:hAnsiTheme="minorHAnsi" w:cstheme="minorHAnsi"/>
                <w:sz w:val="24"/>
                <w:szCs w:val="24"/>
                <w:lang w:val="en-IN"/>
              </w:rPr>
            </w:pPr>
          </w:p>
          <w:p w14:paraId="7367E51D" w14:textId="77777777" w:rsidR="00B669E9" w:rsidRPr="0074216D" w:rsidRDefault="00B669E9" w:rsidP="00A646AE">
            <w:pPr>
              <w:spacing w:after="120" w:line="240" w:lineRule="auto"/>
              <w:ind w:left="360" w:hanging="360"/>
              <w:rPr>
                <w:rFonts w:asciiTheme="minorHAnsi" w:hAnsiTheme="minorHAnsi" w:cstheme="minorHAnsi"/>
                <w:sz w:val="24"/>
                <w:szCs w:val="24"/>
                <w:lang w:val="en-IN"/>
              </w:rPr>
            </w:pPr>
          </w:p>
          <w:p w14:paraId="73CD86E3" w14:textId="77777777" w:rsidR="00B669E9" w:rsidRPr="0074216D" w:rsidRDefault="00B669E9" w:rsidP="00A646AE">
            <w:pPr>
              <w:spacing w:after="120" w:line="240" w:lineRule="auto"/>
              <w:ind w:left="360" w:hanging="360"/>
              <w:rPr>
                <w:rFonts w:asciiTheme="minorHAnsi" w:hAnsiTheme="minorHAnsi" w:cstheme="minorHAnsi"/>
                <w:sz w:val="24"/>
                <w:szCs w:val="24"/>
                <w:lang w:val="en-IN"/>
              </w:rPr>
            </w:pPr>
          </w:p>
          <w:p w14:paraId="2EBCAE53" w14:textId="77777777" w:rsidR="00B669E9" w:rsidRPr="0074216D" w:rsidRDefault="00B669E9" w:rsidP="00A646AE">
            <w:pPr>
              <w:spacing w:after="120" w:line="240" w:lineRule="auto"/>
              <w:ind w:left="360" w:hanging="360"/>
              <w:rPr>
                <w:rFonts w:asciiTheme="minorHAnsi" w:hAnsiTheme="minorHAnsi" w:cstheme="minorHAnsi"/>
                <w:sz w:val="24"/>
                <w:szCs w:val="24"/>
                <w:lang w:val="en-IN"/>
              </w:rPr>
            </w:pPr>
          </w:p>
        </w:tc>
        <w:tc>
          <w:tcPr>
            <w:tcW w:w="9147" w:type="dxa"/>
          </w:tcPr>
          <w:tbl>
            <w:tblPr>
              <w:tblpPr w:leftFromText="180" w:rightFromText="180" w:vertAnchor="page" w:horzAnchor="page" w:tblpX="1321" w:tblpY="631"/>
              <w:tblOverlap w:val="neve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88"/>
              <w:gridCol w:w="2268"/>
            </w:tblGrid>
            <w:tr w:rsidR="00B669E9" w:rsidRPr="0074216D" w14:paraId="61D68E5D" w14:textId="77777777" w:rsidTr="00CE3A8B">
              <w:tc>
                <w:tcPr>
                  <w:tcW w:w="1885" w:type="dxa"/>
                  <w:shd w:val="clear" w:color="auto" w:fill="auto"/>
                  <w:vAlign w:val="center"/>
                </w:tcPr>
                <w:p w14:paraId="44FBFAFA" w14:textId="77777777" w:rsidR="00B669E9" w:rsidRPr="0074216D" w:rsidRDefault="00B669E9" w:rsidP="00B669E9">
                  <w:pPr>
                    <w:pStyle w:val="ListParagraph"/>
                    <w:tabs>
                      <w:tab w:val="left" w:pos="0"/>
                    </w:tabs>
                    <w:spacing w:line="240" w:lineRule="auto"/>
                    <w:ind w:left="0" w:right="387"/>
                    <w:jc w:val="center"/>
                    <w:rPr>
                      <w:rFonts w:asciiTheme="minorHAnsi" w:hAnsiTheme="minorHAnsi" w:cstheme="minorHAnsi"/>
                      <w:b/>
                      <w:sz w:val="24"/>
                      <w:szCs w:val="24"/>
                      <w:lang w:val="en-IN"/>
                    </w:rPr>
                  </w:pPr>
                </w:p>
              </w:tc>
              <w:tc>
                <w:tcPr>
                  <w:tcW w:w="2788" w:type="dxa"/>
                  <w:shd w:val="clear" w:color="auto" w:fill="auto"/>
                </w:tcPr>
                <w:p w14:paraId="11D82848" w14:textId="77777777" w:rsidR="00B669E9" w:rsidRPr="0074216D" w:rsidRDefault="00B669E9" w:rsidP="00B669E9">
                  <w:pPr>
                    <w:pStyle w:val="ListParagraph"/>
                    <w:tabs>
                      <w:tab w:val="left" w:pos="0"/>
                    </w:tabs>
                    <w:spacing w:line="240" w:lineRule="auto"/>
                    <w:ind w:left="0"/>
                    <w:jc w:val="both"/>
                    <w:rPr>
                      <w:rFonts w:asciiTheme="minorHAnsi" w:hAnsiTheme="minorHAnsi" w:cstheme="minorHAnsi"/>
                      <w:b/>
                      <w:sz w:val="24"/>
                      <w:szCs w:val="24"/>
                      <w:lang w:val="en-IN"/>
                    </w:rPr>
                  </w:pPr>
                  <w:r w:rsidRPr="0074216D">
                    <w:rPr>
                      <w:rFonts w:asciiTheme="minorHAnsi" w:hAnsiTheme="minorHAnsi" w:cstheme="minorHAnsi"/>
                      <w:b/>
                      <w:sz w:val="24"/>
                      <w:szCs w:val="24"/>
                      <w:lang w:val="en-IN"/>
                    </w:rPr>
                    <w:t xml:space="preserve">FOB Delivery </w:t>
                  </w:r>
                  <w:r>
                    <w:rPr>
                      <w:rFonts w:asciiTheme="minorHAnsi" w:hAnsiTheme="minorHAnsi" w:cstheme="minorHAnsi"/>
                      <w:b/>
                      <w:sz w:val="24"/>
                      <w:szCs w:val="24"/>
                      <w:lang w:val="en-IN"/>
                    </w:rPr>
                    <w:t>Window</w:t>
                  </w:r>
                </w:p>
              </w:tc>
              <w:tc>
                <w:tcPr>
                  <w:tcW w:w="2268" w:type="dxa"/>
                </w:tcPr>
                <w:p w14:paraId="2C8E155E" w14:textId="77777777" w:rsidR="00B669E9" w:rsidRPr="0074216D" w:rsidRDefault="00B669E9" w:rsidP="00B669E9">
                  <w:pPr>
                    <w:pStyle w:val="ListParagraph"/>
                    <w:tabs>
                      <w:tab w:val="left" w:pos="0"/>
                    </w:tabs>
                    <w:spacing w:line="240" w:lineRule="auto"/>
                    <w:ind w:left="0" w:right="387"/>
                    <w:jc w:val="both"/>
                    <w:rPr>
                      <w:rFonts w:asciiTheme="minorHAnsi" w:hAnsiTheme="minorHAnsi" w:cstheme="minorHAnsi"/>
                      <w:b/>
                      <w:sz w:val="24"/>
                      <w:szCs w:val="24"/>
                      <w:lang w:val="en-IN"/>
                    </w:rPr>
                  </w:pPr>
                  <w:r w:rsidRPr="0074216D">
                    <w:rPr>
                      <w:rFonts w:asciiTheme="minorHAnsi" w:hAnsiTheme="minorHAnsi" w:cstheme="minorHAnsi"/>
                      <w:b/>
                      <w:sz w:val="24"/>
                      <w:szCs w:val="24"/>
                      <w:lang w:val="en-IN"/>
                    </w:rPr>
                    <w:t>Loading Port</w:t>
                  </w:r>
                </w:p>
              </w:tc>
            </w:tr>
            <w:tr w:rsidR="00B669E9" w:rsidRPr="0074216D" w14:paraId="42FEC613" w14:textId="77777777" w:rsidTr="00CE3A8B">
              <w:tc>
                <w:tcPr>
                  <w:tcW w:w="1885" w:type="dxa"/>
                  <w:shd w:val="clear" w:color="auto" w:fill="auto"/>
                  <w:vAlign w:val="center"/>
                </w:tcPr>
                <w:p w14:paraId="7F20701B" w14:textId="77777777" w:rsidR="00B669E9" w:rsidRPr="0074216D" w:rsidRDefault="00B669E9" w:rsidP="00B669E9">
                  <w:pPr>
                    <w:pStyle w:val="ListParagraph"/>
                    <w:tabs>
                      <w:tab w:val="left" w:pos="0"/>
                    </w:tabs>
                    <w:spacing w:line="240" w:lineRule="auto"/>
                    <w:ind w:left="0" w:right="387"/>
                    <w:jc w:val="both"/>
                    <w:rPr>
                      <w:rFonts w:asciiTheme="minorHAnsi" w:hAnsiTheme="minorHAnsi" w:cstheme="minorHAnsi"/>
                      <w:sz w:val="24"/>
                      <w:szCs w:val="24"/>
                      <w:lang w:val="en-IN"/>
                    </w:rPr>
                  </w:pPr>
                  <w:r w:rsidRPr="0074216D">
                    <w:rPr>
                      <w:rFonts w:asciiTheme="minorHAnsi" w:hAnsiTheme="minorHAnsi" w:cstheme="minorHAnsi"/>
                      <w:b/>
                      <w:sz w:val="24"/>
                      <w:szCs w:val="24"/>
                      <w:lang w:val="en-IN"/>
                    </w:rPr>
                    <w:t>FOB Cargo</w:t>
                  </w:r>
                  <w:r>
                    <w:rPr>
                      <w:rFonts w:asciiTheme="minorHAnsi" w:hAnsiTheme="minorHAnsi" w:cstheme="minorHAnsi"/>
                      <w:b/>
                      <w:sz w:val="24"/>
                      <w:szCs w:val="24"/>
                      <w:lang w:val="en-IN"/>
                    </w:rPr>
                    <w:t xml:space="preserve"> 1</w:t>
                  </w:r>
                </w:p>
              </w:tc>
              <w:tc>
                <w:tcPr>
                  <w:tcW w:w="2788" w:type="dxa"/>
                  <w:shd w:val="clear" w:color="auto" w:fill="auto"/>
                </w:tcPr>
                <w:p w14:paraId="1A79B259" w14:textId="582A3AC7" w:rsidR="00B669E9" w:rsidRPr="0074216D" w:rsidRDefault="00E57F76" w:rsidP="0013646E">
                  <w:pPr>
                    <w:pStyle w:val="ListParagraph"/>
                    <w:tabs>
                      <w:tab w:val="left" w:pos="0"/>
                    </w:tabs>
                    <w:spacing w:line="240" w:lineRule="auto"/>
                    <w:ind w:left="0" w:right="387"/>
                    <w:rPr>
                      <w:rFonts w:asciiTheme="minorHAnsi" w:hAnsiTheme="minorHAnsi" w:cstheme="minorHAnsi"/>
                      <w:sz w:val="24"/>
                      <w:szCs w:val="24"/>
                      <w:lang w:val="en-IN"/>
                    </w:rPr>
                  </w:pPr>
                  <w:r>
                    <w:rPr>
                      <w:rFonts w:asciiTheme="minorHAnsi" w:hAnsiTheme="minorHAnsi" w:cstheme="minorHAnsi"/>
                      <w:sz w:val="24"/>
                      <w:szCs w:val="24"/>
                      <w:lang w:val="en-IN"/>
                    </w:rPr>
                    <w:t>28</w:t>
                  </w:r>
                  <w:r w:rsidR="00B669E9" w:rsidRPr="009E6946">
                    <w:rPr>
                      <w:rFonts w:asciiTheme="minorHAnsi" w:hAnsiTheme="minorHAnsi" w:cstheme="minorHAnsi"/>
                      <w:sz w:val="24"/>
                      <w:szCs w:val="24"/>
                      <w:vertAlign w:val="superscript"/>
                      <w:lang w:val="en-IN"/>
                    </w:rPr>
                    <w:t>th</w:t>
                  </w:r>
                  <w:r w:rsidR="00B669E9">
                    <w:rPr>
                      <w:rFonts w:asciiTheme="minorHAnsi" w:hAnsiTheme="minorHAnsi" w:cstheme="minorHAnsi"/>
                      <w:sz w:val="24"/>
                      <w:szCs w:val="24"/>
                      <w:lang w:val="en-IN"/>
                    </w:rPr>
                    <w:t xml:space="preserve"> </w:t>
                  </w:r>
                  <w:r w:rsidR="0013646E">
                    <w:rPr>
                      <w:rFonts w:asciiTheme="minorHAnsi" w:hAnsiTheme="minorHAnsi" w:cstheme="minorHAnsi"/>
                      <w:sz w:val="24"/>
                      <w:szCs w:val="24"/>
                      <w:lang w:val="en-IN"/>
                    </w:rPr>
                    <w:t>January 2023</w:t>
                  </w:r>
                </w:p>
              </w:tc>
              <w:tc>
                <w:tcPr>
                  <w:tcW w:w="2268" w:type="dxa"/>
                </w:tcPr>
                <w:p w14:paraId="49BBC198" w14:textId="1B7FDBC7" w:rsidR="00B669E9" w:rsidRPr="0074216D" w:rsidRDefault="00E57F76" w:rsidP="00B669E9">
                  <w:pPr>
                    <w:pStyle w:val="ListParagraph"/>
                    <w:tabs>
                      <w:tab w:val="left" w:pos="0"/>
                    </w:tabs>
                    <w:spacing w:line="240" w:lineRule="auto"/>
                    <w:ind w:left="0" w:right="387"/>
                    <w:rPr>
                      <w:rFonts w:asciiTheme="minorHAnsi" w:hAnsiTheme="minorHAnsi" w:cstheme="minorHAnsi"/>
                      <w:sz w:val="24"/>
                      <w:szCs w:val="24"/>
                      <w:lang w:val="en-IN"/>
                    </w:rPr>
                  </w:pPr>
                  <w:r>
                    <w:rPr>
                      <w:rFonts w:asciiTheme="minorHAnsi" w:hAnsiTheme="minorHAnsi" w:cstheme="minorHAnsi"/>
                      <w:sz w:val="24"/>
                      <w:szCs w:val="24"/>
                      <w:lang w:val="en-IN"/>
                    </w:rPr>
                    <w:t>CP</w:t>
                  </w:r>
                </w:p>
              </w:tc>
            </w:tr>
            <w:tr w:rsidR="00B669E9" w14:paraId="475F866D" w14:textId="77777777" w:rsidTr="00CE3A8B">
              <w:tc>
                <w:tcPr>
                  <w:tcW w:w="1885" w:type="dxa"/>
                  <w:shd w:val="clear" w:color="auto" w:fill="auto"/>
                  <w:vAlign w:val="center"/>
                </w:tcPr>
                <w:p w14:paraId="4301A949" w14:textId="7B5FF446" w:rsidR="00B669E9" w:rsidRPr="0074216D" w:rsidRDefault="00B669E9" w:rsidP="00B669E9">
                  <w:pPr>
                    <w:pStyle w:val="ListParagraph"/>
                    <w:tabs>
                      <w:tab w:val="left" w:pos="0"/>
                    </w:tabs>
                    <w:spacing w:line="240" w:lineRule="auto"/>
                    <w:ind w:left="0" w:right="387"/>
                    <w:jc w:val="both"/>
                    <w:rPr>
                      <w:rFonts w:asciiTheme="minorHAnsi" w:hAnsiTheme="minorHAnsi" w:cstheme="minorHAnsi"/>
                      <w:sz w:val="24"/>
                      <w:szCs w:val="24"/>
                      <w:lang w:val="en-IN"/>
                    </w:rPr>
                  </w:pPr>
                  <w:r w:rsidRPr="0074216D">
                    <w:rPr>
                      <w:rFonts w:asciiTheme="minorHAnsi" w:hAnsiTheme="minorHAnsi" w:cstheme="minorHAnsi"/>
                      <w:b/>
                      <w:sz w:val="24"/>
                      <w:szCs w:val="24"/>
                      <w:lang w:val="en-IN"/>
                    </w:rPr>
                    <w:t>FOB Cargo</w:t>
                  </w:r>
                  <w:r w:rsidR="00C14B66">
                    <w:rPr>
                      <w:rFonts w:asciiTheme="minorHAnsi" w:hAnsiTheme="minorHAnsi" w:cstheme="minorHAnsi"/>
                      <w:b/>
                      <w:sz w:val="24"/>
                      <w:szCs w:val="24"/>
                      <w:lang w:val="en-IN"/>
                    </w:rPr>
                    <w:t xml:space="preserve"> 2</w:t>
                  </w:r>
                </w:p>
              </w:tc>
              <w:tc>
                <w:tcPr>
                  <w:tcW w:w="2788" w:type="dxa"/>
                  <w:shd w:val="clear" w:color="auto" w:fill="auto"/>
                </w:tcPr>
                <w:p w14:paraId="31C81BF4" w14:textId="6E3A4B0C" w:rsidR="00B669E9" w:rsidRDefault="0013646E" w:rsidP="0013646E">
                  <w:pPr>
                    <w:pStyle w:val="ListParagraph"/>
                    <w:tabs>
                      <w:tab w:val="left" w:pos="0"/>
                    </w:tabs>
                    <w:spacing w:line="240" w:lineRule="auto"/>
                    <w:ind w:left="0" w:right="387"/>
                    <w:rPr>
                      <w:rFonts w:asciiTheme="minorHAnsi" w:hAnsiTheme="minorHAnsi" w:cstheme="minorHAnsi"/>
                      <w:sz w:val="24"/>
                      <w:szCs w:val="24"/>
                      <w:lang w:val="en-IN"/>
                    </w:rPr>
                  </w:pPr>
                  <w:r>
                    <w:rPr>
                      <w:rFonts w:asciiTheme="minorHAnsi" w:hAnsiTheme="minorHAnsi" w:cstheme="minorHAnsi"/>
                      <w:sz w:val="24"/>
                      <w:szCs w:val="24"/>
                      <w:lang w:val="en-IN"/>
                    </w:rPr>
                    <w:t>05</w:t>
                  </w:r>
                  <w:r w:rsidR="00B669E9" w:rsidRPr="009E6946">
                    <w:rPr>
                      <w:rFonts w:asciiTheme="minorHAnsi" w:hAnsiTheme="minorHAnsi" w:cstheme="minorHAnsi"/>
                      <w:sz w:val="24"/>
                      <w:szCs w:val="24"/>
                      <w:vertAlign w:val="superscript"/>
                      <w:lang w:val="en-IN"/>
                    </w:rPr>
                    <w:t>th</w:t>
                  </w:r>
                  <w:r w:rsidR="00B669E9">
                    <w:rPr>
                      <w:rFonts w:asciiTheme="minorHAnsi" w:hAnsiTheme="minorHAnsi" w:cstheme="minorHAnsi"/>
                      <w:sz w:val="24"/>
                      <w:szCs w:val="24"/>
                      <w:lang w:val="en-IN"/>
                    </w:rPr>
                    <w:t xml:space="preserve"> </w:t>
                  </w:r>
                  <w:r w:rsidR="002E4321">
                    <w:rPr>
                      <w:rFonts w:asciiTheme="minorHAnsi" w:hAnsiTheme="minorHAnsi" w:cstheme="minorHAnsi"/>
                      <w:sz w:val="24"/>
                      <w:szCs w:val="24"/>
                      <w:lang w:val="en-IN"/>
                    </w:rPr>
                    <w:t>February</w:t>
                  </w:r>
                  <w:r w:rsidR="00B669E9">
                    <w:rPr>
                      <w:rFonts w:asciiTheme="minorHAnsi" w:hAnsiTheme="minorHAnsi" w:cstheme="minorHAnsi"/>
                      <w:sz w:val="24"/>
                      <w:szCs w:val="24"/>
                      <w:lang w:val="en-IN"/>
                    </w:rPr>
                    <w:t xml:space="preserve"> 202</w:t>
                  </w:r>
                  <w:r w:rsidR="00624533">
                    <w:rPr>
                      <w:rFonts w:asciiTheme="minorHAnsi" w:hAnsiTheme="minorHAnsi" w:cstheme="minorHAnsi"/>
                      <w:sz w:val="24"/>
                      <w:szCs w:val="24"/>
                      <w:lang w:val="en-IN"/>
                    </w:rPr>
                    <w:t>3</w:t>
                  </w:r>
                </w:p>
              </w:tc>
              <w:tc>
                <w:tcPr>
                  <w:tcW w:w="2268" w:type="dxa"/>
                </w:tcPr>
                <w:p w14:paraId="64E52F96" w14:textId="37F745BD" w:rsidR="00B669E9" w:rsidRDefault="0013646E" w:rsidP="00B669E9">
                  <w:pPr>
                    <w:pStyle w:val="ListParagraph"/>
                    <w:tabs>
                      <w:tab w:val="left" w:pos="0"/>
                    </w:tabs>
                    <w:spacing w:line="240" w:lineRule="auto"/>
                    <w:ind w:left="0" w:right="387"/>
                    <w:rPr>
                      <w:rFonts w:asciiTheme="minorHAnsi" w:hAnsiTheme="minorHAnsi" w:cstheme="minorHAnsi"/>
                      <w:sz w:val="24"/>
                      <w:szCs w:val="24"/>
                      <w:lang w:val="en-IN"/>
                    </w:rPr>
                  </w:pPr>
                  <w:r>
                    <w:rPr>
                      <w:rFonts w:asciiTheme="minorHAnsi" w:hAnsiTheme="minorHAnsi" w:cstheme="minorHAnsi"/>
                      <w:sz w:val="24"/>
                      <w:szCs w:val="24"/>
                      <w:lang w:val="en-IN"/>
                    </w:rPr>
                    <w:t>C</w:t>
                  </w:r>
                  <w:r w:rsidR="002E4321">
                    <w:rPr>
                      <w:rFonts w:asciiTheme="minorHAnsi" w:hAnsiTheme="minorHAnsi" w:cstheme="minorHAnsi"/>
                      <w:sz w:val="24"/>
                      <w:szCs w:val="24"/>
                      <w:lang w:val="en-IN"/>
                    </w:rPr>
                    <w:t>P</w:t>
                  </w:r>
                </w:p>
              </w:tc>
            </w:tr>
          </w:tbl>
          <w:p w14:paraId="3C6DE986" w14:textId="77777777" w:rsidR="00B669E9" w:rsidRPr="0074216D" w:rsidRDefault="00B669E9" w:rsidP="00A646AE">
            <w:pPr>
              <w:spacing w:before="120" w:after="120" w:line="240" w:lineRule="auto"/>
              <w:jc w:val="center"/>
              <w:rPr>
                <w:rFonts w:asciiTheme="minorHAnsi" w:hAnsiTheme="minorHAnsi" w:cstheme="minorHAnsi"/>
                <w:sz w:val="24"/>
                <w:szCs w:val="24"/>
                <w:lang w:val="en-IN"/>
              </w:rPr>
            </w:pPr>
          </w:p>
        </w:tc>
      </w:tr>
      <w:tr w:rsidR="00B669E9" w14:paraId="7F84A400" w14:textId="77777777" w:rsidTr="00703542">
        <w:tc>
          <w:tcPr>
            <w:tcW w:w="2335" w:type="dxa"/>
          </w:tcPr>
          <w:p w14:paraId="18736B29"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Nomination of Loading Port (FOB deliveries) and Base Loading Port (DES/DAP deliveries)</w:t>
            </w:r>
          </w:p>
        </w:tc>
        <w:tc>
          <w:tcPr>
            <w:tcW w:w="9147" w:type="dxa"/>
          </w:tcPr>
          <w:p w14:paraId="7E5BDE3E" w14:textId="385704E5" w:rsidR="00B669E9"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For Loading Port nominated as per above, no later than thirty (30) days prior to the Delivery Window of the scheduled LNG cargo, Seller may nominate as an alternate Loading Port either CP Terminal, or any other LNG terminal along US Gulf Coast subject to the Buyer’s consent (not to be unreasonably withheld, conditioned, or delayed). In case of such nomination, Seller shall reimburse Buyer actual, direct and documented incremental cost related with change of Loading Port.</w:t>
            </w:r>
          </w:p>
          <w:p w14:paraId="2569FD2A" w14:textId="2E2F17C8" w:rsidR="00B669E9" w:rsidRPr="0074216D" w:rsidDel="00022465" w:rsidRDefault="00B669E9" w:rsidP="00A646AE">
            <w:pPr>
              <w:spacing w:before="120" w:after="120" w:line="240" w:lineRule="auto"/>
              <w:jc w:val="both"/>
              <w:rPr>
                <w:del w:id="7" w:author="Lim, Vanessa Gunawan" w:date="2022-11-17T15:20:00Z"/>
                <w:rFonts w:asciiTheme="minorHAnsi" w:hAnsiTheme="minorHAnsi" w:cstheme="minorHAnsi"/>
                <w:sz w:val="24"/>
                <w:szCs w:val="24"/>
                <w:lang w:val="en-IN"/>
              </w:rPr>
            </w:pPr>
            <w:del w:id="8" w:author="Lim, Vanessa Gunawan" w:date="2022-11-17T15:20:00Z">
              <w:r w:rsidRPr="0074216D" w:rsidDel="00022465">
                <w:rPr>
                  <w:rFonts w:asciiTheme="minorHAnsi" w:hAnsiTheme="minorHAnsi" w:cstheme="minorHAnsi"/>
                  <w:sz w:val="24"/>
                  <w:szCs w:val="24"/>
                  <w:lang w:val="en-IN"/>
                </w:rPr>
                <w:delText xml:space="preserve">If SPLNG is </w:delText>
              </w:r>
              <w:r w:rsidDel="00022465">
                <w:rPr>
                  <w:rFonts w:asciiTheme="minorHAnsi" w:hAnsiTheme="minorHAnsi" w:cstheme="minorHAnsi"/>
                  <w:sz w:val="24"/>
                  <w:szCs w:val="24"/>
                  <w:lang w:val="en-IN"/>
                </w:rPr>
                <w:delText xml:space="preserve">the </w:delText>
              </w:r>
              <w:r w:rsidRPr="0074216D" w:rsidDel="00022465">
                <w:rPr>
                  <w:rFonts w:asciiTheme="minorHAnsi" w:hAnsiTheme="minorHAnsi" w:cstheme="minorHAnsi"/>
                  <w:sz w:val="24"/>
                  <w:szCs w:val="24"/>
                  <w:lang w:val="en-IN"/>
                </w:rPr>
                <w:delText xml:space="preserve">Loading Port, then attached Annexures A and B will apply. If CP Terminal is </w:delText>
              </w:r>
              <w:r w:rsidR="002E4321" w:rsidDel="00022465">
                <w:rPr>
                  <w:rFonts w:asciiTheme="minorHAnsi" w:hAnsiTheme="minorHAnsi" w:cstheme="minorHAnsi"/>
                  <w:sz w:val="24"/>
                  <w:szCs w:val="24"/>
                  <w:lang w:val="en-IN"/>
                </w:rPr>
                <w:delText>the</w:delText>
              </w:r>
              <w:r w:rsidRPr="0074216D" w:rsidDel="00022465">
                <w:rPr>
                  <w:rFonts w:asciiTheme="minorHAnsi" w:hAnsiTheme="minorHAnsi" w:cstheme="minorHAnsi"/>
                  <w:sz w:val="24"/>
                  <w:szCs w:val="24"/>
                  <w:lang w:val="en-IN"/>
                </w:rPr>
                <w:delText xml:space="preserve"> Loading Port, then attached Annexures C and D will apply.</w:delText>
              </w:r>
            </w:del>
          </w:p>
          <w:p w14:paraId="6E220BD9" w14:textId="77777777"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“Delivery Window” is defined in accordance to attached Annexure A (SPLNG) or Annexure C (CP Terminal).</w:t>
            </w:r>
          </w:p>
        </w:tc>
      </w:tr>
      <w:tr w:rsidR="00B669E9" w14:paraId="02261965" w14:textId="77777777" w:rsidTr="00703542">
        <w:tc>
          <w:tcPr>
            <w:tcW w:w="2335" w:type="dxa"/>
          </w:tcPr>
          <w:p w14:paraId="1E94A30A" w14:textId="6C8DC593"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bookmarkStart w:id="9" w:name="_Ref93649315"/>
            <w:r w:rsidRPr="0074216D">
              <w:rPr>
                <w:rFonts w:asciiTheme="minorHAnsi" w:hAnsiTheme="minorHAnsi" w:cstheme="minorHAnsi"/>
                <w:b/>
                <w:sz w:val="24"/>
                <w:szCs w:val="24"/>
                <w:lang w:val="en-IN"/>
              </w:rPr>
              <w:t>Discharge Ports</w:t>
            </w:r>
            <w:bookmarkEnd w:id="9"/>
          </w:p>
        </w:tc>
        <w:tc>
          <w:tcPr>
            <w:tcW w:w="9147" w:type="dxa"/>
          </w:tcPr>
          <w:p w14:paraId="7ADBD912" w14:textId="77777777" w:rsidR="00022465" w:rsidRDefault="00022465" w:rsidP="00A646AE">
            <w:pPr>
              <w:spacing w:before="120" w:after="120" w:line="240" w:lineRule="auto"/>
              <w:jc w:val="both"/>
              <w:rPr>
                <w:ins w:id="10" w:author="Lim, Vanessa Gunawan" w:date="2022-11-17T15:20:00Z"/>
                <w:rFonts w:asciiTheme="minorHAnsi" w:hAnsiTheme="minorHAnsi" w:cstheme="minorHAnsi"/>
                <w:sz w:val="24"/>
                <w:szCs w:val="24"/>
                <w:lang w:val="en-IN"/>
              </w:rPr>
            </w:pPr>
            <w:bookmarkStart w:id="11" w:name="_Hlk72920703"/>
            <w:ins w:id="12" w:author="Lim, Vanessa Gunawan" w:date="2022-11-17T15:20:00Z">
              <w:r>
                <w:rPr>
                  <w:rFonts w:asciiTheme="minorHAnsi" w:hAnsiTheme="minorHAnsi" w:cstheme="minorHAnsi"/>
                  <w:sz w:val="24"/>
                  <w:szCs w:val="24"/>
                  <w:lang w:val="en-IN"/>
                </w:rPr>
                <w:t>As per last done</w:t>
              </w:r>
            </w:ins>
          </w:p>
          <w:p w14:paraId="515E2D7A" w14:textId="0AD90612" w:rsidR="00B669E9" w:rsidDel="00022465" w:rsidRDefault="00B669E9" w:rsidP="00A646AE">
            <w:pPr>
              <w:spacing w:before="120" w:after="120" w:line="240" w:lineRule="auto"/>
              <w:jc w:val="both"/>
              <w:rPr>
                <w:del w:id="13" w:author="Lim, Vanessa Gunawan" w:date="2022-11-17T15:20:00Z"/>
                <w:rFonts w:asciiTheme="minorHAnsi" w:hAnsiTheme="minorHAnsi" w:cstheme="minorHAnsi"/>
                <w:sz w:val="24"/>
                <w:szCs w:val="24"/>
                <w:lang w:val="en-IN"/>
              </w:rPr>
            </w:pPr>
            <w:del w:id="14" w:author="Lim, Vanessa Gunawan" w:date="2022-11-17T15:20:00Z">
              <w:r w:rsidRPr="00491871" w:rsidDel="00022465">
                <w:rPr>
                  <w:rFonts w:asciiTheme="minorHAnsi" w:hAnsiTheme="minorHAnsi" w:cstheme="minorHAnsi"/>
                  <w:sz w:val="24"/>
                  <w:szCs w:val="24"/>
                  <w:lang w:val="en-IN"/>
                </w:rPr>
                <w:delText xml:space="preserve">For SPLNG: </w:delText>
              </w:r>
              <w:r w:rsidDel="00022465">
                <w:rPr>
                  <w:rFonts w:asciiTheme="minorHAnsi" w:hAnsiTheme="minorHAnsi" w:cstheme="minorHAnsi"/>
                  <w:sz w:val="24"/>
                  <w:szCs w:val="24"/>
                  <w:lang w:val="en-IN"/>
                </w:rPr>
                <w:delText xml:space="preserve">Not to </w:delText>
              </w:r>
              <w:r w:rsidRPr="00110874" w:rsidDel="00022465">
                <w:rPr>
                  <w:rFonts w:asciiTheme="minorHAnsi" w:hAnsiTheme="minorHAnsi" w:cstheme="minorHAnsi"/>
                  <w:sz w:val="24"/>
                  <w:szCs w:val="24"/>
                  <w:lang w:val="en-IN"/>
                </w:rPr>
                <w:delText xml:space="preserve">United States of America </w:delText>
              </w:r>
              <w:r w:rsidDel="00022465">
                <w:rPr>
                  <w:rFonts w:asciiTheme="minorHAnsi" w:hAnsiTheme="minorHAnsi" w:cstheme="minorHAnsi"/>
                  <w:sz w:val="24"/>
                  <w:szCs w:val="24"/>
                  <w:lang w:val="en-IN"/>
                </w:rPr>
                <w:delText xml:space="preserve">and only to </w:delText>
              </w:r>
              <w:r w:rsidRPr="00110874" w:rsidDel="00022465">
                <w:rPr>
                  <w:rFonts w:asciiTheme="minorHAnsi" w:hAnsiTheme="minorHAnsi" w:cstheme="minorHAnsi"/>
                  <w:sz w:val="24"/>
                  <w:szCs w:val="24"/>
                  <w:lang w:val="en-IN"/>
                </w:rPr>
                <w:delText xml:space="preserve">Countries identified in </w:delText>
              </w:r>
              <w:r w:rsidRPr="00491871" w:rsidDel="00022465">
                <w:rPr>
                  <w:rFonts w:asciiTheme="minorHAnsi" w:hAnsiTheme="minorHAnsi" w:cstheme="minorHAnsi"/>
                  <w:sz w:val="24"/>
                  <w:szCs w:val="24"/>
                  <w:lang w:val="en-IN"/>
                </w:rPr>
                <w:delText xml:space="preserve">Ordering Paragraph D of DOE/FE Order No. 2961, issued May 20th, 2011 in FE Docket No. 10-111-LNG, </w:delText>
              </w:r>
              <w:r w:rsidRPr="00491871" w:rsidDel="00022465">
                <w:rPr>
                  <w:rFonts w:asciiTheme="minorHAnsi" w:hAnsiTheme="minorHAnsi" w:cstheme="minorHAnsi"/>
                  <w:sz w:val="24"/>
                  <w:szCs w:val="24"/>
                  <w:lang w:val="en-IN"/>
                </w:rPr>
                <w:lastRenderedPageBreak/>
                <w:delText>or Ordering Paragraph B of DOE/FE Order No. 2833, issued September 7th, 2010 in FE Docket No. 10-85-LNG, and/or any other relevant order of DOE issued from time to time, and/or to purchasers that have agreed in writing to limit their direct or indirect resale or transfer of such LNG to such countries.</w:delText>
              </w:r>
            </w:del>
          </w:p>
          <w:p w14:paraId="16B60E49" w14:textId="11E6BB65" w:rsidR="00B669E9" w:rsidRPr="0074216D" w:rsidDel="00022465" w:rsidRDefault="00B669E9" w:rsidP="00A646AE">
            <w:pPr>
              <w:spacing w:before="120" w:after="120" w:line="240" w:lineRule="auto"/>
              <w:jc w:val="both"/>
              <w:rPr>
                <w:del w:id="15" w:author="Lim, Vanessa Gunawan" w:date="2022-11-17T15:20:00Z"/>
                <w:rFonts w:asciiTheme="minorHAnsi" w:hAnsiTheme="minorHAnsi" w:cstheme="minorHAnsi"/>
                <w:sz w:val="24"/>
                <w:szCs w:val="24"/>
                <w:lang w:val="en-IN"/>
              </w:rPr>
            </w:pPr>
            <w:del w:id="16" w:author="Lim, Vanessa Gunawan" w:date="2022-11-17T15:20:00Z">
              <w:r w:rsidRPr="00491871" w:rsidDel="00022465">
                <w:rPr>
                  <w:rFonts w:asciiTheme="minorHAnsi" w:hAnsiTheme="minorHAnsi" w:cstheme="minorHAnsi"/>
                  <w:sz w:val="24"/>
                  <w:szCs w:val="24"/>
                  <w:lang w:val="en-IN"/>
                </w:rPr>
                <w:delText xml:space="preserve">For CP Terminal: </w:delText>
              </w:r>
              <w:r w:rsidDel="00022465">
                <w:rPr>
                  <w:rFonts w:asciiTheme="minorHAnsi" w:hAnsiTheme="minorHAnsi" w:cstheme="minorHAnsi"/>
                  <w:sz w:val="24"/>
                  <w:szCs w:val="24"/>
                  <w:lang w:val="en-IN"/>
                </w:rPr>
                <w:delText xml:space="preserve">Not to </w:delText>
              </w:r>
              <w:r w:rsidRPr="00110874" w:rsidDel="00022465">
                <w:rPr>
                  <w:rFonts w:asciiTheme="minorHAnsi" w:hAnsiTheme="minorHAnsi" w:cstheme="minorHAnsi"/>
                  <w:sz w:val="24"/>
                  <w:szCs w:val="24"/>
                  <w:lang w:val="en-IN"/>
                </w:rPr>
                <w:delText xml:space="preserve">United States of America </w:delText>
              </w:r>
              <w:r w:rsidDel="00022465">
                <w:rPr>
                  <w:rFonts w:asciiTheme="minorHAnsi" w:hAnsiTheme="minorHAnsi" w:cstheme="minorHAnsi"/>
                  <w:sz w:val="24"/>
                  <w:szCs w:val="24"/>
                  <w:lang w:val="en-IN"/>
                </w:rPr>
                <w:delText xml:space="preserve">and only to </w:delText>
              </w:r>
              <w:r w:rsidRPr="00110874" w:rsidDel="00022465">
                <w:rPr>
                  <w:rFonts w:asciiTheme="minorHAnsi" w:hAnsiTheme="minorHAnsi" w:cstheme="minorHAnsi"/>
                  <w:sz w:val="24"/>
                  <w:szCs w:val="24"/>
                  <w:lang w:val="en-IN"/>
                </w:rPr>
                <w:delText xml:space="preserve">Countries identified in </w:delText>
              </w:r>
              <w:r w:rsidRPr="00491871" w:rsidDel="00022465">
                <w:rPr>
                  <w:rFonts w:asciiTheme="minorHAnsi" w:hAnsiTheme="minorHAnsi" w:cstheme="minorHAnsi"/>
                  <w:sz w:val="24"/>
                  <w:szCs w:val="24"/>
                  <w:lang w:val="en-IN"/>
                </w:rPr>
                <w:delText xml:space="preserve">Paragraph D of </w:delText>
              </w:r>
              <w:bookmarkStart w:id="17" w:name="OLE_LINK35"/>
              <w:bookmarkStart w:id="18" w:name="OLE_LINK36"/>
              <w:r w:rsidRPr="00491871" w:rsidDel="00022465">
                <w:rPr>
                  <w:rFonts w:asciiTheme="minorHAnsi" w:hAnsiTheme="minorHAnsi" w:cstheme="minorHAnsi"/>
                  <w:sz w:val="24"/>
                  <w:szCs w:val="24"/>
                  <w:lang w:val="en-IN"/>
                </w:rPr>
                <w:delText>DOE/FE Order No. 3331</w:delText>
              </w:r>
              <w:bookmarkEnd w:id="17"/>
              <w:bookmarkEnd w:id="18"/>
              <w:r w:rsidRPr="00491871" w:rsidDel="00022465">
                <w:rPr>
                  <w:rFonts w:asciiTheme="minorHAnsi" w:hAnsiTheme="minorHAnsi" w:cstheme="minorHAnsi"/>
                  <w:sz w:val="24"/>
                  <w:szCs w:val="24"/>
                  <w:lang w:val="en-IN"/>
                </w:rPr>
                <w:delText xml:space="preserve">, issued September 11, 2013, or Ordering Paragraph F of DOE/FE Order No. 3331-A, issued May 7, 2015, in FE Docket No. 11-128-LNG, and/or to purchasers that have agreed in writing to limit their direct or indirect resale or transfer of such LNG to such countries. </w:delText>
              </w:r>
            </w:del>
          </w:p>
          <w:bookmarkEnd w:id="11"/>
          <w:p w14:paraId="150532A8" w14:textId="0BF919E5" w:rsidR="00B669E9" w:rsidRPr="0074216D" w:rsidDel="00022465" w:rsidRDefault="00B669E9" w:rsidP="00A646AE">
            <w:pPr>
              <w:spacing w:before="120" w:after="120" w:line="240" w:lineRule="auto"/>
              <w:jc w:val="both"/>
              <w:rPr>
                <w:del w:id="19" w:author="Lim, Vanessa Gunawan" w:date="2022-11-17T15:20:00Z"/>
                <w:rFonts w:asciiTheme="minorHAnsi" w:hAnsiTheme="minorHAnsi" w:cstheme="minorHAnsi"/>
                <w:sz w:val="24"/>
                <w:szCs w:val="24"/>
                <w:lang w:val="en-IN"/>
              </w:rPr>
            </w:pPr>
            <w:del w:id="20" w:author="Lim, Vanessa Gunawan" w:date="2022-11-17T15:20:00Z">
              <w:r w:rsidRPr="0074216D" w:rsidDel="00022465">
                <w:rPr>
                  <w:rFonts w:asciiTheme="minorHAnsi" w:hAnsiTheme="minorHAnsi" w:cstheme="minorHAnsi"/>
                  <w:sz w:val="24"/>
                  <w:szCs w:val="24"/>
                  <w:lang w:val="en-IN"/>
                </w:rPr>
                <w:delText>Buyer further commits to cause a report to be provided to Seller no later than twenty (20) days from the date of loading that identifies the country of destination, upon delivery, into which the exported LNG was actually delivered, and to include in any resale contract for such LNG the necessary conditions to ensure that Seller is made aware of all such actual destination countries.</w:delText>
              </w:r>
            </w:del>
          </w:p>
          <w:p w14:paraId="03751C7E" w14:textId="6E631F49" w:rsidR="00B669E9" w:rsidRPr="0074216D" w:rsidRDefault="00B669E9" w:rsidP="00A646AE">
            <w:pPr>
              <w:spacing w:before="120" w:after="120" w:line="240" w:lineRule="auto"/>
              <w:jc w:val="both"/>
              <w:rPr>
                <w:rFonts w:asciiTheme="minorHAnsi" w:hAnsiTheme="minorHAnsi" w:cstheme="minorHAnsi"/>
                <w:sz w:val="24"/>
                <w:szCs w:val="24"/>
                <w:lang w:val="en-IN"/>
              </w:rPr>
            </w:pPr>
            <w:del w:id="21" w:author="Lim, Vanessa Gunawan" w:date="2022-11-17T15:20:00Z">
              <w:r w:rsidRPr="0074216D" w:rsidDel="00022465">
                <w:rPr>
                  <w:rFonts w:asciiTheme="minorHAnsi" w:hAnsiTheme="minorHAnsi" w:cstheme="minorHAnsi"/>
                  <w:sz w:val="24"/>
                  <w:szCs w:val="24"/>
                  <w:lang w:val="en-IN"/>
                </w:rPr>
                <w:delText>Buyer shall immediately notify Seller if the country of destination changes.</w:delText>
              </w:r>
            </w:del>
          </w:p>
        </w:tc>
      </w:tr>
      <w:tr w:rsidR="00B669E9" w14:paraId="700C71D6" w14:textId="77777777" w:rsidTr="00703542">
        <w:tc>
          <w:tcPr>
            <w:tcW w:w="2335" w:type="dxa"/>
          </w:tcPr>
          <w:p w14:paraId="0AA8E0E8"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lastRenderedPageBreak/>
              <w:t>Contract Quantities</w:t>
            </w:r>
          </w:p>
        </w:tc>
        <w:tc>
          <w:tcPr>
            <w:tcW w:w="9147" w:type="dxa"/>
          </w:tcPr>
          <w:p w14:paraId="0BC8D404" w14:textId="77777777"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Cargo Quantity:</w:t>
            </w:r>
          </w:p>
          <w:p w14:paraId="327A5C9C" w14:textId="0ED21E9A"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3.4 </w:t>
            </w:r>
            <w:proofErr w:type="spellStart"/>
            <w:r w:rsidRPr="0074216D">
              <w:rPr>
                <w:rFonts w:asciiTheme="minorHAnsi" w:hAnsiTheme="minorHAnsi" w:cstheme="minorHAnsi"/>
                <w:sz w:val="24"/>
                <w:szCs w:val="24"/>
                <w:lang w:val="en-IN"/>
              </w:rPr>
              <w:t>TBtu</w:t>
            </w:r>
            <w:proofErr w:type="spellEnd"/>
            <w:r w:rsidRPr="0074216D">
              <w:rPr>
                <w:rFonts w:asciiTheme="minorHAnsi" w:hAnsiTheme="minorHAnsi" w:cstheme="minorHAnsi"/>
                <w:sz w:val="24"/>
                <w:szCs w:val="24"/>
                <w:lang w:val="en-IN"/>
              </w:rPr>
              <w:t xml:space="preserve"> exclusive of +/-2% operational tolerance for each LNG cargo</w:t>
            </w:r>
            <w:r>
              <w:rPr>
                <w:rFonts w:asciiTheme="minorHAnsi" w:hAnsiTheme="minorHAnsi" w:cstheme="minorHAnsi"/>
                <w:sz w:val="24"/>
                <w:szCs w:val="24"/>
                <w:lang w:val="en-IN"/>
              </w:rPr>
              <w:t>. Buyer shall not be obligated to pay for the quantity delivered beyond 3.4 Tbtu+2% tolerance, unless otherwise mutually agreed by parties. However, the Buyer shall have discretion of final acceptance.</w:t>
            </w:r>
          </w:p>
        </w:tc>
      </w:tr>
      <w:tr w:rsidR="00B669E9" w14:paraId="413C2245" w14:textId="77777777" w:rsidTr="00703542">
        <w:tc>
          <w:tcPr>
            <w:tcW w:w="2335" w:type="dxa"/>
          </w:tcPr>
          <w:p w14:paraId="287812F5"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LNG Price</w:t>
            </w:r>
          </w:p>
        </w:tc>
        <w:tc>
          <w:tcPr>
            <w:tcW w:w="9147" w:type="dxa"/>
          </w:tcPr>
          <w:p w14:paraId="217C105B" w14:textId="77777777"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The Contract Price for a given LNG cargo, expressed in USD per MMBtu, shall be calculated according to the following formula (rounded to the second decimal place):</w:t>
            </w:r>
          </w:p>
          <w:p w14:paraId="417DF173" w14:textId="7F44EBF1" w:rsidR="00B669E9" w:rsidRDefault="00B669E9" w:rsidP="00B669E9">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Contract Price = </w:t>
            </w:r>
            <w:r w:rsidRPr="00A15ED4">
              <w:rPr>
                <w:rFonts w:asciiTheme="minorHAnsi" w:hAnsiTheme="minorHAnsi" w:cstheme="minorHAnsi"/>
                <w:b/>
                <w:bCs/>
                <w:sz w:val="24"/>
                <w:szCs w:val="24"/>
                <w:lang w:val="en-IN"/>
              </w:rPr>
              <w:t>(115%*HH) + X</w:t>
            </w:r>
            <w:r w:rsidR="0013646E">
              <w:rPr>
                <w:rFonts w:asciiTheme="minorHAnsi" w:hAnsiTheme="minorHAnsi" w:cstheme="minorHAnsi"/>
                <w:b/>
                <w:bCs/>
                <w:sz w:val="24"/>
                <w:szCs w:val="24"/>
                <w:lang w:val="en-IN"/>
              </w:rPr>
              <w:t>1</w:t>
            </w:r>
            <w:r>
              <w:rPr>
                <w:rFonts w:asciiTheme="minorHAnsi" w:hAnsiTheme="minorHAnsi" w:cstheme="minorHAnsi"/>
                <w:b/>
                <w:bCs/>
                <w:sz w:val="24"/>
                <w:szCs w:val="24"/>
                <w:lang w:val="en-IN"/>
              </w:rPr>
              <w:t xml:space="preserve"> (Constant)</w:t>
            </w:r>
          </w:p>
          <w:p w14:paraId="17A49AC0" w14:textId="378BC4CF" w:rsidR="00B669E9" w:rsidRDefault="00B669E9" w:rsidP="00B669E9">
            <w:pPr>
              <w:pStyle w:val="BodyText"/>
              <w:jc w:val="both"/>
              <w:rPr>
                <w:rFonts w:asciiTheme="minorHAnsi" w:hAnsiTheme="minorHAnsi" w:cstheme="minorHAnsi"/>
                <w:sz w:val="24"/>
                <w:szCs w:val="24"/>
              </w:rPr>
            </w:pPr>
            <w:r>
              <w:rPr>
                <w:rFonts w:asciiTheme="minorHAnsi" w:hAnsiTheme="minorHAnsi" w:cstheme="minorHAnsi"/>
                <w:sz w:val="24"/>
                <w:szCs w:val="24"/>
              </w:rPr>
              <w:t xml:space="preserve">X1 = </w:t>
            </w:r>
            <w:ins w:id="22" w:author="Lim, Vanessa Gunawan" w:date="2022-11-17T19:55:00Z">
              <w:r w:rsidR="00DA7A34">
                <w:rPr>
                  <w:rFonts w:asciiTheme="minorHAnsi" w:hAnsiTheme="minorHAnsi" w:cstheme="minorHAnsi"/>
                  <w:sz w:val="24"/>
                  <w:szCs w:val="24"/>
                </w:rPr>
                <w:t>1</w:t>
              </w:r>
            </w:ins>
            <w:ins w:id="23" w:author="Lim, Vanessa Gunawan" w:date="2022-11-17T20:18:00Z">
              <w:r w:rsidR="00790134">
                <w:rPr>
                  <w:rFonts w:asciiTheme="minorHAnsi" w:hAnsiTheme="minorHAnsi" w:cstheme="minorHAnsi"/>
                  <w:sz w:val="24"/>
                  <w:szCs w:val="24"/>
                </w:rPr>
                <w:t>1.65</w:t>
              </w:r>
            </w:ins>
            <w:r>
              <w:rPr>
                <w:rFonts w:asciiTheme="minorHAnsi" w:hAnsiTheme="minorHAnsi" w:cstheme="minorHAnsi"/>
                <w:sz w:val="24"/>
                <w:szCs w:val="24"/>
              </w:rPr>
              <w:t>_____ USD/MMBTU (for FOB Cargo 1)</w:t>
            </w:r>
          </w:p>
          <w:p w14:paraId="6752C7A8" w14:textId="325F0DE0" w:rsidR="0013646E" w:rsidRPr="0013646E" w:rsidRDefault="0013646E" w:rsidP="0013646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Contract Price = </w:t>
            </w:r>
            <w:r w:rsidR="00CE3A8B">
              <w:rPr>
                <w:rFonts w:asciiTheme="minorHAnsi" w:hAnsiTheme="minorHAnsi" w:cstheme="minorHAnsi"/>
                <w:b/>
                <w:bCs/>
                <w:sz w:val="24"/>
                <w:szCs w:val="24"/>
                <w:lang w:val="en-IN"/>
              </w:rPr>
              <w:t>(115</w:t>
            </w:r>
            <w:r w:rsidRPr="00A15ED4">
              <w:rPr>
                <w:rFonts w:asciiTheme="minorHAnsi" w:hAnsiTheme="minorHAnsi" w:cstheme="minorHAnsi"/>
                <w:b/>
                <w:bCs/>
                <w:sz w:val="24"/>
                <w:szCs w:val="24"/>
                <w:lang w:val="en-IN"/>
              </w:rPr>
              <w:t>%*HH) + X</w:t>
            </w:r>
            <w:r w:rsidR="00520341">
              <w:rPr>
                <w:rFonts w:asciiTheme="minorHAnsi" w:hAnsiTheme="minorHAnsi" w:cstheme="minorHAnsi"/>
                <w:b/>
                <w:bCs/>
                <w:sz w:val="24"/>
                <w:szCs w:val="24"/>
                <w:lang w:val="en-IN"/>
              </w:rPr>
              <w:t>2</w:t>
            </w:r>
            <w:r>
              <w:rPr>
                <w:rFonts w:asciiTheme="minorHAnsi" w:hAnsiTheme="minorHAnsi" w:cstheme="minorHAnsi"/>
                <w:b/>
                <w:bCs/>
                <w:sz w:val="24"/>
                <w:szCs w:val="24"/>
                <w:lang w:val="en-IN"/>
              </w:rPr>
              <w:t xml:space="preserve"> (Constant)</w:t>
            </w:r>
          </w:p>
          <w:p w14:paraId="20D186A7" w14:textId="06A2EA97" w:rsidR="00B669E9" w:rsidRDefault="00B669E9" w:rsidP="00B669E9">
            <w:pPr>
              <w:pStyle w:val="BodyText"/>
              <w:jc w:val="both"/>
              <w:rPr>
                <w:rFonts w:asciiTheme="minorHAnsi" w:hAnsiTheme="minorHAnsi" w:cstheme="minorHAnsi"/>
                <w:sz w:val="24"/>
                <w:szCs w:val="24"/>
              </w:rPr>
            </w:pPr>
            <w:r>
              <w:rPr>
                <w:rFonts w:asciiTheme="minorHAnsi" w:hAnsiTheme="minorHAnsi" w:cstheme="minorHAnsi"/>
                <w:sz w:val="24"/>
                <w:szCs w:val="24"/>
              </w:rPr>
              <w:t xml:space="preserve">X2 = </w:t>
            </w:r>
            <w:ins w:id="24" w:author="Lim, Vanessa Gunawan" w:date="2022-11-17T19:55:00Z">
              <w:r w:rsidR="00DA7A34">
                <w:rPr>
                  <w:rFonts w:asciiTheme="minorHAnsi" w:hAnsiTheme="minorHAnsi" w:cstheme="minorHAnsi"/>
                  <w:sz w:val="24"/>
                  <w:szCs w:val="24"/>
                </w:rPr>
                <w:t>1</w:t>
              </w:r>
            </w:ins>
            <w:ins w:id="25" w:author="Lim, Vanessa Gunawan" w:date="2022-11-17T20:18:00Z">
              <w:r w:rsidR="00790134">
                <w:rPr>
                  <w:rFonts w:asciiTheme="minorHAnsi" w:hAnsiTheme="minorHAnsi" w:cstheme="minorHAnsi"/>
                  <w:sz w:val="24"/>
                  <w:szCs w:val="24"/>
                </w:rPr>
                <w:t>1.78</w:t>
              </w:r>
            </w:ins>
            <w:r>
              <w:rPr>
                <w:rFonts w:asciiTheme="minorHAnsi" w:hAnsiTheme="minorHAnsi" w:cstheme="minorHAnsi"/>
                <w:sz w:val="24"/>
                <w:szCs w:val="24"/>
              </w:rPr>
              <w:t>_____ USD/MMBTU (for FOB Cargo 2)</w:t>
            </w:r>
          </w:p>
          <w:p w14:paraId="21277269" w14:textId="77777777" w:rsidR="00B669E9" w:rsidRPr="0074216D" w:rsidRDefault="00B669E9" w:rsidP="00B669E9">
            <w:pPr>
              <w:spacing w:before="120" w:after="120" w:line="240" w:lineRule="auto"/>
              <w:jc w:val="both"/>
              <w:rPr>
                <w:rFonts w:asciiTheme="minorHAnsi" w:hAnsiTheme="minorHAnsi" w:cstheme="minorHAnsi"/>
                <w:sz w:val="24"/>
                <w:szCs w:val="24"/>
                <w:lang w:val="en-IN"/>
              </w:rPr>
            </w:pPr>
            <w:r w:rsidRPr="00C32412">
              <w:rPr>
                <w:rFonts w:asciiTheme="minorHAnsi" w:hAnsiTheme="minorHAnsi" w:cstheme="minorHAnsi"/>
                <w:sz w:val="24"/>
                <w:szCs w:val="24"/>
              </w:rPr>
              <w:t>Value of fixed constant ‘</w:t>
            </w:r>
            <w:r>
              <w:rPr>
                <w:rFonts w:asciiTheme="minorHAnsi" w:hAnsiTheme="minorHAnsi" w:cstheme="minorHAnsi"/>
                <w:sz w:val="24"/>
                <w:szCs w:val="24"/>
              </w:rPr>
              <w:t>X1’ and/or ‘X2’</w:t>
            </w:r>
            <w:r w:rsidRPr="00C32412">
              <w:rPr>
                <w:rFonts w:asciiTheme="minorHAnsi" w:hAnsiTheme="minorHAnsi" w:cstheme="minorHAnsi"/>
                <w:sz w:val="24"/>
                <w:szCs w:val="24"/>
              </w:rPr>
              <w:t xml:space="preserve"> to be quoted</w:t>
            </w:r>
            <w:r w:rsidRPr="00776DE7">
              <w:rPr>
                <w:rFonts w:asciiTheme="minorHAnsi" w:hAnsiTheme="minorHAnsi" w:cstheme="minorHAnsi"/>
                <w:sz w:val="24"/>
                <w:szCs w:val="24"/>
              </w:rPr>
              <w:t xml:space="preserve"> in USD/MMBtu </w:t>
            </w:r>
            <w:r w:rsidRPr="00776DE7">
              <w:rPr>
                <w:rFonts w:asciiTheme="minorHAnsi" w:hAnsiTheme="minorHAnsi" w:cstheme="minorHAnsi"/>
                <w:iCs/>
                <w:sz w:val="24"/>
                <w:szCs w:val="24"/>
              </w:rPr>
              <w:t>(</w:t>
            </w:r>
            <w:r w:rsidRPr="00776DE7">
              <w:rPr>
                <w:rFonts w:asciiTheme="minorHAnsi" w:hAnsiTheme="minorHAnsi" w:cstheme="minorHAnsi"/>
                <w:b/>
                <w:iCs/>
                <w:sz w:val="24"/>
                <w:szCs w:val="24"/>
              </w:rPr>
              <w:t xml:space="preserve">maximum up-to </w:t>
            </w:r>
            <w:r>
              <w:rPr>
                <w:rFonts w:asciiTheme="minorHAnsi" w:hAnsiTheme="minorHAnsi" w:cstheme="minorHAnsi"/>
                <w:b/>
                <w:iCs/>
                <w:sz w:val="24"/>
                <w:szCs w:val="24"/>
              </w:rPr>
              <w:t>2</w:t>
            </w:r>
            <w:r w:rsidRPr="00776DE7">
              <w:rPr>
                <w:rFonts w:asciiTheme="minorHAnsi" w:hAnsiTheme="minorHAnsi" w:cstheme="minorHAnsi"/>
                <w:b/>
                <w:iCs/>
                <w:sz w:val="24"/>
                <w:szCs w:val="24"/>
              </w:rPr>
              <w:t xml:space="preserve"> decimal places</w:t>
            </w:r>
            <w:r w:rsidRPr="00776DE7">
              <w:rPr>
                <w:rFonts w:asciiTheme="minorHAnsi" w:hAnsiTheme="minorHAnsi" w:cstheme="minorHAnsi"/>
                <w:iCs/>
                <w:sz w:val="24"/>
                <w:szCs w:val="24"/>
              </w:rPr>
              <w:t>)</w:t>
            </w:r>
          </w:p>
          <w:p w14:paraId="64DEA56E" w14:textId="77777777"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Where:</w:t>
            </w:r>
          </w:p>
          <w:p w14:paraId="4C7D5962" w14:textId="055DD464"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b/>
                <w:sz w:val="24"/>
                <w:szCs w:val="24"/>
                <w:lang w:val="en-IN"/>
              </w:rPr>
              <w:t>HH</w:t>
            </w:r>
            <w:r w:rsidRPr="0074216D">
              <w:rPr>
                <w:rFonts w:asciiTheme="minorHAnsi" w:hAnsiTheme="minorHAnsi" w:cstheme="minorHAnsi"/>
                <w:sz w:val="24"/>
                <w:szCs w:val="24"/>
                <w:lang w:val="en-IN"/>
              </w:rPr>
              <w:t xml:space="preserve"> = the final settlement price (in USD per MMBtu) for the New York Mercantile Exchange’s Henry Hub natural gas futures contract for the month during which the start of the relevant LNG cargo’s scheduled Delivery Window occurs.</w:t>
            </w:r>
          </w:p>
          <w:p w14:paraId="42609BAC" w14:textId="4CFA7155" w:rsidR="00B669E9" w:rsidRPr="0074216D" w:rsidRDefault="00B669E9" w:rsidP="00AA6AF9">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For the avoidance of doubt, in case the Delivery Window for any LNG cargo is </w:t>
            </w:r>
            <w:bookmarkStart w:id="26" w:name="OLE_LINK26"/>
            <w:r w:rsidRPr="0074216D">
              <w:rPr>
                <w:rFonts w:asciiTheme="minorHAnsi" w:hAnsiTheme="minorHAnsi" w:cstheme="minorHAnsi"/>
                <w:sz w:val="24"/>
                <w:szCs w:val="24"/>
                <w:lang w:val="en-IN"/>
              </w:rPr>
              <w:t>preponed</w:t>
            </w:r>
            <w:bookmarkEnd w:id="26"/>
            <w:r w:rsidRPr="0074216D">
              <w:rPr>
                <w:rFonts w:asciiTheme="minorHAnsi" w:hAnsiTheme="minorHAnsi" w:cstheme="minorHAnsi"/>
                <w:sz w:val="24"/>
                <w:szCs w:val="24"/>
                <w:lang w:val="en-IN"/>
              </w:rPr>
              <w:t xml:space="preserve"> / delayed, either in full or in part, to the previous / subsequent calendar month(s) for operational reasons, or if any such LNG cargo is rescheduled for any reason under this Agreement (in any case upon Buyer’s consent), the applicable Contract Price shall be </w:t>
            </w:r>
            <w:r w:rsidRPr="0074216D">
              <w:rPr>
                <w:rFonts w:asciiTheme="minorHAnsi" w:hAnsiTheme="minorHAnsi" w:cstheme="minorHAnsi"/>
                <w:sz w:val="24"/>
                <w:szCs w:val="24"/>
                <w:lang w:val="en-IN"/>
              </w:rPr>
              <w:lastRenderedPageBreak/>
              <w:t>determined in accordance with the formula above with HH applicable for originally scheduled Delivery Window, unless otherwise mutually agreed between the Parties.</w:t>
            </w:r>
          </w:p>
        </w:tc>
      </w:tr>
      <w:tr w:rsidR="00B669E9" w14:paraId="79CE30EB" w14:textId="77777777" w:rsidTr="00703542">
        <w:trPr>
          <w:trHeight w:val="683"/>
        </w:trPr>
        <w:tc>
          <w:tcPr>
            <w:tcW w:w="2335" w:type="dxa"/>
          </w:tcPr>
          <w:p w14:paraId="3AFB964C"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lastRenderedPageBreak/>
              <w:t>LNG Ship</w:t>
            </w:r>
          </w:p>
        </w:tc>
        <w:tc>
          <w:tcPr>
            <w:tcW w:w="9147" w:type="dxa"/>
          </w:tcPr>
          <w:p w14:paraId="10D872D1" w14:textId="77777777" w:rsidR="00022465" w:rsidRDefault="00022465" w:rsidP="00022465">
            <w:pPr>
              <w:pStyle w:val="NormalWeb"/>
              <w:spacing w:before="120" w:after="120"/>
              <w:jc w:val="both"/>
              <w:rPr>
                <w:ins w:id="27" w:author="Lim, Vanessa Gunawan" w:date="2022-11-17T15:23:00Z"/>
                <w:rFonts w:asciiTheme="minorHAnsi" w:hAnsiTheme="minorHAnsi" w:cstheme="minorHAnsi"/>
                <w:color w:val="000000"/>
                <w:lang w:val="en-IN"/>
              </w:rPr>
            </w:pPr>
            <w:ins w:id="28" w:author="Lim, Vanessa Gunawan" w:date="2022-11-17T15:23:00Z">
              <w:r>
                <w:rPr>
                  <w:rFonts w:asciiTheme="minorHAnsi" w:hAnsiTheme="minorHAnsi" w:cstheme="minorHAnsi"/>
                  <w:color w:val="000000"/>
                  <w:lang w:val="en-IN"/>
                </w:rPr>
                <w:t>Base LNG Ship for Cargo 1: British Sponsor</w:t>
              </w:r>
            </w:ins>
          </w:p>
          <w:p w14:paraId="5AB98042" w14:textId="77777777" w:rsidR="00022465" w:rsidRDefault="00022465" w:rsidP="00022465">
            <w:pPr>
              <w:pStyle w:val="NormalWeb"/>
              <w:spacing w:before="120" w:after="120"/>
              <w:jc w:val="both"/>
              <w:rPr>
                <w:ins w:id="29" w:author="Lim, Vanessa Gunawan" w:date="2022-11-17T15:23:00Z"/>
                <w:rFonts w:asciiTheme="minorHAnsi" w:hAnsiTheme="minorHAnsi" w:cstheme="minorHAnsi"/>
                <w:color w:val="000000"/>
                <w:lang w:val="en-IN"/>
              </w:rPr>
            </w:pPr>
            <w:ins w:id="30" w:author="Lim, Vanessa Gunawan" w:date="2022-11-17T15:23:00Z">
              <w:r>
                <w:rPr>
                  <w:rFonts w:asciiTheme="minorHAnsi" w:hAnsiTheme="minorHAnsi" w:cstheme="minorHAnsi"/>
                  <w:color w:val="000000"/>
                  <w:lang w:val="en-IN"/>
                </w:rPr>
                <w:t xml:space="preserve">Base LNG Ship for Cargo 2: </w:t>
              </w:r>
              <w:proofErr w:type="spellStart"/>
              <w:r>
                <w:rPr>
                  <w:rFonts w:asciiTheme="minorHAnsi" w:hAnsiTheme="minorHAnsi" w:cstheme="minorHAnsi"/>
                  <w:color w:val="000000"/>
                  <w:lang w:val="en-IN"/>
                </w:rPr>
                <w:t>Golar</w:t>
              </w:r>
              <w:proofErr w:type="spellEnd"/>
              <w:r>
                <w:rPr>
                  <w:rFonts w:asciiTheme="minorHAnsi" w:hAnsiTheme="minorHAnsi" w:cstheme="minorHAnsi"/>
                  <w:color w:val="000000"/>
                  <w:lang w:val="en-IN"/>
                </w:rPr>
                <w:t xml:space="preserve"> Ice</w:t>
              </w:r>
            </w:ins>
          </w:p>
          <w:p w14:paraId="60C1A44B" w14:textId="35AD2C09" w:rsidR="00B669E9" w:rsidRPr="0074216D" w:rsidDel="00022465" w:rsidRDefault="00B669E9" w:rsidP="00414290">
            <w:pPr>
              <w:pStyle w:val="NormalWeb"/>
              <w:spacing w:before="120" w:after="120"/>
              <w:jc w:val="both"/>
              <w:rPr>
                <w:del w:id="31" w:author="Lim, Vanessa Gunawan" w:date="2022-11-17T15:23:00Z"/>
                <w:rFonts w:asciiTheme="minorHAnsi" w:hAnsiTheme="minorHAnsi" w:cstheme="minorHAnsi"/>
                <w:color w:val="000000"/>
                <w:lang w:val="en-IN"/>
              </w:rPr>
            </w:pPr>
            <w:del w:id="32" w:author="Lim, Vanessa Gunawan" w:date="2022-11-17T15:23:00Z">
              <w:r w:rsidRPr="0074216D" w:rsidDel="00022465">
                <w:rPr>
                  <w:rFonts w:asciiTheme="minorHAnsi" w:hAnsiTheme="minorHAnsi" w:cstheme="minorHAnsi"/>
                  <w:color w:val="000000"/>
                  <w:lang w:val="en-IN"/>
                </w:rPr>
                <w:delText xml:space="preserve">Buyer shall nominate the LNG Ship capable of loading the </w:delText>
              </w:r>
              <w:r w:rsidRPr="0074216D" w:rsidDel="00022465">
                <w:rPr>
                  <w:rFonts w:asciiTheme="minorHAnsi" w:hAnsiTheme="minorHAnsi" w:cstheme="minorHAnsi"/>
                  <w:lang w:val="en-IN"/>
                </w:rPr>
                <w:delText>Cargo Quantity</w:delText>
              </w:r>
              <w:r w:rsidRPr="0074216D" w:rsidDel="00022465">
                <w:rPr>
                  <w:rFonts w:asciiTheme="minorHAnsi" w:hAnsiTheme="minorHAnsi" w:cstheme="minorHAnsi"/>
                  <w:color w:val="000000"/>
                  <w:lang w:val="en-IN"/>
                </w:rPr>
                <w:delText xml:space="preserve"> </w:delText>
              </w:r>
              <w:r w:rsidDel="00022465">
                <w:rPr>
                  <w:rFonts w:asciiTheme="minorHAnsi" w:hAnsiTheme="minorHAnsi" w:cstheme="minorHAnsi"/>
                  <w:color w:val="000000"/>
                  <w:lang w:val="en-IN"/>
                </w:rPr>
                <w:delText xml:space="preserve">including positive operational tolerance </w:delText>
              </w:r>
              <w:r w:rsidR="00886A92" w:rsidDel="00022465">
                <w:rPr>
                  <w:rFonts w:asciiTheme="minorHAnsi" w:hAnsiTheme="minorHAnsi" w:cstheme="minorHAnsi"/>
                  <w:color w:val="000000"/>
                  <w:lang w:val="en-IN"/>
                </w:rPr>
                <w:delText>thirty</w:delText>
              </w:r>
              <w:r w:rsidRPr="0074216D" w:rsidDel="00022465">
                <w:rPr>
                  <w:rFonts w:asciiTheme="minorHAnsi" w:hAnsiTheme="minorHAnsi" w:cstheme="minorHAnsi"/>
                  <w:color w:val="000000"/>
                  <w:lang w:val="en-IN"/>
                </w:rPr>
                <w:delText xml:space="preserve"> (</w:delText>
              </w:r>
              <w:r w:rsidR="00886A92" w:rsidDel="00022465">
                <w:rPr>
                  <w:rFonts w:asciiTheme="minorHAnsi" w:hAnsiTheme="minorHAnsi" w:cstheme="minorHAnsi"/>
                  <w:color w:val="000000"/>
                  <w:lang w:val="en-IN"/>
                </w:rPr>
                <w:delText>30</w:delText>
              </w:r>
              <w:r w:rsidRPr="0074216D" w:rsidDel="00022465">
                <w:rPr>
                  <w:rFonts w:asciiTheme="minorHAnsi" w:hAnsiTheme="minorHAnsi" w:cstheme="minorHAnsi"/>
                  <w:color w:val="000000"/>
                  <w:lang w:val="en-IN"/>
                </w:rPr>
                <w:delText xml:space="preserve">) days prior to the FOB Delivery </w:delText>
              </w:r>
              <w:r w:rsidDel="00022465">
                <w:rPr>
                  <w:rFonts w:asciiTheme="minorHAnsi" w:hAnsiTheme="minorHAnsi" w:cstheme="minorHAnsi"/>
                  <w:color w:val="000000"/>
                  <w:lang w:val="en-IN"/>
                </w:rPr>
                <w:delText>Window</w:delText>
              </w:r>
              <w:r w:rsidRPr="0074216D" w:rsidDel="00022465">
                <w:rPr>
                  <w:rFonts w:asciiTheme="minorHAnsi" w:hAnsiTheme="minorHAnsi" w:cstheme="minorHAnsi"/>
                  <w:color w:val="000000"/>
                  <w:lang w:val="en-IN"/>
                </w:rPr>
                <w:delText xml:space="preserve"> for such LNG cargo, in accordance to attached Annexure A (SPLNG) and Annexure C (CP Terminal).</w:delText>
              </w:r>
            </w:del>
          </w:p>
          <w:p w14:paraId="7FC8C468" w14:textId="5EAC266B" w:rsidR="00B669E9" w:rsidRPr="0074216D" w:rsidRDefault="00B669E9" w:rsidP="00A646AE">
            <w:pPr>
              <w:pStyle w:val="NormalWeb"/>
              <w:spacing w:after="120"/>
              <w:jc w:val="both"/>
              <w:rPr>
                <w:rFonts w:asciiTheme="minorHAnsi" w:hAnsiTheme="minorHAnsi" w:cstheme="minorHAnsi"/>
                <w:color w:val="000000"/>
                <w:lang w:val="en-IN"/>
              </w:rPr>
            </w:pPr>
            <w:r w:rsidRPr="0074216D">
              <w:rPr>
                <w:rFonts w:asciiTheme="minorHAnsi" w:hAnsiTheme="minorHAnsi" w:cstheme="minorHAnsi"/>
                <w:color w:val="000000"/>
                <w:lang w:val="en-IN"/>
              </w:rPr>
              <w:t xml:space="preserve">No later than twenty (20) days prior to the Delivery Window, Buyer shall have the right to nominate an alternate LNG Ship capable of loading the </w:t>
            </w:r>
            <w:r w:rsidRPr="0074216D">
              <w:rPr>
                <w:rFonts w:asciiTheme="minorHAnsi" w:hAnsiTheme="minorHAnsi" w:cstheme="minorHAnsi"/>
                <w:lang w:val="en-IN"/>
              </w:rPr>
              <w:t>Cargo Quantity</w:t>
            </w:r>
            <w:r>
              <w:rPr>
                <w:rFonts w:asciiTheme="minorHAnsi" w:hAnsiTheme="minorHAnsi" w:cstheme="minorHAnsi"/>
                <w:lang w:val="en-IN"/>
              </w:rPr>
              <w:t xml:space="preserve"> </w:t>
            </w:r>
            <w:del w:id="33" w:author="Lim, Vanessa Gunawan" w:date="2022-11-17T15:23:00Z">
              <w:r w:rsidDel="00022465">
                <w:rPr>
                  <w:rFonts w:asciiTheme="minorHAnsi" w:hAnsiTheme="minorHAnsi" w:cstheme="minorHAnsi"/>
                  <w:color w:val="000000"/>
                  <w:lang w:val="en-IN"/>
                </w:rPr>
                <w:delText>including positive operational tolerance</w:delText>
              </w:r>
              <w:r w:rsidRPr="0074216D" w:rsidDel="00022465">
                <w:rPr>
                  <w:rFonts w:asciiTheme="minorHAnsi" w:hAnsiTheme="minorHAnsi" w:cstheme="minorHAnsi"/>
                  <w:color w:val="000000"/>
                  <w:lang w:val="en-IN"/>
                </w:rPr>
                <w:delText xml:space="preserve"> </w:delText>
              </w:r>
            </w:del>
            <w:r w:rsidRPr="0074216D">
              <w:rPr>
                <w:rFonts w:asciiTheme="minorHAnsi" w:hAnsiTheme="minorHAnsi" w:cstheme="minorHAnsi"/>
                <w:color w:val="000000"/>
                <w:lang w:val="en-IN"/>
              </w:rPr>
              <w:t>subject to ship shore compatibility.</w:t>
            </w:r>
          </w:p>
          <w:p w14:paraId="5423D0F3" w14:textId="77777777" w:rsidR="00B669E9" w:rsidRPr="0074216D" w:rsidRDefault="00B669E9" w:rsidP="00A646AE">
            <w:pPr>
              <w:pStyle w:val="NormalWeb"/>
              <w:spacing w:after="120"/>
              <w:jc w:val="both"/>
              <w:rPr>
                <w:rFonts w:asciiTheme="minorHAnsi" w:hAnsiTheme="minorHAnsi" w:cstheme="minorHAnsi"/>
                <w:lang w:val="en-IN"/>
              </w:rPr>
            </w:pPr>
            <w:r w:rsidRPr="0074216D">
              <w:rPr>
                <w:rFonts w:asciiTheme="minorHAnsi" w:hAnsiTheme="minorHAnsi" w:cstheme="minorHAnsi"/>
                <w:color w:val="000000"/>
                <w:lang w:val="en-IN"/>
              </w:rPr>
              <w:t>The Buyer shall ensure that the LNG Ship arrives at the receiving terminal of the Loading Port and be in a state of readiness to load the scheduled LNG cargo without the need for any cool-down services. However, Buyer may request Seller to provide cool-down services at the Loading Port subject to availability of slot and consent from Seller and payment of a fee of US$ 250,000 for each cool down in addition to the cost of gas/LNG used in the cooling-down operations. The price of gas/LNG used for cooling-down operations shall be the Contract Price. To clarify further, cool down services is solely at Seller’s option.</w:t>
            </w:r>
          </w:p>
        </w:tc>
      </w:tr>
      <w:tr w:rsidR="00B669E9" w14:paraId="2FC1E459" w14:textId="77777777" w:rsidTr="00703542">
        <w:trPr>
          <w:trHeight w:val="579"/>
        </w:trPr>
        <w:tc>
          <w:tcPr>
            <w:tcW w:w="2335" w:type="dxa"/>
          </w:tcPr>
          <w:p w14:paraId="76379CC8"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 xml:space="preserve">Scheduling </w:t>
            </w:r>
          </w:p>
        </w:tc>
        <w:tc>
          <w:tcPr>
            <w:tcW w:w="9147" w:type="dxa"/>
          </w:tcPr>
          <w:p w14:paraId="37439124" w14:textId="21D7084F" w:rsidR="00B669E9" w:rsidRPr="0074216D" w:rsidRDefault="00B669E9" w:rsidP="00A646AE">
            <w:pPr>
              <w:pStyle w:val="NormalWeb"/>
              <w:spacing w:after="120"/>
              <w:jc w:val="both"/>
              <w:rPr>
                <w:rFonts w:asciiTheme="minorHAnsi" w:eastAsia="Calibri" w:hAnsiTheme="minorHAnsi" w:cstheme="minorHAnsi"/>
                <w:lang w:val="en-IN"/>
              </w:rPr>
            </w:pPr>
            <w:r w:rsidRPr="0074216D">
              <w:rPr>
                <w:rFonts w:asciiTheme="minorHAnsi" w:eastAsiaTheme="minorEastAsia" w:hAnsiTheme="minorHAnsi" w:cstheme="minorHAnsi"/>
                <w:lang w:val="en-IN" w:eastAsia="zh-TW" w:bidi="hi-IN"/>
              </w:rPr>
              <w:t xml:space="preserve">“Delivery Window” is defined in accordance to attached Annexure A (SPLNG) or attached Annexure C (CP Terminal). </w:t>
            </w:r>
            <w:bookmarkStart w:id="34" w:name="OLE_LINK37"/>
            <w:bookmarkStart w:id="35" w:name="OLE_LINK38"/>
          </w:p>
          <w:bookmarkEnd w:id="34"/>
          <w:bookmarkEnd w:id="35"/>
          <w:p w14:paraId="3623D9A3" w14:textId="77777777" w:rsidR="00B669E9" w:rsidRDefault="00B669E9" w:rsidP="00A646AE">
            <w:pPr>
              <w:autoSpaceDE w:val="0"/>
              <w:autoSpaceDN w:val="0"/>
              <w:adjustRightInd w:val="0"/>
              <w:spacing w:after="0" w:line="240" w:lineRule="auto"/>
              <w:jc w:val="both"/>
              <w:rPr>
                <w:rFonts w:asciiTheme="minorHAnsi" w:eastAsiaTheme="minorEastAsia" w:hAnsiTheme="minorHAnsi" w:cstheme="minorHAnsi"/>
                <w:sz w:val="24"/>
                <w:szCs w:val="24"/>
                <w:lang w:val="en-IN" w:eastAsia="zh-TW" w:bidi="hi-IN"/>
              </w:rPr>
            </w:pPr>
            <w:r w:rsidRPr="0074216D">
              <w:rPr>
                <w:rFonts w:asciiTheme="minorHAnsi" w:eastAsiaTheme="minorEastAsia" w:hAnsiTheme="minorHAnsi" w:cstheme="minorHAnsi"/>
                <w:sz w:val="24"/>
                <w:szCs w:val="24"/>
                <w:lang w:val="en-IN" w:eastAsia="zh-TW" w:bidi="hi-IN"/>
              </w:rPr>
              <w:t>If requested by Buyer, Seller shall use reasonable efforts to accommodate changes to the Delivery Window.</w:t>
            </w:r>
          </w:p>
          <w:p w14:paraId="1861079A" w14:textId="77777777" w:rsidR="00B669E9" w:rsidRPr="0074216D" w:rsidRDefault="00B669E9" w:rsidP="00A646AE">
            <w:pPr>
              <w:autoSpaceDE w:val="0"/>
              <w:autoSpaceDN w:val="0"/>
              <w:adjustRightInd w:val="0"/>
              <w:spacing w:after="0" w:line="240" w:lineRule="auto"/>
              <w:jc w:val="both"/>
              <w:rPr>
                <w:rFonts w:asciiTheme="minorHAnsi" w:eastAsiaTheme="minorEastAsia" w:hAnsiTheme="minorHAnsi" w:cstheme="minorHAnsi"/>
                <w:lang w:val="en-IN" w:eastAsia="zh-TW" w:bidi="hi-IN"/>
              </w:rPr>
            </w:pPr>
          </w:p>
          <w:p w14:paraId="5D6D5A10" w14:textId="77777777" w:rsidR="00B669E9" w:rsidRPr="0074216D" w:rsidRDefault="00B669E9" w:rsidP="00A646AE">
            <w:pPr>
              <w:autoSpaceDE w:val="0"/>
              <w:autoSpaceDN w:val="0"/>
              <w:adjustRightInd w:val="0"/>
              <w:spacing w:after="0" w:line="240" w:lineRule="auto"/>
              <w:jc w:val="both"/>
              <w:rPr>
                <w:rFonts w:asciiTheme="minorHAnsi" w:eastAsiaTheme="minorEastAsia" w:hAnsiTheme="minorHAnsi" w:cstheme="minorHAnsi"/>
                <w:lang w:val="en-IN" w:eastAsia="zh-TW" w:bidi="hi-IN"/>
              </w:rPr>
            </w:pPr>
            <w:r w:rsidRPr="0074216D">
              <w:rPr>
                <w:rFonts w:asciiTheme="minorHAnsi" w:eastAsiaTheme="minorEastAsia" w:hAnsiTheme="minorHAnsi" w:cstheme="minorHAnsi"/>
                <w:sz w:val="24"/>
                <w:szCs w:val="24"/>
                <w:lang w:val="en-IN" w:eastAsia="zh-TW" w:bidi="hi-IN"/>
              </w:rPr>
              <w:t>If requested by Seller, Buyer shall use reasonable efforts to accommodate changes to the Delivery Window.</w:t>
            </w:r>
          </w:p>
        </w:tc>
      </w:tr>
      <w:tr w:rsidR="00B669E9" w14:paraId="11D080A1" w14:textId="77777777" w:rsidTr="00703542">
        <w:tc>
          <w:tcPr>
            <w:tcW w:w="2335" w:type="dxa"/>
          </w:tcPr>
          <w:p w14:paraId="3C61F868"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 xml:space="preserve">Lay time </w:t>
            </w:r>
          </w:p>
        </w:tc>
        <w:tc>
          <w:tcPr>
            <w:tcW w:w="9147" w:type="dxa"/>
          </w:tcPr>
          <w:p w14:paraId="158391F7" w14:textId="5AAFB3E3" w:rsidR="00B669E9" w:rsidRPr="0074216D" w:rsidRDefault="00B669E9" w:rsidP="00414290">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As per attached Annexure A (SPLNG) or Annexure C (CP Terminal).</w:t>
            </w:r>
          </w:p>
        </w:tc>
      </w:tr>
      <w:tr w:rsidR="00B669E9" w14:paraId="0983EF3A" w14:textId="77777777" w:rsidTr="00703542">
        <w:tc>
          <w:tcPr>
            <w:tcW w:w="2335" w:type="dxa"/>
          </w:tcPr>
          <w:p w14:paraId="06E355C4"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Demurrage and Wharfage fee</w:t>
            </w:r>
          </w:p>
        </w:tc>
        <w:tc>
          <w:tcPr>
            <w:tcW w:w="9147" w:type="dxa"/>
          </w:tcPr>
          <w:p w14:paraId="5A5DF94C" w14:textId="0D4ABDFA"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Daily Demurrage Rate for SP Terminal = US$ </w:t>
            </w:r>
            <w:ins w:id="36" w:author="Lim, Vanessa Gunawan" w:date="2022-11-17T15:23:00Z">
              <w:r w:rsidR="00022465">
                <w:rPr>
                  <w:rFonts w:asciiTheme="minorHAnsi" w:hAnsiTheme="minorHAnsi" w:cstheme="minorHAnsi"/>
                  <w:sz w:val="24"/>
                  <w:szCs w:val="24"/>
                  <w:lang w:val="en-IN"/>
                </w:rPr>
                <w:t>3</w:t>
              </w:r>
            </w:ins>
            <w:r>
              <w:rPr>
                <w:rFonts w:asciiTheme="minorHAnsi" w:hAnsiTheme="minorHAnsi" w:cstheme="minorHAnsi"/>
                <w:sz w:val="24"/>
                <w:szCs w:val="24"/>
                <w:lang w:val="en-IN"/>
              </w:rPr>
              <w:t>76</w:t>
            </w:r>
            <w:r w:rsidRPr="0074216D">
              <w:rPr>
                <w:rFonts w:asciiTheme="minorHAnsi" w:hAnsiTheme="minorHAnsi" w:cstheme="minorHAnsi"/>
                <w:sz w:val="24"/>
                <w:szCs w:val="24"/>
                <w:lang w:val="en-IN"/>
              </w:rPr>
              <w:t>,000 and pro-rated</w:t>
            </w:r>
            <w:r>
              <w:rPr>
                <w:rFonts w:asciiTheme="minorHAnsi" w:hAnsiTheme="minorHAnsi" w:cstheme="minorHAnsi"/>
                <w:sz w:val="24"/>
                <w:szCs w:val="24"/>
                <w:lang w:val="en-IN"/>
              </w:rPr>
              <w:t xml:space="preserve"> for a portion of a day</w:t>
            </w:r>
            <w:r w:rsidRPr="0074216D">
              <w:rPr>
                <w:rFonts w:asciiTheme="minorHAnsi" w:hAnsiTheme="minorHAnsi" w:cstheme="minorHAnsi"/>
                <w:sz w:val="24"/>
                <w:szCs w:val="24"/>
                <w:lang w:val="en-IN"/>
              </w:rPr>
              <w:t>.</w:t>
            </w:r>
          </w:p>
          <w:p w14:paraId="6231C22E" w14:textId="0766D0E7" w:rsidR="00B669E9" w:rsidRPr="0074216D" w:rsidRDefault="00B669E9" w:rsidP="00A646AE">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Daily Demurrage Rate for CP Terminal = USD$ </w:t>
            </w:r>
            <w:ins w:id="37" w:author="Lim, Vanessa Gunawan" w:date="2022-11-17T15:24:00Z">
              <w:r w:rsidR="00022465">
                <w:rPr>
                  <w:rFonts w:asciiTheme="minorHAnsi" w:hAnsiTheme="minorHAnsi" w:cstheme="minorHAnsi"/>
                  <w:sz w:val="24"/>
                  <w:szCs w:val="24"/>
                  <w:lang w:val="en-IN"/>
                </w:rPr>
                <w:t>3</w:t>
              </w:r>
            </w:ins>
            <w:r w:rsidRPr="0074216D">
              <w:rPr>
                <w:rFonts w:asciiTheme="minorHAnsi" w:hAnsiTheme="minorHAnsi" w:cstheme="minorHAnsi"/>
                <w:sz w:val="24"/>
                <w:szCs w:val="24"/>
                <w:lang w:val="en-IN"/>
              </w:rPr>
              <w:t>85,000 and pro-rated on an hourly basis.</w:t>
            </w:r>
          </w:p>
          <w:p w14:paraId="29F35C4B" w14:textId="77777777" w:rsidR="00B669E9" w:rsidRPr="0074216D" w:rsidRDefault="00B669E9" w:rsidP="00271D0C">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Excess Boil-off: As per attached Annexure A (SPLNG) or Annexure C (CP Terminal).</w:t>
            </w:r>
          </w:p>
        </w:tc>
      </w:tr>
      <w:tr w:rsidR="00B669E9" w14:paraId="7EDBE3A7" w14:textId="77777777" w:rsidTr="00703542">
        <w:tc>
          <w:tcPr>
            <w:tcW w:w="2335" w:type="dxa"/>
          </w:tcPr>
          <w:p w14:paraId="257D3F91" w14:textId="77777777" w:rsidR="00B669E9" w:rsidRPr="0074216D" w:rsidRDefault="00B669E9" w:rsidP="00A646AE">
            <w:pPr>
              <w:pStyle w:val="ListParagraph"/>
              <w:numPr>
                <w:ilvl w:val="0"/>
                <w:numId w:val="1"/>
              </w:numPr>
              <w:spacing w:before="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LNG Quality</w:t>
            </w:r>
          </w:p>
        </w:tc>
        <w:tc>
          <w:tcPr>
            <w:tcW w:w="9147" w:type="dxa"/>
          </w:tcPr>
          <w:p w14:paraId="50FC59B1" w14:textId="77777777" w:rsidR="00B669E9" w:rsidRPr="0074216D" w:rsidRDefault="00B669E9" w:rsidP="00A646AE">
            <w:pPr>
              <w:pStyle w:val="Level2"/>
              <w:numPr>
                <w:ilvl w:val="0"/>
                <w:numId w:val="0"/>
              </w:numPr>
              <w:spacing w:before="60" w:after="120" w:line="240" w:lineRule="auto"/>
              <w:ind w:left="426" w:hanging="426"/>
              <w:rPr>
                <w:rFonts w:asciiTheme="minorHAnsi" w:eastAsia="Calibri" w:hAnsiTheme="minorHAnsi" w:cstheme="minorHAnsi"/>
                <w:snapToGrid/>
                <w:color w:val="auto"/>
                <w:kern w:val="0"/>
                <w:sz w:val="24"/>
                <w:lang w:val="en-IN"/>
              </w:rPr>
            </w:pPr>
            <w:r w:rsidRPr="0074216D">
              <w:rPr>
                <w:rFonts w:asciiTheme="minorHAnsi" w:eastAsia="Calibri" w:hAnsiTheme="minorHAnsi" w:cstheme="minorHAnsi"/>
                <w:snapToGrid/>
                <w:color w:val="auto"/>
                <w:kern w:val="0"/>
                <w:sz w:val="24"/>
                <w:lang w:val="en-IN"/>
              </w:rPr>
              <w:t>1.</w:t>
            </w:r>
            <w:r w:rsidRPr="0074216D">
              <w:rPr>
                <w:rFonts w:asciiTheme="minorHAnsi" w:eastAsia="Calibri" w:hAnsiTheme="minorHAnsi" w:cstheme="minorHAnsi"/>
                <w:snapToGrid/>
                <w:color w:val="auto"/>
                <w:kern w:val="0"/>
                <w:sz w:val="24"/>
                <w:lang w:val="en-IN"/>
              </w:rPr>
              <w:tab/>
              <w:t>Minimum Gross Heat Content (dry)</w:t>
            </w:r>
            <w:r w:rsidRPr="0074216D">
              <w:rPr>
                <w:rFonts w:asciiTheme="minorHAnsi" w:eastAsia="Calibri" w:hAnsiTheme="minorHAnsi" w:cstheme="minorHAnsi"/>
                <w:snapToGrid/>
                <w:color w:val="auto"/>
                <w:kern w:val="0"/>
                <w:sz w:val="24"/>
                <w:lang w:val="en-IN"/>
              </w:rPr>
              <w:tab/>
              <w:t>1000 BTU/SCF</w:t>
            </w:r>
          </w:p>
          <w:p w14:paraId="7C09C818" w14:textId="77777777" w:rsidR="00B669E9" w:rsidRPr="0074216D" w:rsidRDefault="00B669E9" w:rsidP="00A646AE">
            <w:pPr>
              <w:pStyle w:val="Level2"/>
              <w:numPr>
                <w:ilvl w:val="0"/>
                <w:numId w:val="0"/>
              </w:numPr>
              <w:spacing w:before="60" w:after="120" w:line="240" w:lineRule="auto"/>
              <w:ind w:left="426" w:hanging="426"/>
              <w:rPr>
                <w:rFonts w:asciiTheme="minorHAnsi" w:hAnsiTheme="minorHAnsi" w:cstheme="minorHAnsi"/>
                <w:sz w:val="24"/>
                <w:lang w:val="en-IN"/>
              </w:rPr>
            </w:pPr>
            <w:r w:rsidRPr="0074216D">
              <w:rPr>
                <w:rFonts w:asciiTheme="minorHAnsi" w:eastAsia="Calibri" w:hAnsiTheme="minorHAnsi" w:cstheme="minorHAnsi"/>
                <w:snapToGrid/>
                <w:color w:val="auto"/>
                <w:kern w:val="0"/>
                <w:sz w:val="24"/>
                <w:lang w:val="en-IN"/>
              </w:rPr>
              <w:tab/>
              <w:t>Maximum Gross Heat Content (dry)</w:t>
            </w:r>
            <w:r w:rsidRPr="0074216D">
              <w:rPr>
                <w:rFonts w:asciiTheme="minorHAnsi" w:eastAsia="Calibri" w:hAnsiTheme="minorHAnsi" w:cstheme="minorHAnsi"/>
                <w:snapToGrid/>
                <w:color w:val="auto"/>
                <w:kern w:val="0"/>
                <w:sz w:val="24"/>
                <w:lang w:val="en-IN"/>
              </w:rPr>
              <w:tab/>
              <w:t>1150 BTU/SCF</w:t>
            </w:r>
          </w:p>
          <w:p w14:paraId="1E4E3708" w14:textId="77777777" w:rsidR="00B669E9" w:rsidRPr="0074216D" w:rsidRDefault="00B669E9" w:rsidP="00A646AE">
            <w:pPr>
              <w:tabs>
                <w:tab w:val="left" w:pos="0"/>
                <w:tab w:val="left" w:pos="720"/>
                <w:tab w:val="left" w:pos="2160"/>
                <w:tab w:val="left" w:pos="2880"/>
                <w:tab w:val="left" w:pos="3510"/>
                <w:tab w:val="left" w:pos="3600"/>
                <w:tab w:val="left" w:pos="4320"/>
                <w:tab w:val="left" w:pos="5040"/>
              </w:tabs>
              <w:spacing w:before="144" w:after="120" w:line="240" w:lineRule="auto"/>
              <w:ind w:left="42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2.</w:t>
            </w:r>
            <w:r w:rsidRPr="0074216D">
              <w:rPr>
                <w:rFonts w:asciiTheme="minorHAnsi" w:hAnsiTheme="minorHAnsi" w:cstheme="minorHAnsi"/>
                <w:sz w:val="24"/>
                <w:szCs w:val="24"/>
                <w:lang w:val="en-IN"/>
              </w:rPr>
              <w:tab/>
              <w:t>Constituent elements varying within the following percentage limits (in molecular percentage):</w:t>
            </w:r>
          </w:p>
          <w:p w14:paraId="39A2008E" w14:textId="77777777" w:rsidR="00B669E9" w:rsidRPr="0074216D" w:rsidRDefault="00B669E9" w:rsidP="00A646AE">
            <w:pPr>
              <w:tabs>
                <w:tab w:val="left" w:pos="0"/>
                <w:tab w:val="left" w:pos="475"/>
                <w:tab w:val="left" w:pos="2160"/>
                <w:tab w:val="left" w:pos="2880"/>
                <w:tab w:val="left" w:pos="3510"/>
                <w:tab w:val="left" w:pos="3600"/>
                <w:tab w:val="left" w:pos="4320"/>
                <w:tab w:val="left" w:pos="5040"/>
              </w:tabs>
              <w:spacing w:before="144" w:after="120" w:line="240" w:lineRule="auto"/>
              <w:ind w:left="87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Nitrogen equal to or between 0.00 and 1.50</w:t>
            </w:r>
          </w:p>
          <w:p w14:paraId="16FC087A" w14:textId="77777777" w:rsidR="00B669E9" w:rsidRPr="0074216D" w:rsidRDefault="00B669E9" w:rsidP="00A646AE">
            <w:pPr>
              <w:tabs>
                <w:tab w:val="left" w:pos="0"/>
                <w:tab w:val="left" w:pos="475"/>
                <w:tab w:val="left" w:pos="2160"/>
                <w:tab w:val="left" w:pos="2880"/>
                <w:tab w:val="left" w:pos="3510"/>
                <w:tab w:val="left" w:pos="3600"/>
                <w:tab w:val="left" w:pos="4320"/>
                <w:tab w:val="left" w:pos="5040"/>
              </w:tabs>
              <w:spacing w:before="144" w:after="120" w:line="240" w:lineRule="auto"/>
              <w:ind w:left="87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Methane equal to or between 84 and 100.00</w:t>
            </w:r>
          </w:p>
          <w:p w14:paraId="5DDDEF55" w14:textId="77777777" w:rsidR="00B669E9" w:rsidRPr="0074216D" w:rsidRDefault="00B669E9" w:rsidP="00A646AE">
            <w:pPr>
              <w:tabs>
                <w:tab w:val="left" w:pos="0"/>
                <w:tab w:val="left" w:pos="475"/>
                <w:tab w:val="left" w:pos="2160"/>
                <w:tab w:val="left" w:pos="2880"/>
                <w:tab w:val="left" w:pos="3510"/>
                <w:tab w:val="left" w:pos="3600"/>
                <w:tab w:val="left" w:pos="4320"/>
                <w:tab w:val="left" w:pos="5040"/>
              </w:tabs>
              <w:spacing w:before="144" w:after="120" w:line="240" w:lineRule="auto"/>
              <w:ind w:left="87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lastRenderedPageBreak/>
              <w:t>Ethane equal to or between 0.00 and 11</w:t>
            </w:r>
          </w:p>
          <w:p w14:paraId="263386DE" w14:textId="77777777" w:rsidR="00B669E9" w:rsidRPr="0074216D" w:rsidRDefault="00B669E9" w:rsidP="00A646AE">
            <w:pPr>
              <w:tabs>
                <w:tab w:val="left" w:pos="0"/>
                <w:tab w:val="left" w:pos="475"/>
                <w:tab w:val="left" w:pos="2160"/>
                <w:tab w:val="left" w:pos="2880"/>
                <w:tab w:val="left" w:pos="3510"/>
                <w:tab w:val="left" w:pos="3600"/>
                <w:tab w:val="left" w:pos="4320"/>
                <w:tab w:val="left" w:pos="5040"/>
              </w:tabs>
              <w:spacing w:before="144" w:after="120" w:line="240" w:lineRule="auto"/>
              <w:ind w:left="87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Propane equal to or between 0.00 and 3.5</w:t>
            </w:r>
          </w:p>
          <w:p w14:paraId="21C9B736" w14:textId="77777777" w:rsidR="00B669E9" w:rsidRPr="0074216D" w:rsidRDefault="00B669E9" w:rsidP="00A646AE">
            <w:pPr>
              <w:tabs>
                <w:tab w:val="left" w:pos="0"/>
                <w:tab w:val="left" w:pos="475"/>
                <w:tab w:val="left" w:pos="2160"/>
                <w:tab w:val="left" w:pos="2880"/>
                <w:tab w:val="left" w:pos="3510"/>
                <w:tab w:val="left" w:pos="3600"/>
                <w:tab w:val="left" w:pos="4320"/>
                <w:tab w:val="left" w:pos="5040"/>
              </w:tabs>
              <w:spacing w:before="144" w:after="120" w:line="240" w:lineRule="auto"/>
              <w:ind w:left="87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Butane (C4) and heavier equal to or between 0.00 and 2.0</w:t>
            </w:r>
          </w:p>
          <w:p w14:paraId="52864DCF" w14:textId="77777777" w:rsidR="00B669E9" w:rsidRPr="0074216D" w:rsidRDefault="00B669E9" w:rsidP="00A646AE">
            <w:pPr>
              <w:tabs>
                <w:tab w:val="left" w:pos="0"/>
                <w:tab w:val="left" w:pos="720"/>
                <w:tab w:val="left" w:pos="2160"/>
                <w:tab w:val="left" w:pos="2880"/>
                <w:tab w:val="left" w:pos="3510"/>
                <w:tab w:val="left" w:pos="3600"/>
                <w:tab w:val="left" w:pos="4320"/>
                <w:tab w:val="left" w:pos="5040"/>
              </w:tabs>
              <w:spacing w:before="144" w:after="120" w:line="240" w:lineRule="auto"/>
              <w:ind w:left="42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3.</w:t>
            </w:r>
            <w:r w:rsidRPr="0074216D">
              <w:rPr>
                <w:rFonts w:asciiTheme="minorHAnsi" w:hAnsiTheme="minorHAnsi" w:cstheme="minorHAnsi"/>
                <w:sz w:val="24"/>
                <w:szCs w:val="24"/>
                <w:lang w:val="en-IN"/>
              </w:rPr>
              <w:tab/>
              <w:t xml:space="preserve">A hydrogen sulphide content not to exceed twenty-five hundredths (0.25) grains of hydrogen sulphide per </w:t>
            </w:r>
            <w:proofErr w:type="gramStart"/>
            <w:r w:rsidRPr="0074216D">
              <w:rPr>
                <w:rFonts w:asciiTheme="minorHAnsi" w:hAnsiTheme="minorHAnsi" w:cstheme="minorHAnsi"/>
                <w:sz w:val="24"/>
                <w:szCs w:val="24"/>
                <w:lang w:val="en-IN"/>
              </w:rPr>
              <w:t>one-    hundred</w:t>
            </w:r>
            <w:proofErr w:type="gramEnd"/>
            <w:r w:rsidRPr="0074216D">
              <w:rPr>
                <w:rFonts w:asciiTheme="minorHAnsi" w:hAnsiTheme="minorHAnsi" w:cstheme="minorHAnsi"/>
                <w:sz w:val="24"/>
                <w:szCs w:val="24"/>
                <w:lang w:val="en-IN"/>
              </w:rPr>
              <w:t xml:space="preserve"> (100) standard cubic feet;</w:t>
            </w:r>
          </w:p>
          <w:p w14:paraId="0563EB13" w14:textId="77777777" w:rsidR="00B669E9" w:rsidRPr="0074216D" w:rsidRDefault="00B669E9" w:rsidP="00A646AE">
            <w:pPr>
              <w:tabs>
                <w:tab w:val="left" w:pos="0"/>
                <w:tab w:val="left" w:pos="720"/>
                <w:tab w:val="left" w:pos="2160"/>
                <w:tab w:val="left" w:pos="2880"/>
                <w:tab w:val="left" w:pos="3510"/>
                <w:tab w:val="left" w:pos="3600"/>
                <w:tab w:val="left" w:pos="4320"/>
                <w:tab w:val="left" w:pos="5040"/>
              </w:tabs>
              <w:spacing w:before="144" w:after="120" w:line="240" w:lineRule="auto"/>
              <w:ind w:left="426" w:hanging="4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4.</w:t>
            </w:r>
            <w:r w:rsidRPr="0074216D">
              <w:rPr>
                <w:rFonts w:asciiTheme="minorHAnsi" w:hAnsiTheme="minorHAnsi" w:cstheme="minorHAnsi"/>
                <w:sz w:val="24"/>
                <w:szCs w:val="24"/>
                <w:lang w:val="en-IN"/>
              </w:rPr>
              <w:tab/>
              <w:t xml:space="preserve">A total sulphur content of not more than (1.35) grains per </w:t>
            </w:r>
            <w:proofErr w:type="gramStart"/>
            <w:r w:rsidRPr="0074216D">
              <w:rPr>
                <w:rFonts w:asciiTheme="minorHAnsi" w:hAnsiTheme="minorHAnsi" w:cstheme="minorHAnsi"/>
                <w:sz w:val="24"/>
                <w:szCs w:val="24"/>
                <w:lang w:val="en-IN"/>
              </w:rPr>
              <w:t>one-hundred</w:t>
            </w:r>
            <w:proofErr w:type="gramEnd"/>
            <w:r w:rsidRPr="0074216D">
              <w:rPr>
                <w:rFonts w:asciiTheme="minorHAnsi" w:hAnsiTheme="minorHAnsi" w:cstheme="minorHAnsi"/>
                <w:sz w:val="24"/>
                <w:szCs w:val="24"/>
                <w:lang w:val="en-IN"/>
              </w:rPr>
              <w:t xml:space="preserve"> (100) standard cubic feet;</w:t>
            </w:r>
          </w:p>
          <w:p w14:paraId="653DE874" w14:textId="77777777" w:rsidR="00B669E9" w:rsidRPr="0074216D" w:rsidRDefault="00B669E9" w:rsidP="00A646AE">
            <w:pPr>
              <w:tabs>
                <w:tab w:val="left" w:pos="0"/>
                <w:tab w:val="left" w:pos="2160"/>
                <w:tab w:val="left" w:pos="2880"/>
                <w:tab w:val="left" w:pos="3510"/>
                <w:tab w:val="left" w:pos="3600"/>
                <w:tab w:val="left" w:pos="4320"/>
                <w:tab w:val="left" w:pos="5040"/>
              </w:tabs>
              <w:spacing w:before="144" w:after="120" w:line="240" w:lineRule="auto"/>
              <w:ind w:left="-24" w:firstLine="24"/>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LNG shall contain no water, active </w:t>
            </w:r>
            <w:proofErr w:type="gramStart"/>
            <w:r w:rsidRPr="0074216D">
              <w:rPr>
                <w:rFonts w:asciiTheme="minorHAnsi" w:hAnsiTheme="minorHAnsi" w:cstheme="minorHAnsi"/>
                <w:sz w:val="24"/>
                <w:szCs w:val="24"/>
                <w:lang w:val="en-IN"/>
              </w:rPr>
              <w:t>bacteria</w:t>
            </w:r>
            <w:proofErr w:type="gramEnd"/>
            <w:r w:rsidRPr="0074216D">
              <w:rPr>
                <w:rFonts w:asciiTheme="minorHAnsi" w:hAnsiTheme="minorHAnsi" w:cstheme="minorHAnsi"/>
                <w:sz w:val="24"/>
                <w:szCs w:val="24"/>
                <w:lang w:val="en-IN"/>
              </w:rPr>
              <w:t xml:space="preserve"> or bacterial agents (including </w:t>
            </w:r>
            <w:proofErr w:type="spellStart"/>
            <w:r w:rsidRPr="0074216D">
              <w:rPr>
                <w:rFonts w:asciiTheme="minorHAnsi" w:hAnsiTheme="minorHAnsi" w:cstheme="minorHAnsi"/>
                <w:sz w:val="24"/>
                <w:szCs w:val="24"/>
                <w:lang w:val="en-IN"/>
              </w:rPr>
              <w:t>sulfate</w:t>
            </w:r>
            <w:proofErr w:type="spellEnd"/>
            <w:r w:rsidRPr="0074216D">
              <w:rPr>
                <w:rFonts w:asciiTheme="minorHAnsi" w:hAnsiTheme="minorHAnsi" w:cstheme="minorHAnsi"/>
                <w:sz w:val="24"/>
                <w:szCs w:val="24"/>
                <w:lang w:val="en-IN"/>
              </w:rPr>
              <w:t xml:space="preserve"> reducing bacteria or acid producing bacteria).</w:t>
            </w:r>
          </w:p>
          <w:p w14:paraId="130B9EF5" w14:textId="77777777" w:rsidR="00B669E9" w:rsidRPr="0074216D" w:rsidRDefault="00B669E9" w:rsidP="00A646AE">
            <w:pPr>
              <w:pStyle w:val="BodyText"/>
              <w:tabs>
                <w:tab w:val="left" w:pos="5760"/>
              </w:tabs>
              <w:spacing w:after="120"/>
              <w:jc w:val="both"/>
              <w:rPr>
                <w:rFonts w:asciiTheme="minorHAnsi" w:eastAsia="Calibri" w:hAnsiTheme="minorHAnsi" w:cstheme="minorHAnsi"/>
                <w:sz w:val="24"/>
                <w:szCs w:val="24"/>
                <w:lang w:val="en-IN" w:eastAsia="en-US"/>
              </w:rPr>
            </w:pPr>
          </w:p>
        </w:tc>
      </w:tr>
      <w:tr w:rsidR="00B669E9" w14:paraId="0AA6660D" w14:textId="77777777" w:rsidTr="00703542">
        <w:tc>
          <w:tcPr>
            <w:tcW w:w="2335" w:type="dxa"/>
          </w:tcPr>
          <w:p w14:paraId="54B97B66" w14:textId="17383A25"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bookmarkStart w:id="38" w:name="OLE_LINK174"/>
            <w:r w:rsidRPr="0074216D">
              <w:rPr>
                <w:rFonts w:asciiTheme="minorHAnsi" w:hAnsiTheme="minorHAnsi" w:cstheme="minorHAnsi"/>
                <w:b/>
                <w:sz w:val="24"/>
                <w:szCs w:val="24"/>
                <w:lang w:val="en-IN"/>
              </w:rPr>
              <w:lastRenderedPageBreak/>
              <w:t>Force Majeure</w:t>
            </w:r>
            <w:bookmarkEnd w:id="38"/>
          </w:p>
        </w:tc>
        <w:tc>
          <w:tcPr>
            <w:tcW w:w="9147" w:type="dxa"/>
          </w:tcPr>
          <w:p w14:paraId="6ABFCA19" w14:textId="209E591A" w:rsidR="00B669E9" w:rsidRPr="0074216D" w:rsidRDefault="00022465" w:rsidP="00414290">
            <w:pPr>
              <w:pStyle w:val="Default"/>
              <w:spacing w:before="120" w:after="120"/>
              <w:jc w:val="both"/>
              <w:rPr>
                <w:rFonts w:asciiTheme="minorHAnsi" w:eastAsia="Calibri" w:hAnsiTheme="minorHAnsi" w:cstheme="minorHAnsi"/>
                <w:color w:val="auto"/>
                <w:lang w:val="en-IN" w:eastAsia="en-US"/>
              </w:rPr>
            </w:pPr>
            <w:bookmarkStart w:id="39" w:name="_Toc146683895"/>
            <w:bookmarkEnd w:id="39"/>
            <w:ins w:id="40" w:author="Lim, Vanessa Gunawan" w:date="2022-11-17T15:24:00Z">
              <w:r>
                <w:rPr>
                  <w:rFonts w:asciiTheme="minorHAnsi" w:eastAsia="Calibri" w:hAnsiTheme="minorHAnsi" w:cstheme="minorHAnsi"/>
                  <w:color w:val="auto"/>
                  <w:lang w:val="en-IN" w:eastAsia="en-US"/>
                </w:rPr>
                <w:t>As per MSPA</w:t>
              </w:r>
              <w:r w:rsidRPr="0074216D">
                <w:rPr>
                  <w:rFonts w:asciiTheme="minorHAnsi" w:eastAsia="Calibri" w:hAnsiTheme="minorHAnsi" w:cstheme="minorHAnsi"/>
                  <w:color w:val="auto"/>
                  <w:lang w:val="en-IN" w:eastAsia="en-US"/>
                </w:rPr>
                <w:t xml:space="preserve"> </w:t>
              </w:r>
            </w:ins>
            <w:del w:id="41" w:author="Lim, Vanessa Gunawan" w:date="2022-11-17T15:24:00Z">
              <w:r w:rsidR="00B669E9" w:rsidRPr="0074216D" w:rsidDel="00022465">
                <w:rPr>
                  <w:rFonts w:asciiTheme="minorHAnsi" w:eastAsia="Calibri" w:hAnsiTheme="minorHAnsi" w:cstheme="minorHAnsi"/>
                  <w:color w:val="auto"/>
                  <w:lang w:val="en-IN" w:eastAsia="en-US"/>
                </w:rPr>
                <w:delText>As per attached Annexure A (SPLNG) or Annexure C (CP Terminal).</w:delText>
              </w:r>
            </w:del>
            <w:ins w:id="42" w:author="Lim, Vanessa Gunawan" w:date="2022-11-17T15:24:00Z">
              <w:r>
                <w:rPr>
                  <w:rFonts w:asciiTheme="minorHAnsi" w:eastAsia="Calibri" w:hAnsiTheme="minorHAnsi" w:cstheme="minorHAnsi"/>
                  <w:color w:val="auto"/>
                  <w:lang w:val="en-IN" w:eastAsia="en-US"/>
                </w:rPr>
                <w:t>\</w:t>
              </w:r>
            </w:ins>
          </w:p>
        </w:tc>
      </w:tr>
      <w:tr w:rsidR="00B669E9" w14:paraId="7AA3878B" w14:textId="77777777" w:rsidTr="00703542">
        <w:tc>
          <w:tcPr>
            <w:tcW w:w="2335" w:type="dxa"/>
          </w:tcPr>
          <w:p w14:paraId="2CA5A7FD"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Credit Support</w:t>
            </w:r>
          </w:p>
        </w:tc>
        <w:tc>
          <w:tcPr>
            <w:tcW w:w="9147" w:type="dxa"/>
          </w:tcPr>
          <w:p w14:paraId="7023F73E" w14:textId="59BA0F4F" w:rsidR="00B669E9" w:rsidRDefault="00B669E9" w:rsidP="00B669E9">
            <w:pPr>
              <w:pStyle w:val="Default"/>
              <w:spacing w:before="120" w:after="120"/>
              <w:jc w:val="both"/>
              <w:rPr>
                <w:rFonts w:asciiTheme="minorHAnsi" w:eastAsia="Calibri" w:hAnsiTheme="minorHAnsi" w:cstheme="minorHAnsi"/>
                <w:color w:val="auto"/>
                <w:lang w:val="en-IN" w:eastAsia="en-US"/>
              </w:rPr>
            </w:pPr>
            <w:r w:rsidRPr="0074216D">
              <w:rPr>
                <w:rFonts w:asciiTheme="minorHAnsi" w:hAnsiTheme="minorHAnsi" w:cstheme="minorHAnsi"/>
                <w:lang w:val="en-IN"/>
              </w:rPr>
              <w:t xml:space="preserve">No later than </w:t>
            </w:r>
            <w:r>
              <w:rPr>
                <w:rFonts w:asciiTheme="minorHAnsi" w:hAnsiTheme="minorHAnsi" w:cstheme="minorHAnsi"/>
                <w:lang w:val="en-IN"/>
              </w:rPr>
              <w:t xml:space="preserve">ten </w:t>
            </w:r>
            <w:r w:rsidRPr="0074216D">
              <w:rPr>
                <w:rFonts w:asciiTheme="minorHAnsi" w:hAnsiTheme="minorHAnsi" w:cstheme="minorHAnsi"/>
                <w:lang w:val="en-IN"/>
              </w:rPr>
              <w:t>(1</w:t>
            </w:r>
            <w:r>
              <w:rPr>
                <w:rFonts w:asciiTheme="minorHAnsi" w:hAnsiTheme="minorHAnsi" w:cstheme="minorHAnsi"/>
                <w:lang w:val="en-IN"/>
              </w:rPr>
              <w:t>0</w:t>
            </w:r>
            <w:r w:rsidRPr="0074216D">
              <w:rPr>
                <w:rFonts w:asciiTheme="minorHAnsi" w:hAnsiTheme="minorHAnsi" w:cstheme="minorHAnsi"/>
                <w:lang w:val="en-IN"/>
              </w:rPr>
              <w:t>) Days prior to the Delivery Window of</w:t>
            </w:r>
            <w:r w:rsidR="00C14B66">
              <w:rPr>
                <w:rFonts w:asciiTheme="minorHAnsi" w:hAnsiTheme="minorHAnsi" w:cstheme="minorHAnsi"/>
                <w:lang w:val="en-IN"/>
              </w:rPr>
              <w:t xml:space="preserve"> the respective</w:t>
            </w:r>
            <w:r w:rsidRPr="0074216D">
              <w:rPr>
                <w:rFonts w:asciiTheme="minorHAnsi" w:hAnsiTheme="minorHAnsi" w:cstheme="minorHAnsi"/>
                <w:lang w:val="en-IN"/>
              </w:rPr>
              <w:t xml:space="preserve"> FOB cargo , the Buyer shall establish and provide to the Seller a Stand-by Letter of Credit</w:t>
            </w:r>
            <w:r>
              <w:rPr>
                <w:rFonts w:asciiTheme="minorHAnsi" w:hAnsiTheme="minorHAnsi" w:cstheme="minorHAnsi"/>
                <w:lang w:val="en-IN"/>
              </w:rPr>
              <w:t xml:space="preserve"> (SBLC)</w:t>
            </w:r>
            <w:r w:rsidRPr="0074216D">
              <w:rPr>
                <w:rFonts w:asciiTheme="minorHAnsi" w:hAnsiTheme="minorHAnsi" w:cstheme="minorHAnsi"/>
                <w:lang w:val="en-IN"/>
              </w:rPr>
              <w:t xml:space="preserve"> </w:t>
            </w:r>
            <w:r>
              <w:rPr>
                <w:rFonts w:asciiTheme="minorHAnsi" w:hAnsiTheme="minorHAnsi" w:cstheme="minorHAnsi"/>
              </w:rPr>
              <w:t>(in a format mutually acceptable to Buyer and Seller)</w:t>
            </w:r>
            <w:r w:rsidRPr="0074216D">
              <w:rPr>
                <w:rFonts w:asciiTheme="minorHAnsi" w:hAnsiTheme="minorHAnsi" w:cstheme="minorHAnsi"/>
                <w:lang w:val="en-IN"/>
              </w:rPr>
              <w:t xml:space="preserve"> from first class international bank </w:t>
            </w:r>
            <w:r w:rsidRPr="0074216D">
              <w:rPr>
                <w:rFonts w:asciiTheme="minorHAnsi" w:eastAsia="Calibri" w:hAnsiTheme="minorHAnsi" w:cstheme="minorHAnsi"/>
                <w:color w:val="auto"/>
                <w:lang w:val="en-IN" w:eastAsia="en-US"/>
              </w:rPr>
              <w:t xml:space="preserve">with at least “A-” S&amp;P credit rating or equivalent rating from Fitch/Moody’s </w:t>
            </w:r>
            <w:r w:rsidRPr="0074216D">
              <w:rPr>
                <w:rFonts w:asciiTheme="minorHAnsi" w:hAnsiTheme="minorHAnsi" w:cstheme="minorHAnsi"/>
                <w:lang w:val="en-IN"/>
              </w:rPr>
              <w:t xml:space="preserve">in an amount equal to </w:t>
            </w:r>
            <w:r w:rsidRPr="0074216D">
              <w:rPr>
                <w:rFonts w:asciiTheme="minorHAnsi" w:eastAsia="Calibri" w:hAnsiTheme="minorHAnsi" w:cstheme="minorHAnsi"/>
                <w:color w:val="auto"/>
                <w:lang w:val="en-IN" w:eastAsia="en-US"/>
              </w:rPr>
              <w:t xml:space="preserve">Cargo Quantity </w:t>
            </w:r>
            <w:r>
              <w:rPr>
                <w:rFonts w:asciiTheme="minorHAnsi" w:eastAsia="Calibri" w:hAnsiTheme="minorHAnsi" w:cstheme="minorHAnsi"/>
                <w:color w:val="auto"/>
                <w:lang w:val="en-IN" w:eastAsia="en-US"/>
              </w:rPr>
              <w:t xml:space="preserve">(including positive operational tolerance) </w:t>
            </w:r>
            <w:r w:rsidRPr="0074216D">
              <w:rPr>
                <w:rFonts w:asciiTheme="minorHAnsi" w:eastAsia="Calibri" w:hAnsiTheme="minorHAnsi" w:cstheme="minorHAnsi"/>
                <w:color w:val="auto"/>
                <w:lang w:val="en-IN" w:eastAsia="en-US"/>
              </w:rPr>
              <w:t>multiplied by applicable Contract Price of the cargo</w:t>
            </w:r>
            <w:r>
              <w:rPr>
                <w:rFonts w:asciiTheme="minorHAnsi" w:eastAsia="Calibri" w:hAnsiTheme="minorHAnsi" w:cstheme="minorHAnsi"/>
                <w:color w:val="auto"/>
                <w:lang w:val="en-IN" w:eastAsia="en-US"/>
              </w:rPr>
              <w:t>,</w:t>
            </w:r>
            <w:r w:rsidRPr="0074216D">
              <w:rPr>
                <w:rFonts w:asciiTheme="minorHAnsi" w:eastAsia="Calibri" w:hAnsiTheme="minorHAnsi" w:cstheme="minorHAnsi"/>
                <w:color w:val="auto"/>
                <w:lang w:val="en-IN" w:eastAsia="en-US"/>
              </w:rPr>
              <w:t xml:space="preserve"> </w:t>
            </w:r>
            <w:r>
              <w:rPr>
                <w:rFonts w:asciiTheme="minorHAnsi" w:eastAsia="Calibri" w:hAnsiTheme="minorHAnsi" w:cstheme="minorHAnsi"/>
                <w:color w:val="auto"/>
                <w:lang w:val="en-IN" w:eastAsia="en-US"/>
              </w:rPr>
              <w:t>expiring 30 days after the Delivery Window of the LNG cargo</w:t>
            </w:r>
            <w:r w:rsidRPr="0074216D">
              <w:rPr>
                <w:rFonts w:asciiTheme="minorHAnsi" w:eastAsia="Calibri" w:hAnsiTheme="minorHAnsi" w:cstheme="minorHAnsi"/>
                <w:color w:val="auto"/>
                <w:lang w:val="en-IN" w:eastAsia="en-US"/>
              </w:rPr>
              <w:t>.</w:t>
            </w:r>
          </w:p>
          <w:p w14:paraId="6A2A4F47" w14:textId="1D7C76A4" w:rsidR="00B669E9" w:rsidRPr="0074216D" w:rsidRDefault="00B669E9" w:rsidP="009E6946">
            <w:pPr>
              <w:spacing w:before="120" w:line="240" w:lineRule="auto"/>
              <w:contextualSpacing/>
              <w:jc w:val="both"/>
              <w:rPr>
                <w:rFonts w:asciiTheme="minorHAnsi" w:hAnsiTheme="minorHAnsi" w:cstheme="minorHAnsi"/>
                <w:lang w:val="en-IN"/>
              </w:rPr>
            </w:pPr>
            <w:r w:rsidRPr="00A4374A">
              <w:rPr>
                <w:rFonts w:cstheme="minorHAnsi"/>
                <w:sz w:val="24"/>
                <w:szCs w:val="24"/>
              </w:rPr>
              <w:t xml:space="preserve">Buyer may request for the cancellation of the SBLC via the SBLC issuing bank after payment of the LNG Cargo has been received in full by the Seller and Seller shall use reasonable endeavour to release the SBLC at the earliest practical date. </w:t>
            </w:r>
          </w:p>
        </w:tc>
      </w:tr>
      <w:tr w:rsidR="00B669E9" w14:paraId="113E3217" w14:textId="77777777" w:rsidTr="00703542">
        <w:tc>
          <w:tcPr>
            <w:tcW w:w="2335" w:type="dxa"/>
          </w:tcPr>
          <w:p w14:paraId="6E93D043"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Law and submission to jurisdiction</w:t>
            </w:r>
          </w:p>
        </w:tc>
        <w:tc>
          <w:tcPr>
            <w:tcW w:w="9147" w:type="dxa"/>
          </w:tcPr>
          <w:p w14:paraId="37A9826B" w14:textId="4161F485" w:rsidR="00B669E9" w:rsidRPr="0074216D" w:rsidRDefault="00022465" w:rsidP="00A646AE">
            <w:pPr>
              <w:spacing w:before="120" w:after="120" w:line="240" w:lineRule="auto"/>
              <w:jc w:val="both"/>
              <w:rPr>
                <w:rFonts w:asciiTheme="minorHAnsi" w:hAnsiTheme="minorHAnsi" w:cstheme="minorHAnsi"/>
                <w:sz w:val="24"/>
                <w:szCs w:val="24"/>
                <w:lang w:val="en-IN"/>
              </w:rPr>
            </w:pPr>
            <w:ins w:id="43" w:author="Lim, Vanessa Gunawan" w:date="2022-11-17T15:24:00Z">
              <w:r>
                <w:rPr>
                  <w:rFonts w:asciiTheme="minorHAnsi" w:hAnsiTheme="minorHAnsi" w:cstheme="minorHAnsi"/>
                  <w:sz w:val="24"/>
                  <w:szCs w:val="24"/>
                  <w:lang w:val="en-IN"/>
                </w:rPr>
                <w:t>As per MSPA</w:t>
              </w:r>
              <w:r w:rsidRPr="0074216D">
                <w:rPr>
                  <w:rFonts w:asciiTheme="minorHAnsi" w:hAnsiTheme="minorHAnsi" w:cstheme="minorHAnsi"/>
                  <w:sz w:val="24"/>
                  <w:szCs w:val="24"/>
                  <w:lang w:val="en-IN"/>
                </w:rPr>
                <w:t xml:space="preserve"> </w:t>
              </w:r>
            </w:ins>
            <w:del w:id="44" w:author="Lim, Vanessa Gunawan" w:date="2022-11-17T15:24:00Z">
              <w:r w:rsidR="00B669E9" w:rsidRPr="0074216D" w:rsidDel="00022465">
                <w:rPr>
                  <w:rFonts w:asciiTheme="minorHAnsi" w:hAnsiTheme="minorHAnsi" w:cstheme="minorHAnsi"/>
                  <w:sz w:val="24"/>
                  <w:szCs w:val="24"/>
                  <w:lang w:val="en-IN"/>
                </w:rPr>
                <w:delText xml:space="preserve">New York law; arbitration in London, England under the international rules of the American Arbitration Association; agreement to consolidate a dispute over a cargo with any dispute related to that cargo under Seller's purchase agreement with Sabine Pass Liquefaction, LLC. </w:delText>
              </w:r>
            </w:del>
          </w:p>
        </w:tc>
      </w:tr>
      <w:tr w:rsidR="00B669E9" w14:paraId="3FA3DFF1" w14:textId="77777777" w:rsidTr="00703542">
        <w:tc>
          <w:tcPr>
            <w:tcW w:w="2335" w:type="dxa"/>
          </w:tcPr>
          <w:p w14:paraId="1A1460EB" w14:textId="672D83F2" w:rsidR="00B669E9" w:rsidRPr="009E6946" w:rsidRDefault="00B669E9" w:rsidP="00BC32D8">
            <w:pPr>
              <w:numPr>
                <w:ilvl w:val="0"/>
                <w:numId w:val="1"/>
              </w:numPr>
              <w:spacing w:before="120" w:after="120" w:line="240" w:lineRule="auto"/>
              <w:ind w:hanging="360"/>
              <w:rPr>
                <w:rFonts w:asciiTheme="minorHAnsi" w:hAnsiTheme="minorHAnsi" w:cstheme="minorHAnsi"/>
                <w:sz w:val="24"/>
                <w:szCs w:val="24"/>
                <w:lang w:val="en-IN"/>
              </w:rPr>
            </w:pPr>
            <w:r w:rsidRPr="00B669E9">
              <w:rPr>
                <w:rFonts w:asciiTheme="minorHAnsi" w:hAnsiTheme="minorHAnsi" w:cstheme="minorHAnsi"/>
                <w:b/>
                <w:sz w:val="24"/>
                <w:szCs w:val="24"/>
                <w:lang w:val="en-IN"/>
              </w:rPr>
              <w:t>Conditions Precedent</w:t>
            </w:r>
          </w:p>
        </w:tc>
        <w:tc>
          <w:tcPr>
            <w:tcW w:w="9147" w:type="dxa"/>
          </w:tcPr>
          <w:p w14:paraId="3E58CB2F" w14:textId="41AE1606" w:rsidR="00B669E9" w:rsidRPr="0074216D" w:rsidRDefault="00B669E9" w:rsidP="009E6946">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Management Approvals of </w:t>
            </w:r>
            <w:r w:rsidRPr="004B5286">
              <w:rPr>
                <w:rFonts w:asciiTheme="minorHAnsi" w:hAnsiTheme="minorHAnsi" w:cstheme="minorHAnsi"/>
                <w:sz w:val="24"/>
                <w:szCs w:val="24"/>
                <w:lang w:val="en-IN"/>
              </w:rPr>
              <w:t>Seller</w:t>
            </w:r>
            <w:ins w:id="45" w:author="Lim, Vanessa Gunawan" w:date="2022-11-17T15:24:00Z">
              <w:r w:rsidR="00022465">
                <w:rPr>
                  <w:rFonts w:asciiTheme="minorHAnsi" w:hAnsiTheme="minorHAnsi" w:cstheme="minorHAnsi"/>
                  <w:sz w:val="24"/>
                  <w:szCs w:val="24"/>
                  <w:lang w:val="en-IN"/>
                </w:rPr>
                <w:t xml:space="preserve"> by deal confirmation</w:t>
              </w:r>
            </w:ins>
          </w:p>
        </w:tc>
      </w:tr>
      <w:tr w:rsidR="00B669E9" w14:paraId="11DE08A1" w14:textId="77777777" w:rsidTr="00703542">
        <w:tc>
          <w:tcPr>
            <w:tcW w:w="2335" w:type="dxa"/>
          </w:tcPr>
          <w:p w14:paraId="0CD2E723"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t xml:space="preserve"> Tug Service Arrangement</w:t>
            </w:r>
          </w:p>
        </w:tc>
        <w:tc>
          <w:tcPr>
            <w:tcW w:w="9147" w:type="dxa"/>
          </w:tcPr>
          <w:p w14:paraId="11F9E13D" w14:textId="658B24A3" w:rsidR="00B669E9" w:rsidRPr="0074216D" w:rsidRDefault="00022465" w:rsidP="00414290">
            <w:pPr>
              <w:spacing w:before="120" w:after="120" w:line="240" w:lineRule="auto"/>
              <w:jc w:val="both"/>
              <w:rPr>
                <w:rFonts w:asciiTheme="minorHAnsi" w:hAnsiTheme="minorHAnsi" w:cstheme="minorHAnsi"/>
                <w:sz w:val="24"/>
                <w:szCs w:val="24"/>
                <w:lang w:val="en-IN"/>
              </w:rPr>
            </w:pPr>
            <w:ins w:id="46" w:author="Lim, Vanessa Gunawan" w:date="2022-11-17T15:24:00Z">
              <w:r>
                <w:rPr>
                  <w:rFonts w:asciiTheme="minorHAnsi" w:hAnsiTheme="minorHAnsi" w:cstheme="minorHAnsi"/>
                  <w:sz w:val="24"/>
                  <w:szCs w:val="24"/>
                  <w:lang w:val="en-IN"/>
                </w:rPr>
                <w:t>Per last deal done</w:t>
              </w:r>
            </w:ins>
            <w:ins w:id="47" w:author="Lim, Vanessa Gunawan" w:date="2022-11-17T19:54:00Z">
              <w:r w:rsidR="00DA7A34">
                <w:rPr>
                  <w:rFonts w:asciiTheme="minorHAnsi" w:hAnsiTheme="minorHAnsi" w:cstheme="minorHAnsi"/>
                  <w:sz w:val="24"/>
                  <w:szCs w:val="24"/>
                  <w:lang w:val="en-IN"/>
                </w:rPr>
                <w:t>, with estimated amount updated to US$175,000 instead of US$165,000</w:t>
              </w:r>
            </w:ins>
            <w:ins w:id="48" w:author="Lim, Vanessa Gunawan" w:date="2022-11-17T15:24:00Z">
              <w:r w:rsidRPr="0074216D">
                <w:rPr>
                  <w:rFonts w:asciiTheme="minorHAnsi" w:hAnsiTheme="minorHAnsi" w:cstheme="minorHAnsi"/>
                  <w:sz w:val="24"/>
                  <w:szCs w:val="24"/>
                  <w:lang w:val="en-IN"/>
                </w:rPr>
                <w:t xml:space="preserve"> </w:t>
              </w:r>
            </w:ins>
            <w:del w:id="49" w:author="Lim, Vanessa Gunawan" w:date="2022-11-17T15:24:00Z">
              <w:r w:rsidR="00B669E9" w:rsidRPr="0074216D" w:rsidDel="00022465">
                <w:rPr>
                  <w:rFonts w:asciiTheme="minorHAnsi" w:hAnsiTheme="minorHAnsi" w:cstheme="minorHAnsi"/>
                  <w:sz w:val="24"/>
                  <w:szCs w:val="24"/>
                  <w:lang w:val="en-IN"/>
                </w:rPr>
                <w:delText xml:space="preserve">For CP Terminal, LNG vessel calling at Loading Port shall be required to deploy the tugs nominated by GAIL (India) Ltd. from the tug service provider </w:delText>
              </w:r>
              <w:bookmarkStart w:id="50" w:name="OLE_LINK47"/>
              <w:r w:rsidR="00B669E9" w:rsidRPr="0074216D" w:rsidDel="00022465">
                <w:rPr>
                  <w:rFonts w:asciiTheme="minorHAnsi" w:hAnsiTheme="minorHAnsi" w:cstheme="minorHAnsi"/>
                  <w:sz w:val="24"/>
                  <w:szCs w:val="24"/>
                  <w:lang w:val="en-IN"/>
                </w:rPr>
                <w:delText xml:space="preserve">Chesapeake Energy Services LLC </w:delText>
              </w:r>
              <w:bookmarkEnd w:id="50"/>
              <w:r w:rsidR="00B669E9" w:rsidRPr="0074216D" w:rsidDel="00022465">
                <w:rPr>
                  <w:rFonts w:asciiTheme="minorHAnsi" w:hAnsiTheme="minorHAnsi" w:cstheme="minorHAnsi"/>
                  <w:sz w:val="24"/>
                  <w:szCs w:val="24"/>
                  <w:lang w:val="en-IN"/>
                </w:rPr>
                <w:delText>(“</w:delText>
              </w:r>
              <w:r w:rsidR="00B669E9" w:rsidRPr="00A7356B" w:rsidDel="00022465">
                <w:rPr>
                  <w:rFonts w:asciiTheme="minorHAnsi" w:hAnsiTheme="minorHAnsi" w:cstheme="minorHAnsi"/>
                  <w:b/>
                  <w:sz w:val="24"/>
                  <w:szCs w:val="24"/>
                  <w:lang w:val="en-IN"/>
                </w:rPr>
                <w:delText>CES</w:delText>
              </w:r>
              <w:r w:rsidR="00B669E9" w:rsidRPr="0074216D" w:rsidDel="00022465">
                <w:rPr>
                  <w:rFonts w:asciiTheme="minorHAnsi" w:hAnsiTheme="minorHAnsi" w:cstheme="minorHAnsi"/>
                  <w:sz w:val="24"/>
                  <w:szCs w:val="24"/>
                  <w:lang w:val="en-IN"/>
                </w:rPr>
                <w:delText>”). Such nomination shall be counted against GAIL’s overall tug hiring commitment with CES as per agreed terms between GAIL and CES. As per current status, an estimated amount of US$ 1</w:delText>
              </w:r>
              <w:r w:rsidR="00FD4772" w:rsidDel="00022465">
                <w:rPr>
                  <w:rFonts w:asciiTheme="minorHAnsi" w:hAnsiTheme="minorHAnsi" w:cstheme="minorHAnsi"/>
                  <w:sz w:val="24"/>
                  <w:szCs w:val="24"/>
                  <w:lang w:val="en-IN"/>
                </w:rPr>
                <w:delText>7</w:delText>
              </w:r>
              <w:r w:rsidR="00B669E9" w:rsidRPr="0074216D" w:rsidDel="00022465">
                <w:rPr>
                  <w:rFonts w:asciiTheme="minorHAnsi" w:hAnsiTheme="minorHAnsi" w:cstheme="minorHAnsi"/>
                  <w:sz w:val="24"/>
                  <w:szCs w:val="24"/>
                  <w:lang w:val="en-IN"/>
                </w:rPr>
                <w:delText xml:space="preserve">5,000 per ship, per port call, towards tug hire shall be payable directly by Buyer (Buyer entity) to the tug service provider, at least 1 day before loading date. </w:delText>
              </w:r>
            </w:del>
          </w:p>
          <w:p w14:paraId="3A42AB7D" w14:textId="06655A4C" w:rsidR="00B669E9" w:rsidRPr="0074216D" w:rsidDel="00022465" w:rsidRDefault="00B669E9" w:rsidP="00A646AE">
            <w:pPr>
              <w:spacing w:after="120" w:line="240" w:lineRule="auto"/>
              <w:jc w:val="both"/>
              <w:rPr>
                <w:del w:id="51" w:author="Lim, Vanessa Gunawan" w:date="2022-11-17T15:25:00Z"/>
                <w:rFonts w:asciiTheme="minorHAnsi" w:hAnsiTheme="minorHAnsi" w:cstheme="minorHAnsi"/>
                <w:sz w:val="24"/>
                <w:szCs w:val="24"/>
                <w:lang w:val="en-IN"/>
              </w:rPr>
            </w:pPr>
            <w:del w:id="52" w:author="Lim, Vanessa Gunawan" w:date="2022-11-17T15:25:00Z">
              <w:r w:rsidRPr="0074216D" w:rsidDel="00022465">
                <w:rPr>
                  <w:rFonts w:asciiTheme="minorHAnsi" w:hAnsiTheme="minorHAnsi" w:cstheme="minorHAnsi"/>
                  <w:sz w:val="24"/>
                  <w:szCs w:val="24"/>
                  <w:lang w:val="en-IN"/>
                </w:rPr>
                <w:lastRenderedPageBreak/>
                <w:delText>An Agreement in this regard shall be entered by Buyer (Buyer entity) directly with CES. CES will invoice directly to the Buyer (Buyer entity) for the tug services and Buyer (Buyer entity) shall be required to make payment before availing services.</w:delText>
              </w:r>
            </w:del>
          </w:p>
          <w:p w14:paraId="2AB9BB72" w14:textId="07B9B129" w:rsidR="00B669E9" w:rsidRPr="0074216D" w:rsidRDefault="00B669E9" w:rsidP="00A646AE">
            <w:pPr>
              <w:spacing w:after="120" w:line="240" w:lineRule="auto"/>
              <w:jc w:val="both"/>
              <w:rPr>
                <w:rFonts w:asciiTheme="minorHAnsi" w:hAnsiTheme="minorHAnsi" w:cstheme="minorHAnsi"/>
                <w:sz w:val="24"/>
                <w:szCs w:val="24"/>
                <w:lang w:val="en-IN"/>
              </w:rPr>
            </w:pPr>
            <w:del w:id="53" w:author="Lim, Vanessa Gunawan" w:date="2022-11-17T15:25:00Z">
              <w:r w:rsidRPr="0074216D" w:rsidDel="00022465">
                <w:rPr>
                  <w:rFonts w:asciiTheme="minorHAnsi" w:hAnsiTheme="minorHAnsi" w:cstheme="minorHAnsi"/>
                  <w:sz w:val="24"/>
                  <w:szCs w:val="24"/>
                  <w:lang w:val="en-IN"/>
                </w:rPr>
                <w:delText>However, in case CES is unable to provide tug services, Buyer (Buyer entity) shall make its own arrangement for tug service provider, necessary to lift the cargo. Further, Buyer will make its own arrangements with any other third party as may be necessary for Buyer to lift the cargo. In such a case, any change in the respective tug rates or charges shall be entirely on Buyer’s account.</w:delText>
              </w:r>
            </w:del>
            <w:r w:rsidRPr="0074216D">
              <w:rPr>
                <w:rFonts w:asciiTheme="minorHAnsi" w:hAnsiTheme="minorHAnsi" w:cstheme="minorHAnsi"/>
                <w:sz w:val="24"/>
                <w:szCs w:val="24"/>
                <w:lang w:val="en-IN"/>
              </w:rPr>
              <w:t xml:space="preserve"> </w:t>
            </w:r>
          </w:p>
        </w:tc>
      </w:tr>
      <w:tr w:rsidR="00B669E9" w14:paraId="22FDCA4D" w14:textId="77777777" w:rsidTr="00703542">
        <w:tc>
          <w:tcPr>
            <w:tcW w:w="2335" w:type="dxa"/>
          </w:tcPr>
          <w:p w14:paraId="0DFDD452" w14:textId="77777777"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r w:rsidRPr="0074216D">
              <w:rPr>
                <w:rFonts w:asciiTheme="minorHAnsi" w:hAnsiTheme="minorHAnsi" w:cstheme="minorHAnsi"/>
                <w:b/>
                <w:sz w:val="24"/>
                <w:szCs w:val="24"/>
                <w:lang w:val="en-IN"/>
              </w:rPr>
              <w:lastRenderedPageBreak/>
              <w:t xml:space="preserve"> Other Terms &amp; Conditions</w:t>
            </w:r>
          </w:p>
        </w:tc>
        <w:tc>
          <w:tcPr>
            <w:tcW w:w="9147" w:type="dxa"/>
          </w:tcPr>
          <w:p w14:paraId="5DC6FA5F" w14:textId="77777777" w:rsidR="00B669E9" w:rsidRPr="0074216D" w:rsidRDefault="00B669E9" w:rsidP="00414290">
            <w:pPr>
              <w:pStyle w:val="ListParagraph"/>
              <w:numPr>
                <w:ilvl w:val="0"/>
                <w:numId w:val="7"/>
              </w:numPr>
              <w:spacing w:before="120" w:line="240" w:lineRule="auto"/>
              <w:ind w:left="518" w:hanging="504"/>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Buyer shall procure:</w:t>
            </w:r>
          </w:p>
          <w:p w14:paraId="357FEB46" w14:textId="0ECCAE92" w:rsidR="00B669E9" w:rsidRPr="0074216D" w:rsidRDefault="00B669E9" w:rsidP="00A646AE">
            <w:pPr>
              <w:tabs>
                <w:tab w:val="left" w:pos="786"/>
              </w:tabs>
              <w:spacing w:after="120" w:line="240" w:lineRule="auto"/>
              <w:ind w:left="642" w:hanging="1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w:t>
            </w:r>
            <w:proofErr w:type="spellStart"/>
            <w:r w:rsidRPr="0074216D">
              <w:rPr>
                <w:rFonts w:asciiTheme="minorHAnsi" w:hAnsiTheme="minorHAnsi" w:cstheme="minorHAnsi"/>
                <w:sz w:val="24"/>
                <w:szCs w:val="24"/>
                <w:lang w:val="en-IN"/>
              </w:rPr>
              <w:t>i</w:t>
            </w:r>
            <w:proofErr w:type="spellEnd"/>
            <w:r w:rsidRPr="0074216D">
              <w:rPr>
                <w:rFonts w:asciiTheme="minorHAnsi" w:hAnsiTheme="minorHAnsi" w:cstheme="minorHAnsi"/>
                <w:sz w:val="24"/>
                <w:szCs w:val="24"/>
                <w:lang w:val="en-IN"/>
              </w:rPr>
              <w:t>)</w:t>
            </w:r>
            <w:r w:rsidRPr="0074216D">
              <w:rPr>
                <w:rFonts w:asciiTheme="minorHAnsi" w:hAnsiTheme="minorHAnsi" w:cstheme="minorHAnsi"/>
                <w:sz w:val="24"/>
                <w:szCs w:val="24"/>
                <w:lang w:val="en-IN"/>
              </w:rPr>
              <w:tab/>
              <w:t>Hull &amp; Machinery Insurance</w:t>
            </w:r>
            <w:ins w:id="54" w:author="Lim, Vanessa Gunawan" w:date="2022-11-17T15:25:00Z">
              <w:r w:rsidR="00022465">
                <w:rPr>
                  <w:rFonts w:asciiTheme="minorHAnsi" w:hAnsiTheme="minorHAnsi" w:cstheme="minorHAnsi"/>
                  <w:sz w:val="24"/>
                  <w:szCs w:val="24"/>
                  <w:lang w:val="en-IN"/>
                </w:rPr>
                <w:t xml:space="preserve"> or </w:t>
              </w:r>
              <w:proofErr w:type="spellStart"/>
              <w:r w:rsidR="00022465">
                <w:rPr>
                  <w:rFonts w:asciiTheme="minorHAnsi" w:hAnsiTheme="minorHAnsi" w:cstheme="minorHAnsi"/>
                  <w:sz w:val="24"/>
                  <w:szCs w:val="24"/>
                  <w:lang w:val="en-IN"/>
                </w:rPr>
                <w:t>self insurance</w:t>
              </w:r>
            </w:ins>
            <w:proofErr w:type="spellEnd"/>
            <w:r w:rsidRPr="0074216D">
              <w:rPr>
                <w:rFonts w:asciiTheme="minorHAnsi" w:hAnsiTheme="minorHAnsi" w:cstheme="minorHAnsi"/>
                <w:sz w:val="24"/>
                <w:szCs w:val="24"/>
                <w:lang w:val="en-IN"/>
              </w:rPr>
              <w:t>; and</w:t>
            </w:r>
          </w:p>
          <w:p w14:paraId="0771B154" w14:textId="77777777" w:rsidR="00B669E9" w:rsidRPr="0074216D" w:rsidRDefault="00B669E9" w:rsidP="00A646AE">
            <w:pPr>
              <w:tabs>
                <w:tab w:val="left" w:pos="786"/>
              </w:tabs>
              <w:spacing w:after="120" w:line="240" w:lineRule="auto"/>
              <w:ind w:left="642" w:hanging="126"/>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(ii)</w:t>
            </w:r>
            <w:r w:rsidRPr="0074216D">
              <w:rPr>
                <w:rFonts w:asciiTheme="minorHAnsi" w:hAnsiTheme="minorHAnsi" w:cstheme="minorHAnsi"/>
                <w:sz w:val="24"/>
                <w:szCs w:val="24"/>
                <w:lang w:val="en-IN"/>
              </w:rPr>
              <w:tab/>
            </w:r>
            <w:r>
              <w:rPr>
                <w:rFonts w:asciiTheme="minorHAnsi" w:hAnsiTheme="minorHAnsi" w:cstheme="minorHAnsi"/>
                <w:sz w:val="24"/>
                <w:szCs w:val="24"/>
                <w:lang w:val="en-IN"/>
              </w:rPr>
              <w:t xml:space="preserve"> </w:t>
            </w:r>
            <w:r w:rsidRPr="0074216D">
              <w:rPr>
                <w:rFonts w:asciiTheme="minorHAnsi" w:hAnsiTheme="minorHAnsi" w:cstheme="minorHAnsi"/>
                <w:sz w:val="24"/>
                <w:szCs w:val="24"/>
                <w:lang w:val="en-IN"/>
              </w:rPr>
              <w:t>P&amp;I Insurance.</w:t>
            </w:r>
          </w:p>
          <w:p w14:paraId="2FAC8F46" w14:textId="7B9536BD"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bookmarkStart w:id="55" w:name="_Ref97126170"/>
            <w:r w:rsidRPr="0074216D">
              <w:rPr>
                <w:rFonts w:asciiTheme="minorHAnsi" w:hAnsiTheme="minorHAnsi" w:cstheme="minorHAnsi"/>
                <w:sz w:val="24"/>
                <w:szCs w:val="24"/>
                <w:lang w:val="en-IN"/>
              </w:rPr>
              <w:t>Invoices for cargoes made available and taken shall become due and payable by Buyer on the eighth (8th) Day after the date on which Buyer received such invoice. If eighth (8</w:t>
            </w:r>
            <w:r w:rsidRPr="0074216D">
              <w:rPr>
                <w:rFonts w:asciiTheme="minorHAnsi" w:hAnsiTheme="minorHAnsi" w:cstheme="minorHAnsi"/>
                <w:sz w:val="24"/>
                <w:szCs w:val="24"/>
                <w:vertAlign w:val="superscript"/>
                <w:lang w:val="en-IN"/>
              </w:rPr>
              <w:t>th</w:t>
            </w:r>
            <w:r w:rsidRPr="0074216D">
              <w:rPr>
                <w:rFonts w:asciiTheme="minorHAnsi" w:hAnsiTheme="minorHAnsi" w:cstheme="minorHAnsi"/>
                <w:sz w:val="24"/>
                <w:szCs w:val="24"/>
                <w:lang w:val="en-IN"/>
              </w:rPr>
              <w:t>) Day is not a Business Day (</w:t>
            </w:r>
            <w:ins w:id="56" w:author="Lim, Vanessa Gunawan" w:date="2022-11-17T15:19:00Z">
              <w:r w:rsidR="00022465">
                <w:rPr>
                  <w:rFonts w:asciiTheme="minorHAnsi" w:hAnsiTheme="minorHAnsi" w:cstheme="minorHAnsi"/>
                  <w:sz w:val="24"/>
                  <w:szCs w:val="24"/>
                  <w:lang w:val="en-IN"/>
                </w:rPr>
                <w:t>definition per MSPA</w:t>
              </w:r>
            </w:ins>
            <w:del w:id="57" w:author="Lim, Vanessa Gunawan" w:date="2022-11-17T15:19:00Z">
              <w:r w:rsidRPr="0074216D" w:rsidDel="00022465">
                <w:rPr>
                  <w:rFonts w:asciiTheme="minorHAnsi" w:hAnsiTheme="minorHAnsi" w:cstheme="minorHAnsi"/>
                  <w:sz w:val="24"/>
                  <w:szCs w:val="24"/>
                  <w:lang w:val="en-IN"/>
                </w:rPr>
                <w:delText>means a day on which commercial banks are open for business (including dealings in foreign exchange and foreign currency deposits)</w:delText>
              </w:r>
              <w:r w:rsidDel="00022465">
                <w:rPr>
                  <w:rFonts w:asciiTheme="minorHAnsi" w:hAnsiTheme="minorHAnsi" w:cstheme="minorHAnsi"/>
                  <w:sz w:val="24"/>
                  <w:szCs w:val="24"/>
                  <w:lang w:val="en-IN"/>
                </w:rPr>
                <w:delText>)</w:delText>
              </w:r>
              <w:r w:rsidRPr="0074216D" w:rsidDel="00022465">
                <w:rPr>
                  <w:rFonts w:asciiTheme="minorHAnsi" w:hAnsiTheme="minorHAnsi" w:cstheme="minorHAnsi"/>
                  <w:sz w:val="24"/>
                  <w:szCs w:val="24"/>
                  <w:lang w:val="en-IN"/>
                </w:rPr>
                <w:delText xml:space="preserve"> in the place of New Delhi, Mumbai, New York and the country where Buyer’s Bank is located</w:delText>
              </w:r>
            </w:del>
            <w:r w:rsidRPr="0074216D">
              <w:rPr>
                <w:rFonts w:asciiTheme="minorHAnsi" w:hAnsiTheme="minorHAnsi" w:cstheme="minorHAnsi"/>
                <w:sz w:val="24"/>
                <w:szCs w:val="24"/>
                <w:lang w:val="en-IN"/>
              </w:rPr>
              <w:t>), then due date will be next Business Day.</w:t>
            </w:r>
            <w:bookmarkEnd w:id="55"/>
          </w:p>
          <w:p w14:paraId="0A014D45" w14:textId="77777777"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Sabine Pass Marine Operations Manual (as modified from time to time) shall apply to all LNG Ships taking delivery of LNG from SPLNG.</w:t>
            </w:r>
          </w:p>
          <w:p w14:paraId="6EFE0590" w14:textId="77777777"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Notwithstanding anything to the contrary in the Master Agreement, title and risk shall pass in international waters, in accordance with the following: Delivery of the LNG cargo shall be deemed completed immediately after the LNG Ship crosses out of the exclusive economic zone (“EEZ”) of the country of Loading Port and title to and all risk of loss of such LNG shall pass from Seller to Buyer at such point ("Title and Risk Transfer Point") following loading of the LNG cargo onto the LNG Ship of Buyer at the Loading Port (net of vapour return from the LNG Ship to the Loading Port during loading). Notwithstanding above, the quantity / volume of LNG loaded on to the LNG Ship (net of vapour return to the Loading Port during loading of the LNG cargo) at the Loading Port shall be deemed to be the LNG cargo delivered at the Title and Risk Transfer Point. </w:t>
            </w:r>
          </w:p>
          <w:p w14:paraId="222859AE" w14:textId="77777777"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Measurement, Sampling &amp; Calculation of quantity delivered shall be as per the attached annexures provided along with this Term Sheet, which will be suitably modified from time to time in accordance with the changes by </w:t>
            </w:r>
            <w:r>
              <w:rPr>
                <w:rFonts w:asciiTheme="minorHAnsi" w:hAnsiTheme="minorHAnsi" w:cstheme="minorHAnsi"/>
                <w:sz w:val="24"/>
                <w:szCs w:val="24"/>
                <w:lang w:val="en-IN"/>
              </w:rPr>
              <w:t>terminal</w:t>
            </w:r>
            <w:r w:rsidRPr="0074216D">
              <w:rPr>
                <w:rFonts w:asciiTheme="minorHAnsi" w:hAnsiTheme="minorHAnsi" w:cstheme="minorHAnsi"/>
                <w:sz w:val="24"/>
                <w:szCs w:val="24"/>
                <w:lang w:val="en-IN"/>
              </w:rPr>
              <w:t xml:space="preserve"> operator.</w:t>
            </w:r>
          </w:p>
          <w:p w14:paraId="01051F23" w14:textId="270AC8A9"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Port Liability Agreement would be as per </w:t>
            </w:r>
            <w:ins w:id="58" w:author="Lim, Vanessa Gunawan" w:date="2022-11-17T15:25:00Z">
              <w:r w:rsidR="00022465">
                <w:rPr>
                  <w:rFonts w:asciiTheme="minorHAnsi" w:hAnsiTheme="minorHAnsi" w:cstheme="minorHAnsi"/>
                  <w:sz w:val="24"/>
                  <w:szCs w:val="24"/>
                  <w:lang w:val="en-IN"/>
                </w:rPr>
                <w:t xml:space="preserve">last done </w:t>
              </w:r>
            </w:ins>
            <w:del w:id="59" w:author="Lim, Vanessa Gunawan" w:date="2022-11-17T15:25:00Z">
              <w:r w:rsidRPr="0074216D" w:rsidDel="00022465">
                <w:rPr>
                  <w:rFonts w:asciiTheme="minorHAnsi" w:hAnsiTheme="minorHAnsi" w:cstheme="minorHAnsi"/>
                  <w:sz w:val="24"/>
                  <w:szCs w:val="24"/>
                  <w:lang w:val="en-IN"/>
                </w:rPr>
                <w:delText>attached Annexure A Section 9 for deliveries from SPLNG.</w:delText>
              </w:r>
            </w:del>
          </w:p>
          <w:p w14:paraId="3C883AA9" w14:textId="198E5CAC"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For deliveries from CP Terminal</w:t>
            </w:r>
            <w:r w:rsidRPr="0074216D">
              <w:rPr>
                <w:lang w:val="en-IN"/>
              </w:rPr>
              <w:t xml:space="preserve"> </w:t>
            </w:r>
            <w:r w:rsidRPr="0074216D">
              <w:rPr>
                <w:rFonts w:asciiTheme="minorHAnsi" w:hAnsiTheme="minorHAnsi" w:cstheme="minorHAnsi"/>
                <w:sz w:val="24"/>
                <w:szCs w:val="24"/>
                <w:lang w:val="en-IN"/>
              </w:rPr>
              <w:t xml:space="preserve">Buyer shall cause the owner of such LNG Ship to execute a marine terminal liability agreement with CP Operator (see Annex C for definition) substantially in the form as attached herewith and as updated / modified by CP Terminal / CP Operator from time to time (“Marine Terminal Liability Agreement”). </w:t>
            </w:r>
            <w:ins w:id="60" w:author="Lim, Vanessa Gunawan" w:date="2022-11-17T15:25:00Z">
              <w:r w:rsidR="00022465">
                <w:rPr>
                  <w:rFonts w:asciiTheme="minorHAnsi" w:hAnsiTheme="minorHAnsi" w:cstheme="minorHAnsi"/>
                  <w:sz w:val="24"/>
                  <w:szCs w:val="24"/>
                  <w:lang w:val="en-IN"/>
                </w:rPr>
                <w:lastRenderedPageBreak/>
                <w:t xml:space="preserve">As per last done. </w:t>
              </w:r>
            </w:ins>
            <w:del w:id="61" w:author="Lim, Vanessa Gunawan" w:date="2022-11-17T15:25:00Z">
              <w:r w:rsidRPr="0074216D" w:rsidDel="00022465">
                <w:rPr>
                  <w:rFonts w:asciiTheme="minorHAnsi" w:hAnsiTheme="minorHAnsi" w:cstheme="minorHAnsi"/>
                  <w:sz w:val="24"/>
                  <w:szCs w:val="24"/>
                  <w:lang w:val="en-IN"/>
                </w:rPr>
                <w:delText>In the event the master of an LNG Ship fails to execute a Marine Terminal Liability Agreement or a Marine Terminal Liability Agreement ceases to be valid and in full force and effect (except as a result of a breach thereof by Operator), each Party shall indemnify and hold the other Party and its Affiliates harmless from any and all losses, damages, liabilities, payments, Claims, suits, actions, proceedings, penalties, fines, judgments, costs and expenses (including reasonable attorney’s fees) incurred, suffered, sustained or required to be paid, directly or indirectly, by, or sought to be imposed upon, such other Party or any of its Affiliates to the extent arising from any such Marine Incident and caused by such Party or its Affiliates (with the owner and operator of the LNG Ship, for the purpose of this Section only, being considered an Affiliate of Buyer).</w:delText>
              </w:r>
            </w:del>
          </w:p>
          <w:p w14:paraId="513F4108" w14:textId="025B66BC"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Buyer acknowledges and agrees that it will </w:t>
            </w:r>
            <w:proofErr w:type="gramStart"/>
            <w:r w:rsidRPr="0074216D">
              <w:rPr>
                <w:rFonts w:asciiTheme="minorHAnsi" w:hAnsiTheme="minorHAnsi" w:cstheme="minorHAnsi"/>
                <w:sz w:val="24"/>
                <w:szCs w:val="24"/>
                <w:lang w:val="en-IN"/>
              </w:rPr>
              <w:t>resell</w:t>
            </w:r>
            <w:proofErr w:type="gramEnd"/>
            <w:r w:rsidRPr="0074216D">
              <w:rPr>
                <w:rFonts w:asciiTheme="minorHAnsi" w:hAnsiTheme="minorHAnsi" w:cstheme="minorHAnsi"/>
                <w:sz w:val="24"/>
                <w:szCs w:val="24"/>
                <w:lang w:val="en-IN"/>
              </w:rPr>
              <w:t xml:space="preserve"> or transfer LNG delivered to it pursuant to this Agreement only to countries approved in the Export Authorizations, and/or to purchasers that have agreed in writing to limit their direct or indirect resale or transfer of such LNG (including in re-</w:t>
            </w:r>
            <w:proofErr w:type="spellStart"/>
            <w:r w:rsidRPr="0074216D">
              <w:rPr>
                <w:rFonts w:asciiTheme="minorHAnsi" w:hAnsiTheme="minorHAnsi" w:cstheme="minorHAnsi"/>
                <w:sz w:val="24"/>
                <w:szCs w:val="24"/>
                <w:lang w:val="en-IN"/>
              </w:rPr>
              <w:t>gasified</w:t>
            </w:r>
            <w:proofErr w:type="spellEnd"/>
            <w:r w:rsidRPr="0074216D">
              <w:rPr>
                <w:rFonts w:asciiTheme="minorHAnsi" w:hAnsiTheme="minorHAnsi" w:cstheme="minorHAnsi"/>
                <w:sz w:val="24"/>
                <w:szCs w:val="24"/>
                <w:lang w:val="en-IN"/>
              </w:rPr>
              <w:t xml:space="preserve"> form) to such countries. </w:t>
            </w:r>
            <w:proofErr w:type="gramStart"/>
            <w:r w:rsidRPr="0074216D">
              <w:rPr>
                <w:rFonts w:asciiTheme="minorHAnsi" w:hAnsiTheme="minorHAnsi" w:cstheme="minorHAnsi"/>
                <w:sz w:val="24"/>
                <w:szCs w:val="24"/>
                <w:lang w:val="en-IN"/>
              </w:rPr>
              <w:t xml:space="preserve">Buyer </w:t>
            </w:r>
            <w:ins w:id="62" w:author="Lim, Vanessa Gunawan" w:date="2022-11-17T15:29:00Z">
              <w:r w:rsidR="001B707D">
                <w:rPr>
                  <w:rFonts w:asciiTheme="minorHAnsi" w:hAnsiTheme="minorHAnsi" w:cstheme="minorHAnsi"/>
                  <w:sz w:val="24"/>
                  <w:szCs w:val="24"/>
                  <w:lang w:val="en-IN"/>
                </w:rPr>
                <w:t>,</w:t>
              </w:r>
              <w:proofErr w:type="gramEnd"/>
              <w:r w:rsidR="001B707D">
                <w:rPr>
                  <w:rFonts w:asciiTheme="minorHAnsi" w:hAnsiTheme="minorHAnsi" w:cstheme="minorHAnsi"/>
                  <w:sz w:val="24"/>
                  <w:szCs w:val="24"/>
                  <w:lang w:val="en-IN"/>
                </w:rPr>
                <w:t xml:space="preserve"> at seller’s request, </w:t>
              </w:r>
            </w:ins>
            <w:r w:rsidRPr="0074216D">
              <w:rPr>
                <w:rFonts w:asciiTheme="minorHAnsi" w:hAnsiTheme="minorHAnsi" w:cstheme="minorHAnsi"/>
                <w:sz w:val="24"/>
                <w:szCs w:val="24"/>
                <w:lang w:val="en-IN"/>
              </w:rPr>
              <w:t xml:space="preserve">shall cause a report to be provided to Seller in respect of each Export Cargo that identifies the country of destination, upon delivery, into which the exported LNG was actually delivered (whether or not delivered by Buyer). </w:t>
            </w:r>
            <w:del w:id="63" w:author="Lim, Vanessa Gunawan" w:date="2022-11-17T15:29:00Z">
              <w:r w:rsidRPr="0074216D" w:rsidDel="001B707D">
                <w:rPr>
                  <w:rFonts w:asciiTheme="minorHAnsi" w:hAnsiTheme="minorHAnsi" w:cstheme="minorHAnsi"/>
                  <w:sz w:val="24"/>
                  <w:szCs w:val="24"/>
                  <w:lang w:val="en-IN"/>
                </w:rPr>
                <w:delText>Buyer's failure to comply with any of these obligations will entitle Seller to terminate this Agreement and Buyer shall be liable for damages for</w:delText>
              </w:r>
              <w:r w:rsidDel="001B707D">
                <w:rPr>
                  <w:rFonts w:asciiTheme="minorHAnsi" w:hAnsiTheme="minorHAnsi" w:cstheme="minorHAnsi"/>
                  <w:sz w:val="24"/>
                  <w:szCs w:val="24"/>
                  <w:lang w:val="en-IN"/>
                </w:rPr>
                <w:delText xml:space="preserve"> the cargo/es already delivered and also for </w:delText>
              </w:r>
              <w:r w:rsidRPr="0074216D" w:rsidDel="001B707D">
                <w:rPr>
                  <w:rFonts w:asciiTheme="minorHAnsi" w:hAnsiTheme="minorHAnsi" w:cstheme="minorHAnsi"/>
                  <w:sz w:val="24"/>
                  <w:szCs w:val="24"/>
                  <w:lang w:val="en-IN"/>
                </w:rPr>
                <w:delText>any outstanding FOB Cargoes.</w:delText>
              </w:r>
            </w:del>
          </w:p>
          <w:p w14:paraId="02AEBAD5" w14:textId="270552AE" w:rsidR="00B669E9" w:rsidRPr="0074216D" w:rsidRDefault="00B669E9" w:rsidP="00A646AE">
            <w:pPr>
              <w:pStyle w:val="ListParagraph"/>
              <w:numPr>
                <w:ilvl w:val="0"/>
                <w:numId w:val="7"/>
              </w:numPr>
              <w:spacing w:line="240" w:lineRule="auto"/>
              <w:ind w:left="516" w:hanging="507"/>
              <w:jc w:val="both"/>
              <w:rPr>
                <w:rFonts w:asciiTheme="minorHAnsi" w:hAnsiTheme="minorHAnsi" w:cstheme="minorHAnsi"/>
                <w:sz w:val="24"/>
                <w:szCs w:val="24"/>
                <w:lang w:val="en-IN"/>
              </w:rPr>
            </w:pPr>
            <w:proofErr w:type="gramStart"/>
            <w:r w:rsidRPr="0074216D">
              <w:rPr>
                <w:rFonts w:asciiTheme="minorHAnsi" w:hAnsiTheme="minorHAnsi" w:cstheme="minorHAnsi"/>
                <w:sz w:val="24"/>
                <w:szCs w:val="24"/>
                <w:lang w:val="en-IN"/>
              </w:rPr>
              <w:t>Others</w:t>
            </w:r>
            <w:proofErr w:type="gramEnd"/>
            <w:r w:rsidRPr="0074216D">
              <w:rPr>
                <w:rFonts w:asciiTheme="minorHAnsi" w:hAnsiTheme="minorHAnsi" w:cstheme="minorHAnsi"/>
                <w:sz w:val="24"/>
                <w:szCs w:val="24"/>
                <w:lang w:val="en-IN"/>
              </w:rPr>
              <w:t xml:space="preserve"> terms mutually agreed in line with statutory provisions (Trade Law Compliance, Export Authorisations, etc) </w:t>
            </w:r>
            <w:proofErr w:type="spellStart"/>
            <w:r w:rsidRPr="0074216D">
              <w:rPr>
                <w:rFonts w:asciiTheme="minorHAnsi" w:hAnsiTheme="minorHAnsi" w:cstheme="minorHAnsi"/>
                <w:sz w:val="24"/>
                <w:szCs w:val="24"/>
                <w:lang w:val="en-IN"/>
              </w:rPr>
              <w:t>w.r.t.</w:t>
            </w:r>
            <w:proofErr w:type="spellEnd"/>
            <w:r w:rsidRPr="0074216D">
              <w:rPr>
                <w:rFonts w:asciiTheme="minorHAnsi" w:hAnsiTheme="minorHAnsi" w:cstheme="minorHAnsi"/>
                <w:sz w:val="24"/>
                <w:szCs w:val="24"/>
                <w:lang w:val="en-IN"/>
              </w:rPr>
              <w:t xml:space="preserve"> supply of LNG out of USA</w:t>
            </w:r>
            <w:ins w:id="64" w:author="Lim, Vanessa Gunawan" w:date="2022-11-17T15:30:00Z">
              <w:r w:rsidR="001B707D">
                <w:rPr>
                  <w:rFonts w:asciiTheme="minorHAnsi" w:hAnsiTheme="minorHAnsi" w:cstheme="minorHAnsi"/>
                  <w:sz w:val="24"/>
                  <w:szCs w:val="24"/>
                  <w:lang w:val="en-IN"/>
                </w:rPr>
                <w:t xml:space="preserve"> as per MSPA</w:t>
              </w:r>
            </w:ins>
          </w:p>
          <w:p w14:paraId="7B8125E9" w14:textId="3B2B134D" w:rsidR="00B669E9" w:rsidRPr="00FE0BE1" w:rsidRDefault="00B669E9" w:rsidP="00FE0BE1">
            <w:pPr>
              <w:pStyle w:val="ListParagraph"/>
              <w:numPr>
                <w:ilvl w:val="0"/>
                <w:numId w:val="7"/>
              </w:numPr>
              <w:spacing w:line="240" w:lineRule="auto"/>
              <w:ind w:left="516" w:hanging="507"/>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 The </w:t>
            </w:r>
            <w:proofErr w:type="gramStart"/>
            <w:r w:rsidRPr="0074216D">
              <w:rPr>
                <w:rFonts w:asciiTheme="minorHAnsi" w:hAnsiTheme="minorHAnsi" w:cstheme="minorHAnsi"/>
                <w:sz w:val="24"/>
                <w:szCs w:val="24"/>
                <w:lang w:val="en-IN"/>
              </w:rPr>
              <w:t>final destination</w:t>
            </w:r>
            <w:proofErr w:type="gramEnd"/>
            <w:r w:rsidRPr="0074216D">
              <w:rPr>
                <w:rFonts w:asciiTheme="minorHAnsi" w:hAnsiTheme="minorHAnsi" w:cstheme="minorHAnsi"/>
                <w:sz w:val="24"/>
                <w:szCs w:val="24"/>
                <w:lang w:val="en-IN"/>
              </w:rPr>
              <w:t xml:space="preserve"> of a cargo and the discharge port should be provided by Buyer prior to loading to enable Seller meet regulatory requirements. As soon as a change in the discharge location is known, the Buyer must provide the actual </w:t>
            </w:r>
            <w:proofErr w:type="gramStart"/>
            <w:r w:rsidRPr="0074216D">
              <w:rPr>
                <w:rFonts w:asciiTheme="minorHAnsi" w:hAnsiTheme="minorHAnsi" w:cstheme="minorHAnsi"/>
                <w:sz w:val="24"/>
                <w:szCs w:val="24"/>
                <w:lang w:val="en-IN"/>
              </w:rPr>
              <w:t>final destination</w:t>
            </w:r>
            <w:proofErr w:type="gramEnd"/>
            <w:r w:rsidRPr="0074216D">
              <w:rPr>
                <w:rFonts w:asciiTheme="minorHAnsi" w:hAnsiTheme="minorHAnsi" w:cstheme="minorHAnsi"/>
                <w:sz w:val="24"/>
                <w:szCs w:val="24"/>
                <w:lang w:val="en-IN"/>
              </w:rPr>
              <w:t>. Irrespective of the above, the Buyer must provide the </w:t>
            </w:r>
            <w:proofErr w:type="gramStart"/>
            <w:r w:rsidRPr="0074216D">
              <w:rPr>
                <w:rFonts w:asciiTheme="minorHAnsi" w:hAnsiTheme="minorHAnsi" w:cstheme="minorHAnsi"/>
                <w:sz w:val="24"/>
                <w:szCs w:val="24"/>
                <w:lang w:val="en-IN"/>
              </w:rPr>
              <w:t>final destination</w:t>
            </w:r>
            <w:proofErr w:type="gramEnd"/>
            <w:r w:rsidRPr="0074216D">
              <w:rPr>
                <w:rFonts w:asciiTheme="minorHAnsi" w:hAnsiTheme="minorHAnsi" w:cstheme="minorHAnsi"/>
                <w:sz w:val="24"/>
                <w:szCs w:val="24"/>
                <w:lang w:val="en-IN"/>
              </w:rPr>
              <w:t xml:space="preserve"> no later than </w:t>
            </w:r>
            <w:del w:id="65" w:author="Lim, Vanessa Gunawan" w:date="2022-11-17T15:30:00Z">
              <w:r w:rsidRPr="0074216D" w:rsidDel="001B707D">
                <w:rPr>
                  <w:rFonts w:asciiTheme="minorHAnsi" w:hAnsiTheme="minorHAnsi" w:cstheme="minorHAnsi"/>
                  <w:sz w:val="24"/>
                  <w:szCs w:val="24"/>
                  <w:lang w:val="en-IN"/>
                </w:rPr>
                <w:delText xml:space="preserve">twenty (20) </w:delText>
              </w:r>
            </w:del>
            <w:ins w:id="66" w:author="Lim, Vanessa Gunawan" w:date="2022-11-17T15:30:00Z">
              <w:r w:rsidR="001B707D">
                <w:rPr>
                  <w:rFonts w:asciiTheme="minorHAnsi" w:hAnsiTheme="minorHAnsi" w:cstheme="minorHAnsi"/>
                  <w:sz w:val="24"/>
                  <w:szCs w:val="24"/>
                  <w:lang w:val="en-IN"/>
                </w:rPr>
                <w:t xml:space="preserve">35 </w:t>
              </w:r>
            </w:ins>
            <w:r w:rsidRPr="0074216D">
              <w:rPr>
                <w:rFonts w:asciiTheme="minorHAnsi" w:hAnsiTheme="minorHAnsi" w:cstheme="minorHAnsi"/>
                <w:sz w:val="24"/>
                <w:szCs w:val="24"/>
                <w:lang w:val="en-IN"/>
              </w:rPr>
              <w:t>days from the date of loading.</w:t>
            </w:r>
          </w:p>
        </w:tc>
      </w:tr>
      <w:tr w:rsidR="00B669E9" w14:paraId="4F25D74D" w14:textId="77777777" w:rsidTr="00703542">
        <w:tc>
          <w:tcPr>
            <w:tcW w:w="2335" w:type="dxa"/>
          </w:tcPr>
          <w:p w14:paraId="7D46A9C9" w14:textId="6A886135"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bookmarkStart w:id="67" w:name="_Ref93571784"/>
            <w:r w:rsidRPr="0074216D">
              <w:rPr>
                <w:rFonts w:asciiTheme="minorHAnsi" w:hAnsiTheme="minorHAnsi" w:cstheme="minorHAnsi"/>
                <w:b/>
                <w:sz w:val="24"/>
                <w:szCs w:val="24"/>
                <w:lang w:val="en-IN"/>
              </w:rPr>
              <w:lastRenderedPageBreak/>
              <w:t>Final Definitive Agreement</w:t>
            </w:r>
            <w:bookmarkEnd w:id="67"/>
          </w:p>
        </w:tc>
        <w:tc>
          <w:tcPr>
            <w:tcW w:w="9147" w:type="dxa"/>
          </w:tcPr>
          <w:p w14:paraId="527A93F1" w14:textId="12CB78CB" w:rsidR="00B669E9" w:rsidRPr="0074216D" w:rsidRDefault="00B669E9" w:rsidP="00B669E9">
            <w:pPr>
              <w:spacing w:before="120" w:after="120" w:line="240" w:lineRule="auto"/>
              <w:jc w:val="both"/>
              <w:rPr>
                <w:rFonts w:asciiTheme="minorHAnsi" w:hAnsiTheme="minorHAnsi" w:cstheme="minorHAnsi"/>
                <w:sz w:val="24"/>
                <w:szCs w:val="24"/>
                <w:lang w:val="en-IN"/>
              </w:rPr>
            </w:pPr>
            <w:r w:rsidRPr="0074216D">
              <w:rPr>
                <w:rFonts w:asciiTheme="minorHAnsi" w:hAnsiTheme="minorHAnsi" w:cstheme="minorHAnsi"/>
                <w:sz w:val="24"/>
                <w:szCs w:val="24"/>
                <w:lang w:val="en-IN"/>
              </w:rPr>
              <w:t xml:space="preserve">Upon agreement of this Term Sheet, the Parties shall negotiate and agree in good faith a </w:t>
            </w:r>
            <w:r>
              <w:rPr>
                <w:rFonts w:asciiTheme="minorHAnsi" w:hAnsiTheme="minorHAnsi" w:cstheme="minorHAnsi"/>
                <w:sz w:val="24"/>
                <w:szCs w:val="24"/>
                <w:lang w:val="en-IN"/>
              </w:rPr>
              <w:t xml:space="preserve">FOB </w:t>
            </w:r>
            <w:r w:rsidRPr="0074216D">
              <w:rPr>
                <w:rFonts w:asciiTheme="minorHAnsi" w:hAnsiTheme="minorHAnsi" w:cstheme="minorHAnsi"/>
                <w:sz w:val="24"/>
                <w:szCs w:val="24"/>
                <w:lang w:val="en-IN"/>
              </w:rPr>
              <w:t>Confirmation Memorandum (‘</w:t>
            </w:r>
            <w:r w:rsidRPr="00E3242E">
              <w:rPr>
                <w:rFonts w:asciiTheme="minorHAnsi" w:hAnsiTheme="minorHAnsi" w:cstheme="minorHAnsi"/>
                <w:b/>
                <w:bCs/>
                <w:sz w:val="24"/>
                <w:szCs w:val="24"/>
                <w:lang w:val="en-IN"/>
              </w:rPr>
              <w:t>Confirmation Memorandum</w:t>
            </w:r>
            <w:r w:rsidRPr="0074216D">
              <w:rPr>
                <w:rFonts w:asciiTheme="minorHAnsi" w:hAnsiTheme="minorHAnsi" w:cstheme="minorHAnsi"/>
                <w:sz w:val="24"/>
                <w:szCs w:val="24"/>
                <w:lang w:val="en-IN"/>
              </w:rPr>
              <w:t>’ or ‘</w:t>
            </w:r>
            <w:r w:rsidRPr="0074216D">
              <w:rPr>
                <w:rFonts w:asciiTheme="minorHAnsi" w:hAnsiTheme="minorHAnsi" w:cstheme="minorHAnsi"/>
                <w:b/>
                <w:sz w:val="24"/>
                <w:szCs w:val="24"/>
                <w:lang w:val="en-IN"/>
              </w:rPr>
              <w:t>CM</w:t>
            </w:r>
            <w:r w:rsidRPr="0074216D">
              <w:rPr>
                <w:rFonts w:asciiTheme="minorHAnsi" w:hAnsiTheme="minorHAnsi" w:cstheme="minorHAnsi"/>
                <w:sz w:val="24"/>
                <w:szCs w:val="24"/>
                <w:lang w:val="en-IN"/>
              </w:rPr>
              <w:t>’</w:t>
            </w:r>
            <w:r>
              <w:rPr>
                <w:rFonts w:asciiTheme="minorHAnsi" w:hAnsiTheme="minorHAnsi" w:cstheme="minorHAnsi"/>
                <w:sz w:val="24"/>
                <w:szCs w:val="24"/>
                <w:lang w:val="en-IN"/>
              </w:rPr>
              <w:t xml:space="preserve"> or ‘</w:t>
            </w:r>
            <w:r w:rsidRPr="00E3242E">
              <w:rPr>
                <w:rFonts w:asciiTheme="minorHAnsi" w:hAnsiTheme="minorHAnsi" w:cstheme="minorHAnsi"/>
                <w:b/>
                <w:bCs/>
                <w:sz w:val="24"/>
                <w:szCs w:val="24"/>
                <w:lang w:val="en-IN"/>
              </w:rPr>
              <w:t>FOB CM</w:t>
            </w:r>
            <w:r>
              <w:rPr>
                <w:rFonts w:asciiTheme="minorHAnsi" w:hAnsiTheme="minorHAnsi" w:cstheme="minorHAnsi"/>
                <w:sz w:val="24"/>
                <w:szCs w:val="24"/>
                <w:lang w:val="en-IN"/>
              </w:rPr>
              <w:t>’</w:t>
            </w:r>
            <w:r w:rsidRPr="0074216D">
              <w:rPr>
                <w:rFonts w:asciiTheme="minorHAnsi" w:hAnsiTheme="minorHAnsi" w:cstheme="minorHAnsi"/>
                <w:i/>
                <w:sz w:val="24"/>
                <w:szCs w:val="24"/>
                <w:lang w:val="en-IN"/>
              </w:rPr>
              <w:t xml:space="preserve"> </w:t>
            </w:r>
            <w:r w:rsidRPr="0074216D">
              <w:rPr>
                <w:rFonts w:asciiTheme="minorHAnsi" w:hAnsiTheme="minorHAnsi" w:cstheme="minorHAnsi"/>
                <w:sz w:val="24"/>
                <w:szCs w:val="24"/>
                <w:lang w:val="en-IN"/>
              </w:rPr>
              <w:t xml:space="preserve">consistent with the terms outlined in this Term Sheet and other terms </w:t>
            </w:r>
            <w:del w:id="68" w:author="Lim, Vanessa Gunawan" w:date="2022-11-17T15:18:00Z">
              <w:r w:rsidRPr="0074216D" w:rsidDel="00022465">
                <w:rPr>
                  <w:rFonts w:asciiTheme="minorHAnsi" w:hAnsiTheme="minorHAnsi" w:cstheme="minorHAnsi"/>
                  <w:sz w:val="24"/>
                  <w:szCs w:val="24"/>
                  <w:lang w:val="en-IN"/>
                </w:rPr>
                <w:delText xml:space="preserve">generally accepted in the LNG industry / </w:delText>
              </w:r>
            </w:del>
            <w:r w:rsidRPr="0074216D">
              <w:rPr>
                <w:rFonts w:asciiTheme="minorHAnsi" w:hAnsiTheme="minorHAnsi" w:cstheme="minorHAnsi"/>
                <w:sz w:val="24"/>
                <w:szCs w:val="24"/>
                <w:lang w:val="en-IN"/>
              </w:rPr>
              <w:t>Master Agreement between the Parties</w:t>
            </w:r>
            <w:ins w:id="69" w:author="Lim, Vanessa Gunawan" w:date="2022-11-17T15:18:00Z">
              <w:r w:rsidR="00022465">
                <w:rPr>
                  <w:rFonts w:asciiTheme="minorHAnsi" w:hAnsiTheme="minorHAnsi" w:cstheme="minorHAnsi"/>
                  <w:sz w:val="24"/>
                  <w:szCs w:val="24"/>
                  <w:lang w:val="en-IN"/>
                </w:rPr>
                <w:t xml:space="preserve"> using affiliate clause</w:t>
              </w:r>
            </w:ins>
            <w:r w:rsidRPr="0074216D">
              <w:rPr>
                <w:rFonts w:asciiTheme="minorHAnsi" w:hAnsiTheme="minorHAnsi" w:cstheme="minorHAnsi"/>
                <w:sz w:val="24"/>
                <w:szCs w:val="24"/>
                <w:lang w:val="en-IN"/>
              </w:rPr>
              <w:t>.</w:t>
            </w:r>
          </w:p>
          <w:p w14:paraId="7DC1BA13" w14:textId="735C8061" w:rsidR="00B669E9" w:rsidRPr="0074216D" w:rsidRDefault="00B669E9" w:rsidP="00A646AE">
            <w:pPr>
              <w:spacing w:before="120" w:after="120" w:line="240" w:lineRule="auto"/>
              <w:jc w:val="both"/>
              <w:rPr>
                <w:rFonts w:asciiTheme="minorHAnsi" w:hAnsiTheme="minorHAnsi" w:cstheme="minorHAnsi"/>
                <w:sz w:val="24"/>
                <w:szCs w:val="24"/>
                <w:lang w:val="en-IN"/>
              </w:rPr>
            </w:pPr>
            <w:del w:id="70" w:author="Lim, Vanessa Gunawan" w:date="2022-11-17T15:18:00Z">
              <w:r w:rsidRPr="0074216D" w:rsidDel="00022465">
                <w:rPr>
                  <w:rFonts w:asciiTheme="minorHAnsi" w:hAnsiTheme="minorHAnsi" w:cstheme="minorHAnsi"/>
                  <w:sz w:val="24"/>
                  <w:szCs w:val="24"/>
                  <w:lang w:val="en-IN"/>
                </w:rPr>
                <w:delText xml:space="preserve">The Parties shall seek to execute the </w:delText>
              </w:r>
              <w:r w:rsidDel="00022465">
                <w:rPr>
                  <w:rFonts w:asciiTheme="minorHAnsi" w:hAnsiTheme="minorHAnsi" w:cstheme="minorHAnsi"/>
                  <w:b/>
                  <w:bCs/>
                  <w:sz w:val="24"/>
                  <w:szCs w:val="24"/>
                  <w:lang w:val="en-IN"/>
                </w:rPr>
                <w:delText>FOB</w:delText>
              </w:r>
              <w:r w:rsidRPr="0074216D" w:rsidDel="00022465">
                <w:rPr>
                  <w:rFonts w:asciiTheme="minorHAnsi" w:hAnsiTheme="minorHAnsi" w:cstheme="minorHAnsi"/>
                  <w:b/>
                  <w:bCs/>
                  <w:sz w:val="24"/>
                  <w:szCs w:val="24"/>
                  <w:lang w:val="en-IN"/>
                </w:rPr>
                <w:delText xml:space="preserve"> CM</w:delText>
              </w:r>
              <w:r w:rsidRPr="0074216D" w:rsidDel="00022465">
                <w:rPr>
                  <w:rFonts w:asciiTheme="minorHAnsi" w:hAnsiTheme="minorHAnsi" w:cstheme="minorHAnsi"/>
                  <w:sz w:val="24"/>
                  <w:szCs w:val="24"/>
                  <w:lang w:val="en-IN"/>
                </w:rPr>
                <w:delText xml:space="preserve"> by </w:delText>
              </w:r>
              <w:r w:rsidR="00FD4772" w:rsidDel="00022465">
                <w:rPr>
                  <w:rFonts w:asciiTheme="minorHAnsi" w:hAnsiTheme="minorHAnsi" w:cstheme="minorHAnsi"/>
                  <w:sz w:val="24"/>
                  <w:szCs w:val="24"/>
                  <w:lang w:val="en-IN"/>
                </w:rPr>
                <w:delText>23</w:delText>
              </w:r>
              <w:r w:rsidR="00FD4772" w:rsidRPr="00FD4772" w:rsidDel="00022465">
                <w:rPr>
                  <w:rFonts w:asciiTheme="minorHAnsi" w:hAnsiTheme="minorHAnsi" w:cstheme="minorHAnsi"/>
                  <w:sz w:val="24"/>
                  <w:szCs w:val="24"/>
                  <w:vertAlign w:val="superscript"/>
                  <w:lang w:val="en-IN"/>
                </w:rPr>
                <w:delText>rd</w:delText>
              </w:r>
              <w:r w:rsidR="00FD4772" w:rsidDel="00022465">
                <w:rPr>
                  <w:rFonts w:asciiTheme="minorHAnsi" w:hAnsiTheme="minorHAnsi" w:cstheme="minorHAnsi"/>
                  <w:sz w:val="24"/>
                  <w:szCs w:val="24"/>
                  <w:lang w:val="en-IN"/>
                </w:rPr>
                <w:delText xml:space="preserve"> Dec</w:delText>
              </w:r>
              <w:r w:rsidDel="00022465">
                <w:rPr>
                  <w:rFonts w:asciiTheme="minorHAnsi" w:hAnsiTheme="minorHAnsi" w:cstheme="minorHAnsi"/>
                  <w:sz w:val="24"/>
                  <w:szCs w:val="24"/>
                  <w:lang w:val="en-IN"/>
                </w:rPr>
                <w:delText xml:space="preserve"> 2022</w:delText>
              </w:r>
            </w:del>
          </w:p>
        </w:tc>
      </w:tr>
      <w:tr w:rsidR="00B669E9" w14:paraId="4413E79A" w14:textId="77777777" w:rsidTr="00703542">
        <w:tc>
          <w:tcPr>
            <w:tcW w:w="2335" w:type="dxa"/>
          </w:tcPr>
          <w:p w14:paraId="79C17392" w14:textId="36246D98" w:rsidR="00B669E9" w:rsidRPr="0074216D" w:rsidRDefault="00B669E9" w:rsidP="00A646AE">
            <w:pPr>
              <w:numPr>
                <w:ilvl w:val="0"/>
                <w:numId w:val="1"/>
              </w:numPr>
              <w:spacing w:before="120" w:after="120" w:line="240" w:lineRule="auto"/>
              <w:ind w:hanging="360"/>
              <w:rPr>
                <w:rFonts w:asciiTheme="minorHAnsi" w:hAnsiTheme="minorHAnsi" w:cstheme="minorHAnsi"/>
                <w:b/>
                <w:sz w:val="24"/>
                <w:szCs w:val="24"/>
                <w:lang w:val="en-IN"/>
              </w:rPr>
            </w:pPr>
            <w:del w:id="71" w:author="Lim, Vanessa Gunawan" w:date="2022-11-17T15:18:00Z">
              <w:r w:rsidRPr="0074216D" w:rsidDel="00022465">
                <w:rPr>
                  <w:rFonts w:asciiTheme="minorHAnsi" w:hAnsiTheme="minorHAnsi" w:cstheme="minorHAnsi"/>
                  <w:b/>
                  <w:sz w:val="24"/>
                  <w:szCs w:val="24"/>
                  <w:lang w:val="en-IN"/>
                </w:rPr>
                <w:delText>Annexures A - D</w:delText>
              </w:r>
            </w:del>
          </w:p>
        </w:tc>
        <w:tc>
          <w:tcPr>
            <w:tcW w:w="9147" w:type="dxa"/>
          </w:tcPr>
          <w:p w14:paraId="0D7B96A3" w14:textId="5C8A0666" w:rsidR="00B669E9" w:rsidRPr="00400100" w:rsidDel="00022465" w:rsidRDefault="00B669E9" w:rsidP="00022465">
            <w:pPr>
              <w:spacing w:before="120" w:after="120" w:line="240" w:lineRule="auto"/>
              <w:jc w:val="both"/>
              <w:rPr>
                <w:del w:id="72" w:author="Lim, Vanessa Gunawan" w:date="2022-11-17T15:18:00Z"/>
                <w:rFonts w:asciiTheme="minorHAnsi" w:hAnsiTheme="minorHAnsi" w:cstheme="minorHAnsi"/>
                <w:sz w:val="24"/>
                <w:szCs w:val="24"/>
                <w:lang w:val="en-IN" w:eastAsia="zh-TW"/>
              </w:rPr>
            </w:pPr>
            <w:del w:id="73" w:author="Lim, Vanessa Gunawan" w:date="2022-11-17T15:18:00Z">
              <w:r w:rsidRPr="00400100" w:rsidDel="00022465">
                <w:rPr>
                  <w:rFonts w:asciiTheme="minorHAnsi" w:hAnsiTheme="minorHAnsi" w:cstheme="minorHAnsi"/>
                  <w:sz w:val="24"/>
                  <w:szCs w:val="24"/>
                  <w:lang w:val="en-IN" w:eastAsia="zh-TW"/>
                </w:rPr>
                <w:delText xml:space="preserve">Annexures A - D attached to this Term Sheet shall be made part of the </w:delText>
              </w:r>
              <w:r w:rsidDel="00022465">
                <w:rPr>
                  <w:rFonts w:asciiTheme="minorHAnsi" w:hAnsiTheme="minorHAnsi" w:cstheme="minorHAnsi"/>
                  <w:sz w:val="24"/>
                  <w:szCs w:val="24"/>
                  <w:lang w:val="en-IN" w:eastAsia="zh-TW"/>
                </w:rPr>
                <w:delText>FOB</w:delText>
              </w:r>
              <w:r w:rsidRPr="00400100" w:rsidDel="00022465">
                <w:rPr>
                  <w:rFonts w:asciiTheme="minorHAnsi" w:hAnsiTheme="minorHAnsi" w:cstheme="minorHAnsi"/>
                  <w:sz w:val="24"/>
                  <w:szCs w:val="24"/>
                  <w:lang w:val="en-IN" w:eastAsia="zh-TW"/>
                </w:rPr>
                <w:delText xml:space="preserve"> CM and are not subject to negotiation. </w:delText>
              </w:r>
            </w:del>
          </w:p>
          <w:p w14:paraId="594EA296" w14:textId="7D9A47A0" w:rsidR="00B669E9" w:rsidRPr="0074216D" w:rsidDel="00022465" w:rsidRDefault="00B669E9">
            <w:pPr>
              <w:spacing w:before="120" w:after="120" w:line="240" w:lineRule="auto"/>
              <w:jc w:val="both"/>
              <w:rPr>
                <w:del w:id="74" w:author="Lim, Vanessa Gunawan" w:date="2022-11-17T15:18:00Z"/>
                <w:rFonts w:asciiTheme="minorHAnsi" w:hAnsiTheme="minorHAnsi" w:cstheme="minorHAnsi"/>
                <w:sz w:val="24"/>
                <w:szCs w:val="24"/>
                <w:lang w:val="en-IN" w:eastAsia="zh-TW"/>
              </w:rPr>
            </w:pPr>
            <w:del w:id="75" w:author="Lim, Vanessa Gunawan" w:date="2022-11-17T15:18:00Z">
              <w:r w:rsidRPr="0074216D" w:rsidDel="00022465">
                <w:rPr>
                  <w:rFonts w:asciiTheme="minorHAnsi" w:hAnsiTheme="minorHAnsi" w:cstheme="minorHAnsi"/>
                  <w:sz w:val="24"/>
                  <w:szCs w:val="24"/>
                  <w:lang w:val="en-IN" w:eastAsia="zh-TW"/>
                </w:rPr>
                <w:delText xml:space="preserve">Annexures A and B - SPLNG, attached, shall apply to FOB deliveries from </w:delText>
              </w:r>
              <w:r w:rsidDel="00022465">
                <w:rPr>
                  <w:rFonts w:asciiTheme="minorHAnsi" w:hAnsiTheme="minorHAnsi" w:cstheme="minorHAnsi"/>
                  <w:sz w:val="24"/>
                  <w:szCs w:val="24"/>
                  <w:lang w:val="en-IN" w:eastAsia="zh-TW"/>
                </w:rPr>
                <w:delText>SPLNG</w:delText>
              </w:r>
              <w:r w:rsidRPr="0074216D" w:rsidDel="00022465">
                <w:rPr>
                  <w:rFonts w:asciiTheme="minorHAnsi" w:hAnsiTheme="minorHAnsi" w:cstheme="minorHAnsi"/>
                  <w:sz w:val="24"/>
                  <w:szCs w:val="24"/>
                  <w:lang w:val="en-IN" w:eastAsia="zh-TW"/>
                </w:rPr>
                <w:delText>.</w:delText>
              </w:r>
            </w:del>
          </w:p>
          <w:p w14:paraId="38C03740" w14:textId="578D2324" w:rsidR="00B669E9" w:rsidRPr="0074216D" w:rsidRDefault="00B669E9">
            <w:pPr>
              <w:spacing w:before="120" w:after="120" w:line="240" w:lineRule="auto"/>
              <w:jc w:val="both"/>
              <w:rPr>
                <w:rFonts w:asciiTheme="minorHAnsi" w:hAnsiTheme="minorHAnsi" w:cstheme="minorHAnsi"/>
                <w:sz w:val="24"/>
                <w:szCs w:val="24"/>
                <w:lang w:val="en-IN" w:eastAsia="zh-TW"/>
              </w:rPr>
            </w:pPr>
            <w:del w:id="76" w:author="Lim, Vanessa Gunawan" w:date="2022-11-17T15:18:00Z">
              <w:r w:rsidRPr="0074216D" w:rsidDel="00022465">
                <w:rPr>
                  <w:rFonts w:asciiTheme="minorHAnsi" w:hAnsiTheme="minorHAnsi" w:cstheme="minorHAnsi"/>
                  <w:sz w:val="24"/>
                  <w:szCs w:val="24"/>
                  <w:lang w:val="en-IN" w:eastAsia="zh-TW"/>
                </w:rPr>
                <w:delText xml:space="preserve">Annexures C and D - Cove Point, attached, shall apply to FOB deliveries from </w:delText>
              </w:r>
              <w:r w:rsidDel="00022465">
                <w:rPr>
                  <w:rFonts w:asciiTheme="minorHAnsi" w:hAnsiTheme="minorHAnsi" w:cstheme="minorHAnsi"/>
                  <w:sz w:val="24"/>
                  <w:szCs w:val="24"/>
                  <w:lang w:val="en-IN" w:eastAsia="zh-TW"/>
                </w:rPr>
                <w:delText>CP Terminal</w:delText>
              </w:r>
              <w:r w:rsidRPr="0074216D" w:rsidDel="00022465">
                <w:rPr>
                  <w:rFonts w:asciiTheme="minorHAnsi" w:hAnsiTheme="minorHAnsi" w:cstheme="minorHAnsi"/>
                  <w:sz w:val="24"/>
                  <w:szCs w:val="24"/>
                  <w:lang w:val="en-IN" w:eastAsia="zh-TW"/>
                </w:rPr>
                <w:delText>.</w:delText>
              </w:r>
            </w:del>
          </w:p>
        </w:tc>
      </w:tr>
      <w:tr w:rsidR="00B669E9" w14:paraId="7B4A1332" w14:textId="77777777" w:rsidTr="00703542">
        <w:tc>
          <w:tcPr>
            <w:tcW w:w="2335" w:type="dxa"/>
          </w:tcPr>
          <w:p w14:paraId="3B08386D" w14:textId="10E2BF04" w:rsidR="00B669E9" w:rsidRPr="0074216D" w:rsidRDefault="00B669E9" w:rsidP="00B669E9">
            <w:pPr>
              <w:numPr>
                <w:ilvl w:val="0"/>
                <w:numId w:val="1"/>
              </w:numPr>
              <w:spacing w:before="120" w:after="120" w:line="240" w:lineRule="auto"/>
              <w:ind w:hanging="360"/>
              <w:rPr>
                <w:rFonts w:asciiTheme="minorHAnsi" w:hAnsiTheme="minorHAnsi" w:cstheme="minorHAnsi"/>
                <w:b/>
                <w:sz w:val="24"/>
                <w:szCs w:val="24"/>
                <w:lang w:val="en-IN"/>
              </w:rPr>
            </w:pPr>
            <w:r>
              <w:rPr>
                <w:rFonts w:asciiTheme="minorHAnsi" w:hAnsiTheme="minorHAnsi" w:cstheme="minorHAnsi"/>
                <w:b/>
                <w:sz w:val="24"/>
                <w:szCs w:val="24"/>
                <w:lang w:val="en-IN"/>
              </w:rPr>
              <w:lastRenderedPageBreak/>
              <w:t>Corrupt Practices</w:t>
            </w:r>
          </w:p>
        </w:tc>
        <w:tc>
          <w:tcPr>
            <w:tcW w:w="9147" w:type="dxa"/>
          </w:tcPr>
          <w:p w14:paraId="7FF63C7E" w14:textId="77777777" w:rsidR="00022465" w:rsidRDefault="00022465" w:rsidP="00B669E9">
            <w:pPr>
              <w:spacing w:before="120" w:after="120" w:line="240" w:lineRule="auto"/>
              <w:jc w:val="both"/>
              <w:rPr>
                <w:ins w:id="77" w:author="Lim, Vanessa Gunawan" w:date="2022-11-17T15:18:00Z"/>
                <w:rFonts w:asciiTheme="minorHAnsi" w:hAnsiTheme="minorHAnsi" w:cstheme="minorHAnsi"/>
                <w:sz w:val="24"/>
                <w:szCs w:val="24"/>
                <w:lang w:val="en-IN" w:eastAsia="zh-TW"/>
              </w:rPr>
            </w:pPr>
            <w:bookmarkStart w:id="78" w:name="_Toc378000216"/>
            <w:bookmarkStart w:id="79" w:name="_Ref377983403"/>
            <w:ins w:id="80" w:author="Lim, Vanessa Gunawan" w:date="2022-11-17T15:18:00Z">
              <w:r>
                <w:rPr>
                  <w:rFonts w:asciiTheme="minorHAnsi" w:hAnsiTheme="minorHAnsi" w:cstheme="minorHAnsi"/>
                  <w:sz w:val="24"/>
                  <w:szCs w:val="24"/>
                  <w:lang w:val="en-IN" w:eastAsia="zh-TW"/>
                </w:rPr>
                <w:t>As per MSPA</w:t>
              </w:r>
            </w:ins>
          </w:p>
          <w:p w14:paraId="65C6A8F5" w14:textId="62668B67" w:rsidR="00B669E9" w:rsidRPr="00833903" w:rsidDel="00022465" w:rsidRDefault="00B669E9" w:rsidP="00B669E9">
            <w:pPr>
              <w:spacing w:before="120" w:after="120" w:line="240" w:lineRule="auto"/>
              <w:jc w:val="both"/>
              <w:rPr>
                <w:del w:id="81" w:author="Lim, Vanessa Gunawan" w:date="2022-11-17T15:18:00Z"/>
                <w:rFonts w:asciiTheme="minorHAnsi" w:hAnsiTheme="minorHAnsi" w:cstheme="minorHAnsi"/>
                <w:sz w:val="24"/>
                <w:szCs w:val="24"/>
                <w:lang w:val="en-IN" w:eastAsia="zh-TW"/>
              </w:rPr>
            </w:pPr>
            <w:del w:id="82" w:author="Lim, Vanessa Gunawan" w:date="2022-11-17T15:18:00Z">
              <w:r w:rsidRPr="00833903" w:rsidDel="00022465">
                <w:rPr>
                  <w:rFonts w:asciiTheme="minorHAnsi" w:hAnsiTheme="minorHAnsi" w:cstheme="minorHAnsi"/>
                  <w:sz w:val="24"/>
                  <w:szCs w:val="24"/>
                  <w:lang w:val="en-IN" w:eastAsia="zh-TW"/>
                </w:rPr>
                <w:delText>Each Party, regarding the operations or activities under this Term Sheet</w:delText>
              </w:r>
              <w:r w:rsidDel="00022465">
                <w:rPr>
                  <w:rFonts w:asciiTheme="minorHAnsi" w:hAnsiTheme="minorHAnsi" w:cstheme="minorHAnsi"/>
                  <w:sz w:val="24"/>
                  <w:szCs w:val="24"/>
                  <w:lang w:val="en-IN" w:eastAsia="zh-TW"/>
                </w:rPr>
                <w:delText xml:space="preserve"> </w:delText>
              </w:r>
              <w:r w:rsidRPr="00833903" w:rsidDel="00022465">
                <w:rPr>
                  <w:rFonts w:asciiTheme="minorHAnsi" w:hAnsiTheme="minorHAnsi" w:cstheme="minorHAnsi"/>
                  <w:sz w:val="24"/>
                  <w:szCs w:val="24"/>
                  <w:lang w:val="en-IN" w:eastAsia="zh-TW"/>
                </w:rPr>
                <w:delText>represents, warrants and covenants that it and its affiliates including their respective directors, officers, employees, and personnel have not and will not indulge into any corrupt practice i.e. make, offer, receive, or authorize, any payment, gift, promise, or other advantage, whether directly or through any other person or entity, to or for the use or benefit of any public official, any political party, political party official, or candidate for office, where such payment, gift, promise, or advantage would violate the U.S. Foreign Corrupt Practice Act, the UK Bribery Act 2010, laws of Singapore or any anti-bribery laws or obligations applicable to such Party or its affiliates.</w:delText>
              </w:r>
            </w:del>
          </w:p>
          <w:p w14:paraId="114CBB2A" w14:textId="6E9F9746" w:rsidR="00B669E9" w:rsidRPr="00833903" w:rsidDel="00022465" w:rsidRDefault="00B669E9" w:rsidP="00B669E9">
            <w:pPr>
              <w:spacing w:before="120" w:after="120" w:line="240" w:lineRule="auto"/>
              <w:jc w:val="both"/>
              <w:rPr>
                <w:del w:id="83" w:author="Lim, Vanessa Gunawan" w:date="2022-11-17T15:18:00Z"/>
                <w:rFonts w:asciiTheme="minorHAnsi" w:hAnsiTheme="minorHAnsi" w:cstheme="minorHAnsi"/>
                <w:sz w:val="24"/>
                <w:szCs w:val="24"/>
                <w:lang w:val="en-IN"/>
              </w:rPr>
            </w:pPr>
            <w:del w:id="84" w:author="Lim, Vanessa Gunawan" w:date="2022-11-17T15:18:00Z">
              <w:r w:rsidRPr="00833903" w:rsidDel="00022465">
                <w:rPr>
                  <w:rFonts w:asciiTheme="minorHAnsi" w:hAnsiTheme="minorHAnsi" w:cstheme="minorHAnsi"/>
                  <w:sz w:val="24"/>
                  <w:szCs w:val="24"/>
                  <w:lang w:val="en-IN"/>
                </w:rPr>
                <w:delText xml:space="preserve">Corrupt Practices </w:delText>
              </w:r>
              <w:r w:rsidDel="00022465">
                <w:rPr>
                  <w:rFonts w:asciiTheme="minorHAnsi" w:hAnsiTheme="minorHAnsi" w:cstheme="minorHAnsi"/>
                  <w:sz w:val="24"/>
                  <w:szCs w:val="24"/>
                  <w:lang w:val="en-IN"/>
                </w:rPr>
                <w:delText>t</w:delText>
              </w:r>
              <w:r w:rsidRPr="00833903" w:rsidDel="00022465">
                <w:rPr>
                  <w:rFonts w:asciiTheme="minorHAnsi" w:hAnsiTheme="minorHAnsi" w:cstheme="minorHAnsi"/>
                  <w:sz w:val="24"/>
                  <w:szCs w:val="24"/>
                  <w:lang w:val="en-IN"/>
                </w:rPr>
                <w:delText>o include covenants, representations, and warranties for compliance of anticorruption and bribery laws, including the U.S. Foreign Corrupt Practices Act, the UK Bribery Act 2010, laws of Singapore or applicable laws of the European Union as well as the laws of the various jurisdictions where the Master Agreement and Confirmation Memorandum are to be performed.</w:delText>
              </w:r>
            </w:del>
          </w:p>
          <w:bookmarkEnd w:id="78"/>
          <w:bookmarkEnd w:id="79"/>
          <w:p w14:paraId="45697F6B" w14:textId="77777777" w:rsidR="00B669E9" w:rsidRPr="00400100" w:rsidRDefault="00B669E9" w:rsidP="00022465">
            <w:pPr>
              <w:spacing w:before="120" w:after="120" w:line="240" w:lineRule="auto"/>
              <w:jc w:val="both"/>
              <w:rPr>
                <w:rFonts w:asciiTheme="minorHAnsi" w:hAnsiTheme="minorHAnsi" w:cstheme="minorHAnsi"/>
                <w:sz w:val="24"/>
                <w:szCs w:val="24"/>
                <w:lang w:val="en-IN" w:eastAsia="zh-TW"/>
              </w:rPr>
            </w:pPr>
          </w:p>
        </w:tc>
      </w:tr>
    </w:tbl>
    <w:p w14:paraId="550A78E7" w14:textId="77777777" w:rsidR="00EF06D3" w:rsidRPr="0074216D" w:rsidRDefault="00EF06D3">
      <w:pPr>
        <w:spacing w:after="160" w:line="259" w:lineRule="auto"/>
        <w:rPr>
          <w:rFonts w:ascii="Times New Roman" w:hAnsi="Times New Roman"/>
          <w:b/>
          <w:sz w:val="24"/>
          <w:szCs w:val="24"/>
          <w:lang w:val="en-IN"/>
        </w:rPr>
      </w:pPr>
    </w:p>
    <w:p w14:paraId="0DCD1A40" w14:textId="77777777" w:rsidR="002F3F2C" w:rsidRPr="0074216D" w:rsidRDefault="002F3F2C">
      <w:pPr>
        <w:spacing w:after="160" w:line="259" w:lineRule="auto"/>
        <w:rPr>
          <w:rFonts w:ascii="Times New Roman" w:hAnsi="Times New Roman"/>
          <w:b/>
          <w:sz w:val="24"/>
          <w:szCs w:val="24"/>
          <w:lang w:val="en-IN"/>
        </w:rPr>
      </w:pPr>
    </w:p>
    <w:p w14:paraId="1074C50C" w14:textId="2C815383" w:rsidR="00982D25" w:rsidRPr="0074216D" w:rsidRDefault="00982D25">
      <w:pPr>
        <w:spacing w:after="160" w:line="259" w:lineRule="auto"/>
        <w:jc w:val="center"/>
        <w:rPr>
          <w:rFonts w:asciiTheme="minorHAnsi" w:hAnsiTheme="minorHAnsi" w:cstheme="minorHAnsi"/>
          <w:b/>
          <w:i/>
          <w:sz w:val="24"/>
          <w:szCs w:val="24"/>
          <w:u w:val="single"/>
          <w:lang w:val="en-IN"/>
        </w:rPr>
        <w:sectPr w:rsidR="00982D25" w:rsidRPr="0074216D" w:rsidSect="00703542">
          <w:headerReference w:type="even" r:id="rId8"/>
          <w:headerReference w:type="default" r:id="rId9"/>
          <w:footerReference w:type="even" r:id="rId10"/>
          <w:footerReference w:type="default" r:id="rId11"/>
          <w:headerReference w:type="first" r:id="rId12"/>
          <w:footerReference w:type="first" r:id="rId13"/>
          <w:pgSz w:w="12240" w:h="15840"/>
          <w:pgMar w:top="1440" w:right="1151" w:bottom="720" w:left="629" w:header="539" w:footer="720" w:gutter="0"/>
          <w:pgNumType w:start="1"/>
          <w:cols w:space="720"/>
          <w:docGrid w:linePitch="326"/>
        </w:sectPr>
      </w:pPr>
    </w:p>
    <w:p w14:paraId="07789EA0" w14:textId="77777777" w:rsidR="00022465" w:rsidRDefault="00022465" w:rsidP="00022465">
      <w:pPr>
        <w:spacing w:after="160" w:line="259" w:lineRule="auto"/>
        <w:jc w:val="center"/>
        <w:rPr>
          <w:ins w:id="85" w:author="Lim, Vanessa Gunawan" w:date="2022-11-17T15:17:00Z"/>
          <w:rFonts w:asciiTheme="minorHAnsi" w:hAnsiTheme="minorHAnsi" w:cstheme="minorHAnsi"/>
          <w:b/>
          <w:i/>
          <w:sz w:val="24"/>
          <w:szCs w:val="24"/>
          <w:u w:val="single"/>
          <w:lang w:val="en-IN"/>
        </w:rPr>
      </w:pPr>
      <w:bookmarkStart w:id="86" w:name="_Hlk113025529"/>
      <w:ins w:id="87" w:author="Lim, Vanessa Gunawan" w:date="2022-11-17T15:17:00Z">
        <w:r>
          <w:rPr>
            <w:rFonts w:asciiTheme="minorHAnsi" w:hAnsiTheme="minorHAnsi" w:cstheme="minorHAnsi"/>
            <w:b/>
            <w:i/>
            <w:sz w:val="24"/>
            <w:szCs w:val="24"/>
            <w:u w:val="single"/>
            <w:lang w:val="en-IN"/>
          </w:rPr>
          <w:lastRenderedPageBreak/>
          <w:t>As per last done</w:t>
        </w:r>
      </w:ins>
    </w:p>
    <w:p w14:paraId="7BEB5B62" w14:textId="2E4E289B" w:rsidR="00A56F8F" w:rsidRPr="0074216D" w:rsidDel="00022465" w:rsidRDefault="00A56F8F" w:rsidP="00022465">
      <w:pPr>
        <w:spacing w:after="160" w:line="259" w:lineRule="auto"/>
        <w:jc w:val="center"/>
        <w:rPr>
          <w:del w:id="88" w:author="Lim, Vanessa Gunawan" w:date="2022-11-17T15:17:00Z"/>
          <w:rFonts w:asciiTheme="minorHAnsi" w:hAnsiTheme="minorHAnsi" w:cstheme="minorHAnsi"/>
          <w:b/>
          <w:i/>
          <w:sz w:val="24"/>
          <w:szCs w:val="24"/>
          <w:u w:val="single"/>
          <w:lang w:val="en-IN"/>
        </w:rPr>
      </w:pPr>
      <w:del w:id="89" w:author="Lim, Vanessa Gunawan" w:date="2022-11-17T15:17:00Z">
        <w:r w:rsidRPr="0074216D" w:rsidDel="00022465">
          <w:rPr>
            <w:rFonts w:asciiTheme="minorHAnsi" w:hAnsiTheme="minorHAnsi" w:cstheme="minorHAnsi"/>
            <w:b/>
            <w:i/>
            <w:sz w:val="24"/>
            <w:szCs w:val="24"/>
            <w:u w:val="single"/>
            <w:lang w:val="en-IN"/>
          </w:rPr>
          <w:delText>Annexure A - FOB Deliveries at SPLNG</w:delText>
        </w:r>
      </w:del>
    </w:p>
    <w:p w14:paraId="0F1DAE06" w14:textId="4E67DD5C" w:rsidR="00A56F8F" w:rsidRPr="0074216D" w:rsidDel="00022465" w:rsidRDefault="00A56F8F">
      <w:pPr>
        <w:spacing w:after="160" w:line="259" w:lineRule="auto"/>
        <w:jc w:val="center"/>
        <w:rPr>
          <w:del w:id="90" w:author="Lim, Vanessa Gunawan" w:date="2022-11-17T15:17:00Z"/>
          <w:sz w:val="24"/>
          <w:lang w:val="en-IN"/>
        </w:rPr>
        <w:pPrChange w:id="91" w:author="Lim, Vanessa Gunawan" w:date="2022-11-17T15:17:00Z">
          <w:pPr>
            <w:jc w:val="both"/>
          </w:pPr>
        </w:pPrChange>
      </w:pPr>
      <w:bookmarkStart w:id="92" w:name="OLE_LINK4"/>
      <w:del w:id="93" w:author="Lim, Vanessa Gunawan" w:date="2022-11-17T15:17:00Z">
        <w:r w:rsidRPr="0074216D" w:rsidDel="00022465">
          <w:rPr>
            <w:sz w:val="24"/>
            <w:lang w:val="en-IN"/>
          </w:rPr>
          <w:delText xml:space="preserve">This Annexure A shall apply to all FOB deliveries at </w:delText>
        </w:r>
        <w:r w:rsidRPr="0074216D" w:rsidDel="00022465">
          <w:rPr>
            <w:rFonts w:asciiTheme="minorHAnsi" w:hAnsiTheme="minorHAnsi" w:cstheme="minorHAnsi"/>
            <w:sz w:val="24"/>
            <w:szCs w:val="24"/>
            <w:lang w:val="en-IN" w:eastAsia="zh-TW"/>
          </w:rPr>
          <w:delText>Sabine Pass LNG Terminal (“</w:delText>
        </w:r>
        <w:r w:rsidRPr="00A40A6D" w:rsidDel="00022465">
          <w:rPr>
            <w:b/>
            <w:sz w:val="24"/>
            <w:lang w:val="en-IN"/>
          </w:rPr>
          <w:delText>SPLNG</w:delText>
        </w:r>
        <w:r w:rsidRPr="0074216D" w:rsidDel="00022465">
          <w:rPr>
            <w:sz w:val="24"/>
            <w:lang w:val="en-IN"/>
          </w:rPr>
          <w:delText xml:space="preserve">”). </w:delText>
        </w:r>
      </w:del>
    </w:p>
    <w:p w14:paraId="00A9D38E" w14:textId="22765ADB" w:rsidR="00A56F8F" w:rsidRPr="0074216D" w:rsidDel="00022465" w:rsidRDefault="00A56F8F">
      <w:pPr>
        <w:spacing w:after="160" w:line="259" w:lineRule="auto"/>
        <w:jc w:val="center"/>
        <w:rPr>
          <w:del w:id="94" w:author="Lim, Vanessa Gunawan" w:date="2022-11-17T15:17:00Z"/>
          <w:rFonts w:asciiTheme="minorHAnsi" w:eastAsia="Times New Roman" w:hAnsiTheme="minorHAnsi" w:cstheme="minorHAnsi"/>
          <w:bCs/>
          <w:i/>
          <w:sz w:val="28"/>
          <w:szCs w:val="24"/>
          <w:lang w:val="en-IN"/>
        </w:rPr>
        <w:pPrChange w:id="95" w:author="Lim, Vanessa Gunawan" w:date="2022-11-17T15:17:00Z">
          <w:pPr>
            <w:jc w:val="both"/>
          </w:pPr>
        </w:pPrChange>
      </w:pPr>
      <w:del w:id="96" w:author="Lim, Vanessa Gunawan" w:date="2022-11-17T15:17:00Z">
        <w:r w:rsidRPr="0074216D" w:rsidDel="00022465">
          <w:rPr>
            <w:sz w:val="24"/>
            <w:lang w:val="en-IN"/>
          </w:rPr>
          <w:delText>In case of any conflict between this Annexure A and the Master Agreement, including Annex B to the Master Agreement, this Annexure A shall prevail</w:delText>
        </w:r>
        <w:r w:rsidDel="00022465">
          <w:rPr>
            <w:sz w:val="24"/>
            <w:lang w:val="en-IN"/>
          </w:rPr>
          <w:delText xml:space="preserve"> and to that extent the provisions of this Annexure- A shall replace and substitute the corresponding subject provisions of </w:delText>
        </w:r>
        <w:r w:rsidRPr="0074216D" w:rsidDel="00022465">
          <w:rPr>
            <w:sz w:val="24"/>
            <w:lang w:val="en-IN"/>
          </w:rPr>
          <w:delText>the Master Agreement, including Annex B to the Master Agreement</w:delText>
        </w:r>
        <w:r w:rsidDel="00022465">
          <w:rPr>
            <w:sz w:val="24"/>
            <w:lang w:val="en-IN"/>
          </w:rPr>
          <w:delText>.</w:delText>
        </w:r>
      </w:del>
    </w:p>
    <w:p w14:paraId="0E25AAFB" w14:textId="2E32B0A1" w:rsidR="00A56F8F" w:rsidRPr="0074216D" w:rsidDel="00022465" w:rsidRDefault="00A56F8F">
      <w:pPr>
        <w:spacing w:after="160" w:line="259" w:lineRule="auto"/>
        <w:jc w:val="center"/>
        <w:rPr>
          <w:del w:id="97" w:author="Lim, Vanessa Gunawan" w:date="2022-11-17T15:17:00Z"/>
          <w:sz w:val="24"/>
          <w:lang w:val="en-IN"/>
        </w:rPr>
        <w:pPrChange w:id="98" w:author="Lim, Vanessa Gunawan" w:date="2022-11-17T15:17:00Z">
          <w:pPr>
            <w:jc w:val="both"/>
          </w:pPr>
        </w:pPrChange>
      </w:pPr>
      <w:del w:id="99" w:author="Lim, Vanessa Gunawan" w:date="2022-11-17T15:17:00Z">
        <w:r w:rsidRPr="0074216D" w:rsidDel="00022465">
          <w:rPr>
            <w:sz w:val="24"/>
            <w:lang w:val="en-IN"/>
          </w:rPr>
          <w:delText>The Terminal Rules shall apply to all FOB deliveries at SPLNG. This Annexure A shall provide provisions that are missing under the Terminal Rules. In case of any conflict between provisions in this Annexure A and the Terminal Rules, this Annexure A shall prevail.</w:delText>
        </w:r>
      </w:del>
    </w:p>
    <w:p w14:paraId="561D2218" w14:textId="2A38EA32" w:rsidR="00A56F8F" w:rsidRPr="0074216D" w:rsidDel="00022465" w:rsidRDefault="00A56F8F">
      <w:pPr>
        <w:spacing w:after="160" w:line="259" w:lineRule="auto"/>
        <w:jc w:val="center"/>
        <w:rPr>
          <w:del w:id="100" w:author="Lim, Vanessa Gunawan" w:date="2022-11-17T15:17:00Z"/>
          <w:sz w:val="24"/>
          <w:lang w:val="en-IN"/>
        </w:rPr>
        <w:pPrChange w:id="101" w:author="Lim, Vanessa Gunawan" w:date="2022-11-17T15:17:00Z">
          <w:pPr>
            <w:jc w:val="both"/>
          </w:pPr>
        </w:pPrChange>
      </w:pPr>
      <w:del w:id="102" w:author="Lim, Vanessa Gunawan" w:date="2022-11-17T15:17:00Z">
        <w:r w:rsidRPr="0074216D" w:rsidDel="00022465">
          <w:rPr>
            <w:sz w:val="24"/>
            <w:lang w:val="en-IN"/>
          </w:rPr>
          <w:delText>Unless the context otherwise requires, references to “</w:delText>
        </w:r>
        <w:r w:rsidRPr="0074216D" w:rsidDel="00022465">
          <w:rPr>
            <w:b/>
            <w:sz w:val="24"/>
            <w:lang w:val="en-IN"/>
          </w:rPr>
          <w:delText>Section</w:delText>
        </w:r>
        <w:r w:rsidRPr="0074216D" w:rsidDel="00022465">
          <w:rPr>
            <w:sz w:val="24"/>
            <w:lang w:val="en-IN"/>
          </w:rPr>
          <w:delText>” shall mean to other sections or paragraphs of this Annexure A.</w:delText>
        </w:r>
        <w:bookmarkEnd w:id="92"/>
      </w:del>
    </w:p>
    <w:p w14:paraId="36B1DFED" w14:textId="34499432" w:rsidR="00A56F8F" w:rsidRPr="0074216D" w:rsidDel="00022465" w:rsidRDefault="00A56F8F">
      <w:pPr>
        <w:spacing w:after="160" w:line="259" w:lineRule="auto"/>
        <w:jc w:val="center"/>
        <w:rPr>
          <w:del w:id="103" w:author="Lim, Vanessa Gunawan" w:date="2022-11-17T15:17:00Z"/>
          <w:rFonts w:asciiTheme="minorHAnsi" w:eastAsia="Times New Roman" w:hAnsiTheme="minorHAnsi" w:cstheme="minorHAnsi"/>
          <w:b/>
          <w:bCs/>
          <w:i/>
          <w:smallCaps/>
          <w:sz w:val="28"/>
          <w:szCs w:val="24"/>
          <w:u w:val="single"/>
          <w:lang w:val="en-IN"/>
        </w:rPr>
        <w:pPrChange w:id="104" w:author="Lim, Vanessa Gunawan" w:date="2022-11-17T15:17:00Z">
          <w:pPr>
            <w:pStyle w:val="ListParagraph"/>
            <w:keepNext/>
            <w:tabs>
              <w:tab w:val="num" w:pos="720"/>
            </w:tabs>
            <w:spacing w:before="120"/>
            <w:ind w:left="0"/>
            <w:jc w:val="both"/>
            <w:outlineLvl w:val="0"/>
          </w:pPr>
        </w:pPrChange>
      </w:pPr>
      <w:del w:id="105" w:author="Lim, Vanessa Gunawan" w:date="2022-11-17T15:17:00Z">
        <w:r w:rsidRPr="0074216D" w:rsidDel="00022465">
          <w:rPr>
            <w:rFonts w:asciiTheme="minorHAnsi" w:eastAsia="Times New Roman" w:hAnsiTheme="minorHAnsi" w:cstheme="minorHAnsi"/>
            <w:b/>
            <w:bCs/>
            <w:i/>
            <w:smallCaps/>
            <w:sz w:val="28"/>
            <w:szCs w:val="24"/>
            <w:u w:val="single"/>
            <w:lang w:val="en-IN"/>
          </w:rPr>
          <w:delText>Definitions</w:delText>
        </w:r>
      </w:del>
    </w:p>
    <w:p w14:paraId="60E86A27" w14:textId="4134FE7E" w:rsidR="00A56F8F" w:rsidRPr="0074216D" w:rsidDel="00022465" w:rsidRDefault="00A56F8F">
      <w:pPr>
        <w:spacing w:after="160" w:line="259" w:lineRule="auto"/>
        <w:jc w:val="center"/>
        <w:rPr>
          <w:del w:id="106" w:author="Lim, Vanessa Gunawan" w:date="2022-11-17T15:17:00Z"/>
          <w:rFonts w:asciiTheme="minorHAnsi" w:hAnsiTheme="minorHAnsi" w:cstheme="minorHAnsi"/>
          <w:sz w:val="24"/>
          <w:szCs w:val="24"/>
          <w:lang w:val="en-IN"/>
        </w:rPr>
        <w:pPrChange w:id="107" w:author="Lim, Vanessa Gunawan" w:date="2022-11-17T15:17:00Z">
          <w:pPr>
            <w:pStyle w:val="Definitions"/>
            <w:spacing w:after="120"/>
            <w:ind w:left="0"/>
          </w:pPr>
        </w:pPrChange>
      </w:pPr>
      <w:bookmarkStart w:id="108" w:name="OLE_LINK40"/>
      <w:bookmarkStart w:id="109" w:name="OLE_LINK39"/>
      <w:del w:id="110" w:author="Lim, Vanessa Gunawan" w:date="2022-11-17T15:17:00Z">
        <w:r w:rsidRPr="0074216D" w:rsidDel="00022465">
          <w:rPr>
            <w:rFonts w:asciiTheme="minorHAnsi" w:hAnsiTheme="minorHAnsi" w:cstheme="minorHAnsi"/>
            <w:b/>
            <w:bCs/>
            <w:sz w:val="24"/>
            <w:szCs w:val="24"/>
            <w:lang w:val="en-IN"/>
          </w:rPr>
          <w:delText>“</w:delText>
        </w:r>
        <w:r w:rsidRPr="0074216D" w:rsidDel="00022465">
          <w:rPr>
            <w:rFonts w:asciiTheme="minorHAnsi" w:hAnsiTheme="minorHAnsi" w:cstheme="minorHAnsi"/>
            <w:b/>
            <w:sz w:val="24"/>
            <w:szCs w:val="24"/>
            <w:lang w:val="en-IN"/>
          </w:rPr>
          <w:delText>Delivery Window</w:delText>
        </w:r>
        <w:r w:rsidRPr="0074216D" w:rsidDel="00022465">
          <w:rPr>
            <w:rFonts w:asciiTheme="minorHAnsi" w:hAnsiTheme="minorHAnsi" w:cstheme="minorHAnsi"/>
            <w:sz w:val="24"/>
            <w:szCs w:val="24"/>
            <w:lang w:val="en-IN"/>
          </w:rPr>
          <w:delText>” means a twenty-four (24) hour period starting at 06:00 a.m. Central Time on a specified Day and ending twenty-four (24) consecutive hours thereafter that is allocated to Buyer, during which an LNG Ship is scheduled to berth at the receiving terminal.</w:delText>
        </w:r>
        <w:bookmarkEnd w:id="108"/>
        <w:bookmarkEnd w:id="109"/>
      </w:del>
    </w:p>
    <w:p w14:paraId="4F3D38F4" w14:textId="29D4B640" w:rsidR="00A56F8F" w:rsidRPr="0074216D" w:rsidDel="00022465" w:rsidRDefault="00A56F8F">
      <w:pPr>
        <w:spacing w:after="160" w:line="259" w:lineRule="auto"/>
        <w:jc w:val="center"/>
        <w:rPr>
          <w:del w:id="111" w:author="Lim, Vanessa Gunawan" w:date="2022-11-17T15:17:00Z"/>
          <w:rFonts w:asciiTheme="minorHAnsi" w:hAnsiTheme="minorHAnsi" w:cstheme="minorHAnsi"/>
          <w:bCs/>
          <w:sz w:val="24"/>
          <w:szCs w:val="24"/>
          <w:lang w:val="en-IN"/>
        </w:rPr>
        <w:pPrChange w:id="112" w:author="Lim, Vanessa Gunawan" w:date="2022-11-17T15:17:00Z">
          <w:pPr>
            <w:pStyle w:val="Definitions"/>
            <w:ind w:left="0"/>
          </w:pPr>
        </w:pPrChange>
      </w:pPr>
      <w:bookmarkStart w:id="113" w:name="OLE_LINK23"/>
      <w:del w:id="114" w:author="Lim, Vanessa Gunawan" w:date="2022-11-17T15:17:00Z">
        <w:r w:rsidRPr="0074216D" w:rsidDel="00022465">
          <w:rPr>
            <w:rFonts w:asciiTheme="minorHAnsi" w:hAnsiTheme="minorHAnsi" w:cstheme="minorHAnsi"/>
            <w:bCs/>
            <w:sz w:val="24"/>
            <w:szCs w:val="24"/>
            <w:lang w:val="en-IN"/>
          </w:rPr>
          <w:delText>"</w:delText>
        </w:r>
        <w:r w:rsidRPr="0074216D" w:rsidDel="00022465">
          <w:rPr>
            <w:rFonts w:asciiTheme="minorHAnsi" w:hAnsiTheme="minorHAnsi" w:cstheme="minorHAnsi"/>
            <w:b/>
            <w:bCs/>
            <w:sz w:val="24"/>
            <w:szCs w:val="24"/>
            <w:lang w:val="en-IN"/>
          </w:rPr>
          <w:delText>SPLNG</w:delText>
        </w:r>
        <w:r w:rsidRPr="0074216D" w:rsidDel="00022465">
          <w:rPr>
            <w:rFonts w:asciiTheme="minorHAnsi" w:hAnsiTheme="minorHAnsi" w:cstheme="minorHAnsi"/>
            <w:bCs/>
            <w:sz w:val="24"/>
            <w:szCs w:val="24"/>
            <w:lang w:val="en-IN"/>
          </w:rPr>
          <w:delText>" means,</w:delText>
        </w:r>
      </w:del>
    </w:p>
    <w:p w14:paraId="7ABEB9DC" w14:textId="731C1A00" w:rsidR="00A56F8F" w:rsidRPr="0074216D" w:rsidDel="00022465" w:rsidRDefault="00A56F8F">
      <w:pPr>
        <w:spacing w:after="160" w:line="259" w:lineRule="auto"/>
        <w:jc w:val="center"/>
        <w:rPr>
          <w:del w:id="115" w:author="Lim, Vanessa Gunawan" w:date="2022-11-17T15:17:00Z"/>
          <w:sz w:val="24"/>
          <w:lang w:val="en-IN"/>
        </w:rPr>
        <w:pPrChange w:id="116" w:author="Lim, Vanessa Gunawan" w:date="2022-11-17T15:17:00Z">
          <w:pPr>
            <w:jc w:val="both"/>
          </w:pPr>
        </w:pPrChange>
      </w:pPr>
      <w:del w:id="117" w:author="Lim, Vanessa Gunawan" w:date="2022-11-17T15:17:00Z">
        <w:r w:rsidRPr="0074216D" w:rsidDel="00022465">
          <w:rPr>
            <w:sz w:val="24"/>
            <w:lang w:val="en-IN"/>
          </w:rPr>
          <w:delText xml:space="preserve">(a) the LNG receiving and regasification terminal owned by Sabine Pass LNG, L.P., including storage tanks, utilities, jetties, berthing and marine facilities, and all other related facilities; </w:delText>
        </w:r>
      </w:del>
    </w:p>
    <w:p w14:paraId="01ED293B" w14:textId="73D4223A" w:rsidR="00A56F8F" w:rsidRPr="0074216D" w:rsidDel="00022465" w:rsidRDefault="00A56F8F">
      <w:pPr>
        <w:spacing w:after="160" w:line="259" w:lineRule="auto"/>
        <w:jc w:val="center"/>
        <w:rPr>
          <w:del w:id="118" w:author="Lim, Vanessa Gunawan" w:date="2022-11-17T15:17:00Z"/>
          <w:sz w:val="24"/>
          <w:lang w:val="en-IN"/>
        </w:rPr>
        <w:pPrChange w:id="119" w:author="Lim, Vanessa Gunawan" w:date="2022-11-17T15:17:00Z">
          <w:pPr>
            <w:jc w:val="both"/>
          </w:pPr>
        </w:pPrChange>
      </w:pPr>
      <w:del w:id="120" w:author="Lim, Vanessa Gunawan" w:date="2022-11-17T15:17:00Z">
        <w:r w:rsidRPr="0074216D" w:rsidDel="00022465">
          <w:rPr>
            <w:sz w:val="24"/>
            <w:lang w:val="en-IN"/>
          </w:rPr>
          <w:delText xml:space="preserve">(b) the facilities owned and operated by Sabine Pass Liquefaction LLC adjacent to, or at the same location as the LNG receiving and regasification terminal described in (a) above, including the liquefaction trains and associated facilities, both inside and outside the LNG plant, the Natural Gas pre-treatment and processing facilities, and all other related facilities inclusive of all trains ("Sabine Liquefaction Facility", and together with the LNG receiving and regasification terminal described in (a) above, the "Sabine Pass Facility"); and </w:delText>
        </w:r>
      </w:del>
    </w:p>
    <w:p w14:paraId="02537D1A" w14:textId="4D54CD33" w:rsidR="00A56F8F" w:rsidRPr="0074216D" w:rsidDel="00022465" w:rsidRDefault="00A56F8F">
      <w:pPr>
        <w:spacing w:after="160" w:line="259" w:lineRule="auto"/>
        <w:jc w:val="center"/>
        <w:rPr>
          <w:del w:id="121" w:author="Lim, Vanessa Gunawan" w:date="2022-11-17T15:17:00Z"/>
          <w:rFonts w:asciiTheme="minorHAnsi" w:hAnsiTheme="minorHAnsi" w:cstheme="minorHAnsi"/>
          <w:sz w:val="24"/>
          <w:szCs w:val="24"/>
          <w:lang w:val="en-IN" w:eastAsia="zh-TW"/>
        </w:rPr>
        <w:pPrChange w:id="122" w:author="Lim, Vanessa Gunawan" w:date="2022-11-17T15:17:00Z">
          <w:pPr>
            <w:jc w:val="both"/>
          </w:pPr>
        </w:pPrChange>
      </w:pPr>
      <w:del w:id="123" w:author="Lim, Vanessa Gunawan" w:date="2022-11-17T15:17:00Z">
        <w:r w:rsidRPr="0074216D" w:rsidDel="00022465">
          <w:rPr>
            <w:sz w:val="24"/>
            <w:lang w:val="en-IN"/>
          </w:rPr>
          <w:delText>(c) Connecting Pipelines (</w:delText>
        </w:r>
        <w:r w:rsidRPr="0074216D" w:rsidDel="00022465">
          <w:rPr>
            <w:rFonts w:asciiTheme="minorHAnsi" w:hAnsiTheme="minorHAnsi" w:cstheme="minorHAnsi"/>
            <w:sz w:val="24"/>
            <w:szCs w:val="24"/>
            <w:lang w:val="en-IN"/>
          </w:rPr>
          <w:delText>meaning the pipelines interconnected to the Sabine Pass Facility).</w:delText>
        </w:r>
        <w:bookmarkEnd w:id="113"/>
      </w:del>
    </w:p>
    <w:p w14:paraId="57F2F88E" w14:textId="44CF448F" w:rsidR="00A56F8F" w:rsidRPr="0074216D" w:rsidDel="00022465" w:rsidRDefault="00A56F8F">
      <w:pPr>
        <w:spacing w:after="160" w:line="259" w:lineRule="auto"/>
        <w:jc w:val="center"/>
        <w:rPr>
          <w:del w:id="124" w:author="Lim, Vanessa Gunawan" w:date="2022-11-17T15:17:00Z"/>
          <w:lang w:val="en-IN"/>
        </w:rPr>
        <w:pPrChange w:id="125" w:author="Lim, Vanessa Gunawan" w:date="2022-11-17T15:17:00Z">
          <w:pPr>
            <w:pStyle w:val="ListParagraph"/>
            <w:keepNext/>
            <w:tabs>
              <w:tab w:val="num" w:pos="720"/>
            </w:tabs>
            <w:spacing w:before="120"/>
            <w:ind w:left="0"/>
            <w:jc w:val="both"/>
            <w:outlineLvl w:val="0"/>
          </w:pPr>
        </w:pPrChange>
      </w:pPr>
      <w:del w:id="126" w:author="Lim, Vanessa Gunawan" w:date="2022-11-17T15:17:00Z">
        <w:r w:rsidRPr="0074216D" w:rsidDel="00022465">
          <w:rPr>
            <w:rFonts w:asciiTheme="minorHAnsi" w:eastAsia="Times New Roman" w:hAnsiTheme="minorHAnsi" w:cstheme="minorHAnsi"/>
            <w:b/>
            <w:bCs/>
            <w:i/>
            <w:smallCaps/>
            <w:sz w:val="28"/>
            <w:szCs w:val="24"/>
            <w:u w:val="single"/>
            <w:lang w:val="en-IN"/>
          </w:rPr>
          <w:delText>Buyer's and Seller's Obligations</w:delText>
        </w:r>
      </w:del>
    </w:p>
    <w:p w14:paraId="1F365393" w14:textId="543ECFE2" w:rsidR="00A56F8F" w:rsidRPr="0074216D" w:rsidDel="00022465" w:rsidRDefault="00A56F8F">
      <w:pPr>
        <w:spacing w:after="160" w:line="259" w:lineRule="auto"/>
        <w:jc w:val="center"/>
        <w:rPr>
          <w:del w:id="127" w:author="Lim, Vanessa Gunawan" w:date="2022-11-17T15:17:00Z"/>
          <w:rFonts w:asciiTheme="minorHAnsi" w:eastAsia="Times New Roman" w:hAnsiTheme="minorHAnsi" w:cstheme="minorHAnsi"/>
          <w:bCs/>
          <w:i/>
          <w:sz w:val="24"/>
          <w:szCs w:val="24"/>
          <w:lang w:val="en-IN"/>
        </w:rPr>
        <w:pPrChange w:id="128" w:author="Lim, Vanessa Gunawan" w:date="2022-11-17T15:17:00Z">
          <w:pPr>
            <w:pStyle w:val="ListParagraph"/>
            <w:keepNext/>
            <w:numPr>
              <w:numId w:val="11"/>
            </w:numPr>
            <w:tabs>
              <w:tab w:val="num" w:pos="720"/>
            </w:tabs>
            <w:spacing w:before="120"/>
            <w:ind w:hanging="720"/>
            <w:jc w:val="both"/>
            <w:outlineLvl w:val="0"/>
          </w:pPr>
        </w:pPrChange>
      </w:pPr>
      <w:bookmarkStart w:id="129" w:name="_Ref89006457"/>
      <w:bookmarkStart w:id="130" w:name="OLE_LINK19"/>
      <w:bookmarkStart w:id="131" w:name="OLE_LINK20"/>
      <w:bookmarkStart w:id="132" w:name="OLE_LINK10"/>
      <w:del w:id="133" w:author="Lim, Vanessa Gunawan" w:date="2022-11-17T15:17:00Z">
        <w:r w:rsidRPr="0074216D" w:rsidDel="00022465">
          <w:rPr>
            <w:rFonts w:asciiTheme="minorHAnsi" w:eastAsia="Times New Roman" w:hAnsiTheme="minorHAnsi" w:cstheme="minorHAnsi"/>
            <w:b/>
            <w:bCs/>
            <w:i/>
            <w:sz w:val="24"/>
            <w:szCs w:val="24"/>
            <w:lang w:val="en-IN"/>
          </w:rPr>
          <w:delText>Buyer's Take-or-Pay Obligation</w:delText>
        </w:r>
        <w:bookmarkEnd w:id="129"/>
      </w:del>
    </w:p>
    <w:p w14:paraId="0230E122" w14:textId="333E8A20" w:rsidR="00A56F8F" w:rsidRPr="0074216D" w:rsidDel="00022465" w:rsidRDefault="00A56F8F">
      <w:pPr>
        <w:spacing w:after="160" w:line="259" w:lineRule="auto"/>
        <w:jc w:val="center"/>
        <w:rPr>
          <w:del w:id="134" w:author="Lim, Vanessa Gunawan" w:date="2022-11-17T15:17:00Z"/>
          <w:rFonts w:asciiTheme="minorHAnsi" w:eastAsia="Times New Roman" w:hAnsiTheme="minorHAnsi" w:cstheme="minorHAnsi"/>
          <w:bCs/>
          <w:i/>
          <w:sz w:val="24"/>
          <w:szCs w:val="24"/>
          <w:lang w:val="en-IN"/>
        </w:rPr>
        <w:pPrChange w:id="135" w:author="Lim, Vanessa Gunawan" w:date="2022-11-17T15:17:00Z">
          <w:pPr>
            <w:pStyle w:val="ListParagraph"/>
            <w:keepNext/>
            <w:numPr>
              <w:ilvl w:val="1"/>
              <w:numId w:val="11"/>
            </w:numPr>
            <w:tabs>
              <w:tab w:val="num" w:pos="720"/>
            </w:tabs>
            <w:spacing w:before="120"/>
            <w:ind w:hanging="720"/>
            <w:jc w:val="both"/>
            <w:outlineLvl w:val="0"/>
          </w:pPr>
        </w:pPrChange>
      </w:pPr>
      <w:bookmarkStart w:id="136" w:name="_Ref88851306"/>
      <w:bookmarkStart w:id="137" w:name="OLE_LINK15"/>
      <w:del w:id="138" w:author="Lim, Vanessa Gunawan" w:date="2022-11-17T15:17:00Z">
        <w:r w:rsidRPr="0074216D" w:rsidDel="00022465">
          <w:rPr>
            <w:rFonts w:asciiTheme="minorHAnsi" w:eastAsia="Times New Roman" w:hAnsiTheme="minorHAnsi" w:cstheme="minorHAnsi"/>
            <w:bCs/>
            <w:i/>
            <w:sz w:val="24"/>
            <w:szCs w:val="24"/>
            <w:lang w:val="en-IN"/>
          </w:rPr>
          <w:delText xml:space="preserve">Buyer shall take delivery of LNG and pay for the Cargo Quantity of each LNG cargo provided in the </w:delText>
        </w:r>
        <w:r w:rsidR="009E6946" w:rsidDel="00022465">
          <w:rPr>
            <w:rFonts w:asciiTheme="minorHAnsi" w:eastAsia="Times New Roman" w:hAnsiTheme="minorHAnsi" w:cstheme="minorHAnsi"/>
            <w:bCs/>
            <w:i/>
            <w:sz w:val="24"/>
            <w:szCs w:val="24"/>
            <w:lang w:val="en-IN"/>
          </w:rPr>
          <w:delText>FOB</w:delText>
        </w:r>
        <w:r w:rsidRPr="0074216D" w:rsidDel="00022465">
          <w:rPr>
            <w:rFonts w:asciiTheme="minorHAnsi" w:eastAsia="Times New Roman" w:hAnsiTheme="minorHAnsi" w:cstheme="minorHAnsi"/>
            <w:bCs/>
            <w:i/>
            <w:sz w:val="24"/>
            <w:szCs w:val="24"/>
            <w:lang w:val="en-IN"/>
          </w:rPr>
          <w:delText xml:space="preserve"> CM less:</w:delText>
        </w:r>
        <w:bookmarkEnd w:id="136"/>
      </w:del>
    </w:p>
    <w:p w14:paraId="283987B5" w14:textId="60F78DA4" w:rsidR="00A56F8F" w:rsidRPr="0074216D" w:rsidDel="00022465" w:rsidRDefault="00A56F8F">
      <w:pPr>
        <w:spacing w:after="160" w:line="259" w:lineRule="auto"/>
        <w:jc w:val="center"/>
        <w:rPr>
          <w:del w:id="139" w:author="Lim, Vanessa Gunawan" w:date="2022-11-17T15:17:00Z"/>
          <w:rFonts w:asciiTheme="minorHAnsi" w:eastAsia="Times New Roman" w:hAnsiTheme="minorHAnsi" w:cstheme="minorHAnsi"/>
          <w:bCs/>
          <w:i/>
          <w:sz w:val="24"/>
          <w:szCs w:val="24"/>
          <w:lang w:val="en-IN"/>
        </w:rPr>
        <w:pPrChange w:id="140" w:author="Lim, Vanessa Gunawan" w:date="2022-11-17T15:17:00Z">
          <w:pPr>
            <w:pStyle w:val="ListParagraph"/>
            <w:keepNext/>
            <w:numPr>
              <w:numId w:val="49"/>
            </w:numPr>
            <w:tabs>
              <w:tab w:val="num" w:pos="720"/>
            </w:tabs>
            <w:spacing w:before="120"/>
            <w:ind w:left="1440" w:hanging="720"/>
            <w:jc w:val="both"/>
            <w:outlineLvl w:val="0"/>
          </w:pPr>
        </w:pPrChange>
      </w:pPr>
      <w:del w:id="141" w:author="Lim, Vanessa Gunawan" w:date="2022-11-17T15:17:00Z">
        <w:r w:rsidRPr="0074216D" w:rsidDel="00022465">
          <w:rPr>
            <w:rFonts w:asciiTheme="minorHAnsi" w:eastAsia="Times New Roman" w:hAnsiTheme="minorHAnsi" w:cstheme="minorHAnsi"/>
            <w:bCs/>
            <w:i/>
            <w:sz w:val="24"/>
            <w:szCs w:val="24"/>
            <w:lang w:val="en-IN"/>
          </w:rPr>
          <w:delText xml:space="preserve">any quantities of LNG not made available by Seller for any reasons attributable to Seller, SPLNG, or SPLNG's Operator (other than quantities for which Seller is excused pursuant to this Agreement from making available due to Buyer's breach of this Agreement) including quantities </w:delText>
        </w:r>
        <w:r w:rsidRPr="0074216D" w:rsidDel="00022465">
          <w:rPr>
            <w:rFonts w:asciiTheme="minorHAnsi" w:eastAsia="Times New Roman" w:hAnsiTheme="minorHAnsi" w:cstheme="minorHAnsi"/>
            <w:bCs/>
            <w:i/>
            <w:sz w:val="24"/>
            <w:szCs w:val="24"/>
            <w:lang w:val="en-IN"/>
          </w:rPr>
          <w:lastRenderedPageBreak/>
          <w:delText xml:space="preserve">not made available by Seller due to Force Majeure affecting Seller, SPLNG, SPLNG's Operator, or the Sabine Pass Facility; and </w:delText>
        </w:r>
      </w:del>
    </w:p>
    <w:p w14:paraId="4217E0A1" w14:textId="1F8DBAB5" w:rsidR="00A56F8F" w:rsidRPr="0074216D" w:rsidDel="00022465" w:rsidRDefault="00A56F8F">
      <w:pPr>
        <w:spacing w:after="160" w:line="259" w:lineRule="auto"/>
        <w:jc w:val="center"/>
        <w:rPr>
          <w:del w:id="142" w:author="Lim, Vanessa Gunawan" w:date="2022-11-17T15:17:00Z"/>
          <w:rFonts w:asciiTheme="minorHAnsi" w:eastAsia="Times New Roman" w:hAnsiTheme="minorHAnsi" w:cstheme="minorHAnsi"/>
          <w:bCs/>
          <w:i/>
          <w:sz w:val="24"/>
          <w:szCs w:val="24"/>
          <w:lang w:val="en-IN"/>
        </w:rPr>
        <w:pPrChange w:id="143" w:author="Lim, Vanessa Gunawan" w:date="2022-11-17T15:17:00Z">
          <w:pPr>
            <w:pStyle w:val="ListParagraph"/>
            <w:keepNext/>
            <w:numPr>
              <w:numId w:val="49"/>
            </w:numPr>
            <w:tabs>
              <w:tab w:val="num" w:pos="720"/>
            </w:tabs>
            <w:spacing w:before="120"/>
            <w:ind w:left="1440" w:hanging="720"/>
            <w:jc w:val="both"/>
            <w:outlineLvl w:val="0"/>
          </w:pPr>
        </w:pPrChange>
      </w:pPr>
      <w:del w:id="144" w:author="Lim, Vanessa Gunawan" w:date="2022-11-17T15:17:00Z">
        <w:r w:rsidRPr="0074216D" w:rsidDel="00022465">
          <w:rPr>
            <w:rFonts w:asciiTheme="minorHAnsi" w:eastAsia="Times New Roman" w:hAnsiTheme="minorHAnsi" w:cstheme="minorHAnsi"/>
            <w:bCs/>
            <w:i/>
            <w:sz w:val="24"/>
            <w:szCs w:val="24"/>
            <w:lang w:val="en-IN"/>
          </w:rPr>
          <w:delText>any quantities of LNG not taken by Buyer for reasons of Force Majeure.</w:delText>
        </w:r>
      </w:del>
    </w:p>
    <w:p w14:paraId="291161F9" w14:textId="2AFF87BF" w:rsidR="00A56F8F" w:rsidRPr="0074216D" w:rsidDel="00022465" w:rsidRDefault="00A56F8F">
      <w:pPr>
        <w:spacing w:after="160" w:line="259" w:lineRule="auto"/>
        <w:jc w:val="center"/>
        <w:rPr>
          <w:del w:id="145" w:author="Lim, Vanessa Gunawan" w:date="2022-11-17T15:17:00Z"/>
          <w:rFonts w:asciiTheme="minorHAnsi" w:eastAsia="Times New Roman" w:hAnsiTheme="minorHAnsi" w:cstheme="minorHAnsi"/>
          <w:bCs/>
          <w:i/>
          <w:sz w:val="24"/>
          <w:szCs w:val="24"/>
          <w:lang w:val="en-IN"/>
        </w:rPr>
        <w:pPrChange w:id="146" w:author="Lim, Vanessa Gunawan" w:date="2022-11-17T15:17:00Z">
          <w:pPr>
            <w:pStyle w:val="ListParagraph"/>
            <w:numPr>
              <w:ilvl w:val="1"/>
              <w:numId w:val="11"/>
            </w:numPr>
            <w:tabs>
              <w:tab w:val="num" w:pos="720"/>
            </w:tabs>
            <w:spacing w:before="120"/>
            <w:ind w:hanging="720"/>
            <w:jc w:val="both"/>
            <w:outlineLvl w:val="0"/>
          </w:pPr>
        </w:pPrChange>
      </w:pPr>
      <w:del w:id="147" w:author="Lim, Vanessa Gunawan" w:date="2022-11-17T15:17:00Z">
        <w:r w:rsidRPr="0074216D" w:rsidDel="00022465">
          <w:rPr>
            <w:rFonts w:asciiTheme="minorHAnsi" w:eastAsia="Times New Roman" w:hAnsiTheme="minorHAnsi" w:cstheme="minorHAnsi"/>
            <w:bCs/>
            <w:i/>
            <w:sz w:val="24"/>
            <w:szCs w:val="24"/>
            <w:lang w:val="en-IN"/>
          </w:rPr>
          <w:delText xml:space="preserve">With respect to any LNG cargo, if Buyer does not take all or part of the Cargo Quantity of such cargo during the Delivery Window, </w:delText>
        </w:r>
        <w:bookmarkStart w:id="148" w:name="OLE_LINK13"/>
        <w:bookmarkStart w:id="149" w:name="OLE_LINK14"/>
        <w:r w:rsidRPr="0074216D" w:rsidDel="00022465">
          <w:rPr>
            <w:rFonts w:asciiTheme="minorHAnsi" w:eastAsia="Times New Roman" w:hAnsiTheme="minorHAnsi" w:cstheme="minorHAnsi"/>
            <w:bCs/>
            <w:i/>
            <w:sz w:val="24"/>
            <w:szCs w:val="24"/>
            <w:lang w:val="en-IN"/>
          </w:rPr>
          <w:delText>and such failure to take is not otherwise excused under Section </w:delText>
        </w:r>
        <w:bookmarkEnd w:id="148"/>
        <w:bookmarkEnd w:id="149"/>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_Ref88851306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then the amount by which the Cargo Quantity for such cargo exceeds the quantity of LNG taken by Buyer in relation to such cargo shall be the "Buyer's Deficiency Quantity".</w:delText>
        </w:r>
      </w:del>
    </w:p>
    <w:p w14:paraId="1AE84D00" w14:textId="40633988" w:rsidR="00A56F8F" w:rsidRPr="0074216D" w:rsidDel="00022465" w:rsidRDefault="00A56F8F">
      <w:pPr>
        <w:spacing w:after="160" w:line="259" w:lineRule="auto"/>
        <w:jc w:val="center"/>
        <w:rPr>
          <w:del w:id="150" w:author="Lim, Vanessa Gunawan" w:date="2022-11-17T15:17:00Z"/>
          <w:rFonts w:asciiTheme="minorHAnsi" w:eastAsia="Times New Roman" w:hAnsiTheme="minorHAnsi" w:cstheme="minorHAnsi"/>
          <w:bCs/>
          <w:i/>
          <w:sz w:val="24"/>
          <w:szCs w:val="24"/>
          <w:lang w:val="en-IN"/>
        </w:rPr>
        <w:pPrChange w:id="151" w:author="Lim, Vanessa Gunawan" w:date="2022-11-17T15:17:00Z">
          <w:pPr>
            <w:pStyle w:val="ListParagraph"/>
            <w:numPr>
              <w:ilvl w:val="1"/>
              <w:numId w:val="11"/>
            </w:numPr>
            <w:tabs>
              <w:tab w:val="num" w:pos="720"/>
            </w:tabs>
            <w:spacing w:before="120"/>
            <w:ind w:hanging="720"/>
            <w:jc w:val="both"/>
            <w:outlineLvl w:val="0"/>
          </w:pPr>
        </w:pPrChange>
      </w:pPr>
      <w:bookmarkStart w:id="152" w:name="_Ref93509124"/>
      <w:del w:id="153" w:author="Lim, Vanessa Gunawan" w:date="2022-11-17T15:17:00Z">
        <w:r w:rsidRPr="0074216D" w:rsidDel="00022465">
          <w:rPr>
            <w:rFonts w:asciiTheme="minorHAnsi" w:eastAsia="Times New Roman" w:hAnsiTheme="minorHAnsi" w:cstheme="minorHAnsi"/>
            <w:bCs/>
            <w:i/>
            <w:sz w:val="24"/>
            <w:szCs w:val="24"/>
            <w:lang w:val="en-IN"/>
          </w:rPr>
          <w:delText>For any Buyer's Deficiency Quantity, Buyer shall pay to Seller an amount equal to the following, if positive:</w:delText>
        </w:r>
        <w:bookmarkEnd w:id="152"/>
      </w:del>
    </w:p>
    <w:p w14:paraId="5CDEADAC" w14:textId="3A3DDA31" w:rsidR="00A56F8F" w:rsidRPr="0074216D" w:rsidDel="00022465" w:rsidRDefault="00A56F8F">
      <w:pPr>
        <w:spacing w:after="160" w:line="259" w:lineRule="auto"/>
        <w:jc w:val="center"/>
        <w:rPr>
          <w:del w:id="154" w:author="Lim, Vanessa Gunawan" w:date="2022-11-17T15:17:00Z"/>
          <w:rFonts w:asciiTheme="minorHAnsi" w:eastAsia="Times New Roman" w:hAnsiTheme="minorHAnsi" w:cstheme="minorHAnsi"/>
          <w:bCs/>
          <w:i/>
          <w:sz w:val="24"/>
          <w:szCs w:val="24"/>
          <w:lang w:val="en-IN"/>
        </w:rPr>
        <w:pPrChange w:id="155" w:author="Lim, Vanessa Gunawan" w:date="2022-11-17T15:17:00Z">
          <w:pPr>
            <w:pStyle w:val="ListParagraph"/>
            <w:numPr>
              <w:numId w:val="50"/>
            </w:numPr>
            <w:tabs>
              <w:tab w:val="num" w:pos="720"/>
            </w:tabs>
            <w:spacing w:before="120"/>
            <w:ind w:left="1440" w:hanging="720"/>
            <w:jc w:val="both"/>
            <w:outlineLvl w:val="0"/>
          </w:pPr>
        </w:pPrChange>
      </w:pPr>
      <w:del w:id="156" w:author="Lim, Vanessa Gunawan" w:date="2022-11-17T15:17:00Z">
        <w:r w:rsidRPr="0074216D" w:rsidDel="00022465">
          <w:rPr>
            <w:rFonts w:asciiTheme="minorHAnsi" w:eastAsia="Times New Roman" w:hAnsiTheme="minorHAnsi" w:cstheme="minorHAnsi"/>
            <w:bCs/>
            <w:i/>
            <w:sz w:val="24"/>
            <w:szCs w:val="24"/>
            <w:lang w:val="en-IN"/>
          </w:rPr>
          <w:delText>The Contract Price multiplied by the Buyer's Deficiency Quantity;</w:delText>
        </w:r>
      </w:del>
    </w:p>
    <w:p w14:paraId="65B993EC" w14:textId="45522870" w:rsidR="00A56F8F" w:rsidRPr="0074216D" w:rsidDel="00022465" w:rsidRDefault="00A56F8F">
      <w:pPr>
        <w:spacing w:after="160" w:line="259" w:lineRule="auto"/>
        <w:jc w:val="center"/>
        <w:rPr>
          <w:del w:id="157" w:author="Lim, Vanessa Gunawan" w:date="2022-11-17T15:17:00Z"/>
          <w:rFonts w:asciiTheme="minorHAnsi" w:eastAsia="Times New Roman" w:hAnsiTheme="minorHAnsi" w:cstheme="minorHAnsi"/>
          <w:bCs/>
          <w:i/>
          <w:sz w:val="24"/>
          <w:szCs w:val="24"/>
          <w:lang w:val="en-IN"/>
        </w:rPr>
        <w:pPrChange w:id="158" w:author="Lim, Vanessa Gunawan" w:date="2022-11-17T15:17:00Z">
          <w:pPr>
            <w:pStyle w:val="ListParagraph"/>
            <w:numPr>
              <w:numId w:val="50"/>
            </w:numPr>
            <w:tabs>
              <w:tab w:val="num" w:pos="720"/>
            </w:tabs>
            <w:spacing w:before="120"/>
            <w:ind w:left="1440" w:hanging="720"/>
            <w:jc w:val="both"/>
            <w:outlineLvl w:val="0"/>
          </w:pPr>
        </w:pPrChange>
      </w:pPr>
      <w:del w:id="159" w:author="Lim, Vanessa Gunawan" w:date="2022-11-17T15:17:00Z">
        <w:r w:rsidRPr="0074216D" w:rsidDel="00022465">
          <w:rPr>
            <w:rFonts w:asciiTheme="minorHAnsi" w:eastAsia="Times New Roman" w:hAnsiTheme="minorHAnsi" w:cstheme="minorHAnsi"/>
            <w:bCs/>
            <w:i/>
            <w:sz w:val="24"/>
            <w:szCs w:val="24"/>
            <w:lang w:val="en-IN"/>
          </w:rPr>
          <w:delText>Minus the proceeds of any mitigation sale (it being agreed that Seller has no obligation to conduct such mitigation sale and such mitigation sale is at Seller's sole discretion);</w:delText>
        </w:r>
      </w:del>
    </w:p>
    <w:p w14:paraId="1B6CA8EB" w14:textId="37E73334" w:rsidR="00A56F8F" w:rsidRPr="0074216D" w:rsidDel="00022465" w:rsidRDefault="00A56F8F">
      <w:pPr>
        <w:spacing w:after="160" w:line="259" w:lineRule="auto"/>
        <w:jc w:val="center"/>
        <w:rPr>
          <w:del w:id="160" w:author="Lim, Vanessa Gunawan" w:date="2022-11-17T15:17:00Z"/>
          <w:rFonts w:asciiTheme="minorHAnsi" w:eastAsia="Times New Roman" w:hAnsiTheme="minorHAnsi" w:cstheme="minorHAnsi"/>
          <w:bCs/>
          <w:i/>
          <w:sz w:val="24"/>
          <w:szCs w:val="24"/>
          <w:lang w:val="en-IN"/>
        </w:rPr>
        <w:pPrChange w:id="161" w:author="Lim, Vanessa Gunawan" w:date="2022-11-17T15:17:00Z">
          <w:pPr>
            <w:pStyle w:val="ListParagraph"/>
            <w:numPr>
              <w:numId w:val="50"/>
            </w:numPr>
            <w:tabs>
              <w:tab w:val="num" w:pos="720"/>
            </w:tabs>
            <w:spacing w:before="120"/>
            <w:ind w:left="1440" w:hanging="720"/>
            <w:jc w:val="both"/>
            <w:outlineLvl w:val="0"/>
          </w:pPr>
        </w:pPrChange>
      </w:pPr>
      <w:del w:id="162" w:author="Lim, Vanessa Gunawan" w:date="2022-11-17T15:17:00Z">
        <w:r w:rsidRPr="0074216D" w:rsidDel="00022465">
          <w:rPr>
            <w:rFonts w:asciiTheme="minorHAnsi" w:eastAsia="Times New Roman" w:hAnsiTheme="minorHAnsi" w:cstheme="minorHAnsi"/>
            <w:bCs/>
            <w:i/>
            <w:sz w:val="24"/>
            <w:szCs w:val="24"/>
            <w:lang w:val="en-IN"/>
          </w:rPr>
          <w:delText>Plus any reasonable, verifiable, incremental costs incurred as a result of such mitigation sale (including costs related to transporting, marketing, selling, and delivering the Buyer's Deficiency Quantity).</w:delText>
        </w:r>
      </w:del>
    </w:p>
    <w:p w14:paraId="3298ED3A" w14:textId="71015943" w:rsidR="00A56F8F" w:rsidRPr="0074216D" w:rsidDel="00022465" w:rsidRDefault="00A56F8F">
      <w:pPr>
        <w:spacing w:after="160" w:line="259" w:lineRule="auto"/>
        <w:jc w:val="center"/>
        <w:rPr>
          <w:del w:id="163" w:author="Lim, Vanessa Gunawan" w:date="2022-11-17T15:17:00Z"/>
          <w:rFonts w:asciiTheme="minorHAnsi" w:eastAsia="Times New Roman" w:hAnsiTheme="minorHAnsi" w:cstheme="minorHAnsi"/>
          <w:bCs/>
          <w:i/>
          <w:sz w:val="24"/>
          <w:szCs w:val="24"/>
          <w:lang w:val="en-IN"/>
        </w:rPr>
        <w:pPrChange w:id="164" w:author="Lim, Vanessa Gunawan" w:date="2022-11-17T15:17:00Z">
          <w:pPr>
            <w:pStyle w:val="ListParagraph"/>
            <w:tabs>
              <w:tab w:val="num" w:pos="720"/>
            </w:tabs>
            <w:spacing w:before="120"/>
            <w:jc w:val="both"/>
            <w:outlineLvl w:val="0"/>
          </w:pPr>
        </w:pPrChange>
      </w:pPr>
      <w:del w:id="165" w:author="Lim, Vanessa Gunawan" w:date="2022-11-17T15:17:00Z">
        <w:r w:rsidRPr="0074216D" w:rsidDel="00022465">
          <w:rPr>
            <w:rFonts w:asciiTheme="minorHAnsi" w:eastAsia="Times New Roman" w:hAnsiTheme="minorHAnsi" w:cstheme="minorHAnsi"/>
            <w:bCs/>
            <w:i/>
            <w:sz w:val="24"/>
            <w:szCs w:val="24"/>
            <w:lang w:val="en-IN"/>
          </w:rPr>
          <w:delText xml:space="preserve">Any payment that Buyer makes under this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_Ref93509124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1.3</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not be treated as an indirect, incidental, consequential, or exemplary loss or a loss of income or profits.</w:delText>
        </w:r>
      </w:del>
    </w:p>
    <w:bookmarkEnd w:id="130"/>
    <w:bookmarkEnd w:id="131"/>
    <w:bookmarkEnd w:id="137"/>
    <w:p w14:paraId="2FD1AA34" w14:textId="7A1FB2F0" w:rsidR="00A56F8F" w:rsidRPr="0074216D" w:rsidDel="00022465" w:rsidRDefault="00A56F8F">
      <w:pPr>
        <w:spacing w:after="160" w:line="259" w:lineRule="auto"/>
        <w:jc w:val="center"/>
        <w:rPr>
          <w:del w:id="166" w:author="Lim, Vanessa Gunawan" w:date="2022-11-17T15:17:00Z"/>
          <w:rFonts w:asciiTheme="minorHAnsi" w:eastAsia="Times New Roman" w:hAnsiTheme="minorHAnsi" w:cstheme="minorHAnsi"/>
          <w:bCs/>
          <w:i/>
          <w:sz w:val="24"/>
          <w:szCs w:val="24"/>
          <w:lang w:val="en-IN"/>
        </w:rPr>
        <w:pPrChange w:id="167" w:author="Lim, Vanessa Gunawan" w:date="2022-11-17T15:17:00Z">
          <w:pPr>
            <w:pStyle w:val="ListParagraph"/>
            <w:keepNext/>
            <w:numPr>
              <w:numId w:val="11"/>
            </w:numPr>
            <w:tabs>
              <w:tab w:val="num" w:pos="720"/>
            </w:tabs>
            <w:spacing w:before="120"/>
            <w:ind w:hanging="720"/>
            <w:jc w:val="both"/>
            <w:outlineLvl w:val="0"/>
          </w:pPr>
        </w:pPrChange>
      </w:pPr>
      <w:del w:id="168" w:author="Lim, Vanessa Gunawan" w:date="2022-11-17T15:17:00Z">
        <w:r w:rsidRPr="0074216D" w:rsidDel="00022465">
          <w:rPr>
            <w:rFonts w:asciiTheme="minorHAnsi" w:eastAsia="Times New Roman" w:hAnsiTheme="minorHAnsi" w:cstheme="minorHAnsi"/>
            <w:b/>
            <w:bCs/>
            <w:i/>
            <w:sz w:val="24"/>
            <w:szCs w:val="24"/>
            <w:lang w:val="en-IN"/>
          </w:rPr>
          <w:delText>Seller's Deliver-or-Pay Obligation</w:delText>
        </w:r>
      </w:del>
    </w:p>
    <w:p w14:paraId="197B6875" w14:textId="34E0E5B1" w:rsidR="00A56F8F" w:rsidRPr="0074216D" w:rsidDel="00022465" w:rsidRDefault="00A56F8F">
      <w:pPr>
        <w:spacing w:after="160" w:line="259" w:lineRule="auto"/>
        <w:jc w:val="center"/>
        <w:rPr>
          <w:del w:id="169" w:author="Lim, Vanessa Gunawan" w:date="2022-11-17T15:17:00Z"/>
          <w:rFonts w:asciiTheme="minorHAnsi" w:eastAsia="Times New Roman" w:hAnsiTheme="minorHAnsi" w:cstheme="minorHAnsi"/>
          <w:bCs/>
          <w:i/>
          <w:sz w:val="24"/>
          <w:szCs w:val="24"/>
          <w:lang w:val="en-IN"/>
        </w:rPr>
        <w:pPrChange w:id="170" w:author="Lim, Vanessa Gunawan" w:date="2022-11-17T15:17:00Z">
          <w:pPr>
            <w:pStyle w:val="ListParagraph"/>
            <w:keepNext/>
            <w:numPr>
              <w:ilvl w:val="1"/>
              <w:numId w:val="11"/>
            </w:numPr>
            <w:tabs>
              <w:tab w:val="num" w:pos="720"/>
            </w:tabs>
            <w:spacing w:before="120"/>
            <w:ind w:hanging="720"/>
            <w:jc w:val="both"/>
            <w:outlineLvl w:val="0"/>
          </w:pPr>
        </w:pPrChange>
      </w:pPr>
      <w:del w:id="171" w:author="Lim, Vanessa Gunawan" w:date="2022-11-17T15:17:00Z">
        <w:r w:rsidRPr="0074216D" w:rsidDel="00022465">
          <w:rPr>
            <w:rFonts w:asciiTheme="minorHAnsi" w:eastAsia="Times New Roman" w:hAnsiTheme="minorHAnsi" w:cstheme="minorHAnsi"/>
            <w:bCs/>
            <w:i/>
            <w:sz w:val="24"/>
            <w:szCs w:val="24"/>
            <w:lang w:val="en-IN"/>
          </w:rPr>
          <w:delText xml:space="preserve">Seller shall sell and make available LNG to Buyer the Cargo Quantity in LNG cargoes provided in the </w:delText>
        </w:r>
        <w:r w:rsidR="00A3158C" w:rsidDel="00022465">
          <w:rPr>
            <w:rFonts w:asciiTheme="minorHAnsi" w:eastAsia="Times New Roman" w:hAnsiTheme="minorHAnsi" w:cstheme="minorHAnsi"/>
            <w:bCs/>
            <w:i/>
            <w:sz w:val="24"/>
            <w:szCs w:val="24"/>
            <w:lang w:val="en-IN"/>
          </w:rPr>
          <w:delText>FOB</w:delText>
        </w:r>
        <w:r w:rsidRPr="0074216D" w:rsidDel="00022465">
          <w:rPr>
            <w:rFonts w:asciiTheme="minorHAnsi" w:eastAsia="Times New Roman" w:hAnsiTheme="minorHAnsi" w:cstheme="minorHAnsi"/>
            <w:bCs/>
            <w:i/>
            <w:sz w:val="24"/>
            <w:szCs w:val="24"/>
            <w:lang w:val="en-IN"/>
          </w:rPr>
          <w:delText xml:space="preserve"> CM less:</w:delText>
        </w:r>
      </w:del>
    </w:p>
    <w:p w14:paraId="2E6302A2" w14:textId="48D7B7F5" w:rsidR="00A56F8F" w:rsidRPr="0074216D" w:rsidDel="00022465" w:rsidRDefault="00A56F8F">
      <w:pPr>
        <w:spacing w:after="160" w:line="259" w:lineRule="auto"/>
        <w:jc w:val="center"/>
        <w:rPr>
          <w:del w:id="172" w:author="Lim, Vanessa Gunawan" w:date="2022-11-17T15:17:00Z"/>
          <w:rFonts w:asciiTheme="minorHAnsi" w:eastAsia="Times New Roman" w:hAnsiTheme="minorHAnsi" w:cstheme="minorHAnsi"/>
          <w:bCs/>
          <w:i/>
          <w:sz w:val="24"/>
          <w:szCs w:val="24"/>
          <w:lang w:val="en-IN"/>
        </w:rPr>
        <w:pPrChange w:id="173" w:author="Lim, Vanessa Gunawan" w:date="2022-11-17T15:17:00Z">
          <w:pPr>
            <w:pStyle w:val="ListParagraph"/>
            <w:keepNext/>
            <w:numPr>
              <w:numId w:val="51"/>
            </w:numPr>
            <w:tabs>
              <w:tab w:val="num" w:pos="720"/>
            </w:tabs>
            <w:spacing w:before="120"/>
            <w:ind w:left="1440" w:hanging="720"/>
            <w:jc w:val="both"/>
            <w:outlineLvl w:val="0"/>
          </w:pPr>
        </w:pPrChange>
      </w:pPr>
      <w:del w:id="174" w:author="Lim, Vanessa Gunawan" w:date="2022-11-17T15:17:00Z">
        <w:r w:rsidRPr="0074216D" w:rsidDel="00022465">
          <w:rPr>
            <w:rFonts w:asciiTheme="minorHAnsi" w:eastAsia="Times New Roman" w:hAnsiTheme="minorHAnsi" w:cstheme="minorHAnsi"/>
            <w:bCs/>
            <w:i/>
            <w:sz w:val="24"/>
            <w:szCs w:val="24"/>
            <w:lang w:val="en-IN"/>
          </w:rPr>
          <w:delText xml:space="preserve">quantities of LNG not taken by Buyer for any reason attributable to Buyer, the Transporter, or master of the LNG Ship (other than quantities for which Buyer is excused pursuant to this Agreement from taking due to Seller's breach of this Agreement), including Force Majeure; and </w:delText>
        </w:r>
      </w:del>
    </w:p>
    <w:p w14:paraId="2768C82F" w14:textId="533378B6" w:rsidR="00A56F8F" w:rsidRPr="0074216D" w:rsidDel="00022465" w:rsidRDefault="00A56F8F">
      <w:pPr>
        <w:spacing w:after="160" w:line="259" w:lineRule="auto"/>
        <w:jc w:val="center"/>
        <w:rPr>
          <w:del w:id="175" w:author="Lim, Vanessa Gunawan" w:date="2022-11-17T15:17:00Z"/>
          <w:rFonts w:asciiTheme="minorHAnsi" w:eastAsia="Times New Roman" w:hAnsiTheme="minorHAnsi" w:cstheme="minorHAnsi"/>
          <w:bCs/>
          <w:i/>
          <w:sz w:val="24"/>
          <w:szCs w:val="24"/>
          <w:lang w:val="en-IN"/>
        </w:rPr>
        <w:pPrChange w:id="176" w:author="Lim, Vanessa Gunawan" w:date="2022-11-17T15:17:00Z">
          <w:pPr>
            <w:pStyle w:val="ListParagraph"/>
            <w:keepNext/>
            <w:numPr>
              <w:numId w:val="51"/>
            </w:numPr>
            <w:tabs>
              <w:tab w:val="num" w:pos="720"/>
            </w:tabs>
            <w:spacing w:before="120"/>
            <w:ind w:left="1440" w:hanging="720"/>
            <w:jc w:val="both"/>
            <w:outlineLvl w:val="0"/>
          </w:pPr>
        </w:pPrChange>
      </w:pPr>
      <w:del w:id="177" w:author="Lim, Vanessa Gunawan" w:date="2022-11-17T15:17:00Z">
        <w:r w:rsidRPr="0074216D" w:rsidDel="00022465">
          <w:rPr>
            <w:rFonts w:asciiTheme="minorHAnsi" w:eastAsia="Times New Roman" w:hAnsiTheme="minorHAnsi" w:cstheme="minorHAnsi"/>
            <w:bCs/>
            <w:i/>
            <w:sz w:val="24"/>
            <w:szCs w:val="24"/>
            <w:lang w:val="en-IN"/>
          </w:rPr>
          <w:delText>quantities of LNG not made available by Seller due to Force Majeure.</w:delText>
        </w:r>
      </w:del>
    </w:p>
    <w:p w14:paraId="79D489EA" w14:textId="0E0CF8BA" w:rsidR="00A56F8F" w:rsidRPr="0074216D" w:rsidDel="00022465" w:rsidRDefault="00A56F8F">
      <w:pPr>
        <w:spacing w:after="160" w:line="259" w:lineRule="auto"/>
        <w:jc w:val="center"/>
        <w:rPr>
          <w:del w:id="178" w:author="Lim, Vanessa Gunawan" w:date="2022-11-17T15:17:00Z"/>
          <w:rFonts w:asciiTheme="minorHAnsi" w:eastAsia="Times New Roman" w:hAnsiTheme="minorHAnsi" w:cstheme="minorHAnsi"/>
          <w:bCs/>
          <w:i/>
          <w:sz w:val="24"/>
          <w:szCs w:val="24"/>
          <w:lang w:val="en-IN"/>
        </w:rPr>
        <w:pPrChange w:id="179" w:author="Lim, Vanessa Gunawan" w:date="2022-11-17T15:17:00Z">
          <w:pPr>
            <w:pStyle w:val="ListParagraph"/>
            <w:keepNext/>
            <w:numPr>
              <w:ilvl w:val="1"/>
              <w:numId w:val="11"/>
            </w:numPr>
            <w:tabs>
              <w:tab w:val="num" w:pos="720"/>
            </w:tabs>
            <w:spacing w:before="120"/>
            <w:ind w:hanging="720"/>
            <w:jc w:val="both"/>
            <w:outlineLvl w:val="0"/>
          </w:pPr>
        </w:pPrChange>
      </w:pPr>
      <w:del w:id="180" w:author="Lim, Vanessa Gunawan" w:date="2022-11-17T15:17:00Z">
        <w:r w:rsidRPr="0074216D" w:rsidDel="00022465">
          <w:rPr>
            <w:rFonts w:asciiTheme="minorHAnsi" w:eastAsia="Times New Roman" w:hAnsiTheme="minorHAnsi" w:cstheme="minorHAnsi"/>
            <w:bCs/>
            <w:i/>
            <w:sz w:val="24"/>
            <w:szCs w:val="24"/>
            <w:lang w:val="en-IN"/>
          </w:rPr>
          <w:delText xml:space="preserve">Except as otherwise excused in accordance with this Agreement, if Seller does not make available the Cargo Quantity with respect to any LNG cargo, then the amount by which the Cargo Quantity exceeds the quantity of LNG made available by Seller shall be a Seller's Deficiency Quantity and the provisions of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_Ref93509154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13.3</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apply mutatis mutandis</w:delText>
        </w:r>
        <w:r w:rsidRPr="0074216D" w:rsidDel="00022465">
          <w:rPr>
            <w:rFonts w:asciiTheme="minorHAnsi" w:eastAsia="Times New Roman" w:hAnsiTheme="minorHAnsi" w:cstheme="minorHAnsi"/>
            <w:bCs/>
            <w:sz w:val="24"/>
            <w:szCs w:val="24"/>
            <w:lang w:val="en-IN"/>
          </w:rPr>
          <w:delText xml:space="preserve">. </w:delText>
        </w:r>
      </w:del>
    </w:p>
    <w:p w14:paraId="69BBC3DA" w14:textId="23C7A74E" w:rsidR="00A56F8F" w:rsidRPr="0074216D" w:rsidDel="00022465" w:rsidRDefault="00A56F8F">
      <w:pPr>
        <w:spacing w:after="160" w:line="259" w:lineRule="auto"/>
        <w:jc w:val="center"/>
        <w:rPr>
          <w:del w:id="181" w:author="Lim, Vanessa Gunawan" w:date="2022-11-17T15:17:00Z"/>
          <w:rFonts w:asciiTheme="minorHAnsi" w:eastAsia="Times New Roman" w:hAnsiTheme="minorHAnsi" w:cstheme="minorHAnsi"/>
          <w:bCs/>
          <w:i/>
          <w:sz w:val="24"/>
          <w:szCs w:val="24"/>
          <w:lang w:val="en-IN"/>
        </w:rPr>
        <w:pPrChange w:id="182" w:author="Lim, Vanessa Gunawan" w:date="2022-11-17T15:17:00Z">
          <w:pPr>
            <w:pStyle w:val="ListParagraph"/>
            <w:keepNext/>
            <w:numPr>
              <w:numId w:val="11"/>
            </w:numPr>
            <w:tabs>
              <w:tab w:val="num" w:pos="720"/>
            </w:tabs>
            <w:spacing w:before="120"/>
            <w:ind w:hanging="720"/>
            <w:jc w:val="both"/>
            <w:outlineLvl w:val="0"/>
          </w:pPr>
        </w:pPrChange>
      </w:pPr>
      <w:bookmarkStart w:id="183" w:name="OLE_LINK12"/>
      <w:bookmarkStart w:id="184" w:name="OLE_LINK16"/>
      <w:bookmarkEnd w:id="132"/>
      <w:del w:id="185" w:author="Lim, Vanessa Gunawan" w:date="2022-11-17T15:17:00Z">
        <w:r w:rsidRPr="0074216D" w:rsidDel="00022465">
          <w:rPr>
            <w:rFonts w:asciiTheme="minorHAnsi" w:eastAsia="Times New Roman" w:hAnsiTheme="minorHAnsi" w:cstheme="minorHAnsi"/>
            <w:b/>
            <w:bCs/>
            <w:i/>
            <w:sz w:val="24"/>
            <w:szCs w:val="24"/>
            <w:lang w:val="en-IN"/>
          </w:rPr>
          <w:delText>Cooperation</w:delText>
        </w:r>
      </w:del>
    </w:p>
    <w:p w14:paraId="6355671F" w14:textId="18CD1D7D" w:rsidR="00A56F8F" w:rsidRPr="0074216D" w:rsidDel="00022465" w:rsidRDefault="00A56F8F">
      <w:pPr>
        <w:spacing w:after="160" w:line="259" w:lineRule="auto"/>
        <w:jc w:val="center"/>
        <w:rPr>
          <w:del w:id="186" w:author="Lim, Vanessa Gunawan" w:date="2022-11-17T15:17:00Z"/>
          <w:rFonts w:asciiTheme="minorHAnsi" w:eastAsia="Times New Roman" w:hAnsiTheme="minorHAnsi" w:cstheme="minorHAnsi"/>
          <w:bCs/>
          <w:i/>
          <w:sz w:val="24"/>
          <w:szCs w:val="24"/>
          <w:lang w:val="en-IN"/>
        </w:rPr>
        <w:pPrChange w:id="187" w:author="Lim, Vanessa Gunawan" w:date="2022-11-17T15:17:00Z">
          <w:pPr>
            <w:pStyle w:val="ListParagraph"/>
            <w:keepNext/>
            <w:numPr>
              <w:ilvl w:val="1"/>
              <w:numId w:val="11"/>
            </w:numPr>
            <w:tabs>
              <w:tab w:val="num" w:pos="720"/>
            </w:tabs>
            <w:spacing w:before="120"/>
            <w:ind w:hanging="720"/>
            <w:jc w:val="both"/>
            <w:outlineLvl w:val="0"/>
          </w:pPr>
        </w:pPrChange>
      </w:pPr>
      <w:del w:id="188" w:author="Lim, Vanessa Gunawan" w:date="2022-11-17T15:17:00Z">
        <w:r w:rsidRPr="0074216D" w:rsidDel="00022465">
          <w:rPr>
            <w:rFonts w:asciiTheme="minorHAnsi" w:eastAsia="Times New Roman" w:hAnsiTheme="minorHAnsi" w:cstheme="minorHAnsi"/>
            <w:bCs/>
            <w:i/>
            <w:sz w:val="24"/>
            <w:szCs w:val="24"/>
            <w:lang w:val="en-IN"/>
          </w:rPr>
          <w:delText xml:space="preserve">Buyer acknowledges and agrees that Seller is reselling LNG that it purchases from SPLNG and that Buyer's taking delivery of such LNG impacts Seller's obligations to its seller. If any circumstance occurs or is foreseen to occur that may cause delay in berthing the LNG Ship, </w:delText>
        </w:r>
        <w:r w:rsidRPr="0074216D" w:rsidDel="00022465">
          <w:rPr>
            <w:rFonts w:asciiTheme="minorHAnsi" w:eastAsia="Times New Roman" w:hAnsiTheme="minorHAnsi" w:cstheme="minorHAnsi"/>
            <w:bCs/>
            <w:i/>
            <w:sz w:val="24"/>
            <w:szCs w:val="24"/>
            <w:lang w:val="en-IN"/>
          </w:rPr>
          <w:lastRenderedPageBreak/>
          <w:delText xml:space="preserve">taking delivery of the LNG cargo, or departing the receiving terminal, or that may otherwise prevent Buyer from taking timely delivery of such cargo, Buyer shall: </w:delText>
        </w:r>
      </w:del>
    </w:p>
    <w:p w14:paraId="5E6203CD" w14:textId="4D566479" w:rsidR="00A56F8F" w:rsidRPr="0074216D" w:rsidDel="00022465" w:rsidRDefault="00A56F8F">
      <w:pPr>
        <w:spacing w:after="160" w:line="259" w:lineRule="auto"/>
        <w:jc w:val="center"/>
        <w:rPr>
          <w:del w:id="189" w:author="Lim, Vanessa Gunawan" w:date="2022-11-17T15:17:00Z"/>
          <w:rFonts w:asciiTheme="minorHAnsi" w:eastAsia="Times New Roman" w:hAnsiTheme="minorHAnsi" w:cstheme="minorHAnsi"/>
          <w:bCs/>
          <w:i/>
          <w:sz w:val="24"/>
          <w:szCs w:val="24"/>
          <w:lang w:val="en-IN"/>
        </w:rPr>
        <w:pPrChange w:id="190" w:author="Lim, Vanessa Gunawan" w:date="2022-11-17T15:17:00Z">
          <w:pPr>
            <w:pStyle w:val="ListParagraph"/>
            <w:keepNext/>
            <w:numPr>
              <w:numId w:val="52"/>
            </w:numPr>
            <w:tabs>
              <w:tab w:val="num" w:pos="720"/>
            </w:tabs>
            <w:spacing w:before="120"/>
            <w:ind w:left="1440" w:hanging="720"/>
            <w:jc w:val="both"/>
            <w:outlineLvl w:val="0"/>
          </w:pPr>
        </w:pPrChange>
      </w:pPr>
      <w:del w:id="191" w:author="Lim, Vanessa Gunawan" w:date="2022-11-17T15:17:00Z">
        <w:r w:rsidRPr="0074216D" w:rsidDel="00022465">
          <w:rPr>
            <w:rFonts w:asciiTheme="minorHAnsi" w:eastAsia="Times New Roman" w:hAnsiTheme="minorHAnsi" w:cstheme="minorHAnsi"/>
            <w:bCs/>
            <w:i/>
            <w:sz w:val="24"/>
            <w:szCs w:val="24"/>
            <w:lang w:val="en-IN"/>
          </w:rPr>
          <w:delText xml:space="preserve">promptly notify Seller, regardless if such circumstance is known to or foreseen by Seller, SPLNG, SPLNG's Operator, or anyone acting on their behalf, </w:delText>
        </w:r>
      </w:del>
    </w:p>
    <w:p w14:paraId="7138ACC1" w14:textId="29B92968" w:rsidR="00A56F8F" w:rsidRPr="0074216D" w:rsidDel="00022465" w:rsidRDefault="00A56F8F">
      <w:pPr>
        <w:spacing w:after="160" w:line="259" w:lineRule="auto"/>
        <w:jc w:val="center"/>
        <w:rPr>
          <w:del w:id="192" w:author="Lim, Vanessa Gunawan" w:date="2022-11-17T15:17:00Z"/>
          <w:rFonts w:asciiTheme="minorHAnsi" w:eastAsia="Times New Roman" w:hAnsiTheme="minorHAnsi" w:cstheme="minorHAnsi"/>
          <w:bCs/>
          <w:i/>
          <w:sz w:val="24"/>
          <w:szCs w:val="24"/>
          <w:lang w:val="en-IN"/>
        </w:rPr>
        <w:pPrChange w:id="193" w:author="Lim, Vanessa Gunawan" w:date="2022-11-17T15:17:00Z">
          <w:pPr>
            <w:pStyle w:val="ListParagraph"/>
            <w:keepNext/>
            <w:numPr>
              <w:numId w:val="52"/>
            </w:numPr>
            <w:tabs>
              <w:tab w:val="num" w:pos="720"/>
            </w:tabs>
            <w:spacing w:before="120"/>
            <w:ind w:left="1440" w:hanging="720"/>
            <w:jc w:val="both"/>
            <w:outlineLvl w:val="0"/>
          </w:pPr>
        </w:pPrChange>
      </w:pPr>
      <w:del w:id="194" w:author="Lim, Vanessa Gunawan" w:date="2022-11-17T15:17:00Z">
        <w:r w:rsidRPr="0074216D" w:rsidDel="00022465">
          <w:rPr>
            <w:rFonts w:asciiTheme="minorHAnsi" w:eastAsia="Times New Roman" w:hAnsiTheme="minorHAnsi" w:cstheme="minorHAnsi"/>
            <w:bCs/>
            <w:i/>
            <w:sz w:val="24"/>
            <w:szCs w:val="24"/>
            <w:lang w:val="en-IN"/>
          </w:rPr>
          <w:delText>discuss the problem in good faith with Seller, and, if appropriate, with other users of the Loading Port, and</w:delText>
        </w:r>
      </w:del>
    </w:p>
    <w:p w14:paraId="26486DCA" w14:textId="367A0D63" w:rsidR="00A56F8F" w:rsidRPr="0074216D" w:rsidDel="00022465" w:rsidRDefault="00A56F8F">
      <w:pPr>
        <w:spacing w:after="160" w:line="259" w:lineRule="auto"/>
        <w:jc w:val="center"/>
        <w:rPr>
          <w:del w:id="195" w:author="Lim, Vanessa Gunawan" w:date="2022-11-17T15:17:00Z"/>
          <w:rFonts w:asciiTheme="minorHAnsi" w:eastAsia="Times New Roman" w:hAnsiTheme="minorHAnsi" w:cstheme="minorHAnsi"/>
          <w:bCs/>
          <w:i/>
          <w:sz w:val="24"/>
          <w:szCs w:val="24"/>
          <w:lang w:val="en-IN"/>
        </w:rPr>
        <w:pPrChange w:id="196" w:author="Lim, Vanessa Gunawan" w:date="2022-11-17T15:17:00Z">
          <w:pPr>
            <w:pStyle w:val="ListParagraph"/>
            <w:keepNext/>
            <w:numPr>
              <w:numId w:val="52"/>
            </w:numPr>
            <w:tabs>
              <w:tab w:val="num" w:pos="720"/>
            </w:tabs>
            <w:spacing w:before="120"/>
            <w:ind w:left="1440" w:hanging="720"/>
            <w:jc w:val="both"/>
            <w:outlineLvl w:val="0"/>
          </w:pPr>
        </w:pPrChange>
      </w:pPr>
      <w:del w:id="197" w:author="Lim, Vanessa Gunawan" w:date="2022-11-17T15:17:00Z">
        <w:r w:rsidRPr="0074216D" w:rsidDel="00022465">
          <w:rPr>
            <w:rFonts w:asciiTheme="minorHAnsi" w:eastAsia="Times New Roman" w:hAnsiTheme="minorHAnsi" w:cstheme="minorHAnsi"/>
            <w:bCs/>
            <w:i/>
            <w:sz w:val="24"/>
            <w:szCs w:val="24"/>
            <w:lang w:val="en-IN"/>
          </w:rPr>
          <w:delText xml:space="preserve">use reasonable efforts to reschedule the Delivery Window of the relevant LNG cargo. </w:delText>
        </w:r>
      </w:del>
    </w:p>
    <w:bookmarkEnd w:id="183"/>
    <w:bookmarkEnd w:id="184"/>
    <w:p w14:paraId="43A893A8" w14:textId="0534D0D6" w:rsidR="00A56F8F" w:rsidRPr="0074216D" w:rsidDel="00022465" w:rsidRDefault="00A56F8F">
      <w:pPr>
        <w:spacing w:after="160" w:line="259" w:lineRule="auto"/>
        <w:jc w:val="center"/>
        <w:rPr>
          <w:del w:id="198" w:author="Lim, Vanessa Gunawan" w:date="2022-11-17T15:17:00Z"/>
          <w:rFonts w:asciiTheme="minorHAnsi" w:eastAsia="Times New Roman" w:hAnsiTheme="minorHAnsi" w:cstheme="minorHAnsi"/>
          <w:bCs/>
          <w:i/>
          <w:sz w:val="24"/>
          <w:szCs w:val="24"/>
          <w:lang w:val="en-IN"/>
        </w:rPr>
        <w:pPrChange w:id="199" w:author="Lim, Vanessa Gunawan" w:date="2022-11-17T15:17:00Z">
          <w:pPr>
            <w:pStyle w:val="ListParagraph"/>
            <w:keepNext/>
            <w:numPr>
              <w:ilvl w:val="1"/>
              <w:numId w:val="11"/>
            </w:numPr>
            <w:tabs>
              <w:tab w:val="num" w:pos="720"/>
            </w:tabs>
            <w:spacing w:before="120"/>
            <w:ind w:hanging="720"/>
            <w:jc w:val="both"/>
            <w:outlineLvl w:val="0"/>
          </w:pPr>
        </w:pPrChange>
      </w:pPr>
      <w:del w:id="200" w:author="Lim, Vanessa Gunawan" w:date="2022-11-17T15:17:00Z">
        <w:r w:rsidRPr="0074216D" w:rsidDel="00022465">
          <w:rPr>
            <w:rFonts w:asciiTheme="minorHAnsi" w:eastAsia="Times New Roman" w:hAnsiTheme="minorHAnsi" w:cstheme="minorHAnsi"/>
            <w:bCs/>
            <w:i/>
            <w:sz w:val="24"/>
            <w:szCs w:val="24"/>
            <w:lang w:val="en-IN"/>
          </w:rPr>
          <w:delText>Notwithstanding the foregoing, if there is a Force Majeure event and Buyer is unable (a) to proceed to the Sabine Pass Facility or (b) to berth its LNG Ship during its Delivery Window, such Delivery Window shall be cancelled; provided, however, that if Buyer desires to take delivery of such LNG cargo, Seller shall use reasonable efforts to reschedule the Delivery Window for such LNG Ship.</w:delText>
        </w:r>
      </w:del>
    </w:p>
    <w:p w14:paraId="3535737E" w14:textId="24F30224" w:rsidR="00A56F8F" w:rsidRPr="0074216D" w:rsidDel="00022465" w:rsidRDefault="00A56F8F">
      <w:pPr>
        <w:spacing w:after="160" w:line="259" w:lineRule="auto"/>
        <w:jc w:val="center"/>
        <w:rPr>
          <w:del w:id="201" w:author="Lim, Vanessa Gunawan" w:date="2022-11-17T15:17:00Z"/>
          <w:rFonts w:asciiTheme="minorHAnsi" w:eastAsia="Times New Roman" w:hAnsiTheme="minorHAnsi" w:cstheme="minorHAnsi"/>
          <w:bCs/>
          <w:i/>
          <w:sz w:val="24"/>
          <w:szCs w:val="24"/>
          <w:lang w:val="en-IN"/>
        </w:rPr>
        <w:pPrChange w:id="202" w:author="Lim, Vanessa Gunawan" w:date="2022-11-17T15:17:00Z">
          <w:pPr>
            <w:pStyle w:val="ListParagraph"/>
            <w:keepNext/>
            <w:numPr>
              <w:ilvl w:val="1"/>
              <w:numId w:val="11"/>
            </w:numPr>
            <w:tabs>
              <w:tab w:val="num" w:pos="720"/>
            </w:tabs>
            <w:spacing w:before="120"/>
            <w:ind w:hanging="720"/>
            <w:jc w:val="both"/>
            <w:outlineLvl w:val="0"/>
          </w:pPr>
        </w:pPrChange>
      </w:pPr>
      <w:del w:id="203" w:author="Lim, Vanessa Gunawan" w:date="2022-11-17T15:17:00Z">
        <w:r w:rsidRPr="0074216D" w:rsidDel="00022465">
          <w:rPr>
            <w:rFonts w:asciiTheme="minorHAnsi" w:eastAsia="Times New Roman" w:hAnsiTheme="minorHAnsi" w:cstheme="minorHAnsi"/>
            <w:bCs/>
            <w:i/>
            <w:sz w:val="24"/>
            <w:szCs w:val="24"/>
            <w:lang w:val="en-IN"/>
          </w:rPr>
          <w:delText>Buyer acknowledges and agrees that Seller is able to cancel its Delivery Window with its seller if there is a valid Force Majeure event. If a Force Majeure event occurs, and Buyer does not declare</w:delText>
        </w:r>
        <w:r w:rsidDel="00022465">
          <w:rPr>
            <w:rFonts w:asciiTheme="minorHAnsi" w:eastAsia="Times New Roman" w:hAnsiTheme="minorHAnsi" w:cstheme="minorHAnsi"/>
            <w:bCs/>
            <w:i/>
            <w:sz w:val="24"/>
            <w:szCs w:val="24"/>
            <w:lang w:val="en-IN"/>
          </w:rPr>
          <w:delText xml:space="preserve"> that event as</w:delText>
        </w:r>
        <w:r w:rsidRPr="0074216D" w:rsidDel="00022465">
          <w:rPr>
            <w:rFonts w:asciiTheme="minorHAnsi" w:eastAsia="Times New Roman" w:hAnsiTheme="minorHAnsi" w:cstheme="minorHAnsi"/>
            <w:bCs/>
            <w:i/>
            <w:sz w:val="24"/>
            <w:szCs w:val="24"/>
            <w:lang w:val="en-IN"/>
          </w:rPr>
          <w:delText xml:space="preserve"> Force Majeure, Buyer shall be deemed to have a Buyer's Deficiency Quantity and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_Ref89006457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apply.</w:delText>
        </w:r>
      </w:del>
    </w:p>
    <w:p w14:paraId="5E9C6BFC" w14:textId="19A84A6D" w:rsidR="00A56F8F" w:rsidRPr="0074216D" w:rsidDel="00022465" w:rsidRDefault="00A56F8F">
      <w:pPr>
        <w:spacing w:after="160" w:line="259" w:lineRule="auto"/>
        <w:jc w:val="center"/>
        <w:rPr>
          <w:del w:id="204" w:author="Lim, Vanessa Gunawan" w:date="2022-11-17T15:17:00Z"/>
          <w:rFonts w:asciiTheme="minorHAnsi" w:eastAsia="Times New Roman" w:hAnsiTheme="minorHAnsi" w:cstheme="minorHAnsi"/>
          <w:bCs/>
          <w:i/>
          <w:sz w:val="24"/>
          <w:szCs w:val="24"/>
          <w:lang w:val="en-IN"/>
        </w:rPr>
        <w:pPrChange w:id="205" w:author="Lim, Vanessa Gunawan" w:date="2022-11-17T15:17:00Z">
          <w:pPr>
            <w:pStyle w:val="ListParagraph"/>
            <w:keepNext/>
            <w:numPr>
              <w:ilvl w:val="1"/>
              <w:numId w:val="11"/>
            </w:numPr>
            <w:spacing w:before="120"/>
            <w:ind w:hanging="720"/>
            <w:jc w:val="both"/>
            <w:outlineLvl w:val="0"/>
          </w:pPr>
        </w:pPrChange>
      </w:pPr>
      <w:del w:id="206" w:author="Lim, Vanessa Gunawan" w:date="2022-11-17T15:17:00Z">
        <w:r w:rsidRPr="0074216D" w:rsidDel="00022465">
          <w:rPr>
            <w:rFonts w:asciiTheme="minorHAnsi" w:eastAsia="Times New Roman" w:hAnsiTheme="minorHAnsi" w:cstheme="minorHAnsi"/>
            <w:bCs/>
            <w:i/>
            <w:sz w:val="24"/>
            <w:szCs w:val="24"/>
            <w:lang w:val="en-IN"/>
          </w:rPr>
          <w:delText>Seller shall use reasonable efforts (including coordinating with the Operator of the Sabine Pass Facility and any Sabine Pass Facility Regasification Capacity Users) to cause the LNG regasification and loading schedules to be established in a manner that will avoid berthing conflicts between LNG Ships and other LNG vessels.</w:delText>
        </w:r>
      </w:del>
    </w:p>
    <w:p w14:paraId="31E779C4" w14:textId="5CC49470" w:rsidR="00A56F8F" w:rsidRPr="0074216D" w:rsidDel="00022465" w:rsidRDefault="00A56F8F">
      <w:pPr>
        <w:spacing w:after="160" w:line="259" w:lineRule="auto"/>
        <w:jc w:val="center"/>
        <w:rPr>
          <w:del w:id="207" w:author="Lim, Vanessa Gunawan" w:date="2022-11-17T15:17:00Z"/>
          <w:rFonts w:asciiTheme="minorHAnsi" w:eastAsia="Times New Roman" w:hAnsiTheme="minorHAnsi" w:cstheme="minorHAnsi"/>
          <w:b/>
          <w:bCs/>
          <w:i/>
          <w:smallCaps/>
          <w:sz w:val="28"/>
          <w:szCs w:val="24"/>
          <w:u w:val="single"/>
          <w:lang w:val="en-IN"/>
        </w:rPr>
        <w:pPrChange w:id="208" w:author="Lim, Vanessa Gunawan" w:date="2022-11-17T15:17:00Z">
          <w:pPr>
            <w:pStyle w:val="ListParagraph"/>
            <w:keepNext/>
            <w:tabs>
              <w:tab w:val="num" w:pos="720"/>
            </w:tabs>
            <w:spacing w:before="120"/>
            <w:ind w:left="0"/>
            <w:jc w:val="both"/>
            <w:outlineLvl w:val="0"/>
          </w:pPr>
        </w:pPrChange>
      </w:pPr>
      <w:del w:id="209" w:author="Lim, Vanessa Gunawan" w:date="2022-11-17T15:17:00Z">
        <w:r w:rsidRPr="0074216D" w:rsidDel="00022465">
          <w:rPr>
            <w:rFonts w:asciiTheme="minorHAnsi" w:eastAsia="Times New Roman" w:hAnsiTheme="minorHAnsi" w:cstheme="minorHAnsi"/>
            <w:b/>
            <w:bCs/>
            <w:i/>
            <w:smallCaps/>
            <w:sz w:val="28"/>
            <w:szCs w:val="24"/>
            <w:u w:val="single"/>
            <w:lang w:val="en-IN"/>
          </w:rPr>
          <w:delText>Transportation and Loading</w:delText>
        </w:r>
      </w:del>
    </w:p>
    <w:p w14:paraId="1837182A" w14:textId="3E9E59F0" w:rsidR="00A56F8F" w:rsidRPr="0074216D" w:rsidDel="00022465" w:rsidRDefault="00A56F8F">
      <w:pPr>
        <w:spacing w:after="160" w:line="259" w:lineRule="auto"/>
        <w:jc w:val="center"/>
        <w:rPr>
          <w:del w:id="210" w:author="Lim, Vanessa Gunawan" w:date="2022-11-17T15:17:00Z"/>
          <w:rFonts w:asciiTheme="minorHAnsi" w:eastAsia="Times New Roman" w:hAnsiTheme="minorHAnsi" w:cstheme="minorHAnsi"/>
          <w:i/>
          <w:sz w:val="24"/>
          <w:szCs w:val="24"/>
          <w:lang w:val="en-IN"/>
        </w:rPr>
        <w:pPrChange w:id="211" w:author="Lim, Vanessa Gunawan" w:date="2022-11-17T15:17:00Z">
          <w:pPr>
            <w:pStyle w:val="ListParagraph"/>
            <w:keepNext/>
            <w:numPr>
              <w:numId w:val="11"/>
            </w:numPr>
            <w:tabs>
              <w:tab w:val="num" w:pos="1080"/>
            </w:tabs>
            <w:spacing w:before="120"/>
            <w:ind w:hanging="720"/>
            <w:jc w:val="both"/>
            <w:outlineLvl w:val="0"/>
          </w:pPr>
        </w:pPrChange>
      </w:pPr>
      <w:bookmarkStart w:id="212" w:name="OLE_LINK6"/>
      <w:bookmarkStart w:id="213" w:name="OLE_LINK7"/>
      <w:del w:id="214" w:author="Lim, Vanessa Gunawan" w:date="2022-11-17T15:17:00Z">
        <w:r w:rsidRPr="0074216D" w:rsidDel="00022465">
          <w:rPr>
            <w:rFonts w:asciiTheme="minorHAnsi" w:eastAsia="Times New Roman" w:hAnsiTheme="minorHAnsi" w:cstheme="minorHAnsi"/>
            <w:b/>
            <w:bCs/>
            <w:i/>
            <w:sz w:val="24"/>
            <w:szCs w:val="24"/>
            <w:lang w:val="en-IN"/>
          </w:rPr>
          <w:delText>Transportation by Buyer</w:delText>
        </w:r>
      </w:del>
    </w:p>
    <w:p w14:paraId="14A6D36F" w14:textId="57C0956C" w:rsidR="00A56F8F" w:rsidRPr="0074216D" w:rsidDel="00022465" w:rsidRDefault="00A56F8F">
      <w:pPr>
        <w:spacing w:after="160" w:line="259" w:lineRule="auto"/>
        <w:jc w:val="center"/>
        <w:rPr>
          <w:del w:id="215" w:author="Lim, Vanessa Gunawan" w:date="2022-11-17T15:17:00Z"/>
          <w:rFonts w:asciiTheme="minorHAnsi" w:eastAsia="Times New Roman" w:hAnsiTheme="minorHAnsi" w:cstheme="minorHAnsi"/>
          <w:i/>
          <w:sz w:val="24"/>
          <w:szCs w:val="24"/>
          <w:lang w:val="en-IN"/>
        </w:rPr>
        <w:pPrChange w:id="216" w:author="Lim, Vanessa Gunawan" w:date="2022-11-17T15:17:00Z">
          <w:pPr>
            <w:numPr>
              <w:ilvl w:val="1"/>
              <w:numId w:val="11"/>
            </w:numPr>
            <w:spacing w:before="120" w:after="120"/>
            <w:ind w:left="720" w:hanging="720"/>
            <w:jc w:val="both"/>
            <w:outlineLvl w:val="2"/>
          </w:pPr>
        </w:pPrChange>
      </w:pPr>
      <w:del w:id="217" w:author="Lim, Vanessa Gunawan" w:date="2022-11-17T15:17:00Z">
        <w:r w:rsidRPr="0074216D" w:rsidDel="00022465">
          <w:rPr>
            <w:rFonts w:asciiTheme="minorHAnsi" w:eastAsia="Times New Roman" w:hAnsiTheme="minorHAnsi" w:cstheme="minorHAnsi"/>
            <w:bCs/>
            <w:i/>
            <w:sz w:val="24"/>
            <w:szCs w:val="24"/>
            <w:lang w:val="en-IN"/>
          </w:rPr>
          <w:delText xml:space="preserve">Buyer shall be solely responsible for the transportation of the LNG purchased under this Agreement (for example: procuring the LNG Ship, procuring and engaging the required pilot, and causing the LNG Ship to arrive at the receiving terminal of the Sabine Pass Facility, to take delivery of the LNG, and to depart from the Sabine Pass Facility). </w:delText>
        </w:r>
      </w:del>
    </w:p>
    <w:p w14:paraId="5F0A0A6F" w14:textId="48C88A1D" w:rsidR="00A56F8F" w:rsidRPr="0074216D" w:rsidDel="00022465" w:rsidRDefault="00A56F8F">
      <w:pPr>
        <w:spacing w:after="160" w:line="259" w:lineRule="auto"/>
        <w:jc w:val="center"/>
        <w:rPr>
          <w:del w:id="218" w:author="Lim, Vanessa Gunawan" w:date="2022-11-17T15:17:00Z"/>
          <w:rFonts w:asciiTheme="minorHAnsi" w:eastAsia="Times New Roman" w:hAnsiTheme="minorHAnsi" w:cstheme="minorHAnsi"/>
          <w:i/>
          <w:sz w:val="24"/>
          <w:szCs w:val="24"/>
          <w:lang w:val="en-IN"/>
        </w:rPr>
        <w:pPrChange w:id="219" w:author="Lim, Vanessa Gunawan" w:date="2022-11-17T15:17:00Z">
          <w:pPr>
            <w:numPr>
              <w:ilvl w:val="1"/>
              <w:numId w:val="11"/>
            </w:numPr>
            <w:spacing w:before="120" w:after="120"/>
            <w:ind w:left="720" w:hanging="720"/>
            <w:jc w:val="both"/>
            <w:outlineLvl w:val="2"/>
          </w:pPr>
        </w:pPrChange>
      </w:pPr>
      <w:del w:id="220" w:author="Lim, Vanessa Gunawan" w:date="2022-11-17T15:17:00Z">
        <w:r w:rsidRPr="0074216D" w:rsidDel="00022465">
          <w:rPr>
            <w:rFonts w:asciiTheme="minorHAnsi" w:eastAsia="Times New Roman" w:hAnsiTheme="minorHAnsi" w:cstheme="minorHAnsi"/>
            <w:bCs/>
            <w:i/>
            <w:sz w:val="24"/>
            <w:szCs w:val="24"/>
            <w:lang w:val="en-IN"/>
          </w:rPr>
          <w:delText>Buyer shall (a) comply with all applicable laws in the jurisdictions in which the obligations under this Agreement are to be performed, (b) obtain and comply with any required approvals, and (c) comply with International Standards.</w:delText>
        </w:r>
      </w:del>
    </w:p>
    <w:p w14:paraId="1F3F3E9C" w14:textId="009C490C" w:rsidR="00A56F8F" w:rsidRPr="0074216D" w:rsidDel="00022465" w:rsidRDefault="00A56F8F">
      <w:pPr>
        <w:spacing w:after="160" w:line="259" w:lineRule="auto"/>
        <w:jc w:val="center"/>
        <w:rPr>
          <w:del w:id="221" w:author="Lim, Vanessa Gunawan" w:date="2022-11-17T15:17:00Z"/>
          <w:rFonts w:asciiTheme="minorHAnsi" w:eastAsia="Times New Roman" w:hAnsiTheme="minorHAnsi" w:cstheme="minorHAnsi"/>
          <w:i/>
          <w:sz w:val="24"/>
          <w:szCs w:val="24"/>
          <w:lang w:val="en-IN"/>
        </w:rPr>
        <w:pPrChange w:id="222" w:author="Lim, Vanessa Gunawan" w:date="2022-11-17T15:17:00Z">
          <w:pPr>
            <w:pStyle w:val="ListParagraph"/>
            <w:keepNext/>
            <w:numPr>
              <w:numId w:val="11"/>
            </w:numPr>
            <w:tabs>
              <w:tab w:val="num" w:pos="1080"/>
            </w:tabs>
            <w:spacing w:before="120"/>
            <w:ind w:hanging="720"/>
            <w:jc w:val="both"/>
            <w:outlineLvl w:val="0"/>
          </w:pPr>
        </w:pPrChange>
      </w:pPr>
      <w:bookmarkStart w:id="223" w:name="_Ref89170872"/>
      <w:bookmarkEnd w:id="212"/>
      <w:bookmarkEnd w:id="213"/>
      <w:del w:id="224" w:author="Lim, Vanessa Gunawan" w:date="2022-11-17T15:17:00Z">
        <w:r w:rsidRPr="0074216D" w:rsidDel="00022465">
          <w:rPr>
            <w:rFonts w:asciiTheme="minorHAnsi" w:eastAsia="Times New Roman" w:hAnsiTheme="minorHAnsi" w:cstheme="minorHAnsi"/>
            <w:b/>
            <w:bCs/>
            <w:i/>
            <w:sz w:val="24"/>
            <w:szCs w:val="24"/>
            <w:lang w:val="en-IN"/>
          </w:rPr>
          <w:delText>Sabine Pass Facility</w:delText>
        </w:r>
        <w:bookmarkEnd w:id="223"/>
        <w:r w:rsidRPr="0074216D" w:rsidDel="00022465">
          <w:rPr>
            <w:rFonts w:asciiTheme="minorHAnsi" w:eastAsia="Times New Roman" w:hAnsiTheme="minorHAnsi" w:cstheme="minorHAnsi"/>
            <w:b/>
            <w:bCs/>
            <w:i/>
            <w:sz w:val="24"/>
            <w:szCs w:val="24"/>
            <w:lang w:val="en-IN"/>
          </w:rPr>
          <w:delText xml:space="preserve"> </w:delText>
        </w:r>
      </w:del>
    </w:p>
    <w:p w14:paraId="5851AAEE" w14:textId="6AF66B20" w:rsidR="00A56F8F" w:rsidRPr="0074216D" w:rsidDel="00022465" w:rsidRDefault="00A56F8F">
      <w:pPr>
        <w:spacing w:after="160" w:line="259" w:lineRule="auto"/>
        <w:jc w:val="center"/>
        <w:rPr>
          <w:del w:id="225" w:author="Lim, Vanessa Gunawan" w:date="2022-11-17T15:17:00Z"/>
          <w:rFonts w:asciiTheme="minorHAnsi" w:hAnsiTheme="minorHAnsi" w:cstheme="minorHAnsi"/>
          <w:i/>
          <w:sz w:val="24"/>
          <w:szCs w:val="24"/>
          <w:lang w:val="en-IN"/>
        </w:rPr>
        <w:pPrChange w:id="226" w:author="Lim, Vanessa Gunawan" w:date="2022-11-17T15:17:00Z">
          <w:pPr>
            <w:pStyle w:val="ListParagraph"/>
            <w:keepNext/>
            <w:spacing w:before="120"/>
            <w:jc w:val="both"/>
            <w:outlineLvl w:val="0"/>
          </w:pPr>
        </w:pPrChange>
      </w:pPr>
      <w:del w:id="227" w:author="Lim, Vanessa Gunawan" w:date="2022-11-17T15:17:00Z">
        <w:r w:rsidRPr="0074216D" w:rsidDel="00022465">
          <w:rPr>
            <w:rFonts w:asciiTheme="minorHAnsi" w:hAnsiTheme="minorHAnsi" w:cstheme="minorHAnsi"/>
            <w:i/>
            <w:sz w:val="24"/>
            <w:szCs w:val="24"/>
            <w:lang w:val="en-IN"/>
          </w:rPr>
          <w:delText>The Sabine Pass Facility shall include the following:</w:delText>
        </w:r>
      </w:del>
    </w:p>
    <w:p w14:paraId="50175882" w14:textId="52B85539" w:rsidR="00A56F8F" w:rsidRPr="0074216D" w:rsidDel="00022465" w:rsidRDefault="00A56F8F">
      <w:pPr>
        <w:spacing w:after="160" w:line="259" w:lineRule="auto"/>
        <w:jc w:val="center"/>
        <w:rPr>
          <w:del w:id="228" w:author="Lim, Vanessa Gunawan" w:date="2022-11-17T15:17:00Z"/>
          <w:rFonts w:asciiTheme="minorHAnsi" w:hAnsiTheme="minorHAnsi" w:cstheme="minorHAnsi"/>
          <w:i/>
          <w:sz w:val="24"/>
          <w:szCs w:val="24"/>
          <w:lang w:val="en-IN"/>
        </w:rPr>
        <w:pPrChange w:id="229" w:author="Lim, Vanessa Gunawan" w:date="2022-11-17T15:17:00Z">
          <w:pPr>
            <w:keepNext/>
            <w:numPr>
              <w:numId w:val="53"/>
            </w:numPr>
            <w:spacing w:before="120" w:after="120"/>
            <w:ind w:left="1440" w:hanging="720"/>
            <w:jc w:val="both"/>
            <w:outlineLvl w:val="0"/>
          </w:pPr>
        </w:pPrChange>
      </w:pPr>
      <w:del w:id="230" w:author="Lim, Vanessa Gunawan" w:date="2022-11-17T15:17:00Z">
        <w:r w:rsidRPr="0074216D" w:rsidDel="00022465">
          <w:rPr>
            <w:rFonts w:asciiTheme="minorHAnsi" w:hAnsiTheme="minorHAnsi" w:cstheme="minorHAnsi"/>
            <w:i/>
            <w:sz w:val="24"/>
            <w:szCs w:val="24"/>
            <w:lang w:val="en-IN"/>
          </w:rPr>
          <w:delText>appropriate systems for communications with LNG Ships;</w:delText>
        </w:r>
      </w:del>
    </w:p>
    <w:p w14:paraId="2AAB4A38" w14:textId="3F23C5EA" w:rsidR="00A56F8F" w:rsidRPr="0074216D" w:rsidDel="00022465" w:rsidRDefault="00A56F8F">
      <w:pPr>
        <w:spacing w:after="160" w:line="259" w:lineRule="auto"/>
        <w:jc w:val="center"/>
        <w:rPr>
          <w:del w:id="231" w:author="Lim, Vanessa Gunawan" w:date="2022-11-17T15:17:00Z"/>
          <w:rFonts w:asciiTheme="minorHAnsi" w:hAnsiTheme="minorHAnsi" w:cstheme="minorHAnsi"/>
          <w:i/>
          <w:sz w:val="24"/>
          <w:szCs w:val="24"/>
          <w:lang w:val="en-IN"/>
        </w:rPr>
        <w:pPrChange w:id="232" w:author="Lim, Vanessa Gunawan" w:date="2022-11-17T15:17:00Z">
          <w:pPr>
            <w:keepNext/>
            <w:numPr>
              <w:numId w:val="53"/>
            </w:numPr>
            <w:spacing w:before="120" w:after="120"/>
            <w:ind w:left="1440" w:hanging="720"/>
            <w:jc w:val="both"/>
            <w:outlineLvl w:val="0"/>
          </w:pPr>
        </w:pPrChange>
      </w:pPr>
      <w:del w:id="233" w:author="Lim, Vanessa Gunawan" w:date="2022-11-17T15:17:00Z">
        <w:r w:rsidRPr="0074216D" w:rsidDel="00022465">
          <w:rPr>
            <w:rFonts w:asciiTheme="minorHAnsi" w:hAnsiTheme="minorHAnsi" w:cstheme="minorHAnsi"/>
            <w:i/>
            <w:sz w:val="24"/>
            <w:szCs w:val="24"/>
            <w:lang w:val="en-IN"/>
          </w:rPr>
          <w:lastRenderedPageBreak/>
          <w:delText>two jetties, each capable of berthing an LNG Ship having a displacement of no more than one hundred sixty-six thousand (166,000) tons, an overall length of no more than one thousand one hundred forty (1,140) feet, a beam of no more than one hundred seventy-five (175) feet, and a draft of no more than forty (40) feet, which LNG Ships can safely reach, fully laden, and safely depart, fully laden, and at which LNG Ships can lie safely berthed and load and unload safely afloat;</w:delText>
        </w:r>
      </w:del>
    </w:p>
    <w:p w14:paraId="084B1BC4" w14:textId="6BF05B6D" w:rsidR="00A56F8F" w:rsidRPr="0074216D" w:rsidDel="00022465" w:rsidRDefault="00A56F8F">
      <w:pPr>
        <w:spacing w:after="160" w:line="259" w:lineRule="auto"/>
        <w:jc w:val="center"/>
        <w:rPr>
          <w:del w:id="234" w:author="Lim, Vanessa Gunawan" w:date="2022-11-17T15:17:00Z"/>
          <w:rFonts w:asciiTheme="minorHAnsi" w:hAnsiTheme="minorHAnsi" w:cstheme="minorHAnsi"/>
          <w:i/>
          <w:sz w:val="24"/>
          <w:szCs w:val="24"/>
          <w:lang w:val="en-IN"/>
        </w:rPr>
        <w:pPrChange w:id="235" w:author="Lim, Vanessa Gunawan" w:date="2022-11-17T15:17:00Z">
          <w:pPr>
            <w:keepNext/>
            <w:numPr>
              <w:numId w:val="53"/>
            </w:numPr>
            <w:spacing w:before="120" w:after="120"/>
            <w:ind w:left="1440" w:hanging="720"/>
            <w:jc w:val="both"/>
            <w:outlineLvl w:val="0"/>
          </w:pPr>
        </w:pPrChange>
      </w:pPr>
      <w:del w:id="236" w:author="Lim, Vanessa Gunawan" w:date="2022-11-17T15:17:00Z">
        <w:r w:rsidRPr="0074216D" w:rsidDel="00022465">
          <w:rPr>
            <w:rFonts w:asciiTheme="minorHAnsi" w:hAnsiTheme="minorHAnsi" w:cstheme="minorHAnsi"/>
            <w:i/>
            <w:sz w:val="24"/>
            <w:szCs w:val="24"/>
            <w:lang w:val="en-IN"/>
          </w:rPr>
          <w:delText>lighting sufficient to permit loading operations by day or by night, to the extent permitted by Governmental Authorities and Pilots (it being acknowledged, however, that neither SPLNG nor its operator shall be obligated to allow nighttime berthing operations at the Sabine Pass Facility if SPLNG or its operator determines that such operations during nighttime hours could pose safety or operational risks to the Sabine Pass Facility, an LNG Ship, or a third party);</w:delText>
        </w:r>
      </w:del>
    </w:p>
    <w:p w14:paraId="4474E460" w14:textId="3336464B" w:rsidR="00A56F8F" w:rsidRPr="0074216D" w:rsidDel="00022465" w:rsidRDefault="00A56F8F">
      <w:pPr>
        <w:spacing w:after="160" w:line="259" w:lineRule="auto"/>
        <w:jc w:val="center"/>
        <w:rPr>
          <w:del w:id="237" w:author="Lim, Vanessa Gunawan" w:date="2022-11-17T15:17:00Z"/>
          <w:rFonts w:asciiTheme="minorHAnsi" w:eastAsia="Times New Roman" w:hAnsiTheme="minorHAnsi" w:cstheme="minorHAnsi"/>
          <w:i/>
          <w:sz w:val="24"/>
          <w:szCs w:val="24"/>
          <w:lang w:val="en-IN"/>
        </w:rPr>
        <w:pPrChange w:id="238" w:author="Lim, Vanessa Gunawan" w:date="2022-11-17T15:17:00Z">
          <w:pPr>
            <w:keepNext/>
            <w:numPr>
              <w:numId w:val="53"/>
            </w:numPr>
            <w:spacing w:before="120" w:after="120"/>
            <w:ind w:left="1440" w:hanging="720"/>
            <w:jc w:val="both"/>
            <w:outlineLvl w:val="0"/>
          </w:pPr>
        </w:pPrChange>
      </w:pPr>
      <w:del w:id="239" w:author="Lim, Vanessa Gunawan" w:date="2022-11-17T15:17:00Z">
        <w:r w:rsidRPr="0074216D" w:rsidDel="00022465">
          <w:rPr>
            <w:rFonts w:asciiTheme="minorHAnsi" w:hAnsiTheme="minorHAnsi" w:cstheme="minorHAnsi"/>
            <w:i/>
            <w:sz w:val="24"/>
            <w:szCs w:val="24"/>
            <w:lang w:val="en-IN"/>
          </w:rPr>
          <w:delText>facilities capable of transferring LNG at a rate of up to an average of twelve thousand (12,000) Cubic Meters per hour at the Delivery Point, with three (3) LNG transfer arms each having a reasonable operating envelope to allow for ship movement and manifold strainers of sixty (60) mesh;</w:delText>
        </w:r>
      </w:del>
    </w:p>
    <w:p w14:paraId="536A1D3A" w14:textId="080E94DF" w:rsidR="00A56F8F" w:rsidRPr="0074216D" w:rsidDel="00022465" w:rsidRDefault="00A56F8F">
      <w:pPr>
        <w:spacing w:after="160" w:line="259" w:lineRule="auto"/>
        <w:jc w:val="center"/>
        <w:rPr>
          <w:del w:id="240" w:author="Lim, Vanessa Gunawan" w:date="2022-11-17T15:17:00Z"/>
          <w:rFonts w:asciiTheme="minorHAnsi" w:hAnsiTheme="minorHAnsi" w:cstheme="minorHAnsi"/>
          <w:i/>
          <w:sz w:val="24"/>
          <w:szCs w:val="24"/>
          <w:lang w:val="en-IN"/>
        </w:rPr>
        <w:pPrChange w:id="241" w:author="Lim, Vanessa Gunawan" w:date="2022-11-17T15:17:00Z">
          <w:pPr>
            <w:keepNext/>
            <w:numPr>
              <w:numId w:val="53"/>
            </w:numPr>
            <w:spacing w:before="120" w:after="120"/>
            <w:ind w:left="1440" w:hanging="720"/>
            <w:jc w:val="both"/>
            <w:outlineLvl w:val="0"/>
          </w:pPr>
        </w:pPrChange>
      </w:pPr>
      <w:del w:id="242" w:author="Lim, Vanessa Gunawan" w:date="2022-11-17T15:17:00Z">
        <w:r w:rsidRPr="0074216D" w:rsidDel="00022465">
          <w:rPr>
            <w:rFonts w:asciiTheme="minorHAnsi" w:hAnsiTheme="minorHAnsi" w:cstheme="minorHAnsi"/>
            <w:i/>
            <w:sz w:val="24"/>
            <w:szCs w:val="24"/>
            <w:lang w:val="en-IN"/>
          </w:rPr>
          <w:delText>a vapor return line system of sufficient capacity to allow for transfer of Natural Gas necessary for safe cargo operations of an LNG Ship at the required rates, pressures and temperatures;</w:delText>
        </w:r>
      </w:del>
    </w:p>
    <w:p w14:paraId="28F0188E" w14:textId="4FEE27A6" w:rsidR="00A56F8F" w:rsidRPr="0074216D" w:rsidDel="00022465" w:rsidRDefault="00A56F8F">
      <w:pPr>
        <w:spacing w:after="160" w:line="259" w:lineRule="auto"/>
        <w:jc w:val="center"/>
        <w:rPr>
          <w:del w:id="243" w:author="Lim, Vanessa Gunawan" w:date="2022-11-17T15:17:00Z"/>
          <w:rFonts w:asciiTheme="minorHAnsi" w:hAnsiTheme="minorHAnsi" w:cstheme="minorHAnsi"/>
          <w:i/>
          <w:sz w:val="24"/>
          <w:szCs w:val="24"/>
          <w:lang w:val="en-IN"/>
        </w:rPr>
        <w:pPrChange w:id="244" w:author="Lim, Vanessa Gunawan" w:date="2022-11-17T15:17:00Z">
          <w:pPr>
            <w:keepNext/>
            <w:numPr>
              <w:numId w:val="53"/>
            </w:numPr>
            <w:spacing w:before="120" w:after="120"/>
            <w:ind w:left="1440" w:hanging="720"/>
            <w:jc w:val="both"/>
            <w:outlineLvl w:val="0"/>
          </w:pPr>
        </w:pPrChange>
      </w:pPr>
      <w:del w:id="245" w:author="Lim, Vanessa Gunawan" w:date="2022-11-17T15:17:00Z">
        <w:r w:rsidRPr="0074216D" w:rsidDel="00022465">
          <w:rPr>
            <w:rFonts w:asciiTheme="minorHAnsi" w:hAnsiTheme="minorHAnsi" w:cstheme="minorHAnsi"/>
            <w:i/>
            <w:sz w:val="24"/>
            <w:szCs w:val="24"/>
            <w:lang w:val="en-IN"/>
          </w:rPr>
          <w:delText>facilities allowing ingress and egress between the Sabine Pass Facility and the LNG Ship by (i) representatives of Governmental Authorities for purposes of LNG transfer operations; and (ii) an independent surveyor for purposes of conducting tests and measurements of LNG on board the LNG Ship;</w:delText>
        </w:r>
      </w:del>
    </w:p>
    <w:p w14:paraId="1DEADB4D" w14:textId="64305715" w:rsidR="00A56F8F" w:rsidRPr="0074216D" w:rsidDel="00022465" w:rsidRDefault="00A56F8F">
      <w:pPr>
        <w:spacing w:after="160" w:line="259" w:lineRule="auto"/>
        <w:jc w:val="center"/>
        <w:rPr>
          <w:del w:id="246" w:author="Lim, Vanessa Gunawan" w:date="2022-11-17T15:17:00Z"/>
          <w:rFonts w:asciiTheme="minorHAnsi" w:hAnsiTheme="minorHAnsi" w:cstheme="minorHAnsi"/>
          <w:i/>
          <w:sz w:val="24"/>
          <w:szCs w:val="24"/>
          <w:lang w:val="en-IN"/>
        </w:rPr>
        <w:pPrChange w:id="247" w:author="Lim, Vanessa Gunawan" w:date="2022-11-17T15:17:00Z">
          <w:pPr>
            <w:keepNext/>
            <w:numPr>
              <w:numId w:val="53"/>
            </w:numPr>
            <w:spacing w:before="120" w:after="120"/>
            <w:ind w:left="1440" w:hanging="720"/>
            <w:jc w:val="both"/>
            <w:outlineLvl w:val="0"/>
          </w:pPr>
        </w:pPrChange>
      </w:pPr>
      <w:del w:id="248" w:author="Lim, Vanessa Gunawan" w:date="2022-11-17T15:17:00Z">
        <w:r w:rsidRPr="0074216D" w:rsidDel="00022465">
          <w:rPr>
            <w:rFonts w:asciiTheme="minorHAnsi" w:hAnsiTheme="minorHAnsi" w:cstheme="minorHAnsi"/>
            <w:i/>
            <w:sz w:val="24"/>
            <w:szCs w:val="24"/>
            <w:lang w:val="en-IN"/>
          </w:rPr>
          <w:delText>LNG storage facilities, with a total gross capacity of approximately three hundred twenty thousand (320,000) Cubic Meters of LNG (expandable at SPLNG's or its operator’s option by an additional amount up to one hundred sixty thousand (160,000) Cubic Meters of LNG); and</w:delText>
        </w:r>
      </w:del>
    </w:p>
    <w:p w14:paraId="55EBD909" w14:textId="7EA6830A" w:rsidR="00A56F8F" w:rsidRPr="0074216D" w:rsidDel="00022465" w:rsidRDefault="00A56F8F">
      <w:pPr>
        <w:spacing w:after="160" w:line="259" w:lineRule="auto"/>
        <w:jc w:val="center"/>
        <w:rPr>
          <w:del w:id="249" w:author="Lim, Vanessa Gunawan" w:date="2022-11-17T15:17:00Z"/>
          <w:rFonts w:asciiTheme="minorHAnsi" w:hAnsiTheme="minorHAnsi" w:cstheme="minorHAnsi"/>
          <w:i/>
          <w:sz w:val="24"/>
          <w:szCs w:val="24"/>
          <w:lang w:val="en-IN"/>
        </w:rPr>
        <w:pPrChange w:id="250" w:author="Lim, Vanessa Gunawan" w:date="2022-11-17T15:17:00Z">
          <w:pPr>
            <w:keepNext/>
            <w:numPr>
              <w:numId w:val="53"/>
            </w:numPr>
            <w:spacing w:before="120" w:after="120"/>
            <w:ind w:left="1440" w:hanging="720"/>
            <w:jc w:val="both"/>
            <w:outlineLvl w:val="0"/>
          </w:pPr>
        </w:pPrChange>
      </w:pPr>
      <w:del w:id="251" w:author="Lim, Vanessa Gunawan" w:date="2022-11-17T15:17:00Z">
        <w:r w:rsidRPr="0074216D" w:rsidDel="00022465">
          <w:rPr>
            <w:rFonts w:asciiTheme="minorHAnsi" w:hAnsiTheme="minorHAnsi" w:cstheme="minorHAnsi"/>
            <w:i/>
            <w:sz w:val="24"/>
            <w:szCs w:val="24"/>
            <w:lang w:val="en-IN"/>
          </w:rPr>
          <w:delText>LNG liquefaction facilities with each train having the capacity to liquefy Natural Gas and produce not less than two hundred ninety-one thousand seven hundred (291,700) tonnes per Month of LNG, using the ConocoPhillips Optimized Cascade process under license from ConocoPhillips, six (6) General Electric LM2500+ G4 gas turbine driven compressor sets with inlet air humidification, air cooled heat exchanger systems, and a heavies removal system; a BASF-licensed aMDEA acid gas removal unit and a mercury removal system for the pretreatment of feed Natural Gas received at the inlet of the Sabine Pass Facility; propane, ethylene, and amine storage tanks and control and measurement systems, flares, ancillary systems and tie ins between the facilities owned by SPLNG or its operator and those owned by SPLNG.</w:delText>
        </w:r>
      </w:del>
    </w:p>
    <w:p w14:paraId="53F213B9" w14:textId="34B8CABB" w:rsidR="00A56F8F" w:rsidRPr="0074216D" w:rsidDel="00022465" w:rsidRDefault="00A56F8F">
      <w:pPr>
        <w:spacing w:after="160" w:line="259" w:lineRule="auto"/>
        <w:jc w:val="center"/>
        <w:rPr>
          <w:del w:id="252" w:author="Lim, Vanessa Gunawan" w:date="2022-11-17T15:17:00Z"/>
          <w:rFonts w:asciiTheme="minorHAnsi" w:eastAsia="Times New Roman" w:hAnsiTheme="minorHAnsi" w:cstheme="minorHAnsi"/>
          <w:b/>
          <w:bCs/>
          <w:i/>
          <w:sz w:val="24"/>
          <w:szCs w:val="24"/>
          <w:lang w:val="en-IN"/>
        </w:rPr>
        <w:pPrChange w:id="253" w:author="Lim, Vanessa Gunawan" w:date="2022-11-17T15:17:00Z">
          <w:pPr>
            <w:pStyle w:val="ListParagraph"/>
            <w:keepNext/>
            <w:numPr>
              <w:numId w:val="11"/>
            </w:numPr>
            <w:tabs>
              <w:tab w:val="num" w:pos="1080"/>
            </w:tabs>
            <w:spacing w:before="120"/>
            <w:ind w:hanging="720"/>
            <w:jc w:val="both"/>
            <w:outlineLvl w:val="0"/>
          </w:pPr>
        </w:pPrChange>
      </w:pPr>
      <w:del w:id="254" w:author="Lim, Vanessa Gunawan" w:date="2022-11-17T15:17:00Z">
        <w:r w:rsidRPr="0074216D" w:rsidDel="00022465">
          <w:rPr>
            <w:rFonts w:asciiTheme="minorHAnsi" w:eastAsia="Times New Roman" w:hAnsiTheme="minorHAnsi" w:cstheme="minorHAnsi"/>
            <w:b/>
            <w:bCs/>
            <w:i/>
            <w:sz w:val="24"/>
            <w:szCs w:val="24"/>
            <w:lang w:val="en-IN"/>
          </w:rPr>
          <w:delText>Compatibility of the Sabine Pass Facility with LNG Ships</w:delText>
        </w:r>
      </w:del>
    </w:p>
    <w:p w14:paraId="08EB77CD" w14:textId="389DF9E5" w:rsidR="00A56F8F" w:rsidRPr="0074216D" w:rsidDel="00022465" w:rsidRDefault="00A56F8F">
      <w:pPr>
        <w:spacing w:after="160" w:line="259" w:lineRule="auto"/>
        <w:jc w:val="center"/>
        <w:rPr>
          <w:del w:id="255" w:author="Lim, Vanessa Gunawan" w:date="2022-11-17T15:17:00Z"/>
          <w:rFonts w:asciiTheme="minorHAnsi" w:eastAsia="Times New Roman" w:hAnsiTheme="minorHAnsi" w:cstheme="minorHAnsi"/>
          <w:bCs/>
          <w:i/>
          <w:sz w:val="24"/>
          <w:szCs w:val="24"/>
          <w:lang w:val="en-IN"/>
        </w:rPr>
        <w:pPrChange w:id="256" w:author="Lim, Vanessa Gunawan" w:date="2022-11-17T15:17:00Z">
          <w:pPr>
            <w:numPr>
              <w:ilvl w:val="1"/>
              <w:numId w:val="11"/>
            </w:numPr>
            <w:spacing w:before="120" w:after="120"/>
            <w:ind w:left="720" w:hanging="720"/>
            <w:jc w:val="both"/>
            <w:outlineLvl w:val="2"/>
          </w:pPr>
        </w:pPrChange>
      </w:pPr>
      <w:del w:id="257" w:author="Lim, Vanessa Gunawan" w:date="2022-11-17T15:17:00Z">
        <w:r w:rsidRPr="0074216D" w:rsidDel="00022465">
          <w:rPr>
            <w:rFonts w:asciiTheme="minorHAnsi" w:eastAsia="Times New Roman" w:hAnsiTheme="minorHAnsi" w:cstheme="minorHAnsi"/>
            <w:bCs/>
            <w:i/>
            <w:sz w:val="24"/>
            <w:szCs w:val="24"/>
            <w:lang w:val="en-IN"/>
          </w:rPr>
          <w:delText>Buyer shall ensure, at no cost to Seller, that each of the LNG Ships is fully compatible with the general specifications set forth in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_Ref89170872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5</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above and any modifications made to the </w:delText>
        </w:r>
        <w:r w:rsidRPr="0074216D" w:rsidDel="00022465">
          <w:rPr>
            <w:rFonts w:asciiTheme="minorHAnsi" w:eastAsia="Times New Roman" w:hAnsiTheme="minorHAnsi" w:cstheme="minorHAnsi"/>
            <w:bCs/>
            <w:i/>
            <w:sz w:val="24"/>
            <w:szCs w:val="24"/>
            <w:lang w:val="en-IN"/>
          </w:rPr>
          <w:lastRenderedPageBreak/>
          <w:delText xml:space="preserve">Sabine Pass Facility. Should an LNG Ship fail materially either to be compatible with the Sabine Pass Facility, or to be in compliance with the provisions of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_Ref89170872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5</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and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_Ref93509213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6.2</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Buyer shall not employ such LNG Ship until it has been modified to be so compatible or to so comply.</w:delText>
        </w:r>
      </w:del>
    </w:p>
    <w:p w14:paraId="4C5FB3E9" w14:textId="3972375C" w:rsidR="00A56F8F" w:rsidRPr="0074216D" w:rsidDel="00022465" w:rsidRDefault="00A56F8F">
      <w:pPr>
        <w:spacing w:after="160" w:line="259" w:lineRule="auto"/>
        <w:jc w:val="center"/>
        <w:rPr>
          <w:del w:id="258" w:author="Lim, Vanessa Gunawan" w:date="2022-11-17T15:17:00Z"/>
          <w:rFonts w:asciiTheme="minorHAnsi" w:hAnsiTheme="minorHAnsi" w:cstheme="minorHAnsi"/>
          <w:i/>
          <w:sz w:val="24"/>
          <w:szCs w:val="24"/>
          <w:lang w:val="en-IN"/>
        </w:rPr>
        <w:pPrChange w:id="259" w:author="Lim, Vanessa Gunawan" w:date="2022-11-17T15:17:00Z">
          <w:pPr>
            <w:numPr>
              <w:ilvl w:val="1"/>
              <w:numId w:val="11"/>
            </w:numPr>
            <w:spacing w:before="120" w:after="120"/>
            <w:ind w:left="720" w:hanging="720"/>
            <w:jc w:val="both"/>
            <w:outlineLvl w:val="2"/>
          </w:pPr>
        </w:pPrChange>
      </w:pPr>
      <w:bookmarkStart w:id="260" w:name="_Ref93509213"/>
      <w:del w:id="261" w:author="Lim, Vanessa Gunawan" w:date="2022-11-17T15:17:00Z">
        <w:r w:rsidRPr="0074216D" w:rsidDel="00022465">
          <w:rPr>
            <w:rFonts w:asciiTheme="minorHAnsi" w:eastAsia="Times New Roman" w:hAnsiTheme="minorHAnsi" w:cstheme="minorHAnsi"/>
            <w:bCs/>
            <w:i/>
            <w:sz w:val="24"/>
            <w:szCs w:val="24"/>
            <w:lang w:val="en-IN"/>
          </w:rPr>
          <w:delText xml:space="preserve">The Parties agree that SPLNG's Operator may modify the Sabine Pass Facility in any manner whatsoever, </w:delText>
        </w:r>
        <w:r w:rsidRPr="0074216D" w:rsidDel="00022465">
          <w:rPr>
            <w:rFonts w:asciiTheme="minorHAnsi" w:hAnsiTheme="minorHAnsi" w:cstheme="minorHAnsi"/>
            <w:i/>
            <w:sz w:val="24"/>
            <w:szCs w:val="24"/>
            <w:lang w:val="en-IN"/>
          </w:rPr>
          <w:delText>and the Seller shall provide the Buyer with prompt notice of such modification.</w:delText>
        </w:r>
        <w:bookmarkEnd w:id="260"/>
        <w:r w:rsidRPr="0074216D" w:rsidDel="00022465">
          <w:rPr>
            <w:rFonts w:asciiTheme="minorHAnsi" w:hAnsiTheme="minorHAnsi" w:cstheme="minorHAnsi"/>
            <w:i/>
            <w:sz w:val="24"/>
            <w:szCs w:val="24"/>
            <w:lang w:val="en-IN"/>
          </w:rPr>
          <w:delText xml:space="preserve"> </w:delText>
        </w:r>
      </w:del>
    </w:p>
    <w:p w14:paraId="0E85D394" w14:textId="5DD9A689" w:rsidR="00A56F8F" w:rsidRPr="0074216D" w:rsidDel="00022465" w:rsidRDefault="00A56F8F">
      <w:pPr>
        <w:spacing w:after="160" w:line="259" w:lineRule="auto"/>
        <w:jc w:val="center"/>
        <w:rPr>
          <w:del w:id="262" w:author="Lim, Vanessa Gunawan" w:date="2022-11-17T15:17:00Z"/>
          <w:rFonts w:asciiTheme="minorHAnsi" w:eastAsia="Times New Roman" w:hAnsiTheme="minorHAnsi" w:cstheme="minorHAnsi"/>
          <w:b/>
          <w:bCs/>
          <w:i/>
          <w:sz w:val="24"/>
          <w:szCs w:val="24"/>
          <w:lang w:val="en-IN"/>
        </w:rPr>
        <w:pPrChange w:id="263" w:author="Lim, Vanessa Gunawan" w:date="2022-11-17T15:17:00Z">
          <w:pPr>
            <w:pStyle w:val="ListParagraph"/>
            <w:keepNext/>
            <w:numPr>
              <w:numId w:val="11"/>
            </w:numPr>
            <w:tabs>
              <w:tab w:val="num" w:pos="1080"/>
            </w:tabs>
            <w:spacing w:before="120"/>
            <w:ind w:hanging="720"/>
            <w:jc w:val="both"/>
            <w:outlineLvl w:val="0"/>
          </w:pPr>
        </w:pPrChange>
      </w:pPr>
      <w:del w:id="264" w:author="Lim, Vanessa Gunawan" w:date="2022-11-17T15:17:00Z">
        <w:r w:rsidRPr="0074216D" w:rsidDel="00022465">
          <w:rPr>
            <w:rFonts w:asciiTheme="minorHAnsi" w:eastAsia="Times New Roman" w:hAnsiTheme="minorHAnsi" w:cstheme="minorHAnsi"/>
            <w:b/>
            <w:bCs/>
            <w:i/>
            <w:sz w:val="24"/>
            <w:szCs w:val="24"/>
            <w:lang w:val="en-IN"/>
          </w:rPr>
          <w:delText>LNG Ships</w:delText>
        </w:r>
      </w:del>
    </w:p>
    <w:p w14:paraId="3F1297C0" w14:textId="0971C42E" w:rsidR="00A56F8F" w:rsidRPr="0074216D" w:rsidDel="00022465" w:rsidRDefault="00A56F8F">
      <w:pPr>
        <w:spacing w:after="160" w:line="259" w:lineRule="auto"/>
        <w:jc w:val="center"/>
        <w:rPr>
          <w:del w:id="265" w:author="Lim, Vanessa Gunawan" w:date="2022-11-17T15:17:00Z"/>
          <w:rFonts w:asciiTheme="minorHAnsi" w:eastAsia="Times New Roman" w:hAnsiTheme="minorHAnsi" w:cstheme="minorHAnsi"/>
          <w:bCs/>
          <w:i/>
          <w:sz w:val="24"/>
          <w:szCs w:val="24"/>
          <w:lang w:val="en-IN"/>
        </w:rPr>
        <w:pPrChange w:id="266" w:author="Lim, Vanessa Gunawan" w:date="2022-11-17T15:17:00Z">
          <w:pPr>
            <w:numPr>
              <w:ilvl w:val="1"/>
              <w:numId w:val="11"/>
            </w:numPr>
            <w:spacing w:before="120" w:after="120"/>
            <w:ind w:left="720" w:hanging="720"/>
            <w:jc w:val="both"/>
            <w:outlineLvl w:val="2"/>
          </w:pPr>
        </w:pPrChange>
      </w:pPr>
      <w:del w:id="267" w:author="Lim, Vanessa Gunawan" w:date="2022-11-17T15:17:00Z">
        <w:r w:rsidRPr="0074216D" w:rsidDel="00022465">
          <w:rPr>
            <w:rFonts w:asciiTheme="minorHAnsi" w:eastAsia="Times New Roman" w:hAnsiTheme="minorHAnsi" w:cstheme="minorHAnsi"/>
            <w:bCs/>
            <w:i/>
            <w:sz w:val="24"/>
            <w:szCs w:val="24"/>
            <w:lang w:val="en-IN"/>
          </w:rPr>
          <w:delText xml:space="preserve">Buyer shall cause each LNG Ship to comply with the requirements of this Section 7 and the requirements of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_Ref89170822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8</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in all respects.</w:delText>
        </w:r>
      </w:del>
    </w:p>
    <w:p w14:paraId="4754896D" w14:textId="742D4EE9" w:rsidR="00A56F8F" w:rsidRPr="0074216D" w:rsidDel="00022465" w:rsidRDefault="00A56F8F">
      <w:pPr>
        <w:spacing w:after="160" w:line="259" w:lineRule="auto"/>
        <w:jc w:val="center"/>
        <w:rPr>
          <w:del w:id="268" w:author="Lim, Vanessa Gunawan" w:date="2022-11-17T15:17:00Z"/>
          <w:rFonts w:asciiTheme="minorHAnsi" w:eastAsia="Times New Roman" w:hAnsiTheme="minorHAnsi" w:cstheme="minorHAnsi"/>
          <w:bCs/>
          <w:i/>
          <w:sz w:val="24"/>
          <w:szCs w:val="24"/>
          <w:lang w:val="en-IN"/>
        </w:rPr>
        <w:pPrChange w:id="269" w:author="Lim, Vanessa Gunawan" w:date="2022-11-17T15:17:00Z">
          <w:pPr>
            <w:numPr>
              <w:ilvl w:val="1"/>
              <w:numId w:val="11"/>
            </w:numPr>
            <w:spacing w:before="120" w:after="120"/>
            <w:ind w:left="720" w:hanging="720"/>
            <w:jc w:val="both"/>
            <w:outlineLvl w:val="2"/>
          </w:pPr>
        </w:pPrChange>
      </w:pPr>
      <w:del w:id="270" w:author="Lim, Vanessa Gunawan" w:date="2022-11-17T15:17:00Z">
        <w:r w:rsidRPr="0074216D" w:rsidDel="00022465">
          <w:rPr>
            <w:rFonts w:asciiTheme="minorHAnsi" w:eastAsia="Times New Roman" w:hAnsiTheme="minorHAnsi" w:cstheme="minorHAnsi"/>
            <w:bCs/>
            <w:i/>
            <w:sz w:val="24"/>
            <w:szCs w:val="24"/>
            <w:lang w:val="en-IN"/>
          </w:rPr>
          <w:delText>Each LNG Ship shall comply with the regulations of, and obtain all approvals required by, Competent Authorities to enable such LNG Ship to enter, leave, and carry out all required operations at the Sabine Pass Facility. Each LNG Ship shall at all times have on board valid documentation evidencing all such approvals. Each LNG Ship shall comply fully with the International Safety Management Code for the Safe Operation of Ships and Pollution Prevention effective July 1st, 1998, as amended from time to time, and at all times be in possession of valid documents of compliance and safety management certificates, and can demonstrate that the LNG Ship has an effective management system in operation that addresses all identified risks, and provides proper controls for dealing with these risks.</w:delText>
        </w:r>
      </w:del>
    </w:p>
    <w:p w14:paraId="1128EAED" w14:textId="689165EF" w:rsidR="00A56F8F" w:rsidRPr="0074216D" w:rsidDel="00022465" w:rsidRDefault="00A56F8F">
      <w:pPr>
        <w:spacing w:after="160" w:line="259" w:lineRule="auto"/>
        <w:jc w:val="center"/>
        <w:rPr>
          <w:del w:id="271" w:author="Lim, Vanessa Gunawan" w:date="2022-11-17T15:17:00Z"/>
          <w:rFonts w:asciiTheme="minorHAnsi" w:eastAsia="Times New Roman" w:hAnsiTheme="minorHAnsi" w:cstheme="minorHAnsi"/>
          <w:bCs/>
          <w:i/>
          <w:sz w:val="24"/>
          <w:szCs w:val="24"/>
          <w:lang w:val="en-IN"/>
        </w:rPr>
        <w:pPrChange w:id="272" w:author="Lim, Vanessa Gunawan" w:date="2022-11-17T15:17:00Z">
          <w:pPr>
            <w:numPr>
              <w:ilvl w:val="1"/>
              <w:numId w:val="11"/>
            </w:numPr>
            <w:spacing w:before="120" w:after="120"/>
            <w:ind w:left="720" w:hanging="720"/>
            <w:jc w:val="both"/>
            <w:outlineLvl w:val="2"/>
          </w:pPr>
        </w:pPrChange>
      </w:pPr>
      <w:del w:id="273" w:author="Lim, Vanessa Gunawan" w:date="2022-11-17T15:17:00Z">
        <w:r w:rsidRPr="0074216D" w:rsidDel="00022465">
          <w:rPr>
            <w:rFonts w:asciiTheme="minorHAnsi" w:eastAsia="Times New Roman" w:hAnsiTheme="minorHAnsi" w:cstheme="minorHAnsi"/>
            <w:bCs/>
            <w:i/>
            <w:sz w:val="24"/>
            <w:szCs w:val="24"/>
            <w:lang w:val="en-IN"/>
          </w:rPr>
          <w:delText>Buyer shall cause Transporter to enter into a tug services agreement (in the form required by SPLNG's Operator from time to time) with Sabine Pass Tug Services, LLC to provide such number and types of tugs, fireboats and escort vessels as are required by Competent Authorities to attend the LNG Ship so as to permit safe and efficient movement of the LNG Ship within the maritime safety areas located in the approaches to and from the Sabine Pass Facility. The fee for tug services pursuant to such tug services agreement shall be as set from time-to-time by Sabine Pass Tug Services, LLC, but shall always be applied on a non-discriminatory basis among all long-term customers (both regasification and liquefaction) of the Sabine Pass Facility. Seller shall not be required to provide tugs, fireboats and escort vessels to attend any LNG Ship and shall not be liable to Buyer in connection with Transporter’s failure to enter into such arrangements.</w:delText>
        </w:r>
      </w:del>
    </w:p>
    <w:p w14:paraId="69C92EC8" w14:textId="4DE5FCDE" w:rsidR="00A56F8F" w:rsidRPr="0074216D" w:rsidDel="00022465" w:rsidRDefault="00A56F8F">
      <w:pPr>
        <w:spacing w:after="160" w:line="259" w:lineRule="auto"/>
        <w:jc w:val="center"/>
        <w:rPr>
          <w:del w:id="274" w:author="Lim, Vanessa Gunawan" w:date="2022-11-17T15:17:00Z"/>
          <w:rFonts w:asciiTheme="minorHAnsi" w:eastAsia="Times New Roman" w:hAnsiTheme="minorHAnsi" w:cstheme="minorHAnsi"/>
          <w:bCs/>
          <w:i/>
          <w:sz w:val="24"/>
          <w:szCs w:val="24"/>
          <w:lang w:val="en-IN"/>
        </w:rPr>
        <w:pPrChange w:id="275" w:author="Lim, Vanessa Gunawan" w:date="2022-11-17T15:17:00Z">
          <w:pPr>
            <w:numPr>
              <w:ilvl w:val="1"/>
              <w:numId w:val="11"/>
            </w:numPr>
            <w:spacing w:before="120" w:after="120"/>
            <w:ind w:left="720" w:hanging="720"/>
            <w:jc w:val="both"/>
            <w:outlineLvl w:val="2"/>
          </w:pPr>
        </w:pPrChange>
      </w:pPr>
      <w:del w:id="276" w:author="Lim, Vanessa Gunawan" w:date="2022-11-17T15:17:00Z">
        <w:r w:rsidRPr="0074216D" w:rsidDel="00022465">
          <w:rPr>
            <w:rFonts w:asciiTheme="minorHAnsi" w:eastAsia="Times New Roman" w:hAnsiTheme="minorHAnsi" w:cstheme="minorHAnsi"/>
            <w:bCs/>
            <w:i/>
            <w:sz w:val="24"/>
            <w:szCs w:val="24"/>
            <w:lang w:val="en-IN"/>
          </w:rPr>
          <w:delText>Buyer shall procure the pilot for the LNG Ship required for the LNG Ship to be able proceed beyond the PBS. Buyer is solely responsible for procuring and compensating such pilot.</w:delText>
        </w:r>
      </w:del>
    </w:p>
    <w:p w14:paraId="6614A0B2" w14:textId="5D60D8D9" w:rsidR="00A56F8F" w:rsidRPr="0074216D" w:rsidDel="00022465" w:rsidRDefault="00A56F8F">
      <w:pPr>
        <w:spacing w:after="160" w:line="259" w:lineRule="auto"/>
        <w:jc w:val="center"/>
        <w:rPr>
          <w:del w:id="277" w:author="Lim, Vanessa Gunawan" w:date="2022-11-17T15:17:00Z"/>
          <w:rFonts w:asciiTheme="minorHAnsi" w:eastAsia="Times New Roman" w:hAnsiTheme="minorHAnsi" w:cstheme="minorHAnsi"/>
          <w:bCs/>
          <w:i/>
          <w:sz w:val="24"/>
          <w:szCs w:val="24"/>
          <w:lang w:val="en-IN"/>
        </w:rPr>
        <w:pPrChange w:id="278" w:author="Lim, Vanessa Gunawan" w:date="2022-11-17T15:17:00Z">
          <w:pPr>
            <w:numPr>
              <w:ilvl w:val="1"/>
              <w:numId w:val="11"/>
            </w:numPr>
            <w:spacing w:before="120" w:after="120"/>
            <w:ind w:left="720" w:hanging="720"/>
            <w:jc w:val="both"/>
            <w:outlineLvl w:val="2"/>
          </w:pPr>
        </w:pPrChange>
      </w:pPr>
      <w:del w:id="279" w:author="Lim, Vanessa Gunawan" w:date="2022-11-17T15:17:00Z">
        <w:r w:rsidRPr="0074216D" w:rsidDel="00022465">
          <w:rPr>
            <w:rFonts w:asciiTheme="minorHAnsi" w:eastAsia="Times New Roman" w:hAnsiTheme="minorHAnsi" w:cstheme="minorHAnsi"/>
            <w:bCs/>
            <w:i/>
            <w:sz w:val="24"/>
            <w:szCs w:val="24"/>
            <w:lang w:val="en-IN"/>
          </w:rPr>
          <w:delText>Buyer shall pay all charges in respect of an LNG Ship entering or leaving the Loading Port or loading LNG directly to the appropriate Person. All charges payable by reason of any LNG Ship having to shift from berth at the Sabine Pass Facility as a result of the action or inaction of a Party shall be paid by such Party.</w:delText>
        </w:r>
      </w:del>
    </w:p>
    <w:p w14:paraId="4065B809" w14:textId="30480873" w:rsidR="00A56F8F" w:rsidRPr="0074216D" w:rsidDel="00022465" w:rsidRDefault="00A56F8F">
      <w:pPr>
        <w:spacing w:after="160" w:line="259" w:lineRule="auto"/>
        <w:jc w:val="center"/>
        <w:rPr>
          <w:del w:id="280" w:author="Lim, Vanessa Gunawan" w:date="2022-11-17T15:17:00Z"/>
          <w:rFonts w:asciiTheme="minorHAnsi" w:eastAsia="Times New Roman" w:hAnsiTheme="minorHAnsi" w:cstheme="minorHAnsi"/>
          <w:bCs/>
          <w:i/>
          <w:sz w:val="24"/>
          <w:szCs w:val="24"/>
          <w:lang w:val="en-IN"/>
        </w:rPr>
        <w:pPrChange w:id="281" w:author="Lim, Vanessa Gunawan" w:date="2022-11-17T15:17:00Z">
          <w:pPr>
            <w:numPr>
              <w:ilvl w:val="1"/>
              <w:numId w:val="11"/>
            </w:numPr>
            <w:spacing w:before="120" w:after="120"/>
            <w:ind w:left="720" w:hanging="720"/>
            <w:jc w:val="both"/>
            <w:outlineLvl w:val="2"/>
          </w:pPr>
        </w:pPrChange>
      </w:pPr>
      <w:del w:id="282" w:author="Lim, Vanessa Gunawan" w:date="2022-11-17T15:17:00Z">
        <w:r w:rsidRPr="0074216D" w:rsidDel="00022465">
          <w:rPr>
            <w:rFonts w:asciiTheme="minorHAnsi" w:eastAsia="Times New Roman" w:hAnsiTheme="minorHAnsi" w:cstheme="minorHAnsi"/>
            <w:bCs/>
            <w:i/>
            <w:sz w:val="24"/>
            <w:szCs w:val="24"/>
            <w:lang w:val="en-IN"/>
          </w:rPr>
          <w:delText>Each LNG Ship must satisfy the following requirements:</w:delText>
        </w:r>
      </w:del>
    </w:p>
    <w:p w14:paraId="19521647" w14:textId="22DC1BE6" w:rsidR="00A56F8F" w:rsidRPr="0074216D" w:rsidDel="00022465" w:rsidRDefault="00A56F8F">
      <w:pPr>
        <w:spacing w:after="160" w:line="259" w:lineRule="auto"/>
        <w:jc w:val="center"/>
        <w:rPr>
          <w:del w:id="283" w:author="Lim, Vanessa Gunawan" w:date="2022-11-17T15:17:00Z"/>
          <w:rFonts w:asciiTheme="minorHAnsi" w:eastAsia="Times New Roman" w:hAnsiTheme="minorHAnsi" w:cstheme="minorHAnsi"/>
          <w:bCs/>
          <w:i/>
          <w:sz w:val="24"/>
          <w:szCs w:val="24"/>
          <w:lang w:val="en-IN"/>
        </w:rPr>
        <w:pPrChange w:id="284" w:author="Lim, Vanessa Gunawan" w:date="2022-11-17T15:17:00Z">
          <w:pPr>
            <w:pStyle w:val="ListParagraph"/>
            <w:numPr>
              <w:numId w:val="12"/>
            </w:numPr>
            <w:tabs>
              <w:tab w:val="num" w:pos="3240"/>
            </w:tabs>
            <w:spacing w:before="120"/>
            <w:ind w:left="1440" w:hanging="720"/>
            <w:jc w:val="both"/>
            <w:outlineLvl w:val="3"/>
          </w:pPr>
        </w:pPrChange>
      </w:pPr>
      <w:del w:id="285" w:author="Lim, Vanessa Gunawan" w:date="2022-11-17T15:17:00Z">
        <w:r w:rsidRPr="0074216D" w:rsidDel="00022465">
          <w:rPr>
            <w:rFonts w:asciiTheme="minorHAnsi" w:eastAsia="Times New Roman" w:hAnsiTheme="minorHAnsi" w:cstheme="minorHAnsi"/>
            <w:bCs/>
            <w:i/>
            <w:sz w:val="24"/>
            <w:szCs w:val="24"/>
            <w:lang w:val="en-IN"/>
          </w:rPr>
          <w:lastRenderedPageBreak/>
          <w:delText xml:space="preserve">Except as otherwise mutually agreed in writing by the Parties, each LNG Ship shall be compatible with the specifications of the Sabine Pass Facility identified in Section 5 and any modifications to the Sabine Pass Facility, and shall be of a sufficient size to load the applicable </w:delText>
        </w:r>
        <w:bookmarkStart w:id="286" w:name="OLE_LINK17"/>
        <w:r w:rsidRPr="0074216D" w:rsidDel="00022465">
          <w:rPr>
            <w:rFonts w:asciiTheme="minorHAnsi" w:eastAsia="Times New Roman" w:hAnsiTheme="minorHAnsi" w:cstheme="minorHAnsi"/>
            <w:bCs/>
            <w:i/>
            <w:sz w:val="24"/>
            <w:szCs w:val="24"/>
            <w:lang w:val="en-IN"/>
          </w:rPr>
          <w:delText xml:space="preserve">Cargo Quantity </w:delText>
        </w:r>
        <w:bookmarkEnd w:id="286"/>
        <w:r w:rsidRPr="0074216D" w:rsidDel="00022465">
          <w:rPr>
            <w:rFonts w:asciiTheme="minorHAnsi" w:eastAsia="Times New Roman" w:hAnsiTheme="minorHAnsi" w:cstheme="minorHAnsi"/>
            <w:bCs/>
            <w:i/>
            <w:sz w:val="24"/>
            <w:szCs w:val="24"/>
            <w:lang w:val="en-IN"/>
          </w:rPr>
          <w:delText xml:space="preserve">(subject to the Operational Tolerance). If Buyer’s LNG Ship is not capable of loading the applicable Cargo Quantity (subject to the Operational Tolerance), Buyer shall be deemed to have a Buyer's Deficiency Quantity and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_Ref89006457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apply.</w:delText>
        </w:r>
      </w:del>
    </w:p>
    <w:p w14:paraId="7D2D4F92" w14:textId="34F1AA5C" w:rsidR="00A56F8F" w:rsidRPr="0074216D" w:rsidDel="00022465" w:rsidRDefault="00A56F8F">
      <w:pPr>
        <w:spacing w:after="160" w:line="259" w:lineRule="auto"/>
        <w:jc w:val="center"/>
        <w:rPr>
          <w:del w:id="287" w:author="Lim, Vanessa Gunawan" w:date="2022-11-17T15:17:00Z"/>
          <w:rFonts w:asciiTheme="minorHAnsi" w:eastAsia="Times New Roman" w:hAnsiTheme="minorHAnsi" w:cstheme="minorHAnsi"/>
          <w:bCs/>
          <w:i/>
          <w:sz w:val="24"/>
          <w:szCs w:val="24"/>
          <w:lang w:val="en-IN"/>
        </w:rPr>
        <w:pPrChange w:id="288" w:author="Lim, Vanessa Gunawan" w:date="2022-11-17T15:17:00Z">
          <w:pPr>
            <w:pStyle w:val="ListParagraph"/>
            <w:numPr>
              <w:numId w:val="12"/>
            </w:numPr>
            <w:tabs>
              <w:tab w:val="num" w:pos="3240"/>
            </w:tabs>
            <w:spacing w:before="120"/>
            <w:ind w:left="1440" w:hanging="720"/>
            <w:jc w:val="both"/>
            <w:outlineLvl w:val="3"/>
          </w:pPr>
        </w:pPrChange>
      </w:pPr>
      <w:del w:id="289" w:author="Lim, Vanessa Gunawan" w:date="2022-11-17T15:17:00Z">
        <w:r w:rsidRPr="0074216D" w:rsidDel="00022465">
          <w:rPr>
            <w:rFonts w:asciiTheme="minorHAnsi" w:eastAsia="Times New Roman" w:hAnsiTheme="minorHAnsi" w:cstheme="minorHAnsi"/>
            <w:bCs/>
            <w:i/>
            <w:sz w:val="24"/>
            <w:szCs w:val="24"/>
            <w:lang w:val="en-IN"/>
          </w:rPr>
          <w:delText>Except as otherwise agreed in writing by Seller, which agreement shall not be unreasonably withheld, each LNG Ship shall have a gross volumetric capacity between one hundred thirty-five thousand (150,000) cubic meters and one hundred eighty thousand (180,000) cubic meters.</w:delText>
        </w:r>
      </w:del>
    </w:p>
    <w:p w14:paraId="4E529391" w14:textId="19CC4F71" w:rsidR="00A56F8F" w:rsidRPr="0074216D" w:rsidDel="00022465" w:rsidRDefault="00A56F8F">
      <w:pPr>
        <w:spacing w:after="160" w:line="259" w:lineRule="auto"/>
        <w:jc w:val="center"/>
        <w:rPr>
          <w:del w:id="290" w:author="Lim, Vanessa Gunawan" w:date="2022-11-17T15:17:00Z"/>
          <w:rFonts w:asciiTheme="minorHAnsi" w:eastAsia="Times New Roman" w:hAnsiTheme="minorHAnsi" w:cstheme="minorHAnsi"/>
          <w:bCs/>
          <w:i/>
          <w:sz w:val="24"/>
          <w:szCs w:val="24"/>
          <w:lang w:val="en-IN"/>
        </w:rPr>
        <w:pPrChange w:id="291" w:author="Lim, Vanessa Gunawan" w:date="2022-11-17T15:17:00Z">
          <w:pPr>
            <w:pStyle w:val="ListParagraph"/>
            <w:numPr>
              <w:numId w:val="12"/>
            </w:numPr>
            <w:tabs>
              <w:tab w:val="num" w:pos="3240"/>
            </w:tabs>
            <w:spacing w:before="120"/>
            <w:ind w:left="1440" w:hanging="720"/>
            <w:jc w:val="both"/>
            <w:outlineLvl w:val="3"/>
          </w:pPr>
        </w:pPrChange>
      </w:pPr>
      <w:del w:id="292" w:author="Lim, Vanessa Gunawan" w:date="2022-11-17T15:17:00Z">
        <w:r w:rsidRPr="0074216D" w:rsidDel="00022465">
          <w:rPr>
            <w:rFonts w:asciiTheme="minorHAnsi" w:eastAsia="Times New Roman" w:hAnsiTheme="minorHAnsi" w:cstheme="minorHAnsi"/>
            <w:bCs/>
            <w:i/>
            <w:sz w:val="24"/>
            <w:szCs w:val="24"/>
            <w:lang w:val="en-IN"/>
          </w:rPr>
          <w:delText>Each LNG Ship shall be, in accordance with International Standards, (i) fit in every way for the safe loading, unloading, handling, and carrying of LNG in bulk at atmospheric pressure; and (ii) tight, staunch, strong and otherwise seaworthy with cargo handling and storage systems (including instrumentation) necessary for the safe loading, unloading, handling, carrying and measuring of LNG in good order and condition.</w:delText>
        </w:r>
      </w:del>
    </w:p>
    <w:p w14:paraId="50F40182" w14:textId="06CCE004" w:rsidR="00A56F8F" w:rsidRPr="0074216D" w:rsidDel="00022465" w:rsidRDefault="00A56F8F">
      <w:pPr>
        <w:spacing w:after="160" w:line="259" w:lineRule="auto"/>
        <w:jc w:val="center"/>
        <w:rPr>
          <w:del w:id="293" w:author="Lim, Vanessa Gunawan" w:date="2022-11-17T15:17:00Z"/>
          <w:rFonts w:asciiTheme="minorHAnsi" w:eastAsia="Times New Roman" w:hAnsiTheme="minorHAnsi" w:cstheme="minorHAnsi"/>
          <w:bCs/>
          <w:i/>
          <w:sz w:val="24"/>
          <w:szCs w:val="24"/>
          <w:lang w:val="en-IN"/>
        </w:rPr>
        <w:pPrChange w:id="294" w:author="Lim, Vanessa Gunawan" w:date="2022-11-17T15:17:00Z">
          <w:pPr>
            <w:pStyle w:val="ListParagraph"/>
            <w:numPr>
              <w:numId w:val="12"/>
            </w:numPr>
            <w:tabs>
              <w:tab w:val="num" w:pos="3240"/>
            </w:tabs>
            <w:spacing w:before="120"/>
            <w:ind w:left="1440" w:hanging="720"/>
            <w:jc w:val="both"/>
            <w:outlineLvl w:val="3"/>
          </w:pPr>
        </w:pPrChange>
      </w:pPr>
      <w:del w:id="295" w:author="Lim, Vanessa Gunawan" w:date="2022-11-17T15:17:00Z">
        <w:r w:rsidRPr="0074216D" w:rsidDel="00022465">
          <w:rPr>
            <w:rFonts w:asciiTheme="minorHAnsi" w:eastAsia="Times New Roman" w:hAnsiTheme="minorHAnsi" w:cstheme="minorHAnsi"/>
            <w:bCs/>
            <w:i/>
            <w:sz w:val="24"/>
            <w:szCs w:val="24"/>
            <w:lang w:val="en-IN"/>
          </w:rPr>
          <w:delText>Each LNG Ship shall at all times be maintained in class with any of the following: American Bureau of Shipping, Lloyd’s Register, Bureau Veritas, Det Norske Veritas or any other classification society that is (i) a member of International Association of Classification Societies Ltd. (IACS) and (ii) mutually agreeable to the Parties.</w:delText>
        </w:r>
      </w:del>
    </w:p>
    <w:p w14:paraId="3BEABE48" w14:textId="72677267" w:rsidR="00A56F8F" w:rsidRPr="0074216D" w:rsidDel="00022465" w:rsidRDefault="00A56F8F">
      <w:pPr>
        <w:spacing w:after="160" w:line="259" w:lineRule="auto"/>
        <w:jc w:val="center"/>
        <w:rPr>
          <w:del w:id="296" w:author="Lim, Vanessa Gunawan" w:date="2022-11-17T15:17:00Z"/>
          <w:rFonts w:asciiTheme="minorHAnsi" w:eastAsia="Times New Roman" w:hAnsiTheme="minorHAnsi" w:cstheme="minorHAnsi"/>
          <w:bCs/>
          <w:i/>
          <w:sz w:val="24"/>
          <w:szCs w:val="24"/>
          <w:lang w:val="en-IN"/>
        </w:rPr>
        <w:pPrChange w:id="297" w:author="Lim, Vanessa Gunawan" w:date="2022-11-17T15:17:00Z">
          <w:pPr>
            <w:pStyle w:val="ListParagraph"/>
            <w:numPr>
              <w:numId w:val="12"/>
            </w:numPr>
            <w:tabs>
              <w:tab w:val="num" w:pos="3240"/>
            </w:tabs>
            <w:spacing w:before="120"/>
            <w:ind w:left="1440" w:hanging="720"/>
            <w:jc w:val="both"/>
            <w:outlineLvl w:val="3"/>
          </w:pPr>
        </w:pPrChange>
      </w:pPr>
      <w:del w:id="298" w:author="Lim, Vanessa Gunawan" w:date="2022-11-17T15:17:00Z">
        <w:r w:rsidRPr="0074216D" w:rsidDel="00022465">
          <w:rPr>
            <w:rFonts w:asciiTheme="minorHAnsi" w:eastAsia="Times New Roman" w:hAnsiTheme="minorHAnsi" w:cstheme="minorHAnsi"/>
            <w:bCs/>
            <w:i/>
            <w:sz w:val="24"/>
            <w:szCs w:val="24"/>
            <w:lang w:val="en-IN"/>
          </w:rPr>
          <w:delText>Each LNG Ship shall have been constructed to all applicable International Standards (including the International Code for the Construction and Equipment of Ships Carrying Liquefied Gases in Bulk).</w:delText>
        </w:r>
      </w:del>
    </w:p>
    <w:p w14:paraId="379292C5" w14:textId="069F4216" w:rsidR="00A56F8F" w:rsidRPr="0074216D" w:rsidDel="00022465" w:rsidRDefault="00A56F8F">
      <w:pPr>
        <w:spacing w:after="160" w:line="259" w:lineRule="auto"/>
        <w:jc w:val="center"/>
        <w:rPr>
          <w:del w:id="299" w:author="Lim, Vanessa Gunawan" w:date="2022-11-17T15:17:00Z"/>
          <w:rFonts w:asciiTheme="minorHAnsi" w:eastAsia="Times New Roman" w:hAnsiTheme="minorHAnsi" w:cstheme="minorHAnsi"/>
          <w:bCs/>
          <w:i/>
          <w:sz w:val="24"/>
          <w:szCs w:val="24"/>
          <w:lang w:val="en-IN"/>
        </w:rPr>
        <w:pPrChange w:id="300" w:author="Lim, Vanessa Gunawan" w:date="2022-11-17T15:17:00Z">
          <w:pPr>
            <w:pStyle w:val="ListParagraph"/>
            <w:numPr>
              <w:numId w:val="12"/>
            </w:numPr>
            <w:tabs>
              <w:tab w:val="num" w:pos="3240"/>
            </w:tabs>
            <w:spacing w:before="120"/>
            <w:ind w:left="1440" w:hanging="720"/>
            <w:jc w:val="both"/>
            <w:outlineLvl w:val="3"/>
          </w:pPr>
        </w:pPrChange>
      </w:pPr>
      <w:del w:id="301" w:author="Lim, Vanessa Gunawan" w:date="2022-11-17T15:17:00Z">
        <w:r w:rsidRPr="0074216D" w:rsidDel="00022465">
          <w:rPr>
            <w:rFonts w:asciiTheme="minorHAnsi" w:eastAsia="Times New Roman" w:hAnsiTheme="minorHAnsi" w:cstheme="minorHAnsi"/>
            <w:bCs/>
            <w:i/>
            <w:sz w:val="24"/>
            <w:szCs w:val="24"/>
            <w:lang w:val="en-IN"/>
          </w:rPr>
          <w:delText>Each LNG Ship shall comply with, and shall be fully equipped, supplied, operated, and maintained to comply with, all applicable International Standards and applicable laws, including those that relate to seaworthiness, design, safety, environmental protection, navigation, and other operational matters, and all procedures, permits, and approvals of Competent Authorities for LNG vessels that are required for the transportation and loading of LNG at the Loading Port. Unless approved by Seller in writing, which approval shall not be unreasonably withheld or delayed, an LNG Ship shall be prohibited from engaging in any maintenance, repair or in-water surveys while berthed at the Sabine Pass Facility. Each LNG Ship shall comply fully with the guidelines of any Governmental Authority of the United States of America, including the National Oceanographic and Atmospheric Administration (NOAA), in relation to actions to avoid strikes in the waters of the United States of America with protected sea turtles and cetaceans (e.g., whales and other marine mammals) and with regard to the reporting of any strike by the LNG Ship which causes injury to such protected species.</w:delText>
        </w:r>
      </w:del>
    </w:p>
    <w:p w14:paraId="0D155567" w14:textId="29071C49" w:rsidR="00A56F8F" w:rsidRPr="0074216D" w:rsidDel="00022465" w:rsidRDefault="00A56F8F">
      <w:pPr>
        <w:spacing w:after="160" w:line="259" w:lineRule="auto"/>
        <w:jc w:val="center"/>
        <w:rPr>
          <w:del w:id="302" w:author="Lim, Vanessa Gunawan" w:date="2022-11-17T15:17:00Z"/>
          <w:rFonts w:asciiTheme="minorHAnsi" w:eastAsia="Times New Roman" w:hAnsiTheme="minorHAnsi" w:cstheme="minorHAnsi"/>
          <w:bCs/>
          <w:i/>
          <w:sz w:val="24"/>
          <w:szCs w:val="24"/>
          <w:lang w:val="en-IN"/>
        </w:rPr>
        <w:pPrChange w:id="303" w:author="Lim, Vanessa Gunawan" w:date="2022-11-17T15:17:00Z">
          <w:pPr>
            <w:pStyle w:val="ListParagraph"/>
            <w:numPr>
              <w:numId w:val="12"/>
            </w:numPr>
            <w:tabs>
              <w:tab w:val="num" w:pos="3240"/>
            </w:tabs>
            <w:spacing w:before="120"/>
            <w:ind w:left="1440" w:hanging="720"/>
            <w:jc w:val="both"/>
            <w:outlineLvl w:val="3"/>
          </w:pPr>
        </w:pPrChange>
      </w:pPr>
      <w:del w:id="304" w:author="Lim, Vanessa Gunawan" w:date="2022-11-17T15:17:00Z">
        <w:r w:rsidRPr="0074216D" w:rsidDel="00022465">
          <w:rPr>
            <w:rFonts w:asciiTheme="minorHAnsi" w:eastAsia="Times New Roman" w:hAnsiTheme="minorHAnsi" w:cstheme="minorHAnsi"/>
            <w:bCs/>
            <w:i/>
            <w:sz w:val="24"/>
            <w:szCs w:val="24"/>
            <w:lang w:val="en-IN"/>
          </w:rPr>
          <w:delText xml:space="preserve">The officers and crew of each LNG Ship shall have the ability, experience, licenses and training commensurate with the performance of their duties in accordance with internationally accepted standards with which it is customary for Reasonable and Prudent Operators of LNG vessels to comply and as required by Competent Authorities and any labor organization having </w:delText>
        </w:r>
        <w:r w:rsidRPr="0074216D" w:rsidDel="00022465">
          <w:rPr>
            <w:rFonts w:asciiTheme="minorHAnsi" w:eastAsia="Times New Roman" w:hAnsiTheme="minorHAnsi" w:cstheme="minorHAnsi"/>
            <w:bCs/>
            <w:i/>
            <w:sz w:val="24"/>
            <w:szCs w:val="24"/>
            <w:lang w:val="en-IN"/>
          </w:rPr>
          <w:lastRenderedPageBreak/>
          <w:delText>jurisdiction over the LNG Ship or her crew. Without in any way limiting the foregoing, the master, chief engineer, all cargo engineers, and all deck officers shall be fluent in written and oral English and shall maintain all records and provide all reports with respect to the LNG Ship in English.</w:delText>
        </w:r>
      </w:del>
    </w:p>
    <w:p w14:paraId="067A0EFD" w14:textId="4041D92B" w:rsidR="00A56F8F" w:rsidRPr="0074216D" w:rsidDel="00022465" w:rsidRDefault="00A56F8F">
      <w:pPr>
        <w:spacing w:after="160" w:line="259" w:lineRule="auto"/>
        <w:jc w:val="center"/>
        <w:rPr>
          <w:del w:id="305" w:author="Lim, Vanessa Gunawan" w:date="2022-11-17T15:17:00Z"/>
          <w:rFonts w:asciiTheme="minorHAnsi" w:eastAsia="Times New Roman" w:hAnsiTheme="minorHAnsi" w:cstheme="minorHAnsi"/>
          <w:bCs/>
          <w:i/>
          <w:sz w:val="24"/>
          <w:szCs w:val="24"/>
          <w:lang w:val="en-IN"/>
        </w:rPr>
        <w:pPrChange w:id="306" w:author="Lim, Vanessa Gunawan" w:date="2022-11-17T15:17:00Z">
          <w:pPr>
            <w:pStyle w:val="ListParagraph"/>
            <w:numPr>
              <w:numId w:val="12"/>
            </w:numPr>
            <w:tabs>
              <w:tab w:val="num" w:pos="3240"/>
            </w:tabs>
            <w:spacing w:before="120"/>
            <w:ind w:left="1440" w:hanging="720"/>
            <w:jc w:val="both"/>
            <w:outlineLvl w:val="3"/>
          </w:pPr>
        </w:pPrChange>
      </w:pPr>
      <w:del w:id="307" w:author="Lim, Vanessa Gunawan" w:date="2022-11-17T15:17:00Z">
        <w:r w:rsidRPr="0074216D" w:rsidDel="00022465">
          <w:rPr>
            <w:rFonts w:asciiTheme="minorHAnsi" w:eastAsia="Times New Roman" w:hAnsiTheme="minorHAnsi" w:cstheme="minorHAnsi"/>
            <w:bCs/>
            <w:i/>
            <w:sz w:val="24"/>
            <w:szCs w:val="24"/>
            <w:lang w:val="en-IN"/>
          </w:rPr>
          <w:delText>Each LNG Ship shall have communication equipment complying with applicable regulations of Competent Authorities and permitting such LNG Ship to be in constant communication with the Sabine Pass Facility and with other vessels in the area (including fireboats, escort vessels and other vessels employed in port operations).</w:delText>
        </w:r>
      </w:del>
    </w:p>
    <w:p w14:paraId="139DA6BA" w14:textId="3E77F953" w:rsidR="00A56F8F" w:rsidRPr="0074216D" w:rsidDel="00022465" w:rsidRDefault="00A56F8F">
      <w:pPr>
        <w:spacing w:after="160" w:line="259" w:lineRule="auto"/>
        <w:jc w:val="center"/>
        <w:rPr>
          <w:del w:id="308" w:author="Lim, Vanessa Gunawan" w:date="2022-11-17T15:17:00Z"/>
          <w:rFonts w:asciiTheme="minorHAnsi" w:eastAsia="Times New Roman" w:hAnsiTheme="minorHAnsi" w:cstheme="minorHAnsi"/>
          <w:bCs/>
          <w:i/>
          <w:sz w:val="24"/>
          <w:szCs w:val="24"/>
          <w:lang w:val="en-IN"/>
        </w:rPr>
        <w:pPrChange w:id="309" w:author="Lim, Vanessa Gunawan" w:date="2022-11-17T15:17:00Z">
          <w:pPr>
            <w:pStyle w:val="ListParagraph"/>
            <w:numPr>
              <w:numId w:val="12"/>
            </w:numPr>
            <w:tabs>
              <w:tab w:val="num" w:pos="3240"/>
            </w:tabs>
            <w:spacing w:before="120"/>
            <w:ind w:left="1440" w:hanging="720"/>
            <w:jc w:val="both"/>
            <w:outlineLvl w:val="3"/>
          </w:pPr>
        </w:pPrChange>
      </w:pPr>
      <w:del w:id="310" w:author="Lim, Vanessa Gunawan" w:date="2022-11-17T15:17:00Z">
        <w:r w:rsidRPr="0074216D" w:rsidDel="00022465">
          <w:rPr>
            <w:rFonts w:asciiTheme="minorHAnsi" w:eastAsia="Times New Roman" w:hAnsiTheme="minorHAnsi" w:cstheme="minorHAnsi"/>
            <w:bCs/>
            <w:i/>
            <w:sz w:val="24"/>
            <w:szCs w:val="24"/>
            <w:lang w:val="en-IN"/>
          </w:rPr>
          <w:delText xml:space="preserve">Provided that the Sabine Pass Facility supplies a suitable vapor return line meeting the requirements of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_Ref89170872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5</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then:</w:delText>
        </w:r>
      </w:del>
    </w:p>
    <w:p w14:paraId="2211E47F" w14:textId="542BC75F" w:rsidR="00A56F8F" w:rsidRPr="0074216D" w:rsidDel="00022465" w:rsidRDefault="00A56F8F">
      <w:pPr>
        <w:spacing w:after="160" w:line="259" w:lineRule="auto"/>
        <w:jc w:val="center"/>
        <w:rPr>
          <w:del w:id="311" w:author="Lim, Vanessa Gunawan" w:date="2022-11-17T15:17:00Z"/>
          <w:rFonts w:asciiTheme="minorHAnsi" w:eastAsia="Times New Roman" w:hAnsiTheme="minorHAnsi" w:cstheme="minorHAnsi"/>
          <w:bCs/>
          <w:i/>
          <w:iCs/>
          <w:sz w:val="24"/>
          <w:szCs w:val="24"/>
          <w:lang w:val="en-IN"/>
        </w:rPr>
        <w:pPrChange w:id="312" w:author="Lim, Vanessa Gunawan" w:date="2022-11-17T15:17:00Z">
          <w:pPr>
            <w:pStyle w:val="ListParagraph"/>
            <w:tabs>
              <w:tab w:val="num" w:pos="2160"/>
            </w:tabs>
            <w:spacing w:before="120"/>
            <w:ind w:left="2160" w:hanging="720"/>
            <w:jc w:val="both"/>
            <w:outlineLvl w:val="4"/>
          </w:pPr>
        </w:pPrChange>
      </w:pPr>
      <w:del w:id="313" w:author="Lim, Vanessa Gunawan" w:date="2022-11-17T15:17:00Z">
        <w:r w:rsidRPr="0074216D" w:rsidDel="00022465">
          <w:rPr>
            <w:rFonts w:asciiTheme="minorHAnsi" w:eastAsia="Times New Roman" w:hAnsiTheme="minorHAnsi" w:cstheme="minorHAnsi"/>
            <w:bCs/>
            <w:i/>
            <w:sz w:val="24"/>
            <w:szCs w:val="24"/>
            <w:lang w:val="en-IN"/>
          </w:rPr>
          <w:delText>(A)</w:delText>
        </w:r>
        <w:r w:rsidRPr="0074216D" w:rsidDel="00022465">
          <w:rPr>
            <w:rFonts w:asciiTheme="minorHAnsi" w:eastAsia="Times New Roman" w:hAnsiTheme="minorHAnsi" w:cstheme="minorHAnsi"/>
            <w:bCs/>
            <w:i/>
            <w:sz w:val="24"/>
            <w:szCs w:val="24"/>
            <w:lang w:val="en-IN"/>
          </w:rPr>
          <w:tab/>
        </w:r>
        <w:r w:rsidRPr="0074216D" w:rsidDel="00022465">
          <w:rPr>
            <w:rFonts w:asciiTheme="minorHAnsi" w:eastAsia="Times New Roman" w:hAnsiTheme="minorHAnsi" w:cstheme="minorHAnsi"/>
            <w:bCs/>
            <w:i/>
            <w:iCs/>
            <w:sz w:val="24"/>
            <w:szCs w:val="24"/>
            <w:lang w:val="en-IN"/>
          </w:rPr>
          <w:delText>an LNG Ship with an LNG cargo containment capacity less than or equal to one hundred forty thousand (140,000) cubic meters shall be capable of loading a full cargo of LNG in a maximum of fifteen (15) hours; and</w:delText>
        </w:r>
      </w:del>
    </w:p>
    <w:p w14:paraId="23779516" w14:textId="5EBBC9E1" w:rsidR="00A56F8F" w:rsidRPr="0074216D" w:rsidDel="00022465" w:rsidRDefault="00A56F8F">
      <w:pPr>
        <w:spacing w:after="160" w:line="259" w:lineRule="auto"/>
        <w:jc w:val="center"/>
        <w:rPr>
          <w:del w:id="314" w:author="Lim, Vanessa Gunawan" w:date="2022-11-17T15:17:00Z"/>
          <w:sz w:val="24"/>
          <w:szCs w:val="24"/>
          <w:lang w:val="en-IN"/>
        </w:rPr>
        <w:pPrChange w:id="315" w:author="Lim, Vanessa Gunawan" w:date="2022-11-17T15:17:00Z">
          <w:pPr>
            <w:pStyle w:val="ListParagraph"/>
            <w:tabs>
              <w:tab w:val="num" w:pos="2160"/>
            </w:tabs>
            <w:spacing w:before="120"/>
            <w:ind w:left="2160" w:hanging="720"/>
            <w:jc w:val="both"/>
            <w:outlineLvl w:val="4"/>
          </w:pPr>
        </w:pPrChange>
      </w:pPr>
      <w:del w:id="316" w:author="Lim, Vanessa Gunawan" w:date="2022-11-17T15:17:00Z">
        <w:r w:rsidRPr="0074216D" w:rsidDel="00022465">
          <w:rPr>
            <w:rFonts w:asciiTheme="minorHAnsi" w:eastAsia="Times New Roman" w:hAnsiTheme="minorHAnsi" w:cstheme="minorHAnsi"/>
            <w:bCs/>
            <w:i/>
            <w:iCs/>
            <w:sz w:val="24"/>
            <w:szCs w:val="24"/>
            <w:lang w:val="en-IN"/>
          </w:rPr>
          <w:delText>(B)</w:delText>
        </w:r>
        <w:r w:rsidRPr="0074216D" w:rsidDel="00022465">
          <w:rPr>
            <w:rFonts w:asciiTheme="minorHAnsi" w:eastAsia="Times New Roman" w:hAnsiTheme="minorHAnsi" w:cstheme="minorHAnsi"/>
            <w:bCs/>
            <w:i/>
            <w:iCs/>
            <w:sz w:val="24"/>
            <w:szCs w:val="24"/>
            <w:lang w:val="en-IN"/>
          </w:rPr>
          <w:tab/>
        </w:r>
        <w:r w:rsidRPr="0074216D" w:rsidDel="00022465">
          <w:rPr>
            <w:sz w:val="24"/>
            <w:szCs w:val="24"/>
            <w:lang w:val="en-IN"/>
          </w:rPr>
          <w:delText>an LNG Ship with an LNG cargo containment capacity greater than one hundred forty thousand (140,000) cubic meters shall be capable of loading a full cargo of LNG in the number of hours derived after applying the following formula:</w:delText>
        </w:r>
      </w:del>
    </w:p>
    <w:p w14:paraId="3D9F2244" w14:textId="60527E78" w:rsidR="00A56F8F" w:rsidRPr="0074216D" w:rsidDel="00022465" w:rsidRDefault="00A56F8F">
      <w:pPr>
        <w:spacing w:after="160" w:line="259" w:lineRule="auto"/>
        <w:jc w:val="center"/>
        <w:rPr>
          <w:del w:id="317" w:author="Lim, Vanessa Gunawan" w:date="2022-11-17T15:17:00Z"/>
          <w:rFonts w:asciiTheme="minorHAnsi" w:eastAsia="Times New Roman" w:hAnsiTheme="minorHAnsi" w:cstheme="minorHAnsi"/>
          <w:bCs/>
          <w:i/>
          <w:iCs/>
          <w:sz w:val="24"/>
          <w:szCs w:val="24"/>
          <w:lang w:val="en-IN"/>
        </w:rPr>
        <w:pPrChange w:id="318" w:author="Lim, Vanessa Gunawan" w:date="2022-11-17T15:17:00Z">
          <w:pPr>
            <w:spacing w:before="120" w:after="120"/>
            <w:ind w:left="2160"/>
            <w:jc w:val="both"/>
            <w:outlineLvl w:val="4"/>
          </w:pPr>
        </w:pPrChange>
      </w:pPr>
      <w:del w:id="319" w:author="Lim, Vanessa Gunawan" w:date="2022-11-17T15:17:00Z">
        <w:r w:rsidRPr="0074216D" w:rsidDel="00022465">
          <w:rPr>
            <w:rFonts w:asciiTheme="minorHAnsi" w:eastAsia="Times New Roman" w:hAnsiTheme="minorHAnsi" w:cstheme="minorHAnsi"/>
            <w:bCs/>
            <w:i/>
            <w:iCs/>
            <w:sz w:val="24"/>
            <w:szCs w:val="24"/>
            <w:lang w:val="en-IN"/>
          </w:rPr>
          <w:delText>15 + x = maximum LNG transferring time (in hours)</w:delText>
        </w:r>
      </w:del>
    </w:p>
    <w:p w14:paraId="1CF26A2A" w14:textId="17994ADF" w:rsidR="00A56F8F" w:rsidRPr="0074216D" w:rsidDel="00022465" w:rsidRDefault="00A56F8F">
      <w:pPr>
        <w:spacing w:after="160" w:line="259" w:lineRule="auto"/>
        <w:jc w:val="center"/>
        <w:rPr>
          <w:del w:id="320" w:author="Lim, Vanessa Gunawan" w:date="2022-11-17T15:17:00Z"/>
          <w:rFonts w:asciiTheme="minorHAnsi" w:eastAsia="Times New Roman" w:hAnsiTheme="minorHAnsi" w:cstheme="minorHAnsi"/>
          <w:bCs/>
          <w:i/>
          <w:iCs/>
          <w:sz w:val="24"/>
          <w:szCs w:val="24"/>
          <w:lang w:val="en-IN"/>
        </w:rPr>
        <w:pPrChange w:id="321" w:author="Lim, Vanessa Gunawan" w:date="2022-11-17T15:17:00Z">
          <w:pPr>
            <w:spacing w:before="120" w:after="120"/>
            <w:ind w:left="2160"/>
            <w:jc w:val="both"/>
            <w:outlineLvl w:val="4"/>
          </w:pPr>
        </w:pPrChange>
      </w:pPr>
      <w:del w:id="322" w:author="Lim, Vanessa Gunawan" w:date="2022-11-17T15:17:00Z">
        <w:r w:rsidRPr="0074216D" w:rsidDel="00022465">
          <w:rPr>
            <w:rFonts w:asciiTheme="minorHAnsi" w:eastAsia="Times New Roman" w:hAnsiTheme="minorHAnsi" w:cstheme="minorHAnsi"/>
            <w:bCs/>
            <w:i/>
            <w:iCs/>
            <w:sz w:val="24"/>
            <w:szCs w:val="24"/>
            <w:lang w:val="en-IN"/>
          </w:rPr>
          <w:delText>where:</w:delText>
        </w:r>
      </w:del>
    </w:p>
    <w:p w14:paraId="1ADF9079" w14:textId="3E6DF4C5" w:rsidR="00A56F8F" w:rsidRPr="0074216D" w:rsidDel="00022465" w:rsidRDefault="00A56F8F">
      <w:pPr>
        <w:spacing w:after="160" w:line="259" w:lineRule="auto"/>
        <w:jc w:val="center"/>
        <w:rPr>
          <w:del w:id="323" w:author="Lim, Vanessa Gunawan" w:date="2022-11-17T15:17:00Z"/>
          <w:rFonts w:asciiTheme="minorHAnsi" w:eastAsia="Times New Roman" w:hAnsiTheme="minorHAnsi" w:cstheme="minorHAnsi"/>
          <w:bCs/>
          <w:i/>
          <w:iCs/>
          <w:sz w:val="24"/>
          <w:szCs w:val="24"/>
          <w:lang w:val="en-IN"/>
        </w:rPr>
        <w:pPrChange w:id="324" w:author="Lim, Vanessa Gunawan" w:date="2022-11-17T15:17:00Z">
          <w:pPr>
            <w:spacing w:before="120" w:after="120"/>
            <w:ind w:left="2160"/>
            <w:jc w:val="both"/>
            <w:outlineLvl w:val="4"/>
          </w:pPr>
        </w:pPrChange>
      </w:pPr>
      <w:del w:id="325" w:author="Lim, Vanessa Gunawan" w:date="2022-11-17T15:17:00Z">
        <w:r w:rsidRPr="0074216D" w:rsidDel="00022465">
          <w:rPr>
            <w:rFonts w:asciiTheme="minorHAnsi" w:eastAsia="Times New Roman" w:hAnsiTheme="minorHAnsi" w:cstheme="minorHAnsi"/>
            <w:bCs/>
            <w:i/>
            <w:iCs/>
            <w:sz w:val="24"/>
            <w:szCs w:val="24"/>
            <w:lang w:val="en-IN"/>
          </w:rPr>
          <w:delText>x  =  y/12,000 cubic meters; and</w:delText>
        </w:r>
      </w:del>
    </w:p>
    <w:p w14:paraId="0DB622D0" w14:textId="7FE88BE6" w:rsidR="00A56F8F" w:rsidRPr="0074216D" w:rsidDel="00022465" w:rsidRDefault="00A56F8F">
      <w:pPr>
        <w:spacing w:after="160" w:line="259" w:lineRule="auto"/>
        <w:jc w:val="center"/>
        <w:rPr>
          <w:del w:id="326" w:author="Lim, Vanessa Gunawan" w:date="2022-11-17T15:17:00Z"/>
          <w:rFonts w:asciiTheme="minorHAnsi" w:eastAsia="Times New Roman" w:hAnsiTheme="minorHAnsi" w:cstheme="minorHAnsi"/>
          <w:bCs/>
          <w:i/>
          <w:iCs/>
          <w:sz w:val="24"/>
          <w:szCs w:val="24"/>
          <w:lang w:val="en-IN"/>
        </w:rPr>
        <w:pPrChange w:id="327" w:author="Lim, Vanessa Gunawan" w:date="2022-11-17T15:17:00Z">
          <w:pPr>
            <w:spacing w:before="120" w:after="120"/>
            <w:ind w:left="2160"/>
            <w:jc w:val="both"/>
            <w:outlineLvl w:val="4"/>
          </w:pPr>
        </w:pPrChange>
      </w:pPr>
      <w:del w:id="328" w:author="Lim, Vanessa Gunawan" w:date="2022-11-17T15:17:00Z">
        <w:r w:rsidRPr="0074216D" w:rsidDel="00022465">
          <w:rPr>
            <w:rFonts w:asciiTheme="minorHAnsi" w:eastAsia="Times New Roman" w:hAnsiTheme="minorHAnsi" w:cstheme="minorHAnsi"/>
            <w:bCs/>
            <w:i/>
            <w:iCs/>
            <w:sz w:val="24"/>
            <w:szCs w:val="24"/>
            <w:lang w:val="en-IN"/>
          </w:rPr>
          <w:delText>y  = the LNG cargo containment capacity of the LNG Ship in excess of one hundred forty thousand (140,000) cubic meters.</w:delText>
        </w:r>
      </w:del>
    </w:p>
    <w:p w14:paraId="1F624986" w14:textId="5931F79E" w:rsidR="00A56F8F" w:rsidRPr="0074216D" w:rsidDel="00022465" w:rsidRDefault="00A56F8F">
      <w:pPr>
        <w:spacing w:after="160" w:line="259" w:lineRule="auto"/>
        <w:jc w:val="center"/>
        <w:rPr>
          <w:del w:id="329" w:author="Lim, Vanessa Gunawan" w:date="2022-11-17T15:17:00Z"/>
          <w:rFonts w:asciiTheme="minorHAnsi" w:eastAsia="Times New Roman" w:hAnsiTheme="minorHAnsi" w:cstheme="minorHAnsi"/>
          <w:bCs/>
          <w:i/>
          <w:iCs/>
          <w:sz w:val="24"/>
          <w:szCs w:val="24"/>
          <w:lang w:val="en-IN"/>
        </w:rPr>
        <w:pPrChange w:id="330" w:author="Lim, Vanessa Gunawan" w:date="2022-11-17T15:17:00Z">
          <w:pPr>
            <w:spacing w:before="120" w:after="120"/>
            <w:ind w:left="1440"/>
            <w:jc w:val="both"/>
            <w:outlineLvl w:val="4"/>
          </w:pPr>
        </w:pPrChange>
      </w:pPr>
      <w:del w:id="331" w:author="Lim, Vanessa Gunawan" w:date="2022-11-17T15:17:00Z">
        <w:r w:rsidRPr="0074216D" w:rsidDel="00022465">
          <w:rPr>
            <w:rFonts w:asciiTheme="minorHAnsi" w:eastAsia="Times New Roman" w:hAnsiTheme="minorHAnsi" w:cstheme="minorHAnsi"/>
            <w:bCs/>
            <w:i/>
            <w:iCs/>
            <w:sz w:val="24"/>
            <w:szCs w:val="24"/>
            <w:lang w:val="en-IN"/>
          </w:rPr>
          <w:delText>Time for connecting, cooling, draining, purging and disconnecting of liquid arms shall not be included in the computation of pumping time.</w:delText>
        </w:r>
      </w:del>
    </w:p>
    <w:p w14:paraId="18AB69DB" w14:textId="41B21D9E" w:rsidR="00A56F8F" w:rsidRPr="0074216D" w:rsidDel="00022465" w:rsidRDefault="00A56F8F">
      <w:pPr>
        <w:spacing w:after="160" w:line="259" w:lineRule="auto"/>
        <w:jc w:val="center"/>
        <w:rPr>
          <w:del w:id="332" w:author="Lim, Vanessa Gunawan" w:date="2022-11-17T15:17:00Z"/>
          <w:rFonts w:asciiTheme="minorHAnsi" w:eastAsia="Times New Roman" w:hAnsiTheme="minorHAnsi" w:cstheme="minorHAnsi"/>
          <w:bCs/>
          <w:i/>
          <w:sz w:val="24"/>
          <w:szCs w:val="24"/>
          <w:lang w:val="en-IN"/>
        </w:rPr>
        <w:pPrChange w:id="333" w:author="Lim, Vanessa Gunawan" w:date="2022-11-17T15:17:00Z">
          <w:pPr>
            <w:pStyle w:val="ListParagraph"/>
            <w:numPr>
              <w:numId w:val="12"/>
            </w:numPr>
            <w:tabs>
              <w:tab w:val="num" w:pos="3240"/>
            </w:tabs>
            <w:spacing w:before="120"/>
            <w:ind w:left="1440" w:hanging="720"/>
            <w:jc w:val="both"/>
            <w:outlineLvl w:val="3"/>
          </w:pPr>
        </w:pPrChange>
      </w:pPr>
      <w:del w:id="334" w:author="Lim, Vanessa Gunawan" w:date="2022-11-17T15:17:00Z">
        <w:r w:rsidRPr="0074216D" w:rsidDel="00022465">
          <w:rPr>
            <w:rFonts w:asciiTheme="minorHAnsi" w:eastAsia="Times New Roman" w:hAnsiTheme="minorHAnsi" w:cstheme="minorHAnsi"/>
            <w:bCs/>
            <w:i/>
            <w:sz w:val="24"/>
            <w:szCs w:val="24"/>
            <w:lang w:val="en-IN"/>
          </w:rPr>
          <w:delText xml:space="preserve">Each LNG Ship shall procure and maintain Hull and Machinery Insurance and P&amp;I Insurance in accordance with relevant section of the Agreement. </w:delText>
        </w:r>
      </w:del>
    </w:p>
    <w:p w14:paraId="0308B7AD" w14:textId="18D7FAA8" w:rsidR="00A56F8F" w:rsidRPr="0022278F" w:rsidDel="00022465" w:rsidRDefault="00A56F8F">
      <w:pPr>
        <w:spacing w:after="160" w:line="259" w:lineRule="auto"/>
        <w:jc w:val="center"/>
        <w:rPr>
          <w:del w:id="335" w:author="Lim, Vanessa Gunawan" w:date="2022-11-17T15:17:00Z"/>
          <w:rFonts w:asciiTheme="minorHAnsi" w:eastAsia="Times New Roman" w:hAnsiTheme="minorHAnsi" w:cstheme="minorHAnsi"/>
          <w:bCs/>
          <w:i/>
          <w:sz w:val="24"/>
          <w:szCs w:val="24"/>
          <w:lang w:val="en-IN"/>
        </w:rPr>
        <w:pPrChange w:id="336" w:author="Lim, Vanessa Gunawan" w:date="2022-11-17T15:17:00Z">
          <w:pPr>
            <w:pStyle w:val="ListParagraph"/>
            <w:numPr>
              <w:numId w:val="12"/>
            </w:numPr>
            <w:tabs>
              <w:tab w:val="num" w:pos="3240"/>
            </w:tabs>
            <w:spacing w:before="120"/>
            <w:ind w:left="1440" w:hanging="720"/>
            <w:jc w:val="both"/>
            <w:outlineLvl w:val="3"/>
          </w:pPr>
        </w:pPrChange>
      </w:pPr>
      <w:del w:id="337" w:author="Lim, Vanessa Gunawan" w:date="2022-11-17T15:17:00Z">
        <w:r w:rsidRPr="0022278F" w:rsidDel="00022465">
          <w:rPr>
            <w:rFonts w:asciiTheme="minorHAnsi" w:eastAsia="Times New Roman" w:hAnsiTheme="minorHAnsi" w:cstheme="minorHAnsi"/>
            <w:bCs/>
            <w:i/>
            <w:sz w:val="24"/>
            <w:szCs w:val="24"/>
            <w:lang w:val="en-IN"/>
          </w:rPr>
          <w:delText>Each LNG Ship shall be in possession of a current OCIMF Ship Inspection Report ("SIRE"), that until completion of loading and departure from the Loading Port shall be no more than six (6) months old.</w:delText>
        </w:r>
      </w:del>
    </w:p>
    <w:p w14:paraId="007B1569" w14:textId="3B17ED56" w:rsidR="00A56F8F" w:rsidRPr="0074216D" w:rsidDel="00022465" w:rsidRDefault="00A56F8F">
      <w:pPr>
        <w:spacing w:after="160" w:line="259" w:lineRule="auto"/>
        <w:jc w:val="center"/>
        <w:rPr>
          <w:del w:id="338" w:author="Lim, Vanessa Gunawan" w:date="2022-11-17T15:17:00Z"/>
          <w:rFonts w:asciiTheme="minorHAnsi" w:eastAsia="Times New Roman" w:hAnsiTheme="minorHAnsi" w:cstheme="minorHAnsi"/>
          <w:b/>
          <w:bCs/>
          <w:i/>
          <w:sz w:val="24"/>
          <w:szCs w:val="24"/>
          <w:lang w:val="en-IN"/>
        </w:rPr>
        <w:pPrChange w:id="339" w:author="Lim, Vanessa Gunawan" w:date="2022-11-17T15:17:00Z">
          <w:pPr>
            <w:pStyle w:val="ListParagraph"/>
            <w:keepNext/>
            <w:numPr>
              <w:numId w:val="11"/>
            </w:numPr>
            <w:tabs>
              <w:tab w:val="num" w:pos="720"/>
            </w:tabs>
            <w:spacing w:before="120"/>
            <w:ind w:hanging="720"/>
            <w:jc w:val="both"/>
            <w:outlineLvl w:val="0"/>
          </w:pPr>
        </w:pPrChange>
      </w:pPr>
      <w:bookmarkStart w:id="340" w:name="_Ref89170822"/>
      <w:del w:id="341" w:author="Lim, Vanessa Gunawan" w:date="2022-11-17T15:17:00Z">
        <w:r w:rsidRPr="0074216D" w:rsidDel="00022465">
          <w:rPr>
            <w:rFonts w:asciiTheme="minorHAnsi" w:eastAsia="Times New Roman" w:hAnsiTheme="minorHAnsi" w:cstheme="minorHAnsi"/>
            <w:b/>
            <w:bCs/>
            <w:i/>
            <w:sz w:val="24"/>
            <w:szCs w:val="24"/>
            <w:lang w:val="en-IN"/>
          </w:rPr>
          <w:delText>LNG Ship Inspections; LNG Ship Vetting Procedures; Right to Reject LNG Ship</w:delText>
        </w:r>
        <w:bookmarkEnd w:id="340"/>
      </w:del>
    </w:p>
    <w:p w14:paraId="0CF0FB0C" w14:textId="542441B0" w:rsidR="00A56F8F" w:rsidRPr="0074216D" w:rsidDel="00022465" w:rsidRDefault="00A56F8F">
      <w:pPr>
        <w:spacing w:after="160" w:line="259" w:lineRule="auto"/>
        <w:jc w:val="center"/>
        <w:rPr>
          <w:del w:id="342" w:author="Lim, Vanessa Gunawan" w:date="2022-11-17T15:17:00Z"/>
          <w:rFonts w:asciiTheme="minorHAnsi" w:eastAsia="Times New Roman" w:hAnsiTheme="minorHAnsi" w:cstheme="minorHAnsi"/>
          <w:bCs/>
          <w:i/>
          <w:sz w:val="24"/>
          <w:szCs w:val="24"/>
          <w:lang w:val="en-IN"/>
        </w:rPr>
        <w:pPrChange w:id="343" w:author="Lim, Vanessa Gunawan" w:date="2022-11-17T15:17:00Z">
          <w:pPr>
            <w:pStyle w:val="ListParagraph"/>
            <w:numPr>
              <w:ilvl w:val="1"/>
              <w:numId w:val="11"/>
            </w:numPr>
            <w:spacing w:before="120"/>
            <w:ind w:hanging="720"/>
            <w:jc w:val="both"/>
            <w:outlineLvl w:val="0"/>
          </w:pPr>
        </w:pPrChange>
      </w:pPr>
      <w:bookmarkStart w:id="344" w:name="_Ref88853591"/>
      <w:del w:id="345" w:author="Lim, Vanessa Gunawan" w:date="2022-11-17T15:17:00Z">
        <w:r w:rsidRPr="0074216D" w:rsidDel="00022465">
          <w:rPr>
            <w:rFonts w:asciiTheme="minorHAnsi" w:eastAsia="Times New Roman" w:hAnsiTheme="minorHAnsi" w:cstheme="minorHAnsi"/>
            <w:bCs/>
            <w:i/>
            <w:sz w:val="24"/>
            <w:szCs w:val="24"/>
            <w:lang w:val="en-IN"/>
          </w:rPr>
          <w:delText xml:space="preserve">During the term, on prior reasonable notice to Buyer, Seller may, at its sole risk, send its representatives (including an independent internationally recognized maritime consultant) to inspect during normal working hours any LNG Ship as Seller may consider necessary to ascertain whether the LNG Ship complies with this Agreement. Seller shall bear the costs and expenses in connection with any inspection conducted hereunder. Any such inspection may include, as far as </w:delText>
        </w:r>
        <w:r w:rsidRPr="0074216D" w:rsidDel="00022465">
          <w:rPr>
            <w:rFonts w:asciiTheme="minorHAnsi" w:eastAsia="Times New Roman" w:hAnsiTheme="minorHAnsi" w:cstheme="minorHAnsi"/>
            <w:bCs/>
            <w:i/>
            <w:sz w:val="24"/>
            <w:szCs w:val="24"/>
            <w:lang w:val="en-IN"/>
          </w:rPr>
          <w:lastRenderedPageBreak/>
          <w:delText>is practicable having regard to the LNG Ship’s operational schedule, examination of the records related to the LNG Ship’s hull, cargo and ballast tanks, machinery, boilers, auxiliaries, and equipment; examination of the LNG Ship’s deck, engine, and official log books; review of records of surveys by the LNG Ship’s classification society and relevant Competent Authorities; and review of the LNG Ship’s operating procedures and performance of surveys, both in port and at sea. Any inspection carried out pursuant to this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_Ref88853591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8.1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(a) shall not interfere with, or hinder, any LNG Ship’s safe and efficient construction or operation; and (b) shall not entitle Seller or any of its representatives to make any request or recommendation directly to Transporter except through Buyer. No inspection (or lack thereof) of an LNG Ship hereunder shall (i) modify or amend Buyer’s obligations, representations, warranties, and covenants hereunder; or (ii) constitute an acceptance or waiver by Seller of Buyer’s obligations hereunder.</w:delText>
        </w:r>
        <w:bookmarkEnd w:id="344"/>
      </w:del>
    </w:p>
    <w:p w14:paraId="13DBB1AE" w14:textId="1F4B96D8" w:rsidR="00A56F8F" w:rsidRPr="0074216D" w:rsidDel="00022465" w:rsidRDefault="00A56F8F">
      <w:pPr>
        <w:spacing w:after="160" w:line="259" w:lineRule="auto"/>
        <w:jc w:val="center"/>
        <w:rPr>
          <w:del w:id="346" w:author="Lim, Vanessa Gunawan" w:date="2022-11-17T15:17:00Z"/>
          <w:rFonts w:asciiTheme="minorHAnsi" w:eastAsia="Times New Roman" w:hAnsiTheme="minorHAnsi" w:cstheme="minorHAnsi"/>
          <w:bCs/>
          <w:i/>
          <w:sz w:val="24"/>
          <w:szCs w:val="24"/>
          <w:lang w:val="en-IN"/>
        </w:rPr>
        <w:pPrChange w:id="347" w:author="Lim, Vanessa Gunawan" w:date="2022-11-17T15:17:00Z">
          <w:pPr>
            <w:pStyle w:val="ListParagraph"/>
            <w:keepNext/>
            <w:numPr>
              <w:ilvl w:val="1"/>
              <w:numId w:val="11"/>
            </w:numPr>
            <w:spacing w:before="120"/>
            <w:ind w:hanging="720"/>
            <w:jc w:val="both"/>
            <w:outlineLvl w:val="0"/>
          </w:pPr>
        </w:pPrChange>
      </w:pPr>
      <w:del w:id="348" w:author="Lim, Vanessa Gunawan" w:date="2022-11-17T15:17:00Z">
        <w:r w:rsidRPr="0074216D" w:rsidDel="00022465">
          <w:rPr>
            <w:rFonts w:asciiTheme="minorHAnsi" w:eastAsia="Times New Roman" w:hAnsiTheme="minorHAnsi" w:cstheme="minorHAnsi"/>
            <w:bCs/>
            <w:i/>
            <w:sz w:val="24"/>
            <w:szCs w:val="24"/>
            <w:lang w:val="en-IN"/>
          </w:rPr>
          <w:delText>Buyer shall comply with all LNG Ship vetting procedures, as set forth in the Sabine Pass Marine Operations Manual.</w:delText>
        </w:r>
      </w:del>
    </w:p>
    <w:p w14:paraId="6E3C1B02" w14:textId="454E11E5" w:rsidR="00A56F8F" w:rsidRPr="0074216D" w:rsidDel="00022465" w:rsidRDefault="00A56F8F">
      <w:pPr>
        <w:spacing w:after="160" w:line="259" w:lineRule="auto"/>
        <w:jc w:val="center"/>
        <w:rPr>
          <w:del w:id="349" w:author="Lim, Vanessa Gunawan" w:date="2022-11-17T15:17:00Z"/>
          <w:rFonts w:asciiTheme="minorHAnsi" w:eastAsia="Times New Roman" w:hAnsiTheme="minorHAnsi" w:cstheme="minorHAnsi"/>
          <w:bCs/>
          <w:i/>
          <w:sz w:val="24"/>
          <w:szCs w:val="24"/>
          <w:lang w:val="en-IN"/>
        </w:rPr>
        <w:pPrChange w:id="350" w:author="Lim, Vanessa Gunawan" w:date="2022-11-17T15:17:00Z">
          <w:pPr>
            <w:pStyle w:val="ListParagraph"/>
            <w:keepNext/>
            <w:numPr>
              <w:ilvl w:val="1"/>
              <w:numId w:val="11"/>
            </w:numPr>
            <w:spacing w:before="120"/>
            <w:ind w:hanging="720"/>
            <w:jc w:val="both"/>
            <w:outlineLvl w:val="0"/>
          </w:pPr>
        </w:pPrChange>
      </w:pPr>
      <w:del w:id="351" w:author="Lim, Vanessa Gunawan" w:date="2022-11-17T15:17:00Z">
        <w:r w:rsidRPr="0074216D" w:rsidDel="00022465">
          <w:rPr>
            <w:rFonts w:asciiTheme="minorHAnsi" w:eastAsia="Times New Roman" w:hAnsiTheme="minorHAnsi" w:cstheme="minorHAnsi"/>
            <w:bCs/>
            <w:i/>
            <w:sz w:val="24"/>
            <w:szCs w:val="24"/>
            <w:lang w:val="en-IN"/>
          </w:rPr>
          <w:delText>Seller shall have the right to reject any LNG vessel that Buyer intends to use to take delivery of LNG hereunder at the Sabine Pass Facility if such LNG vessel does not comply materially with the provisions of this Agreement, provided that:</w:delText>
        </w:r>
      </w:del>
    </w:p>
    <w:p w14:paraId="12E513F9" w14:textId="31ABB602" w:rsidR="00A56F8F" w:rsidRPr="0074216D" w:rsidDel="00022465" w:rsidRDefault="00A56F8F">
      <w:pPr>
        <w:spacing w:after="160" w:line="259" w:lineRule="auto"/>
        <w:jc w:val="center"/>
        <w:rPr>
          <w:del w:id="352" w:author="Lim, Vanessa Gunawan" w:date="2022-11-17T15:17:00Z"/>
          <w:rFonts w:asciiTheme="minorHAnsi" w:eastAsia="Times New Roman" w:hAnsiTheme="minorHAnsi" w:cstheme="minorHAnsi"/>
          <w:bCs/>
          <w:i/>
          <w:sz w:val="24"/>
          <w:szCs w:val="24"/>
          <w:lang w:val="en-IN"/>
        </w:rPr>
        <w:pPrChange w:id="353" w:author="Lim, Vanessa Gunawan" w:date="2022-11-17T15:17:00Z">
          <w:pPr>
            <w:pStyle w:val="ListParagraph"/>
            <w:keepNext/>
            <w:numPr>
              <w:ilvl w:val="2"/>
              <w:numId w:val="34"/>
            </w:numPr>
            <w:spacing w:before="120"/>
            <w:ind w:left="1224" w:hanging="504"/>
            <w:jc w:val="both"/>
            <w:outlineLvl w:val="0"/>
          </w:pPr>
        </w:pPrChange>
      </w:pPr>
      <w:del w:id="354" w:author="Lim, Vanessa Gunawan" w:date="2022-11-17T15:17:00Z">
        <w:r w:rsidRPr="0074216D" w:rsidDel="00022465">
          <w:rPr>
            <w:rFonts w:asciiTheme="minorHAnsi" w:eastAsia="Times New Roman" w:hAnsiTheme="minorHAnsi" w:cstheme="minorHAnsi"/>
            <w:bCs/>
            <w:i/>
            <w:sz w:val="24"/>
            <w:szCs w:val="24"/>
            <w:lang w:val="en-IN"/>
          </w:rPr>
          <w:delText>neither the exercise nor the non-exercise of such right shall reduce the responsibility of Buyer to Seller in respect of such LNG vessel and her operation, nor increase Seller’s responsibilities to Buyer or third parties for the same; and</w:delText>
        </w:r>
      </w:del>
    </w:p>
    <w:p w14:paraId="793BE0E4" w14:textId="066070E5" w:rsidR="00A56F8F" w:rsidRPr="0074216D" w:rsidDel="00022465" w:rsidRDefault="00A56F8F">
      <w:pPr>
        <w:spacing w:after="160" w:line="259" w:lineRule="auto"/>
        <w:jc w:val="center"/>
        <w:rPr>
          <w:del w:id="355" w:author="Lim, Vanessa Gunawan" w:date="2022-11-17T15:17:00Z"/>
          <w:rFonts w:asciiTheme="minorHAnsi" w:eastAsia="Times New Roman" w:hAnsiTheme="minorHAnsi" w:cstheme="minorHAnsi"/>
          <w:bCs/>
          <w:i/>
          <w:sz w:val="24"/>
          <w:szCs w:val="24"/>
          <w:lang w:val="en-IN"/>
        </w:rPr>
        <w:pPrChange w:id="356" w:author="Lim, Vanessa Gunawan" w:date="2022-11-17T15:17:00Z">
          <w:pPr>
            <w:pStyle w:val="ListParagraph"/>
            <w:keepNext/>
            <w:numPr>
              <w:ilvl w:val="2"/>
              <w:numId w:val="34"/>
            </w:numPr>
            <w:spacing w:before="120"/>
            <w:ind w:left="1224" w:hanging="504"/>
            <w:jc w:val="both"/>
            <w:outlineLvl w:val="0"/>
          </w:pPr>
        </w:pPrChange>
      </w:pPr>
      <w:del w:id="357" w:author="Lim, Vanessa Gunawan" w:date="2022-11-17T15:17:00Z">
        <w:r w:rsidRPr="0074216D" w:rsidDel="00022465">
          <w:rPr>
            <w:rFonts w:asciiTheme="minorHAnsi" w:eastAsia="Times New Roman" w:hAnsiTheme="minorHAnsi" w:cstheme="minorHAnsi"/>
            <w:bCs/>
            <w:i/>
            <w:sz w:val="24"/>
            <w:szCs w:val="24"/>
            <w:lang w:val="en-IN"/>
          </w:rPr>
          <w:delText>Buyer’s obligations under this Agreement shall not be excused or suspended by reason of Buyer’s inability (pursuant to the foregoing) to use a vessel as an LNG Ship.</w:delText>
        </w:r>
      </w:del>
    </w:p>
    <w:p w14:paraId="092F75D4" w14:textId="3C9C3A60" w:rsidR="00A56F8F" w:rsidRPr="0074216D" w:rsidDel="00022465" w:rsidRDefault="00A56F8F">
      <w:pPr>
        <w:spacing w:after="160" w:line="259" w:lineRule="auto"/>
        <w:jc w:val="center"/>
        <w:rPr>
          <w:del w:id="358" w:author="Lim, Vanessa Gunawan" w:date="2022-11-17T15:17:00Z"/>
          <w:rFonts w:asciiTheme="minorHAnsi" w:eastAsia="Times New Roman" w:hAnsiTheme="minorHAnsi" w:cstheme="minorHAnsi"/>
          <w:b/>
          <w:bCs/>
          <w:i/>
          <w:sz w:val="24"/>
          <w:szCs w:val="24"/>
          <w:lang w:val="en-IN"/>
        </w:rPr>
        <w:pPrChange w:id="359" w:author="Lim, Vanessa Gunawan" w:date="2022-11-17T15:17:00Z">
          <w:pPr>
            <w:pStyle w:val="ListParagraph"/>
            <w:keepNext/>
            <w:numPr>
              <w:numId w:val="11"/>
            </w:numPr>
            <w:tabs>
              <w:tab w:val="num" w:pos="720"/>
            </w:tabs>
            <w:spacing w:before="120"/>
            <w:ind w:hanging="720"/>
            <w:jc w:val="both"/>
            <w:outlineLvl w:val="0"/>
          </w:pPr>
        </w:pPrChange>
      </w:pPr>
      <w:del w:id="360" w:author="Lim, Vanessa Gunawan" w:date="2022-11-17T15:17:00Z">
        <w:r w:rsidRPr="0074216D" w:rsidDel="00022465">
          <w:rPr>
            <w:rFonts w:asciiTheme="minorHAnsi" w:eastAsia="Times New Roman" w:hAnsiTheme="minorHAnsi" w:cstheme="minorHAnsi"/>
            <w:b/>
            <w:bCs/>
            <w:i/>
            <w:sz w:val="24"/>
            <w:szCs w:val="24"/>
            <w:lang w:val="en-IN"/>
          </w:rPr>
          <w:delText>Port Liability Agreement</w:delText>
        </w:r>
      </w:del>
    </w:p>
    <w:p w14:paraId="7CC8082D" w14:textId="0AA86B47" w:rsidR="00A56F8F" w:rsidRPr="0074216D" w:rsidDel="00022465" w:rsidRDefault="00A56F8F">
      <w:pPr>
        <w:spacing w:after="160" w:line="259" w:lineRule="auto"/>
        <w:jc w:val="center"/>
        <w:rPr>
          <w:del w:id="361" w:author="Lim, Vanessa Gunawan" w:date="2022-11-17T15:17:00Z"/>
          <w:rFonts w:asciiTheme="minorHAnsi" w:eastAsia="Times New Roman" w:hAnsiTheme="minorHAnsi" w:cstheme="minorHAnsi"/>
          <w:bCs/>
          <w:i/>
          <w:sz w:val="24"/>
          <w:szCs w:val="24"/>
          <w:lang w:val="en-IN"/>
        </w:rPr>
        <w:pPrChange w:id="362" w:author="Lim, Vanessa Gunawan" w:date="2022-11-17T15:17:00Z">
          <w:pPr>
            <w:pStyle w:val="ListParagraph"/>
            <w:keepNext/>
            <w:numPr>
              <w:ilvl w:val="1"/>
              <w:numId w:val="11"/>
            </w:numPr>
            <w:spacing w:before="120"/>
            <w:ind w:hanging="720"/>
            <w:jc w:val="both"/>
            <w:outlineLvl w:val="0"/>
          </w:pPr>
        </w:pPrChange>
      </w:pPr>
      <w:bookmarkStart w:id="363" w:name="_Ref89170983"/>
      <w:del w:id="364" w:author="Lim, Vanessa Gunawan" w:date="2022-11-17T15:17:00Z">
        <w:r w:rsidRPr="0074216D" w:rsidDel="00022465">
          <w:rPr>
            <w:rFonts w:asciiTheme="minorHAnsi" w:eastAsia="Times New Roman" w:hAnsiTheme="minorHAnsi" w:cstheme="minorHAnsi"/>
            <w:bCs/>
            <w:i/>
            <w:sz w:val="24"/>
            <w:szCs w:val="24"/>
            <w:lang w:val="en-IN"/>
          </w:rPr>
          <w:delText>Buyer shall cause Transporter or the master of each LNG Ship (acting on behalf of the ship-owner and charterer) making use of the port or marine facilities at the Sabine Pass Facility or the loading port thereof on behalf of Buyer, to execute the Port Liability Agreement (in the form required by SPLNG's Operator from time to time) prior to such LNG Ship’s arrival at the Sabine Pass Facility or the Loading Port thereof. In the event the master of an LNG Ship fails to execute such Port Liability Agreement, Buyer shall indemnify and hold Seller harmless from any claims brought against, or losses incurred by Seller.</w:delText>
        </w:r>
        <w:bookmarkEnd w:id="363"/>
      </w:del>
    </w:p>
    <w:p w14:paraId="20EE8F1A" w14:textId="3A209590" w:rsidR="00A56F8F" w:rsidRPr="0074216D" w:rsidDel="00022465" w:rsidRDefault="00A56F8F">
      <w:pPr>
        <w:spacing w:after="160" w:line="259" w:lineRule="auto"/>
        <w:jc w:val="center"/>
        <w:rPr>
          <w:del w:id="365" w:author="Lim, Vanessa Gunawan" w:date="2022-11-17T15:17:00Z"/>
          <w:rFonts w:asciiTheme="minorHAnsi" w:eastAsia="Times New Roman" w:hAnsiTheme="minorHAnsi" w:cstheme="minorHAnsi"/>
          <w:bCs/>
          <w:i/>
          <w:sz w:val="24"/>
          <w:szCs w:val="24"/>
          <w:lang w:val="en-IN"/>
        </w:rPr>
        <w:pPrChange w:id="366" w:author="Lim, Vanessa Gunawan" w:date="2022-11-17T15:17:00Z">
          <w:pPr>
            <w:pStyle w:val="ListParagraph"/>
            <w:keepNext/>
            <w:numPr>
              <w:ilvl w:val="1"/>
              <w:numId w:val="11"/>
            </w:numPr>
            <w:spacing w:before="120"/>
            <w:ind w:hanging="720"/>
            <w:jc w:val="both"/>
            <w:outlineLvl w:val="0"/>
          </w:pPr>
        </w:pPrChange>
      </w:pPr>
      <w:del w:id="367" w:author="Lim, Vanessa Gunawan" w:date="2022-11-17T15:17:00Z">
        <w:r w:rsidRPr="0074216D" w:rsidDel="00022465">
          <w:rPr>
            <w:rFonts w:asciiTheme="minorHAnsi" w:eastAsia="Times New Roman" w:hAnsiTheme="minorHAnsi" w:cstheme="minorHAnsi"/>
            <w:bCs/>
            <w:i/>
            <w:sz w:val="24"/>
            <w:szCs w:val="24"/>
            <w:lang w:val="en-IN"/>
          </w:rPr>
          <w:delText xml:space="preserve">Subject to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_Ref89170983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9.1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and without prejudice to the terms of the Port Liability Agreement, Seller releases Buyer, its Affiliates, and their respective shareholders, officers, members, directors, employees, designees, representatives, and agents from liability to Seller incident to all claims and losses that may exist, arise, or be threatened currently or in the future at any time following the date of </w:delText>
        </w:r>
        <w:r w:rsidRPr="002E27CC" w:rsidDel="00022465">
          <w:rPr>
            <w:rFonts w:asciiTheme="minorHAnsi" w:eastAsia="Times New Roman" w:hAnsiTheme="minorHAnsi" w:cstheme="minorHAnsi"/>
            <w:bCs/>
            <w:i/>
            <w:sz w:val="24"/>
            <w:szCs w:val="24"/>
            <w:lang w:val="en-IN"/>
          </w:rPr>
          <w:delText>this Agreement</w:delText>
        </w:r>
        <w:r w:rsidRPr="0074216D" w:rsidDel="00022465">
          <w:rPr>
            <w:rFonts w:asciiTheme="minorHAnsi" w:eastAsia="Times New Roman" w:hAnsiTheme="minorHAnsi" w:cstheme="minorHAnsi"/>
            <w:bCs/>
            <w:i/>
            <w:sz w:val="24"/>
            <w:szCs w:val="24"/>
            <w:lang w:val="en-IN"/>
          </w:rPr>
          <w:delText xml:space="preserve"> and whether or not of a type contemplated by either Party at any time, brought by any Person for injury to, illness, or death of any employee of Seller, or for damage to or loss of the Sabine Pass Facility, which injury, illness, death, damage, or loss arises out of, is incident to, or results from the performance or failure to perform this Agreement </w:delText>
        </w:r>
        <w:r w:rsidRPr="0074216D" w:rsidDel="00022465">
          <w:rPr>
            <w:rFonts w:asciiTheme="minorHAnsi" w:eastAsia="Times New Roman" w:hAnsiTheme="minorHAnsi" w:cstheme="minorHAnsi"/>
            <w:bCs/>
            <w:i/>
            <w:sz w:val="24"/>
            <w:szCs w:val="24"/>
            <w:lang w:val="en-IN"/>
          </w:rPr>
          <w:lastRenderedPageBreak/>
          <w:delText>by Buyer, or any of its Affiliates, shareholders, officers, members, directors, employees, designees, representatives, and agents.</w:delText>
        </w:r>
      </w:del>
    </w:p>
    <w:p w14:paraId="7AF48985" w14:textId="6ABAB586" w:rsidR="00A56F8F" w:rsidRPr="0074216D" w:rsidDel="00022465" w:rsidRDefault="00A56F8F">
      <w:pPr>
        <w:spacing w:after="160" w:line="259" w:lineRule="auto"/>
        <w:jc w:val="center"/>
        <w:rPr>
          <w:del w:id="368" w:author="Lim, Vanessa Gunawan" w:date="2022-11-17T15:17:00Z"/>
          <w:rFonts w:asciiTheme="minorHAnsi" w:eastAsia="Times New Roman" w:hAnsiTheme="minorHAnsi" w:cstheme="minorHAnsi"/>
          <w:bCs/>
          <w:i/>
          <w:sz w:val="24"/>
          <w:szCs w:val="24"/>
          <w:lang w:val="en-IN"/>
        </w:rPr>
        <w:pPrChange w:id="369" w:author="Lim, Vanessa Gunawan" w:date="2022-11-17T15:17:00Z">
          <w:pPr>
            <w:pStyle w:val="ListParagraph"/>
            <w:keepNext/>
            <w:numPr>
              <w:ilvl w:val="1"/>
              <w:numId w:val="11"/>
            </w:numPr>
            <w:spacing w:before="120"/>
            <w:ind w:hanging="720"/>
            <w:jc w:val="both"/>
            <w:outlineLvl w:val="0"/>
          </w:pPr>
        </w:pPrChange>
      </w:pPr>
      <w:del w:id="370" w:author="Lim, Vanessa Gunawan" w:date="2022-11-17T15:17:00Z">
        <w:r w:rsidRPr="0074216D" w:rsidDel="00022465">
          <w:rPr>
            <w:rFonts w:asciiTheme="minorHAnsi" w:eastAsia="Times New Roman" w:hAnsiTheme="minorHAnsi" w:cstheme="minorHAnsi"/>
            <w:bCs/>
            <w:i/>
            <w:sz w:val="24"/>
            <w:szCs w:val="24"/>
            <w:lang w:val="en-IN"/>
          </w:rPr>
          <w:delText xml:space="preserve">Subject to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_Ref89170983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9.1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and without prejudice to the terms of  the Port Liability Agreement, Buyer releases Seller, its Affiliates, and their respective shareholders, officers, members, directors, employees, designees, representatives, and agents from liability to Buyer incident to all claims and losses that may exist, arise, or be threatened currently or in the future at any time following the date of this Agreement and whether or not of a type contemplated by either Party at any time, brought by any Person for injury to, illness, or death of any employee of Buyer, or for damage to or loss of any LNG Ship, which injury, illness, death, damage, or loss arises out of, is incident to, or results from the performance or failure to perform this Agreement by Seller or its Affiliates, shareholders, officers, members, directors, employees, designees, representatives, and agents.</w:delText>
        </w:r>
      </w:del>
    </w:p>
    <w:p w14:paraId="124CB28C" w14:textId="63663FA8" w:rsidR="00A56F8F" w:rsidRPr="0074216D" w:rsidDel="00022465" w:rsidRDefault="00A56F8F">
      <w:pPr>
        <w:spacing w:after="160" w:line="259" w:lineRule="auto"/>
        <w:jc w:val="center"/>
        <w:rPr>
          <w:del w:id="371" w:author="Lim, Vanessa Gunawan" w:date="2022-11-17T15:17:00Z"/>
          <w:rFonts w:asciiTheme="minorHAnsi" w:eastAsia="Times New Roman" w:hAnsiTheme="minorHAnsi" w:cstheme="minorHAnsi"/>
          <w:bCs/>
          <w:i/>
          <w:sz w:val="24"/>
          <w:szCs w:val="24"/>
          <w:lang w:val="en-IN"/>
        </w:rPr>
        <w:pPrChange w:id="372" w:author="Lim, Vanessa Gunawan" w:date="2022-11-17T15:17:00Z">
          <w:pPr>
            <w:pStyle w:val="ListParagraph"/>
            <w:keepNext/>
            <w:numPr>
              <w:ilvl w:val="1"/>
              <w:numId w:val="11"/>
            </w:numPr>
            <w:spacing w:before="120"/>
            <w:ind w:hanging="720"/>
            <w:jc w:val="both"/>
            <w:outlineLvl w:val="0"/>
          </w:pPr>
        </w:pPrChange>
      </w:pPr>
      <w:del w:id="373" w:author="Lim, Vanessa Gunawan" w:date="2022-11-17T15:17:00Z">
        <w:r w:rsidRPr="0074216D" w:rsidDel="00022465">
          <w:rPr>
            <w:rFonts w:asciiTheme="minorHAnsi" w:eastAsia="Times New Roman" w:hAnsiTheme="minorHAnsi" w:cstheme="minorHAnsi"/>
            <w:bCs/>
            <w:i/>
            <w:sz w:val="24"/>
            <w:szCs w:val="24"/>
            <w:lang w:val="en-IN"/>
          </w:rPr>
          <w:delText>The form of Port Liability Agreement may be amended from time to time without consent of Buyer only if after any such amendment the revised terms of such Port Liability Agreement: (a) do not negatively impact Buyer’s ability to perform its obligations or exercise its rights under this Agreement, (b) treat Transporter in a non-discriminatory manner in comparison to all other owners and charterers of LNG vessels that use or transit the Loading Port, and (c) do not prevent any Transporter from obtaining, on commercially reasonable terms, full P&amp;I indemnity coverage from a P&amp;I Club, and such P&amp;I indemnity will cover all claims and losses pursuant to such Port Liability Agreement in relation to use of the Loading Port by an LNG Ship Seller shall promptly notify Buyer upon any amendment to the Port Liability Agreement and shall provide a copy of the amended Port Liability Agreement to Buyer.</w:delText>
        </w:r>
      </w:del>
    </w:p>
    <w:p w14:paraId="236A68D2" w14:textId="2ADCE5F0" w:rsidR="00A56F8F" w:rsidRPr="0074216D" w:rsidDel="00022465" w:rsidRDefault="00A56F8F">
      <w:pPr>
        <w:spacing w:after="160" w:line="259" w:lineRule="auto"/>
        <w:jc w:val="center"/>
        <w:rPr>
          <w:del w:id="374" w:author="Lim, Vanessa Gunawan" w:date="2022-11-17T15:17:00Z"/>
          <w:rFonts w:asciiTheme="minorHAnsi" w:eastAsia="Times New Roman" w:hAnsiTheme="minorHAnsi" w:cstheme="minorHAnsi"/>
          <w:b/>
          <w:bCs/>
          <w:i/>
          <w:sz w:val="24"/>
          <w:szCs w:val="24"/>
          <w:lang w:val="en-IN"/>
        </w:rPr>
        <w:pPrChange w:id="375" w:author="Lim, Vanessa Gunawan" w:date="2022-11-17T15:17:00Z">
          <w:pPr>
            <w:pStyle w:val="ListParagraph"/>
            <w:keepNext/>
            <w:numPr>
              <w:numId w:val="11"/>
            </w:numPr>
            <w:tabs>
              <w:tab w:val="num" w:pos="720"/>
            </w:tabs>
            <w:spacing w:before="120"/>
            <w:ind w:hanging="720"/>
            <w:jc w:val="both"/>
            <w:outlineLvl w:val="0"/>
          </w:pPr>
        </w:pPrChange>
      </w:pPr>
      <w:del w:id="376" w:author="Lim, Vanessa Gunawan" w:date="2022-11-17T15:17:00Z">
        <w:r w:rsidRPr="0074216D" w:rsidDel="00022465">
          <w:rPr>
            <w:rFonts w:asciiTheme="minorHAnsi" w:eastAsia="Times New Roman" w:hAnsiTheme="minorHAnsi" w:cstheme="minorHAnsi"/>
            <w:b/>
            <w:bCs/>
            <w:i/>
            <w:sz w:val="24"/>
            <w:szCs w:val="24"/>
            <w:lang w:val="en-IN"/>
          </w:rPr>
          <w:delText>Sabine Pass Marine Operations Manual</w:delText>
        </w:r>
      </w:del>
    </w:p>
    <w:p w14:paraId="44441076" w14:textId="1F17D802" w:rsidR="00A56F8F" w:rsidRPr="0074216D" w:rsidDel="00022465" w:rsidRDefault="00A56F8F">
      <w:pPr>
        <w:spacing w:after="160" w:line="259" w:lineRule="auto"/>
        <w:jc w:val="center"/>
        <w:rPr>
          <w:del w:id="377" w:author="Lim, Vanessa Gunawan" w:date="2022-11-17T15:17:00Z"/>
          <w:i/>
          <w:sz w:val="24"/>
          <w:lang w:val="en-IN"/>
        </w:rPr>
        <w:pPrChange w:id="378" w:author="Lim, Vanessa Gunawan" w:date="2022-11-17T15:17:00Z">
          <w:pPr>
            <w:spacing w:after="0"/>
            <w:ind w:left="720"/>
            <w:jc w:val="both"/>
          </w:pPr>
        </w:pPrChange>
      </w:pPr>
      <w:del w:id="379" w:author="Lim, Vanessa Gunawan" w:date="2022-11-17T15:17:00Z">
        <w:r w:rsidRPr="0074216D" w:rsidDel="00022465">
          <w:rPr>
            <w:i/>
            <w:sz w:val="24"/>
            <w:lang w:val="en-IN"/>
          </w:rPr>
          <w:delText>The Parties acknowledge that Seller has delivered to Buyer a copy of the current marine operations manual developed for the Sabine Pass Facility and any amendments thereto (as amended, the "</w:delText>
        </w:r>
        <w:r w:rsidRPr="0074216D" w:rsidDel="00022465">
          <w:rPr>
            <w:b/>
            <w:i/>
            <w:sz w:val="24"/>
            <w:lang w:val="en-IN"/>
          </w:rPr>
          <w:delText>Sabine Pass Marine Operations Manual</w:delText>
        </w:r>
        <w:r w:rsidRPr="0074216D" w:rsidDel="00022465">
          <w:rPr>
            <w:i/>
            <w:sz w:val="24"/>
            <w:lang w:val="en-IN"/>
          </w:rPr>
          <w:delText xml:space="preserve">") which governs activities at the Sabine Pass Facility, consistent with International Standards, and which applies to each LNG Ship and each other LNG vessel berthing at the Sabine Pass Facility. In the event of a conflict between </w:delText>
        </w:r>
        <w:r w:rsidRPr="002E27CC" w:rsidDel="00022465">
          <w:rPr>
            <w:i/>
            <w:sz w:val="24"/>
            <w:lang w:val="en-IN"/>
          </w:rPr>
          <w:delText>this Agreement</w:delText>
        </w:r>
        <w:r w:rsidRPr="0074216D" w:rsidDel="00022465">
          <w:rPr>
            <w:i/>
            <w:sz w:val="24"/>
            <w:lang w:val="en-IN"/>
          </w:rPr>
          <w:delText xml:space="preserve"> and the Sabine Pass Marine Operations Manual, the provisions of this Agreement shall control. Seller shall promptly notify Buyer upon any amendment to the Sabine Pass Marine Operations Manual and shall provide a copy of the amended Sabine Pass Marine Operations Manual to Buyer. If Buyer notifies Seller of any error or discrepancy in the Sabine Pass Marine Operations Manual or amendment thereto, Seller shall use reasonable efforts to remedy such error or discrepancy promptly.</w:delText>
        </w:r>
      </w:del>
    </w:p>
    <w:p w14:paraId="02386659" w14:textId="0B1A9C41" w:rsidR="00A56F8F" w:rsidRPr="0074216D" w:rsidDel="00022465" w:rsidRDefault="00A56F8F">
      <w:pPr>
        <w:spacing w:after="160" w:line="259" w:lineRule="auto"/>
        <w:jc w:val="center"/>
        <w:rPr>
          <w:del w:id="380" w:author="Lim, Vanessa Gunawan" w:date="2022-11-17T15:17:00Z"/>
          <w:rFonts w:asciiTheme="minorHAnsi" w:eastAsia="Times New Roman" w:hAnsiTheme="minorHAnsi" w:cstheme="minorHAnsi"/>
          <w:b/>
          <w:bCs/>
          <w:i/>
          <w:sz w:val="24"/>
          <w:szCs w:val="24"/>
          <w:lang w:val="en-IN"/>
        </w:rPr>
        <w:pPrChange w:id="381" w:author="Lim, Vanessa Gunawan" w:date="2022-11-17T15:17:00Z">
          <w:pPr>
            <w:pStyle w:val="ListParagraph"/>
            <w:keepNext/>
            <w:numPr>
              <w:numId w:val="11"/>
            </w:numPr>
            <w:tabs>
              <w:tab w:val="num" w:pos="720"/>
            </w:tabs>
            <w:spacing w:before="120"/>
            <w:ind w:hanging="720"/>
            <w:jc w:val="both"/>
            <w:outlineLvl w:val="0"/>
          </w:pPr>
        </w:pPrChange>
      </w:pPr>
      <w:del w:id="382" w:author="Lim, Vanessa Gunawan" w:date="2022-11-17T15:17:00Z">
        <w:r w:rsidRPr="0074216D" w:rsidDel="00022465">
          <w:rPr>
            <w:rFonts w:asciiTheme="minorHAnsi" w:eastAsia="Times New Roman" w:hAnsiTheme="minorHAnsi" w:cstheme="minorHAnsi"/>
            <w:b/>
            <w:bCs/>
            <w:i/>
            <w:sz w:val="24"/>
            <w:szCs w:val="24"/>
            <w:lang w:val="en-IN"/>
          </w:rPr>
          <w:delText>Loading of LNG Ships</w:delText>
        </w:r>
      </w:del>
    </w:p>
    <w:p w14:paraId="48BB11E3" w14:textId="47E45A4E" w:rsidR="00A56F8F" w:rsidRPr="0074216D" w:rsidDel="00022465" w:rsidRDefault="00A56F8F">
      <w:pPr>
        <w:spacing w:after="160" w:line="259" w:lineRule="auto"/>
        <w:jc w:val="center"/>
        <w:rPr>
          <w:del w:id="383" w:author="Lim, Vanessa Gunawan" w:date="2022-11-17T15:17:00Z"/>
          <w:rFonts w:asciiTheme="minorHAnsi" w:eastAsia="Times New Roman" w:hAnsiTheme="minorHAnsi" w:cstheme="minorHAnsi"/>
          <w:bCs/>
          <w:i/>
          <w:sz w:val="24"/>
          <w:szCs w:val="24"/>
          <w:lang w:val="en-IN"/>
        </w:rPr>
        <w:pPrChange w:id="384" w:author="Lim, Vanessa Gunawan" w:date="2022-11-17T15:17:00Z">
          <w:pPr>
            <w:pStyle w:val="ListParagraph"/>
            <w:keepNext/>
            <w:numPr>
              <w:ilvl w:val="1"/>
              <w:numId w:val="11"/>
            </w:numPr>
            <w:spacing w:before="120"/>
            <w:ind w:hanging="720"/>
            <w:jc w:val="both"/>
            <w:outlineLvl w:val="0"/>
          </w:pPr>
        </w:pPrChange>
      </w:pPr>
      <w:del w:id="385" w:author="Lim, Vanessa Gunawan" w:date="2022-11-17T15:17:00Z">
        <w:r w:rsidRPr="0074216D" w:rsidDel="00022465">
          <w:rPr>
            <w:rFonts w:asciiTheme="minorHAnsi" w:eastAsia="Times New Roman" w:hAnsiTheme="minorHAnsi" w:cstheme="minorHAnsi"/>
            <w:bCs/>
            <w:i/>
            <w:sz w:val="24"/>
            <w:szCs w:val="24"/>
            <w:lang w:val="en-IN"/>
          </w:rPr>
          <w:delText>Except as otherwise specifically provided, the terms of this Section 11 shall apply to all LNG Ships calling at the Sabine Pass Facility.</w:delText>
        </w:r>
      </w:del>
    </w:p>
    <w:p w14:paraId="4BAA1C17" w14:textId="672B695D" w:rsidR="00A56F8F" w:rsidRPr="0074216D" w:rsidDel="00022465" w:rsidRDefault="00A56F8F">
      <w:pPr>
        <w:spacing w:after="160" w:line="259" w:lineRule="auto"/>
        <w:jc w:val="center"/>
        <w:rPr>
          <w:del w:id="386" w:author="Lim, Vanessa Gunawan" w:date="2022-11-17T15:17:00Z"/>
          <w:rFonts w:asciiTheme="minorHAnsi" w:eastAsia="Times New Roman" w:hAnsiTheme="minorHAnsi" w:cstheme="minorHAnsi"/>
          <w:bCs/>
          <w:i/>
          <w:sz w:val="24"/>
          <w:szCs w:val="24"/>
          <w:lang w:val="en-IN"/>
        </w:rPr>
        <w:pPrChange w:id="387" w:author="Lim, Vanessa Gunawan" w:date="2022-11-17T15:17:00Z">
          <w:pPr>
            <w:pStyle w:val="ListParagraph"/>
            <w:keepNext/>
            <w:numPr>
              <w:ilvl w:val="1"/>
              <w:numId w:val="11"/>
            </w:numPr>
            <w:spacing w:before="120"/>
            <w:ind w:hanging="720"/>
            <w:jc w:val="both"/>
            <w:outlineLvl w:val="0"/>
          </w:pPr>
        </w:pPrChange>
      </w:pPr>
      <w:del w:id="388" w:author="Lim, Vanessa Gunawan" w:date="2022-11-17T15:17:00Z">
        <w:r w:rsidRPr="0074216D" w:rsidDel="00022465">
          <w:rPr>
            <w:rFonts w:asciiTheme="minorHAnsi" w:eastAsia="Times New Roman" w:hAnsiTheme="minorHAnsi" w:cstheme="minorHAnsi"/>
            <w:bCs/>
            <w:i/>
            <w:sz w:val="24"/>
            <w:szCs w:val="24"/>
            <w:lang w:val="en-IN"/>
          </w:rPr>
          <w:lastRenderedPageBreak/>
          <w:delText>As soon as practicable after the LNG Ship’s departure from the point of departure en route to the Sabine Pass Facility, Buyer shall notify, or cause the master of the LNG Ship to notify, Seller and SPLNG's Operator of the information specified below ("</w:delText>
        </w:r>
        <w:r w:rsidRPr="0074216D" w:rsidDel="00022465">
          <w:rPr>
            <w:rFonts w:asciiTheme="minorHAnsi" w:eastAsia="Times New Roman" w:hAnsiTheme="minorHAnsi" w:cstheme="minorHAnsi"/>
            <w:b/>
            <w:bCs/>
            <w:i/>
            <w:sz w:val="24"/>
            <w:szCs w:val="24"/>
            <w:lang w:val="en-IN"/>
          </w:rPr>
          <w:delText>In-Transit First Notice</w:delText>
        </w:r>
        <w:r w:rsidRPr="0074216D" w:rsidDel="00022465">
          <w:rPr>
            <w:rFonts w:asciiTheme="minorHAnsi" w:eastAsia="Times New Roman" w:hAnsiTheme="minorHAnsi" w:cstheme="minorHAnsi"/>
            <w:bCs/>
            <w:i/>
            <w:sz w:val="24"/>
            <w:szCs w:val="24"/>
            <w:lang w:val="en-IN"/>
          </w:rPr>
          <w:delText>"):</w:delText>
        </w:r>
      </w:del>
    </w:p>
    <w:p w14:paraId="58047B0A" w14:textId="55F535D5" w:rsidR="00A56F8F" w:rsidRPr="0074216D" w:rsidDel="00022465" w:rsidRDefault="00A56F8F">
      <w:pPr>
        <w:spacing w:after="160" w:line="259" w:lineRule="auto"/>
        <w:jc w:val="center"/>
        <w:rPr>
          <w:del w:id="389" w:author="Lim, Vanessa Gunawan" w:date="2022-11-17T15:17:00Z"/>
          <w:rFonts w:asciiTheme="minorHAnsi" w:eastAsia="Times New Roman" w:hAnsiTheme="minorHAnsi" w:cstheme="minorHAnsi"/>
          <w:bCs/>
          <w:i/>
          <w:sz w:val="24"/>
          <w:szCs w:val="24"/>
          <w:lang w:val="en-IN"/>
        </w:rPr>
        <w:pPrChange w:id="390" w:author="Lim, Vanessa Gunawan" w:date="2022-11-17T15:17:00Z">
          <w:pPr>
            <w:pStyle w:val="ListParagraph"/>
            <w:numPr>
              <w:numId w:val="35"/>
            </w:numPr>
            <w:tabs>
              <w:tab w:val="num" w:pos="2880"/>
            </w:tabs>
            <w:spacing w:before="120"/>
            <w:ind w:left="1440" w:hanging="720"/>
            <w:jc w:val="both"/>
            <w:outlineLvl w:val="3"/>
          </w:pPr>
        </w:pPrChange>
      </w:pPr>
      <w:del w:id="391" w:author="Lim, Vanessa Gunawan" w:date="2022-11-17T15:17:00Z">
        <w:r w:rsidRPr="0074216D" w:rsidDel="00022465">
          <w:rPr>
            <w:rFonts w:asciiTheme="minorHAnsi" w:eastAsia="Times New Roman" w:hAnsiTheme="minorHAnsi" w:cstheme="minorHAnsi"/>
            <w:bCs/>
            <w:i/>
            <w:sz w:val="24"/>
            <w:szCs w:val="24"/>
            <w:lang w:val="en-IN"/>
          </w:rPr>
          <w:delText>name of the LNG Ship and, in reasonable detail, the dimensions, specifications, tank temperatures, volume of LNG on board, operator, and owner of such LNG Ship;</w:delText>
        </w:r>
      </w:del>
    </w:p>
    <w:p w14:paraId="3EF122EC" w14:textId="335D8010" w:rsidR="00A56F8F" w:rsidRPr="0074216D" w:rsidDel="00022465" w:rsidRDefault="00A56F8F">
      <w:pPr>
        <w:spacing w:after="160" w:line="259" w:lineRule="auto"/>
        <w:jc w:val="center"/>
        <w:rPr>
          <w:del w:id="392" w:author="Lim, Vanessa Gunawan" w:date="2022-11-17T15:17:00Z"/>
          <w:rFonts w:asciiTheme="minorHAnsi" w:eastAsia="Times New Roman" w:hAnsiTheme="minorHAnsi" w:cstheme="minorHAnsi"/>
          <w:bCs/>
          <w:i/>
          <w:sz w:val="24"/>
          <w:szCs w:val="24"/>
          <w:lang w:val="en-IN"/>
        </w:rPr>
        <w:pPrChange w:id="393" w:author="Lim, Vanessa Gunawan" w:date="2022-11-17T15:17:00Z">
          <w:pPr>
            <w:pStyle w:val="ListParagraph"/>
            <w:numPr>
              <w:numId w:val="35"/>
            </w:numPr>
            <w:tabs>
              <w:tab w:val="num" w:pos="2880"/>
            </w:tabs>
            <w:spacing w:before="120"/>
            <w:ind w:left="1440" w:hanging="720"/>
            <w:jc w:val="both"/>
            <w:outlineLvl w:val="3"/>
          </w:pPr>
        </w:pPrChange>
      </w:pPr>
      <w:del w:id="394" w:author="Lim, Vanessa Gunawan" w:date="2022-11-17T15:17:00Z">
        <w:r w:rsidRPr="0074216D" w:rsidDel="00022465">
          <w:rPr>
            <w:rFonts w:asciiTheme="minorHAnsi" w:eastAsia="Times New Roman" w:hAnsiTheme="minorHAnsi" w:cstheme="minorHAnsi"/>
            <w:bCs/>
            <w:i/>
            <w:sz w:val="24"/>
            <w:szCs w:val="24"/>
            <w:lang w:val="en-IN"/>
          </w:rPr>
          <w:delText>any operational deficiencies in the LNG Ship that may affect its performance at the Sabine Pass Facility or berth; and</w:delText>
        </w:r>
      </w:del>
    </w:p>
    <w:p w14:paraId="43D58DFA" w14:textId="0FAB3311" w:rsidR="00A56F8F" w:rsidRPr="0074216D" w:rsidDel="00022465" w:rsidRDefault="00A56F8F">
      <w:pPr>
        <w:spacing w:after="160" w:line="259" w:lineRule="auto"/>
        <w:jc w:val="center"/>
        <w:rPr>
          <w:del w:id="395" w:author="Lim, Vanessa Gunawan" w:date="2022-11-17T15:17:00Z"/>
          <w:rFonts w:asciiTheme="minorHAnsi" w:eastAsia="Times New Roman" w:hAnsiTheme="minorHAnsi" w:cstheme="minorHAnsi"/>
          <w:bCs/>
          <w:i/>
          <w:sz w:val="24"/>
          <w:szCs w:val="24"/>
          <w:lang w:val="en-IN"/>
        </w:rPr>
        <w:pPrChange w:id="396" w:author="Lim, Vanessa Gunawan" w:date="2022-11-17T15:17:00Z">
          <w:pPr>
            <w:pStyle w:val="ListParagraph"/>
            <w:numPr>
              <w:numId w:val="35"/>
            </w:numPr>
            <w:tabs>
              <w:tab w:val="num" w:pos="2880"/>
            </w:tabs>
            <w:spacing w:before="120"/>
            <w:ind w:left="1440" w:hanging="720"/>
            <w:jc w:val="both"/>
            <w:outlineLvl w:val="3"/>
          </w:pPr>
        </w:pPrChange>
      </w:pPr>
      <w:del w:id="397" w:author="Lim, Vanessa Gunawan" w:date="2022-11-17T15:17:00Z">
        <w:r w:rsidRPr="0074216D" w:rsidDel="00022465">
          <w:rPr>
            <w:rFonts w:asciiTheme="minorHAnsi" w:eastAsia="Times New Roman" w:hAnsiTheme="minorHAnsi" w:cstheme="minorHAnsi"/>
            <w:bCs/>
            <w:i/>
            <w:sz w:val="24"/>
            <w:szCs w:val="24"/>
            <w:lang w:val="en-IN"/>
          </w:rPr>
          <w:delText>the ETA.</w:delText>
        </w:r>
      </w:del>
    </w:p>
    <w:p w14:paraId="72B48C47" w14:textId="6A360703" w:rsidR="00A56F8F" w:rsidRPr="0074216D" w:rsidDel="00022465" w:rsidRDefault="00A56F8F">
      <w:pPr>
        <w:spacing w:after="160" w:line="259" w:lineRule="auto"/>
        <w:jc w:val="center"/>
        <w:rPr>
          <w:del w:id="398" w:author="Lim, Vanessa Gunawan" w:date="2022-11-17T15:17:00Z"/>
          <w:rFonts w:asciiTheme="minorHAnsi" w:eastAsia="Times New Roman" w:hAnsiTheme="minorHAnsi" w:cstheme="minorHAnsi"/>
          <w:bCs/>
          <w:i/>
          <w:sz w:val="24"/>
          <w:szCs w:val="24"/>
          <w:lang w:val="en-IN"/>
        </w:rPr>
        <w:pPrChange w:id="399" w:author="Lim, Vanessa Gunawan" w:date="2022-11-17T15:17:00Z">
          <w:pPr>
            <w:pStyle w:val="ListParagraph"/>
            <w:keepNext/>
            <w:numPr>
              <w:ilvl w:val="1"/>
              <w:numId w:val="11"/>
            </w:numPr>
            <w:spacing w:before="120"/>
            <w:ind w:hanging="720"/>
            <w:jc w:val="both"/>
            <w:outlineLvl w:val="0"/>
          </w:pPr>
        </w:pPrChange>
      </w:pPr>
      <w:bookmarkStart w:id="400" w:name="_Ref93509242"/>
      <w:del w:id="401" w:author="Lim, Vanessa Gunawan" w:date="2022-11-17T15:17:00Z">
        <w:r w:rsidRPr="0074216D" w:rsidDel="00022465">
          <w:rPr>
            <w:rFonts w:asciiTheme="minorHAnsi" w:eastAsia="Times New Roman" w:hAnsiTheme="minorHAnsi" w:cstheme="minorHAnsi"/>
            <w:bCs/>
            <w:i/>
            <w:sz w:val="24"/>
            <w:szCs w:val="24"/>
            <w:lang w:val="en-IN"/>
          </w:rPr>
          <w:delText>With respect to each LNG Ship scheduled to call at the Sabine Pass Facility, Buyer shall give, or cause the master of the LNG Ship to give, to Seller and SPLNG's Operator the following notices</w:delText>
        </w:r>
        <w:r w:rsidDel="00022465">
          <w:rPr>
            <w:rFonts w:asciiTheme="minorHAnsi" w:eastAsia="Times New Roman" w:hAnsiTheme="minorHAnsi" w:cstheme="minorHAnsi"/>
            <w:bCs/>
            <w:i/>
            <w:sz w:val="24"/>
            <w:szCs w:val="24"/>
            <w:lang w:val="en-IN"/>
          </w:rPr>
          <w:delText xml:space="preserve"> </w:delText>
        </w:r>
        <w:r w:rsidRPr="0074216D" w:rsidDel="00022465">
          <w:rPr>
            <w:rFonts w:asciiTheme="minorHAnsi" w:eastAsia="Times New Roman" w:hAnsiTheme="minorHAnsi" w:cstheme="minorHAnsi"/>
            <w:bCs/>
            <w:i/>
            <w:sz w:val="24"/>
            <w:szCs w:val="24"/>
            <w:lang w:val="en-IN"/>
          </w:rPr>
          <w:delText>:</w:delText>
        </w:r>
        <w:bookmarkEnd w:id="400"/>
      </w:del>
    </w:p>
    <w:p w14:paraId="1376858B" w14:textId="6A3501A1" w:rsidR="00A56F8F" w:rsidRPr="0074216D" w:rsidDel="00022465" w:rsidRDefault="00A56F8F">
      <w:pPr>
        <w:spacing w:after="160" w:line="259" w:lineRule="auto"/>
        <w:jc w:val="center"/>
        <w:rPr>
          <w:del w:id="402" w:author="Lim, Vanessa Gunawan" w:date="2022-11-17T15:17:00Z"/>
          <w:rFonts w:asciiTheme="minorHAnsi" w:eastAsia="Times New Roman" w:hAnsiTheme="minorHAnsi" w:cstheme="minorHAnsi"/>
          <w:bCs/>
          <w:i/>
          <w:sz w:val="24"/>
          <w:szCs w:val="24"/>
          <w:lang w:val="en-IN"/>
        </w:rPr>
        <w:pPrChange w:id="403" w:author="Lim, Vanessa Gunawan" w:date="2022-11-17T15:17:00Z">
          <w:pPr>
            <w:pStyle w:val="ListParagraph"/>
            <w:numPr>
              <w:numId w:val="15"/>
            </w:numPr>
            <w:spacing w:before="120"/>
            <w:ind w:left="1440" w:hanging="720"/>
            <w:jc w:val="both"/>
            <w:outlineLvl w:val="3"/>
          </w:pPr>
        </w:pPrChange>
      </w:pPr>
      <w:del w:id="404" w:author="Lim, Vanessa Gunawan" w:date="2022-11-17T15:17:00Z">
        <w:r w:rsidRPr="0074216D" w:rsidDel="00022465">
          <w:rPr>
            <w:rFonts w:asciiTheme="minorHAnsi" w:eastAsia="Times New Roman" w:hAnsiTheme="minorHAnsi" w:cstheme="minorHAnsi"/>
            <w:bCs/>
            <w:i/>
            <w:sz w:val="24"/>
            <w:szCs w:val="24"/>
            <w:lang w:val="en-IN"/>
          </w:rPr>
          <w:delText>A second notice ("</w:delText>
        </w:r>
        <w:r w:rsidRPr="0074216D" w:rsidDel="00022465">
          <w:rPr>
            <w:rFonts w:asciiTheme="minorHAnsi" w:eastAsia="Times New Roman" w:hAnsiTheme="minorHAnsi" w:cstheme="minorHAnsi"/>
            <w:b/>
            <w:bCs/>
            <w:i/>
            <w:sz w:val="24"/>
            <w:szCs w:val="24"/>
            <w:lang w:val="en-IN"/>
          </w:rPr>
          <w:delText>In-Transit Second Notice</w:delText>
        </w:r>
        <w:r w:rsidRPr="0074216D" w:rsidDel="00022465">
          <w:rPr>
            <w:rFonts w:asciiTheme="minorHAnsi" w:eastAsia="Times New Roman" w:hAnsiTheme="minorHAnsi" w:cstheme="minorHAnsi"/>
            <w:bCs/>
            <w:i/>
            <w:sz w:val="24"/>
            <w:szCs w:val="24"/>
            <w:lang w:val="en-IN"/>
          </w:rPr>
          <w:delText>"), which shall be sent ninety-six (96) hours prior to the ETA set forth in the In-Transit First Notice or as soon as practicable prior to such ETA if the sea time between the point of departure of the LNG Ship and the Loading Port is less than ninety six (96) hours, stating the LNG Ship’s then ETA. If, thereafter, such ETA changes by more than six (6) hours, Buyer shall give promptly, or cause the master of the LNG Ship to give promptly, to Seller</w:delText>
        </w:r>
        <w:r w:rsidDel="00022465">
          <w:rPr>
            <w:rFonts w:asciiTheme="minorHAnsi" w:eastAsia="Times New Roman" w:hAnsiTheme="minorHAnsi" w:cstheme="minorHAnsi"/>
            <w:bCs/>
            <w:i/>
            <w:sz w:val="24"/>
            <w:szCs w:val="24"/>
            <w:lang w:val="en-IN"/>
          </w:rPr>
          <w:delText xml:space="preserve"> and SPLNG's Operator</w:delText>
        </w:r>
        <w:r w:rsidRPr="0074216D" w:rsidDel="00022465">
          <w:rPr>
            <w:rFonts w:asciiTheme="minorHAnsi" w:eastAsia="Times New Roman" w:hAnsiTheme="minorHAnsi" w:cstheme="minorHAnsi"/>
            <w:bCs/>
            <w:i/>
            <w:sz w:val="24"/>
            <w:szCs w:val="24"/>
            <w:lang w:val="en-IN"/>
          </w:rPr>
          <w:delText xml:space="preserve"> notice of the corrected ETA;</w:delText>
        </w:r>
      </w:del>
    </w:p>
    <w:p w14:paraId="44EDE1D0" w14:textId="24181E51" w:rsidR="00A56F8F" w:rsidRPr="0074216D" w:rsidDel="00022465" w:rsidRDefault="00A56F8F">
      <w:pPr>
        <w:spacing w:after="160" w:line="259" w:lineRule="auto"/>
        <w:jc w:val="center"/>
        <w:rPr>
          <w:del w:id="405" w:author="Lim, Vanessa Gunawan" w:date="2022-11-17T15:17:00Z"/>
          <w:rFonts w:asciiTheme="minorHAnsi" w:eastAsia="Times New Roman" w:hAnsiTheme="minorHAnsi" w:cstheme="minorHAnsi"/>
          <w:bCs/>
          <w:i/>
          <w:sz w:val="24"/>
          <w:szCs w:val="24"/>
          <w:lang w:val="en-IN"/>
        </w:rPr>
        <w:pPrChange w:id="406" w:author="Lim, Vanessa Gunawan" w:date="2022-11-17T15:17:00Z">
          <w:pPr>
            <w:pStyle w:val="ListParagraph"/>
            <w:numPr>
              <w:numId w:val="15"/>
            </w:numPr>
            <w:spacing w:before="120"/>
            <w:ind w:left="1440" w:hanging="720"/>
            <w:jc w:val="both"/>
            <w:outlineLvl w:val="3"/>
          </w:pPr>
        </w:pPrChange>
      </w:pPr>
      <w:del w:id="407" w:author="Lim, Vanessa Gunawan" w:date="2022-11-17T15:17:00Z">
        <w:r w:rsidRPr="0074216D" w:rsidDel="00022465">
          <w:rPr>
            <w:rFonts w:asciiTheme="minorHAnsi" w:eastAsia="Times New Roman" w:hAnsiTheme="minorHAnsi" w:cstheme="minorHAnsi"/>
            <w:bCs/>
            <w:i/>
            <w:sz w:val="24"/>
            <w:szCs w:val="24"/>
            <w:lang w:val="en-IN"/>
          </w:rPr>
          <w:delText>The forty-eight (48) hour informational notice as required by the Sabine Pass Marine Operations Manual;</w:delText>
        </w:r>
      </w:del>
    </w:p>
    <w:p w14:paraId="74FCCADE" w14:textId="3FCD5634" w:rsidR="00A56F8F" w:rsidRPr="0074216D" w:rsidDel="00022465" w:rsidRDefault="00A56F8F">
      <w:pPr>
        <w:spacing w:after="160" w:line="259" w:lineRule="auto"/>
        <w:jc w:val="center"/>
        <w:rPr>
          <w:del w:id="408" w:author="Lim, Vanessa Gunawan" w:date="2022-11-17T15:17:00Z"/>
          <w:rFonts w:asciiTheme="minorHAnsi" w:eastAsia="Times New Roman" w:hAnsiTheme="minorHAnsi" w:cstheme="minorHAnsi"/>
          <w:bCs/>
          <w:i/>
          <w:sz w:val="24"/>
          <w:szCs w:val="24"/>
          <w:lang w:val="en-IN"/>
        </w:rPr>
        <w:pPrChange w:id="409" w:author="Lim, Vanessa Gunawan" w:date="2022-11-17T15:17:00Z">
          <w:pPr>
            <w:pStyle w:val="ListParagraph"/>
            <w:numPr>
              <w:numId w:val="15"/>
            </w:numPr>
            <w:spacing w:before="120"/>
            <w:ind w:left="1440" w:hanging="720"/>
            <w:jc w:val="both"/>
            <w:outlineLvl w:val="3"/>
          </w:pPr>
        </w:pPrChange>
      </w:pPr>
      <w:del w:id="410" w:author="Lim, Vanessa Gunawan" w:date="2022-11-17T15:17:00Z">
        <w:r w:rsidRPr="0074216D" w:rsidDel="00022465">
          <w:rPr>
            <w:rFonts w:asciiTheme="minorHAnsi" w:eastAsia="Times New Roman" w:hAnsiTheme="minorHAnsi" w:cstheme="minorHAnsi"/>
            <w:bCs/>
            <w:i/>
            <w:sz w:val="24"/>
            <w:szCs w:val="24"/>
            <w:lang w:val="en-IN"/>
          </w:rPr>
          <w:delText>A third notice ("</w:delText>
        </w:r>
        <w:r w:rsidRPr="0074216D" w:rsidDel="00022465">
          <w:rPr>
            <w:rFonts w:asciiTheme="minorHAnsi" w:eastAsia="Times New Roman" w:hAnsiTheme="minorHAnsi" w:cstheme="minorHAnsi"/>
            <w:b/>
            <w:bCs/>
            <w:i/>
            <w:sz w:val="24"/>
            <w:szCs w:val="24"/>
            <w:lang w:val="en-IN"/>
          </w:rPr>
          <w:delText>In-Transit Third Notice</w:delText>
        </w:r>
        <w:r w:rsidRPr="0074216D" w:rsidDel="00022465">
          <w:rPr>
            <w:rFonts w:asciiTheme="minorHAnsi" w:eastAsia="Times New Roman" w:hAnsiTheme="minorHAnsi" w:cstheme="minorHAnsi"/>
            <w:bCs/>
            <w:i/>
            <w:sz w:val="24"/>
            <w:szCs w:val="24"/>
            <w:lang w:val="en-IN"/>
          </w:rPr>
          <w:delText>"), which shall be sent twenty-four (24) hours prior to the ETA set forth in the In-Transit Second Notice (as corrected), confirming or amending such ETA. If, thereafter, such ETA changes by more than three (3) hours, Buyer shall give promptly, or cause the master of the LNG Ship to give promptly, to Seller</w:delText>
        </w:r>
        <w:r w:rsidDel="00022465">
          <w:rPr>
            <w:rFonts w:asciiTheme="minorHAnsi" w:eastAsia="Times New Roman" w:hAnsiTheme="minorHAnsi" w:cstheme="minorHAnsi"/>
            <w:bCs/>
            <w:i/>
            <w:sz w:val="24"/>
            <w:szCs w:val="24"/>
            <w:lang w:val="en-IN"/>
          </w:rPr>
          <w:delText xml:space="preserve"> and SPLNG's Operator</w:delText>
        </w:r>
        <w:r w:rsidRPr="0074216D" w:rsidDel="00022465">
          <w:rPr>
            <w:rFonts w:asciiTheme="minorHAnsi" w:eastAsia="Times New Roman" w:hAnsiTheme="minorHAnsi" w:cstheme="minorHAnsi"/>
            <w:bCs/>
            <w:i/>
            <w:sz w:val="24"/>
            <w:szCs w:val="24"/>
            <w:lang w:val="en-IN"/>
          </w:rPr>
          <w:delText xml:space="preserve"> notice of the corrected ETA;</w:delText>
        </w:r>
      </w:del>
    </w:p>
    <w:p w14:paraId="20FF8C7A" w14:textId="25F43F11" w:rsidR="00A56F8F" w:rsidRPr="0074216D" w:rsidDel="00022465" w:rsidRDefault="00A56F8F">
      <w:pPr>
        <w:spacing w:after="160" w:line="259" w:lineRule="auto"/>
        <w:jc w:val="center"/>
        <w:rPr>
          <w:del w:id="411" w:author="Lim, Vanessa Gunawan" w:date="2022-11-17T15:17:00Z"/>
          <w:rFonts w:asciiTheme="minorHAnsi" w:eastAsia="Times New Roman" w:hAnsiTheme="minorHAnsi" w:cstheme="minorHAnsi"/>
          <w:bCs/>
          <w:i/>
          <w:sz w:val="24"/>
          <w:szCs w:val="24"/>
          <w:lang w:val="en-IN"/>
        </w:rPr>
        <w:pPrChange w:id="412" w:author="Lim, Vanessa Gunawan" w:date="2022-11-17T15:17:00Z">
          <w:pPr>
            <w:pStyle w:val="ListParagraph"/>
            <w:numPr>
              <w:numId w:val="15"/>
            </w:numPr>
            <w:spacing w:before="120"/>
            <w:ind w:left="1440" w:hanging="720"/>
            <w:jc w:val="both"/>
            <w:outlineLvl w:val="3"/>
          </w:pPr>
        </w:pPrChange>
      </w:pPr>
      <w:del w:id="413" w:author="Lim, Vanessa Gunawan" w:date="2022-11-17T15:17:00Z">
        <w:r w:rsidRPr="0074216D" w:rsidDel="00022465">
          <w:rPr>
            <w:rFonts w:asciiTheme="minorHAnsi" w:eastAsia="Times New Roman" w:hAnsiTheme="minorHAnsi" w:cstheme="minorHAnsi"/>
            <w:bCs/>
            <w:i/>
            <w:sz w:val="24"/>
            <w:szCs w:val="24"/>
            <w:lang w:val="en-IN"/>
          </w:rPr>
          <w:delText>A fourth notice ("</w:delText>
        </w:r>
        <w:r w:rsidRPr="0074216D" w:rsidDel="00022465">
          <w:rPr>
            <w:rFonts w:asciiTheme="minorHAnsi" w:eastAsia="Times New Roman" w:hAnsiTheme="minorHAnsi" w:cstheme="minorHAnsi"/>
            <w:b/>
            <w:bCs/>
            <w:i/>
            <w:sz w:val="24"/>
            <w:szCs w:val="24"/>
            <w:lang w:val="en-IN"/>
          </w:rPr>
          <w:delText>In-Transit Final Notice</w:delText>
        </w:r>
        <w:r w:rsidRPr="0074216D" w:rsidDel="00022465">
          <w:rPr>
            <w:rFonts w:asciiTheme="minorHAnsi" w:eastAsia="Times New Roman" w:hAnsiTheme="minorHAnsi" w:cstheme="minorHAnsi"/>
            <w:bCs/>
            <w:i/>
            <w:sz w:val="24"/>
            <w:szCs w:val="24"/>
            <w:lang w:val="en-IN"/>
          </w:rPr>
          <w:delText xml:space="preserve">"), which shall be sent twelve (12) hours prior to the ETA set forth in the In-Transit Third Notice (as corrected), confirming or amending such ETA. If, thereafter, such ETA changes by more than one (1) hour, Buyer shall give, or cause the master of the LNG Ship to give to Seller </w:delText>
        </w:r>
        <w:bookmarkStart w:id="414" w:name="OLE_LINK31"/>
        <w:bookmarkStart w:id="415" w:name="OLE_LINK43"/>
        <w:r w:rsidRPr="0074216D" w:rsidDel="00022465">
          <w:rPr>
            <w:rFonts w:asciiTheme="minorHAnsi" w:eastAsia="Times New Roman" w:hAnsiTheme="minorHAnsi" w:cstheme="minorHAnsi"/>
            <w:bCs/>
            <w:i/>
            <w:sz w:val="24"/>
            <w:szCs w:val="24"/>
            <w:lang w:val="en-IN"/>
          </w:rPr>
          <w:delText xml:space="preserve">and </w:delText>
        </w:r>
        <w:bookmarkStart w:id="416" w:name="OLE_LINK30"/>
        <w:r w:rsidRPr="0074216D" w:rsidDel="00022465">
          <w:rPr>
            <w:rFonts w:asciiTheme="minorHAnsi" w:eastAsia="Times New Roman" w:hAnsiTheme="minorHAnsi" w:cstheme="minorHAnsi"/>
            <w:bCs/>
            <w:i/>
            <w:sz w:val="24"/>
            <w:szCs w:val="24"/>
            <w:lang w:val="en-IN"/>
          </w:rPr>
          <w:delText>SPLNG's Operator</w:delText>
        </w:r>
        <w:bookmarkEnd w:id="414"/>
        <w:bookmarkEnd w:id="415"/>
        <w:r w:rsidRPr="0074216D" w:rsidDel="00022465">
          <w:rPr>
            <w:rFonts w:asciiTheme="minorHAnsi" w:eastAsia="Times New Roman" w:hAnsiTheme="minorHAnsi" w:cstheme="minorHAnsi"/>
            <w:bCs/>
            <w:i/>
            <w:sz w:val="24"/>
            <w:szCs w:val="24"/>
            <w:lang w:val="en-IN"/>
          </w:rPr>
          <w:delText xml:space="preserve"> notice of the corrected ETA</w:delText>
        </w:r>
        <w:bookmarkEnd w:id="416"/>
        <w:r w:rsidRPr="0074216D" w:rsidDel="00022465">
          <w:rPr>
            <w:rFonts w:asciiTheme="minorHAnsi" w:eastAsia="Times New Roman" w:hAnsiTheme="minorHAnsi" w:cstheme="minorHAnsi"/>
            <w:bCs/>
            <w:i/>
            <w:sz w:val="24"/>
            <w:szCs w:val="24"/>
            <w:lang w:val="en-IN"/>
          </w:rPr>
          <w:delText>; and</w:delText>
        </w:r>
      </w:del>
    </w:p>
    <w:p w14:paraId="06BCF878" w14:textId="28FAC379" w:rsidR="00A56F8F" w:rsidRPr="0074216D" w:rsidDel="00022465" w:rsidRDefault="00A56F8F">
      <w:pPr>
        <w:spacing w:after="160" w:line="259" w:lineRule="auto"/>
        <w:jc w:val="center"/>
        <w:rPr>
          <w:del w:id="417" w:author="Lim, Vanessa Gunawan" w:date="2022-11-17T15:17:00Z"/>
          <w:rFonts w:asciiTheme="minorHAnsi" w:eastAsia="Times New Roman" w:hAnsiTheme="minorHAnsi" w:cstheme="minorHAnsi"/>
          <w:bCs/>
          <w:i/>
          <w:sz w:val="24"/>
          <w:szCs w:val="24"/>
          <w:lang w:val="en-IN"/>
        </w:rPr>
        <w:pPrChange w:id="418" w:author="Lim, Vanessa Gunawan" w:date="2022-11-17T15:17:00Z">
          <w:pPr>
            <w:pStyle w:val="ListParagraph"/>
            <w:numPr>
              <w:numId w:val="15"/>
            </w:numPr>
            <w:spacing w:before="120"/>
            <w:ind w:left="1440" w:hanging="720"/>
            <w:jc w:val="both"/>
            <w:outlineLvl w:val="3"/>
          </w:pPr>
        </w:pPrChange>
      </w:pPr>
      <w:del w:id="419" w:author="Lim, Vanessa Gunawan" w:date="2022-11-17T15:17:00Z">
        <w:r w:rsidRPr="0074216D" w:rsidDel="00022465">
          <w:rPr>
            <w:rFonts w:asciiTheme="minorHAnsi" w:eastAsia="Times New Roman" w:hAnsiTheme="minorHAnsi" w:cstheme="minorHAnsi"/>
            <w:bCs/>
            <w:i/>
            <w:sz w:val="24"/>
            <w:szCs w:val="24"/>
            <w:lang w:val="en-IN"/>
          </w:rPr>
          <w:delText xml:space="preserve">A </w:delText>
        </w:r>
        <w:r w:rsidDel="00022465">
          <w:rPr>
            <w:rFonts w:asciiTheme="minorHAnsi" w:eastAsia="Times New Roman" w:hAnsiTheme="minorHAnsi" w:cstheme="minorHAnsi"/>
            <w:bCs/>
            <w:i/>
            <w:sz w:val="24"/>
            <w:szCs w:val="24"/>
            <w:lang w:val="en-IN"/>
          </w:rPr>
          <w:delText xml:space="preserve">valid </w:delText>
        </w:r>
        <w:r w:rsidRPr="0074216D" w:rsidDel="00022465">
          <w:rPr>
            <w:rFonts w:asciiTheme="minorHAnsi" w:eastAsia="Times New Roman" w:hAnsiTheme="minorHAnsi" w:cstheme="minorHAnsi"/>
            <w:bCs/>
            <w:i/>
            <w:sz w:val="24"/>
            <w:szCs w:val="24"/>
            <w:lang w:val="en-IN"/>
          </w:rPr>
          <w:delText xml:space="preserve">notice of readiness </w:delText>
        </w:r>
        <w:r w:rsidRPr="0074216D" w:rsidDel="00022465">
          <w:rPr>
            <w:rFonts w:eastAsia="Times New Roman" w:cstheme="minorHAnsi"/>
            <w:bCs/>
            <w:i/>
            <w:sz w:val="24"/>
            <w:szCs w:val="24"/>
            <w:lang w:val="en-IN"/>
          </w:rPr>
          <w:delText>issued by an LNG Ship</w:delText>
        </w:r>
        <w:r w:rsidRPr="0074216D" w:rsidDel="00022465">
          <w:rPr>
            <w:i/>
            <w:sz w:val="24"/>
            <w:lang w:val="en-IN"/>
          </w:rPr>
          <w:delText xml:space="preserve"> </w:delText>
        </w:r>
        <w:r w:rsidRPr="0074216D" w:rsidDel="00022465">
          <w:rPr>
            <w:rFonts w:asciiTheme="minorHAnsi" w:eastAsia="Times New Roman" w:hAnsiTheme="minorHAnsi" w:cstheme="minorHAnsi"/>
            <w:bCs/>
            <w:i/>
            <w:sz w:val="24"/>
            <w:szCs w:val="24"/>
            <w:lang w:val="en-IN"/>
          </w:rPr>
          <w:delText>("</w:delText>
        </w:r>
        <w:r w:rsidRPr="0074216D" w:rsidDel="00022465">
          <w:rPr>
            <w:rFonts w:asciiTheme="minorHAnsi" w:eastAsia="Times New Roman" w:hAnsiTheme="minorHAnsi" w:cstheme="minorHAnsi"/>
            <w:b/>
            <w:bCs/>
            <w:i/>
            <w:sz w:val="24"/>
            <w:szCs w:val="24"/>
            <w:lang w:val="en-IN"/>
          </w:rPr>
          <w:delText>NOR</w:delText>
        </w:r>
        <w:r w:rsidRPr="0074216D" w:rsidDel="00022465">
          <w:rPr>
            <w:rFonts w:asciiTheme="minorHAnsi" w:eastAsia="Times New Roman" w:hAnsiTheme="minorHAnsi" w:cstheme="minorHAnsi"/>
            <w:bCs/>
            <w:i/>
            <w:sz w:val="24"/>
            <w:szCs w:val="24"/>
            <w:lang w:val="en-IN"/>
          </w:rPr>
          <w:delText>"), which shall be given at the time prescribed in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_Ref89171324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12.1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w:delText>
        </w:r>
      </w:del>
    </w:p>
    <w:p w14:paraId="1A94C666" w14:textId="2C13B6F1" w:rsidR="00A56F8F" w:rsidRPr="0074216D" w:rsidDel="00022465" w:rsidRDefault="00A56F8F">
      <w:pPr>
        <w:spacing w:after="160" w:line="259" w:lineRule="auto"/>
        <w:jc w:val="center"/>
        <w:rPr>
          <w:del w:id="420" w:author="Lim, Vanessa Gunawan" w:date="2022-11-17T15:17:00Z"/>
          <w:rFonts w:asciiTheme="minorHAnsi" w:eastAsia="Times New Roman" w:hAnsiTheme="minorHAnsi" w:cstheme="minorHAnsi"/>
          <w:bCs/>
          <w:i/>
          <w:sz w:val="24"/>
          <w:szCs w:val="24"/>
          <w:lang w:val="en-IN"/>
        </w:rPr>
        <w:pPrChange w:id="421" w:author="Lim, Vanessa Gunawan" w:date="2022-11-17T15:17:00Z">
          <w:pPr>
            <w:pStyle w:val="ListParagraph"/>
            <w:numPr>
              <w:ilvl w:val="1"/>
              <w:numId w:val="11"/>
            </w:numPr>
            <w:tabs>
              <w:tab w:val="num" w:pos="2880"/>
            </w:tabs>
            <w:spacing w:before="120"/>
            <w:ind w:hanging="720"/>
            <w:jc w:val="both"/>
            <w:outlineLvl w:val="3"/>
          </w:pPr>
        </w:pPrChange>
      </w:pPr>
      <w:del w:id="422" w:author="Lim, Vanessa Gunawan" w:date="2022-11-17T15:17:00Z">
        <w:r w:rsidRPr="0074216D" w:rsidDel="00022465">
          <w:rPr>
            <w:rFonts w:asciiTheme="minorHAnsi" w:eastAsia="Times New Roman" w:hAnsiTheme="minorHAnsi" w:cstheme="minorHAnsi"/>
            <w:bCs/>
            <w:i/>
            <w:sz w:val="24"/>
            <w:szCs w:val="24"/>
            <w:lang w:val="en-IN"/>
          </w:rPr>
          <w:delText xml:space="preserve">In addition to the notices under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_Ref93509242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11.3</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Buyer shall give, or cause the master of the LNG Ship to give, to Seller the following:</w:delText>
        </w:r>
      </w:del>
    </w:p>
    <w:p w14:paraId="588BF060" w14:textId="303713BB" w:rsidR="00A56F8F" w:rsidRPr="0074216D" w:rsidDel="00022465" w:rsidRDefault="00A56F8F">
      <w:pPr>
        <w:spacing w:after="160" w:line="259" w:lineRule="auto"/>
        <w:jc w:val="center"/>
        <w:rPr>
          <w:del w:id="423" w:author="Lim, Vanessa Gunawan" w:date="2022-11-17T15:17:00Z"/>
          <w:rFonts w:asciiTheme="minorHAnsi" w:eastAsia="Times New Roman" w:hAnsiTheme="minorHAnsi" w:cstheme="minorHAnsi"/>
          <w:bCs/>
          <w:i/>
          <w:sz w:val="24"/>
          <w:szCs w:val="24"/>
          <w:lang w:val="en-IN"/>
        </w:rPr>
        <w:pPrChange w:id="424" w:author="Lim, Vanessa Gunawan" w:date="2022-11-17T15:17:00Z">
          <w:pPr>
            <w:pStyle w:val="ListParagraph"/>
            <w:numPr>
              <w:ilvl w:val="2"/>
              <w:numId w:val="55"/>
            </w:numPr>
            <w:spacing w:before="120"/>
            <w:ind w:left="1440" w:hanging="720"/>
            <w:jc w:val="both"/>
            <w:outlineLvl w:val="3"/>
          </w:pPr>
        </w:pPrChange>
      </w:pPr>
      <w:del w:id="425" w:author="Lim, Vanessa Gunawan" w:date="2022-11-17T15:17:00Z">
        <w:r w:rsidRPr="0074216D" w:rsidDel="00022465">
          <w:rPr>
            <w:rFonts w:asciiTheme="minorHAnsi" w:eastAsia="Times New Roman" w:hAnsiTheme="minorHAnsi" w:cstheme="minorHAnsi"/>
            <w:bCs/>
            <w:i/>
            <w:sz w:val="24"/>
            <w:szCs w:val="24"/>
            <w:lang w:val="en-IN"/>
          </w:rPr>
          <w:delText xml:space="preserve">A notice once Seller has procured a pilot for the LNG Ship; </w:delText>
        </w:r>
      </w:del>
    </w:p>
    <w:p w14:paraId="0B916AFF" w14:textId="26D0148C" w:rsidR="00A56F8F" w:rsidRPr="0074216D" w:rsidDel="00022465" w:rsidRDefault="00A56F8F">
      <w:pPr>
        <w:spacing w:after="160" w:line="259" w:lineRule="auto"/>
        <w:jc w:val="center"/>
        <w:rPr>
          <w:del w:id="426" w:author="Lim, Vanessa Gunawan" w:date="2022-11-17T15:17:00Z"/>
          <w:rFonts w:asciiTheme="minorHAnsi" w:eastAsia="Times New Roman" w:hAnsiTheme="minorHAnsi" w:cstheme="minorHAnsi"/>
          <w:bCs/>
          <w:i/>
          <w:sz w:val="24"/>
          <w:szCs w:val="24"/>
          <w:lang w:val="en-IN"/>
        </w:rPr>
        <w:pPrChange w:id="427" w:author="Lim, Vanessa Gunawan" w:date="2022-11-17T15:17:00Z">
          <w:pPr>
            <w:pStyle w:val="ListParagraph"/>
            <w:numPr>
              <w:ilvl w:val="2"/>
              <w:numId w:val="55"/>
            </w:numPr>
            <w:spacing w:before="120"/>
            <w:ind w:left="1440" w:hanging="720"/>
            <w:jc w:val="both"/>
            <w:outlineLvl w:val="3"/>
          </w:pPr>
        </w:pPrChange>
      </w:pPr>
      <w:del w:id="428" w:author="Lim, Vanessa Gunawan" w:date="2022-11-17T15:17:00Z">
        <w:r w:rsidRPr="0074216D" w:rsidDel="00022465">
          <w:rPr>
            <w:rFonts w:asciiTheme="minorHAnsi" w:eastAsia="Times New Roman" w:hAnsiTheme="minorHAnsi" w:cstheme="minorHAnsi"/>
            <w:bCs/>
            <w:i/>
            <w:sz w:val="24"/>
            <w:szCs w:val="24"/>
            <w:lang w:val="en-IN"/>
          </w:rPr>
          <w:lastRenderedPageBreak/>
          <w:delText xml:space="preserve">A notice that the pilot has boarded the LNG Ship; and </w:delText>
        </w:r>
      </w:del>
    </w:p>
    <w:p w14:paraId="64C25D20" w14:textId="7B533324" w:rsidR="00A56F8F" w:rsidRPr="0074216D" w:rsidDel="00022465" w:rsidRDefault="00A56F8F">
      <w:pPr>
        <w:spacing w:after="160" w:line="259" w:lineRule="auto"/>
        <w:jc w:val="center"/>
        <w:rPr>
          <w:del w:id="429" w:author="Lim, Vanessa Gunawan" w:date="2022-11-17T15:17:00Z"/>
          <w:rFonts w:asciiTheme="minorHAnsi" w:eastAsia="Times New Roman" w:hAnsiTheme="minorHAnsi" w:cstheme="minorHAnsi"/>
          <w:bCs/>
          <w:i/>
          <w:sz w:val="24"/>
          <w:szCs w:val="24"/>
          <w:lang w:val="en-IN"/>
        </w:rPr>
        <w:pPrChange w:id="430" w:author="Lim, Vanessa Gunawan" w:date="2022-11-17T15:17:00Z">
          <w:pPr>
            <w:pStyle w:val="ListParagraph"/>
            <w:numPr>
              <w:ilvl w:val="2"/>
              <w:numId w:val="55"/>
            </w:numPr>
            <w:spacing w:before="120"/>
            <w:ind w:left="1440" w:hanging="720"/>
            <w:jc w:val="both"/>
            <w:outlineLvl w:val="3"/>
          </w:pPr>
        </w:pPrChange>
      </w:pPr>
      <w:del w:id="431" w:author="Lim, Vanessa Gunawan" w:date="2022-11-17T15:17:00Z">
        <w:r w:rsidRPr="0074216D" w:rsidDel="00022465">
          <w:rPr>
            <w:rFonts w:asciiTheme="minorHAnsi" w:eastAsia="Times New Roman" w:hAnsiTheme="minorHAnsi" w:cstheme="minorHAnsi"/>
            <w:bCs/>
            <w:i/>
            <w:sz w:val="24"/>
            <w:szCs w:val="24"/>
            <w:lang w:val="en-IN"/>
          </w:rPr>
          <w:delText xml:space="preserve">A notice that the LNG Ship has proceeded to navigate from the PBS towards the Sabine Pass Facility. </w:delText>
        </w:r>
      </w:del>
    </w:p>
    <w:p w14:paraId="0F7B8013" w14:textId="625BE43E" w:rsidR="00A56F8F" w:rsidRPr="0074216D" w:rsidDel="00022465" w:rsidRDefault="00A56F8F">
      <w:pPr>
        <w:spacing w:after="160" w:line="259" w:lineRule="auto"/>
        <w:jc w:val="center"/>
        <w:rPr>
          <w:del w:id="432" w:author="Lim, Vanessa Gunawan" w:date="2022-11-17T15:17:00Z"/>
          <w:rFonts w:asciiTheme="minorHAnsi" w:eastAsia="Times New Roman" w:hAnsiTheme="minorHAnsi" w:cstheme="minorHAnsi"/>
          <w:bCs/>
          <w:i/>
          <w:sz w:val="24"/>
          <w:szCs w:val="24"/>
          <w:lang w:val="en-IN"/>
        </w:rPr>
        <w:pPrChange w:id="433" w:author="Lim, Vanessa Gunawan" w:date="2022-11-17T15:17:00Z">
          <w:pPr>
            <w:pStyle w:val="ListParagraph"/>
            <w:keepNext/>
            <w:numPr>
              <w:ilvl w:val="1"/>
              <w:numId w:val="11"/>
            </w:numPr>
            <w:spacing w:before="120"/>
            <w:ind w:hanging="720"/>
            <w:jc w:val="both"/>
            <w:outlineLvl w:val="0"/>
          </w:pPr>
        </w:pPrChange>
      </w:pPr>
      <w:del w:id="434" w:author="Lim, Vanessa Gunawan" w:date="2022-11-17T15:17:00Z">
        <w:r w:rsidRPr="0074216D" w:rsidDel="00022465">
          <w:rPr>
            <w:rFonts w:asciiTheme="minorHAnsi" w:eastAsia="Times New Roman" w:hAnsiTheme="minorHAnsi" w:cstheme="minorHAnsi"/>
            <w:bCs/>
            <w:i/>
            <w:sz w:val="24"/>
            <w:szCs w:val="24"/>
            <w:lang w:val="en-IN"/>
          </w:rPr>
          <w:delText xml:space="preserve">Buyer shall have the right to cause an LNG Ship to burn Natural Gas as fuel during operations at the Sabine Pass Facility (including while conducting cargo transfer operations). The quantity of Natural Gas burned as fuel pursuant to this Section 11.5 shall be determined in accordance with </w:delText>
        </w:r>
        <w:r w:rsidDel="00022465">
          <w:rPr>
            <w:rFonts w:asciiTheme="minorHAnsi" w:eastAsia="Times New Roman" w:hAnsiTheme="minorHAnsi" w:cstheme="minorHAnsi"/>
            <w:bCs/>
            <w:i/>
            <w:sz w:val="24"/>
            <w:szCs w:val="24"/>
            <w:lang w:val="en-IN"/>
          </w:rPr>
          <w:delText xml:space="preserve">the </w:delText>
        </w:r>
        <w:r w:rsidRPr="0074216D" w:rsidDel="00022465">
          <w:rPr>
            <w:rFonts w:asciiTheme="minorHAnsi" w:eastAsia="Times New Roman" w:hAnsiTheme="minorHAnsi" w:cstheme="minorHAnsi"/>
            <w:bCs/>
            <w:i/>
            <w:sz w:val="24"/>
            <w:szCs w:val="24"/>
            <w:lang w:val="en-IN"/>
          </w:rPr>
          <w:delText>terminal’s measurement rules. If Buyer exercises its right pursuant to this Section 11.5, all amounts of Natural Gas burned as fuel shall be added to the quantity loaded included in Seller’s invoice, but shall have no impact in respect of Buyer’s obligations under this Agreement.</w:delText>
        </w:r>
      </w:del>
    </w:p>
    <w:p w14:paraId="0FED1E84" w14:textId="55A1E55F" w:rsidR="00A56F8F" w:rsidRPr="0074216D" w:rsidDel="00022465" w:rsidRDefault="00A56F8F">
      <w:pPr>
        <w:spacing w:after="160" w:line="259" w:lineRule="auto"/>
        <w:jc w:val="center"/>
        <w:rPr>
          <w:del w:id="435" w:author="Lim, Vanessa Gunawan" w:date="2022-11-17T15:17:00Z"/>
          <w:rFonts w:asciiTheme="minorHAnsi" w:eastAsia="Times New Roman" w:hAnsiTheme="minorHAnsi" w:cstheme="minorHAnsi"/>
          <w:bCs/>
          <w:i/>
          <w:sz w:val="24"/>
          <w:szCs w:val="24"/>
          <w:lang w:val="en-IN"/>
        </w:rPr>
        <w:pPrChange w:id="436" w:author="Lim, Vanessa Gunawan" w:date="2022-11-17T15:17:00Z">
          <w:pPr>
            <w:pStyle w:val="ListParagraph"/>
            <w:keepNext/>
            <w:numPr>
              <w:ilvl w:val="1"/>
              <w:numId w:val="11"/>
            </w:numPr>
            <w:spacing w:before="120"/>
            <w:ind w:hanging="720"/>
            <w:jc w:val="both"/>
            <w:outlineLvl w:val="0"/>
          </w:pPr>
        </w:pPrChange>
      </w:pPr>
      <w:del w:id="437" w:author="Lim, Vanessa Gunawan" w:date="2022-11-17T15:17:00Z">
        <w:r w:rsidRPr="0074216D" w:rsidDel="00022465">
          <w:rPr>
            <w:rFonts w:asciiTheme="minorHAnsi" w:eastAsia="Times New Roman" w:hAnsiTheme="minorHAnsi" w:cstheme="minorHAnsi"/>
            <w:bCs/>
            <w:i/>
            <w:sz w:val="24"/>
            <w:szCs w:val="24"/>
            <w:lang w:val="en-IN"/>
          </w:rPr>
          <w:delText>All vapor returned to Seller during cool-down or loading operations may be used or disposed of by Seller without compensation to Buyer.</w:delText>
        </w:r>
      </w:del>
    </w:p>
    <w:p w14:paraId="16B8579E" w14:textId="18518320" w:rsidR="00A56F8F" w:rsidRPr="0074216D" w:rsidDel="00022465" w:rsidRDefault="00A56F8F">
      <w:pPr>
        <w:spacing w:after="160" w:line="259" w:lineRule="auto"/>
        <w:jc w:val="center"/>
        <w:rPr>
          <w:del w:id="438" w:author="Lim, Vanessa Gunawan" w:date="2022-11-17T15:17:00Z"/>
          <w:rFonts w:asciiTheme="minorHAnsi" w:eastAsia="Times New Roman" w:hAnsiTheme="minorHAnsi" w:cstheme="minorHAnsi"/>
          <w:b/>
          <w:bCs/>
          <w:i/>
          <w:sz w:val="24"/>
          <w:szCs w:val="24"/>
          <w:lang w:val="en-IN"/>
        </w:rPr>
        <w:pPrChange w:id="439" w:author="Lim, Vanessa Gunawan" w:date="2022-11-17T15:17:00Z">
          <w:pPr>
            <w:pStyle w:val="ListParagraph"/>
            <w:keepNext/>
            <w:numPr>
              <w:numId w:val="11"/>
            </w:numPr>
            <w:tabs>
              <w:tab w:val="num" w:pos="720"/>
            </w:tabs>
            <w:spacing w:before="120"/>
            <w:ind w:hanging="720"/>
            <w:jc w:val="both"/>
            <w:outlineLvl w:val="0"/>
          </w:pPr>
        </w:pPrChange>
      </w:pPr>
      <w:del w:id="440" w:author="Lim, Vanessa Gunawan" w:date="2022-11-17T15:17:00Z">
        <w:r w:rsidRPr="0074216D" w:rsidDel="00022465">
          <w:rPr>
            <w:rFonts w:asciiTheme="minorHAnsi" w:eastAsia="Times New Roman" w:hAnsiTheme="minorHAnsi" w:cstheme="minorHAnsi"/>
            <w:b/>
            <w:bCs/>
            <w:i/>
            <w:sz w:val="24"/>
            <w:szCs w:val="24"/>
            <w:lang w:val="en-IN"/>
          </w:rPr>
          <w:delText>Notice of Readiness ("NOR")</w:delText>
        </w:r>
      </w:del>
    </w:p>
    <w:p w14:paraId="3905FB93" w14:textId="65A8F940" w:rsidR="00A56F8F" w:rsidRPr="0074216D" w:rsidDel="00022465" w:rsidRDefault="00A56F8F">
      <w:pPr>
        <w:spacing w:after="160" w:line="259" w:lineRule="auto"/>
        <w:jc w:val="center"/>
        <w:rPr>
          <w:del w:id="441" w:author="Lim, Vanessa Gunawan" w:date="2022-11-17T15:17:00Z"/>
          <w:rFonts w:asciiTheme="minorHAnsi" w:eastAsia="Times New Roman" w:hAnsiTheme="minorHAnsi" w:cstheme="minorHAnsi"/>
          <w:bCs/>
          <w:i/>
          <w:sz w:val="24"/>
          <w:szCs w:val="24"/>
          <w:lang w:val="en-IN"/>
        </w:rPr>
        <w:pPrChange w:id="442" w:author="Lim, Vanessa Gunawan" w:date="2022-11-17T15:17:00Z">
          <w:pPr>
            <w:pStyle w:val="ListParagraph"/>
            <w:keepNext/>
            <w:numPr>
              <w:ilvl w:val="1"/>
              <w:numId w:val="11"/>
            </w:numPr>
            <w:spacing w:before="120"/>
            <w:ind w:hanging="720"/>
            <w:jc w:val="both"/>
            <w:outlineLvl w:val="0"/>
          </w:pPr>
        </w:pPrChange>
      </w:pPr>
      <w:bookmarkStart w:id="443" w:name="_Ref89171324"/>
      <w:del w:id="444" w:author="Lim, Vanessa Gunawan" w:date="2022-11-17T15:17:00Z">
        <w:r w:rsidRPr="0074216D" w:rsidDel="00022465">
          <w:rPr>
            <w:rFonts w:asciiTheme="minorHAnsi" w:eastAsia="Times New Roman" w:hAnsiTheme="minorHAnsi" w:cstheme="minorHAnsi"/>
            <w:bCs/>
            <w:i/>
            <w:sz w:val="24"/>
            <w:szCs w:val="24"/>
            <w:lang w:val="en-IN"/>
          </w:rPr>
          <w:delText>The master of an LNG Ship arriving at the Sabine Pass Facility, or such master’s agent, shall give to Seller and SPLNG's Operator its NOR for loading upon arrival of such LNG Ship at the PBS; provided, however, that such NOR shall not be valid unless and until:</w:delText>
        </w:r>
        <w:bookmarkEnd w:id="443"/>
      </w:del>
    </w:p>
    <w:p w14:paraId="35911291" w14:textId="22FBC9CF" w:rsidR="00A56F8F" w:rsidRPr="0074216D" w:rsidDel="00022465" w:rsidRDefault="00A56F8F">
      <w:pPr>
        <w:spacing w:after="160" w:line="259" w:lineRule="auto"/>
        <w:jc w:val="center"/>
        <w:rPr>
          <w:del w:id="445" w:author="Lim, Vanessa Gunawan" w:date="2022-11-17T15:17:00Z"/>
          <w:rFonts w:asciiTheme="minorHAnsi" w:eastAsia="Times New Roman" w:hAnsiTheme="minorHAnsi" w:cstheme="minorHAnsi"/>
          <w:bCs/>
          <w:i/>
          <w:sz w:val="24"/>
          <w:szCs w:val="24"/>
          <w:lang w:val="en-IN"/>
        </w:rPr>
        <w:pPrChange w:id="446" w:author="Lim, Vanessa Gunawan" w:date="2022-11-17T15:17:00Z">
          <w:pPr>
            <w:pStyle w:val="ListParagraph"/>
            <w:keepNext/>
            <w:numPr>
              <w:ilvl w:val="2"/>
              <w:numId w:val="56"/>
            </w:numPr>
            <w:spacing w:before="120"/>
            <w:ind w:left="1440" w:hanging="720"/>
            <w:jc w:val="both"/>
            <w:outlineLvl w:val="0"/>
          </w:pPr>
        </w:pPrChange>
      </w:pPr>
      <w:del w:id="447" w:author="Lim, Vanessa Gunawan" w:date="2022-11-17T15:17:00Z">
        <w:r w:rsidRPr="0074216D" w:rsidDel="00022465">
          <w:rPr>
            <w:rFonts w:asciiTheme="minorHAnsi" w:eastAsia="Times New Roman" w:hAnsiTheme="minorHAnsi" w:cstheme="minorHAnsi"/>
            <w:bCs/>
            <w:i/>
            <w:sz w:val="24"/>
            <w:szCs w:val="24"/>
            <w:lang w:val="en-IN"/>
          </w:rPr>
          <w:delText>the LNG Ship has all required approvals from the relevant Competent Authorities; and</w:delText>
        </w:r>
      </w:del>
    </w:p>
    <w:p w14:paraId="2C80E62A" w14:textId="1B370C3C" w:rsidR="00A56F8F" w:rsidRPr="002D6175" w:rsidDel="00022465" w:rsidRDefault="00A56F8F">
      <w:pPr>
        <w:spacing w:after="160" w:line="259" w:lineRule="auto"/>
        <w:jc w:val="center"/>
        <w:rPr>
          <w:del w:id="448" w:author="Lim, Vanessa Gunawan" w:date="2022-11-17T15:17:00Z"/>
          <w:rFonts w:asciiTheme="minorHAnsi" w:eastAsia="Times New Roman" w:hAnsiTheme="minorHAnsi" w:cstheme="minorHAnsi"/>
          <w:bCs/>
          <w:i/>
          <w:sz w:val="24"/>
          <w:szCs w:val="24"/>
          <w:lang w:val="en-IN"/>
        </w:rPr>
        <w:pPrChange w:id="449" w:author="Lim, Vanessa Gunawan" w:date="2022-11-17T15:17:00Z">
          <w:pPr>
            <w:pStyle w:val="ListParagraph"/>
            <w:keepNext/>
            <w:numPr>
              <w:ilvl w:val="2"/>
              <w:numId w:val="56"/>
            </w:numPr>
            <w:spacing w:before="120"/>
            <w:ind w:left="1440" w:hanging="720"/>
            <w:jc w:val="both"/>
            <w:outlineLvl w:val="0"/>
          </w:pPr>
        </w:pPrChange>
      </w:pPr>
      <w:del w:id="450" w:author="Lim, Vanessa Gunawan" w:date="2022-11-17T15:17:00Z">
        <w:r w:rsidRPr="0074216D" w:rsidDel="00022465">
          <w:rPr>
            <w:rFonts w:asciiTheme="minorHAnsi" w:eastAsia="Times New Roman" w:hAnsiTheme="minorHAnsi" w:cstheme="minorHAnsi"/>
            <w:bCs/>
            <w:i/>
            <w:sz w:val="24"/>
            <w:szCs w:val="24"/>
            <w:lang w:val="en-IN"/>
          </w:rPr>
          <w:delText>such LNG Ship is ready, willing, and able (i) to proceed towards berth at the Sabine Pass Facility and (ii) to load LNG or to commence cool-down operations (as applicable).</w:delText>
        </w:r>
      </w:del>
    </w:p>
    <w:p w14:paraId="680AB318" w14:textId="7C953960" w:rsidR="00A56F8F" w:rsidRPr="0074216D" w:rsidDel="00022465" w:rsidRDefault="00A56F8F">
      <w:pPr>
        <w:spacing w:after="160" w:line="259" w:lineRule="auto"/>
        <w:jc w:val="center"/>
        <w:rPr>
          <w:del w:id="451" w:author="Lim, Vanessa Gunawan" w:date="2022-11-17T15:17:00Z"/>
          <w:rFonts w:asciiTheme="minorHAnsi" w:eastAsia="Times New Roman" w:hAnsiTheme="minorHAnsi" w:cstheme="minorHAnsi"/>
          <w:bCs/>
          <w:i/>
          <w:sz w:val="24"/>
          <w:szCs w:val="24"/>
          <w:lang w:val="en-IN"/>
        </w:rPr>
        <w:pPrChange w:id="452" w:author="Lim, Vanessa Gunawan" w:date="2022-11-17T15:17:00Z">
          <w:pPr>
            <w:pStyle w:val="ListParagraph"/>
            <w:keepNext/>
            <w:spacing w:before="120"/>
            <w:jc w:val="both"/>
            <w:outlineLvl w:val="0"/>
          </w:pPr>
        </w:pPrChange>
      </w:pPr>
      <w:del w:id="453" w:author="Lim, Vanessa Gunawan" w:date="2022-11-17T15:17:00Z">
        <w:r w:rsidRPr="0074216D" w:rsidDel="00022465">
          <w:rPr>
            <w:rFonts w:asciiTheme="minorHAnsi" w:eastAsia="Times New Roman" w:hAnsiTheme="minorHAnsi" w:cstheme="minorHAnsi"/>
            <w:bCs/>
            <w:i/>
            <w:sz w:val="24"/>
            <w:szCs w:val="24"/>
            <w:lang w:val="en-IN"/>
          </w:rPr>
          <w:delText>An LNG Ship is able to proceed towards the receiving terminal of the Sabine Pass Facility if it is physically capable and (x) has a pilot on board or (y) could have had a pilot on board (Buyer had procured the pilot) but did not have such pilot on board because of a reason attributable to SPLNG's Operator.</w:delText>
        </w:r>
      </w:del>
    </w:p>
    <w:p w14:paraId="7D8597C0" w14:textId="1C33DF30" w:rsidR="00A56F8F" w:rsidRPr="0074216D" w:rsidDel="00022465" w:rsidRDefault="00A56F8F">
      <w:pPr>
        <w:spacing w:after="160" w:line="259" w:lineRule="auto"/>
        <w:jc w:val="center"/>
        <w:rPr>
          <w:del w:id="454" w:author="Lim, Vanessa Gunawan" w:date="2022-11-17T15:17:00Z"/>
          <w:rFonts w:asciiTheme="minorHAnsi" w:eastAsia="Times New Roman" w:hAnsiTheme="minorHAnsi" w:cstheme="minorHAnsi"/>
          <w:bCs/>
          <w:i/>
          <w:sz w:val="24"/>
          <w:szCs w:val="24"/>
          <w:lang w:val="en-IN"/>
        </w:rPr>
        <w:pPrChange w:id="455" w:author="Lim, Vanessa Gunawan" w:date="2022-11-17T15:17:00Z">
          <w:pPr>
            <w:pStyle w:val="ListParagraph"/>
            <w:keepNext/>
            <w:numPr>
              <w:ilvl w:val="1"/>
              <w:numId w:val="11"/>
            </w:numPr>
            <w:spacing w:before="120"/>
            <w:ind w:hanging="720"/>
            <w:jc w:val="both"/>
            <w:outlineLvl w:val="0"/>
          </w:pPr>
        </w:pPrChange>
      </w:pPr>
      <w:del w:id="456" w:author="Lim, Vanessa Gunawan" w:date="2022-11-17T15:17:00Z">
        <w:r w:rsidRPr="0074216D" w:rsidDel="00022465">
          <w:rPr>
            <w:rFonts w:asciiTheme="minorHAnsi" w:eastAsia="Times New Roman" w:hAnsiTheme="minorHAnsi" w:cstheme="minorHAnsi"/>
            <w:bCs/>
            <w:i/>
            <w:sz w:val="24"/>
            <w:szCs w:val="24"/>
            <w:lang w:val="en-IN"/>
          </w:rPr>
          <w:delText xml:space="preserve">For purposes of calculating Actual Laytime (defined in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_Ref93509261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14.3</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a valid NOR given under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_Ref89171324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12.1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become effective as follows:</w:delText>
        </w:r>
      </w:del>
    </w:p>
    <w:p w14:paraId="091BA082" w14:textId="00DC0BF1" w:rsidR="00A56F8F" w:rsidRPr="0074216D" w:rsidDel="00022465" w:rsidRDefault="00A56F8F">
      <w:pPr>
        <w:spacing w:after="160" w:line="259" w:lineRule="auto"/>
        <w:jc w:val="center"/>
        <w:rPr>
          <w:del w:id="457" w:author="Lim, Vanessa Gunawan" w:date="2022-11-17T15:17:00Z"/>
          <w:rFonts w:asciiTheme="minorHAnsi" w:eastAsia="Times New Roman" w:hAnsiTheme="minorHAnsi" w:cstheme="minorHAnsi"/>
          <w:bCs/>
          <w:i/>
          <w:sz w:val="24"/>
          <w:szCs w:val="24"/>
          <w:lang w:val="en-IN"/>
        </w:rPr>
        <w:pPrChange w:id="458" w:author="Lim, Vanessa Gunawan" w:date="2022-11-17T15:17:00Z">
          <w:pPr>
            <w:pStyle w:val="ListParagraph"/>
            <w:numPr>
              <w:numId w:val="16"/>
            </w:numPr>
            <w:spacing w:before="120"/>
            <w:ind w:left="1440" w:hanging="720"/>
            <w:jc w:val="both"/>
            <w:outlineLvl w:val="3"/>
          </w:pPr>
        </w:pPrChange>
      </w:pPr>
      <w:del w:id="459" w:author="Lim, Vanessa Gunawan" w:date="2022-11-17T15:17:00Z">
        <w:r w:rsidRPr="0074216D" w:rsidDel="00022465">
          <w:rPr>
            <w:rFonts w:asciiTheme="minorHAnsi" w:eastAsia="Times New Roman" w:hAnsiTheme="minorHAnsi" w:cstheme="minorHAnsi"/>
            <w:bCs/>
            <w:i/>
            <w:sz w:val="24"/>
            <w:szCs w:val="24"/>
            <w:lang w:val="en-IN"/>
          </w:rPr>
          <w:delText>For an LNG Ship arriving at the PBS at any time prior to the Delivery Window allocated to such LNG Ship, an NOR shall be deemed effective at the earlier of 6:00 a.m. Central Time on such Delivery Window or the time at which the LNG Ship is all fast at the receiving terminal of the Sabine Pass Facility;</w:delText>
        </w:r>
      </w:del>
    </w:p>
    <w:p w14:paraId="03E9432B" w14:textId="5A3FAB78" w:rsidR="00A56F8F" w:rsidRPr="0074216D" w:rsidDel="00022465" w:rsidRDefault="00A56F8F">
      <w:pPr>
        <w:spacing w:after="160" w:line="259" w:lineRule="auto"/>
        <w:jc w:val="center"/>
        <w:rPr>
          <w:del w:id="460" w:author="Lim, Vanessa Gunawan" w:date="2022-11-17T15:17:00Z"/>
          <w:rFonts w:asciiTheme="minorHAnsi" w:eastAsia="Times New Roman" w:hAnsiTheme="minorHAnsi" w:cstheme="minorHAnsi"/>
          <w:bCs/>
          <w:i/>
          <w:sz w:val="24"/>
          <w:szCs w:val="24"/>
          <w:lang w:val="en-IN"/>
        </w:rPr>
        <w:pPrChange w:id="461" w:author="Lim, Vanessa Gunawan" w:date="2022-11-17T15:17:00Z">
          <w:pPr>
            <w:pStyle w:val="ListParagraph"/>
            <w:numPr>
              <w:numId w:val="16"/>
            </w:numPr>
            <w:spacing w:before="120"/>
            <w:ind w:left="1440" w:hanging="720"/>
            <w:jc w:val="both"/>
            <w:outlineLvl w:val="3"/>
          </w:pPr>
        </w:pPrChange>
      </w:pPr>
      <w:del w:id="462" w:author="Lim, Vanessa Gunawan" w:date="2022-11-17T15:17:00Z">
        <w:r w:rsidRPr="0074216D" w:rsidDel="00022465">
          <w:rPr>
            <w:rFonts w:asciiTheme="minorHAnsi" w:eastAsia="Times New Roman" w:hAnsiTheme="minorHAnsi" w:cstheme="minorHAnsi"/>
            <w:bCs/>
            <w:i/>
            <w:sz w:val="24"/>
            <w:szCs w:val="24"/>
            <w:lang w:val="en-IN"/>
          </w:rPr>
          <w:delText>For an LNG Ship arriving at the PBS at any time during the Delivery Window allocated to such LNG Ship, an NOR shall become effective at the time of its issuance; or</w:delText>
        </w:r>
      </w:del>
    </w:p>
    <w:p w14:paraId="26C274FB" w14:textId="5ED8D0A0" w:rsidR="00A56F8F" w:rsidRPr="0074216D" w:rsidDel="00022465" w:rsidRDefault="00A56F8F">
      <w:pPr>
        <w:spacing w:after="160" w:line="259" w:lineRule="auto"/>
        <w:jc w:val="center"/>
        <w:rPr>
          <w:del w:id="463" w:author="Lim, Vanessa Gunawan" w:date="2022-11-17T15:17:00Z"/>
          <w:rFonts w:asciiTheme="minorHAnsi" w:eastAsia="Times New Roman" w:hAnsiTheme="minorHAnsi" w:cstheme="minorHAnsi"/>
          <w:bCs/>
          <w:i/>
          <w:sz w:val="24"/>
          <w:szCs w:val="24"/>
          <w:lang w:val="en-IN"/>
        </w:rPr>
        <w:pPrChange w:id="464" w:author="Lim, Vanessa Gunawan" w:date="2022-11-17T15:17:00Z">
          <w:pPr>
            <w:pStyle w:val="ListParagraph"/>
            <w:numPr>
              <w:numId w:val="16"/>
            </w:numPr>
            <w:spacing w:before="120"/>
            <w:ind w:left="1440" w:hanging="720"/>
            <w:jc w:val="both"/>
            <w:outlineLvl w:val="3"/>
          </w:pPr>
        </w:pPrChange>
      </w:pPr>
      <w:del w:id="465" w:author="Lim, Vanessa Gunawan" w:date="2022-11-17T15:17:00Z">
        <w:r w:rsidRPr="0074216D" w:rsidDel="00022465">
          <w:rPr>
            <w:rFonts w:asciiTheme="minorHAnsi" w:eastAsia="Times New Roman" w:hAnsiTheme="minorHAnsi" w:cstheme="minorHAnsi"/>
            <w:bCs/>
            <w:i/>
            <w:sz w:val="24"/>
            <w:szCs w:val="24"/>
            <w:lang w:val="en-IN"/>
          </w:rPr>
          <w:delText>For an LNG Ship arriving at the PBS at any time after the expiration of the Delivery Window, an NOR shall become effective upon Seller’s notice to the LNG Ship that it is ready to receive the LNG Ship at berth.</w:delText>
        </w:r>
      </w:del>
    </w:p>
    <w:p w14:paraId="0D0E890B" w14:textId="2D8F5447" w:rsidR="00A56F8F" w:rsidRPr="0074216D" w:rsidDel="00022465" w:rsidRDefault="00A56F8F">
      <w:pPr>
        <w:spacing w:after="160" w:line="259" w:lineRule="auto"/>
        <w:jc w:val="center"/>
        <w:rPr>
          <w:del w:id="466" w:author="Lim, Vanessa Gunawan" w:date="2022-11-17T15:17:00Z"/>
          <w:rFonts w:asciiTheme="minorHAnsi" w:eastAsia="Times New Roman" w:hAnsiTheme="minorHAnsi" w:cstheme="minorHAnsi"/>
          <w:b/>
          <w:bCs/>
          <w:i/>
          <w:sz w:val="24"/>
          <w:szCs w:val="24"/>
          <w:lang w:val="en-IN"/>
        </w:rPr>
        <w:pPrChange w:id="467" w:author="Lim, Vanessa Gunawan" w:date="2022-11-17T15:17:00Z">
          <w:pPr>
            <w:pStyle w:val="ListParagraph"/>
            <w:keepNext/>
            <w:numPr>
              <w:numId w:val="11"/>
            </w:numPr>
            <w:tabs>
              <w:tab w:val="num" w:pos="720"/>
            </w:tabs>
            <w:spacing w:before="120"/>
            <w:ind w:hanging="720"/>
            <w:jc w:val="both"/>
            <w:outlineLvl w:val="0"/>
          </w:pPr>
        </w:pPrChange>
      </w:pPr>
      <w:del w:id="468" w:author="Lim, Vanessa Gunawan" w:date="2022-11-17T15:17:00Z">
        <w:r w:rsidRPr="0074216D" w:rsidDel="00022465">
          <w:rPr>
            <w:rFonts w:asciiTheme="minorHAnsi" w:eastAsia="Times New Roman" w:hAnsiTheme="minorHAnsi" w:cstheme="minorHAnsi"/>
            <w:b/>
            <w:bCs/>
            <w:i/>
            <w:sz w:val="24"/>
            <w:szCs w:val="24"/>
            <w:lang w:val="en-IN"/>
          </w:rPr>
          <w:lastRenderedPageBreak/>
          <w:delText>Berthing Assignment and Priority</w:delText>
        </w:r>
      </w:del>
    </w:p>
    <w:p w14:paraId="01AC25E5" w14:textId="76941E2E" w:rsidR="00A56F8F" w:rsidRPr="0074216D" w:rsidDel="00022465" w:rsidRDefault="00A56F8F">
      <w:pPr>
        <w:spacing w:after="160" w:line="259" w:lineRule="auto"/>
        <w:jc w:val="center"/>
        <w:rPr>
          <w:del w:id="469" w:author="Lim, Vanessa Gunawan" w:date="2022-11-17T15:17:00Z"/>
          <w:rFonts w:asciiTheme="minorHAnsi" w:eastAsia="Times New Roman" w:hAnsiTheme="minorHAnsi" w:cstheme="minorHAnsi"/>
          <w:bCs/>
          <w:i/>
          <w:sz w:val="24"/>
          <w:szCs w:val="24"/>
          <w:lang w:val="en-IN"/>
        </w:rPr>
        <w:pPrChange w:id="470" w:author="Lim, Vanessa Gunawan" w:date="2022-11-17T15:17:00Z">
          <w:pPr>
            <w:pStyle w:val="ListParagraph"/>
            <w:keepNext/>
            <w:numPr>
              <w:ilvl w:val="1"/>
              <w:numId w:val="11"/>
            </w:numPr>
            <w:spacing w:before="120"/>
            <w:ind w:hanging="720"/>
            <w:jc w:val="both"/>
            <w:outlineLvl w:val="0"/>
          </w:pPr>
        </w:pPrChange>
      </w:pPr>
      <w:del w:id="471" w:author="Lim, Vanessa Gunawan" w:date="2022-11-17T15:17:00Z">
        <w:r w:rsidRPr="0074216D" w:rsidDel="00022465">
          <w:rPr>
            <w:rFonts w:asciiTheme="minorHAnsi" w:hAnsiTheme="minorHAnsi" w:cstheme="minorHAnsi"/>
            <w:i/>
            <w:sz w:val="24"/>
            <w:szCs w:val="24"/>
            <w:lang w:val="en-IN"/>
          </w:rPr>
          <w:delText>If</w:delText>
        </w:r>
        <w:r w:rsidRPr="0074216D" w:rsidDel="00022465">
          <w:rPr>
            <w:rFonts w:asciiTheme="minorHAnsi" w:eastAsia="Times New Roman" w:hAnsiTheme="minorHAnsi" w:cstheme="minorHAnsi"/>
            <w:bCs/>
            <w:i/>
            <w:sz w:val="24"/>
            <w:szCs w:val="24"/>
            <w:lang w:val="en-IN"/>
          </w:rPr>
          <w:delText xml:space="preserve"> an LNG Ship </w:delText>
        </w:r>
        <w:r w:rsidRPr="0074216D" w:rsidDel="00022465">
          <w:rPr>
            <w:rFonts w:asciiTheme="minorHAnsi" w:hAnsiTheme="minorHAnsi" w:cstheme="minorHAnsi"/>
            <w:i/>
            <w:sz w:val="24"/>
            <w:szCs w:val="24"/>
            <w:lang w:val="en-IN"/>
          </w:rPr>
          <w:delText>tenders a valid</w:delText>
        </w:r>
        <w:r w:rsidRPr="0074216D" w:rsidDel="00022465">
          <w:rPr>
            <w:rFonts w:asciiTheme="minorHAnsi" w:eastAsia="Times New Roman" w:hAnsiTheme="minorHAnsi" w:cstheme="minorHAnsi"/>
            <w:bCs/>
            <w:i/>
            <w:sz w:val="24"/>
            <w:szCs w:val="24"/>
            <w:lang w:val="en-IN"/>
          </w:rPr>
          <w:delText xml:space="preserve"> NOR before or during its Delivery Window</w:delText>
        </w:r>
        <w:r w:rsidRPr="0074216D" w:rsidDel="00022465">
          <w:rPr>
            <w:rFonts w:asciiTheme="minorHAnsi" w:hAnsiTheme="minorHAnsi" w:cstheme="minorHAnsi"/>
            <w:i/>
            <w:sz w:val="24"/>
            <w:szCs w:val="24"/>
            <w:lang w:val="en-IN"/>
          </w:rPr>
          <w:delText xml:space="preserve">, SPLNG or SPLNG's Operator </w:delText>
        </w:r>
        <w:r w:rsidRPr="0074216D" w:rsidDel="00022465">
          <w:rPr>
            <w:rFonts w:asciiTheme="minorHAnsi" w:eastAsia="Times New Roman" w:hAnsiTheme="minorHAnsi" w:cstheme="minorHAnsi"/>
            <w:bCs/>
            <w:i/>
            <w:sz w:val="24"/>
            <w:szCs w:val="24"/>
            <w:lang w:val="en-IN"/>
          </w:rPr>
          <w:delText>shall berth the LNG Ship after determining such LNG Ship will not interfere with the berthing, loading, or unloading of any other scheduled LNG vessel with a higher berthing priority, but in no event later than the end of the Delivery Window allocated to such LNG Ship; provided, however, Buyer shall be obligated to take delivery of the relevant cargo for up to seventy-two (72) hours after the end of the Delivery Window if SPLNG or its operator berths during such period. Buyer’s sole recourse and remedy for SPLNG</w:delText>
        </w:r>
        <w:r w:rsidRPr="0074216D" w:rsidDel="00022465">
          <w:rPr>
            <w:rFonts w:asciiTheme="minorHAnsi" w:hAnsiTheme="minorHAnsi" w:cstheme="minorHAnsi"/>
            <w:i/>
            <w:sz w:val="24"/>
            <w:szCs w:val="24"/>
            <w:lang w:val="en-IN"/>
          </w:rPr>
          <w:delText xml:space="preserve"> or its</w:delText>
        </w:r>
        <w:r w:rsidRPr="0074216D" w:rsidDel="00022465">
          <w:rPr>
            <w:rFonts w:asciiTheme="minorHAnsi" w:eastAsia="Times New Roman" w:hAnsiTheme="minorHAnsi" w:cstheme="minorHAnsi"/>
            <w:bCs/>
            <w:i/>
            <w:sz w:val="24"/>
            <w:szCs w:val="24"/>
            <w:lang w:val="en-IN"/>
          </w:rPr>
          <w:delText xml:space="preserve"> operator’s failure to berth the LNG Ship by the end of the Delivery Window is demurrage pursuant to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_Ref93509293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14.4</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and payment for excess boil-off pursuant to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_Ref89171390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14.5</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w:delText>
        </w:r>
      </w:del>
    </w:p>
    <w:p w14:paraId="44366CD3" w14:textId="77CC47A8" w:rsidR="00A56F8F" w:rsidRPr="0074216D" w:rsidDel="00022465" w:rsidRDefault="00A56F8F">
      <w:pPr>
        <w:spacing w:after="160" w:line="259" w:lineRule="auto"/>
        <w:jc w:val="center"/>
        <w:rPr>
          <w:del w:id="472" w:author="Lim, Vanessa Gunawan" w:date="2022-11-17T15:17:00Z"/>
          <w:rFonts w:asciiTheme="minorHAnsi" w:eastAsia="Times New Roman" w:hAnsiTheme="minorHAnsi" w:cstheme="minorHAnsi"/>
          <w:bCs/>
          <w:i/>
          <w:sz w:val="24"/>
          <w:szCs w:val="24"/>
          <w:lang w:val="en-IN"/>
        </w:rPr>
        <w:pPrChange w:id="473" w:author="Lim, Vanessa Gunawan" w:date="2022-11-17T15:17:00Z">
          <w:pPr>
            <w:pStyle w:val="ListParagraph"/>
            <w:keepNext/>
            <w:numPr>
              <w:ilvl w:val="1"/>
              <w:numId w:val="11"/>
            </w:numPr>
            <w:spacing w:before="120"/>
            <w:ind w:hanging="720"/>
            <w:jc w:val="both"/>
            <w:outlineLvl w:val="0"/>
          </w:pPr>
        </w:pPrChange>
      </w:pPr>
      <w:del w:id="474" w:author="Lim, Vanessa Gunawan" w:date="2022-11-17T15:17:00Z">
        <w:r w:rsidRPr="0074216D" w:rsidDel="00022465">
          <w:rPr>
            <w:rFonts w:asciiTheme="minorHAnsi" w:eastAsia="Times New Roman" w:hAnsiTheme="minorHAnsi" w:cstheme="minorHAnsi"/>
            <w:bCs/>
            <w:i/>
            <w:sz w:val="24"/>
            <w:szCs w:val="24"/>
            <w:lang w:val="en-IN"/>
          </w:rPr>
          <w:delText xml:space="preserve">If SPLNG or its operator does not berth the LNG Ship during the seventy-two (72) hours after the end of the Delivery Window, and such delay is not attributable to a reason that would result in an extension of Allotted Laytime under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_Ref93509309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14.1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Seller shall be deemed to have failed to make the Cargo Quantity available for delivery and Section </w:delText>
        </w:r>
        <w:bookmarkStart w:id="475" w:name="OLE_LINK21"/>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_Ref93509154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13.3</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w:delText>
        </w:r>
        <w:bookmarkEnd w:id="475"/>
        <w:r w:rsidRPr="0074216D" w:rsidDel="00022465">
          <w:rPr>
            <w:rFonts w:asciiTheme="minorHAnsi" w:eastAsia="Times New Roman" w:hAnsiTheme="minorHAnsi" w:cstheme="minorHAnsi"/>
            <w:bCs/>
            <w:i/>
            <w:sz w:val="24"/>
            <w:szCs w:val="24"/>
            <w:lang w:val="en-IN"/>
          </w:rPr>
          <w:delText>shall apply.</w:delText>
        </w:r>
      </w:del>
    </w:p>
    <w:p w14:paraId="76F9C20D" w14:textId="11F723A6" w:rsidR="00A56F8F" w:rsidRPr="0074216D" w:rsidDel="00022465" w:rsidRDefault="00A56F8F">
      <w:pPr>
        <w:spacing w:after="160" w:line="259" w:lineRule="auto"/>
        <w:jc w:val="center"/>
        <w:rPr>
          <w:del w:id="476" w:author="Lim, Vanessa Gunawan" w:date="2022-11-17T15:17:00Z"/>
          <w:rFonts w:asciiTheme="minorHAnsi" w:eastAsia="Times New Roman" w:hAnsiTheme="minorHAnsi" w:cstheme="minorHAnsi"/>
          <w:bCs/>
          <w:i/>
          <w:sz w:val="24"/>
          <w:szCs w:val="24"/>
          <w:lang w:val="en-IN"/>
        </w:rPr>
        <w:pPrChange w:id="477" w:author="Lim, Vanessa Gunawan" w:date="2022-11-17T15:17:00Z">
          <w:pPr>
            <w:pStyle w:val="ListParagraph"/>
            <w:keepNext/>
            <w:numPr>
              <w:ilvl w:val="1"/>
              <w:numId w:val="11"/>
            </w:numPr>
            <w:spacing w:before="120"/>
            <w:ind w:hanging="720"/>
            <w:jc w:val="both"/>
            <w:outlineLvl w:val="0"/>
          </w:pPr>
        </w:pPrChange>
      </w:pPr>
      <w:bookmarkStart w:id="478" w:name="_Ref93509154"/>
      <w:bookmarkStart w:id="479" w:name="OLE_LINK11"/>
      <w:del w:id="480" w:author="Lim, Vanessa Gunawan" w:date="2022-11-17T15:17:00Z">
        <w:r w:rsidRPr="0074216D" w:rsidDel="00022465">
          <w:rPr>
            <w:rFonts w:asciiTheme="minorHAnsi" w:eastAsia="Times New Roman" w:hAnsiTheme="minorHAnsi" w:cstheme="minorHAnsi"/>
            <w:bCs/>
            <w:i/>
            <w:sz w:val="24"/>
            <w:szCs w:val="24"/>
            <w:lang w:val="en-IN"/>
          </w:rPr>
          <w:delText>If Seller is deemed to have failed to make all or part of the Cargo Quantity available for delivery ("</w:delText>
        </w:r>
        <w:r w:rsidRPr="0074216D" w:rsidDel="00022465">
          <w:rPr>
            <w:rFonts w:asciiTheme="minorHAnsi" w:eastAsia="Times New Roman" w:hAnsiTheme="minorHAnsi" w:cstheme="minorHAnsi"/>
            <w:b/>
            <w:bCs/>
            <w:i/>
            <w:sz w:val="24"/>
            <w:szCs w:val="24"/>
            <w:lang w:val="en-IN"/>
          </w:rPr>
          <w:delText>Seller's Deficiency Quantity</w:delText>
        </w:r>
        <w:r w:rsidRPr="0074216D" w:rsidDel="00022465">
          <w:rPr>
            <w:rFonts w:asciiTheme="minorHAnsi" w:eastAsia="Times New Roman" w:hAnsiTheme="minorHAnsi" w:cstheme="minorHAnsi"/>
            <w:bCs/>
            <w:i/>
            <w:sz w:val="24"/>
            <w:szCs w:val="24"/>
            <w:lang w:val="en-IN"/>
          </w:rPr>
          <w:delText>"), Buyer shall be entitled (upon notifying Seller to that respect) to cancel the taking delivery of such cargo from Seller and cause the LNG Ship to depart the berth.</w:delText>
        </w:r>
        <w:bookmarkEnd w:id="478"/>
      </w:del>
    </w:p>
    <w:p w14:paraId="6696770A" w14:textId="3EA4E16D" w:rsidR="00A56F8F" w:rsidRPr="0074216D" w:rsidDel="00022465" w:rsidRDefault="00A56F8F">
      <w:pPr>
        <w:spacing w:after="160" w:line="259" w:lineRule="auto"/>
        <w:jc w:val="center"/>
        <w:rPr>
          <w:del w:id="481" w:author="Lim, Vanessa Gunawan" w:date="2022-11-17T15:17:00Z"/>
          <w:rFonts w:asciiTheme="minorHAnsi" w:eastAsia="Times New Roman" w:hAnsiTheme="minorHAnsi" w:cstheme="minorHAnsi"/>
          <w:bCs/>
          <w:i/>
          <w:sz w:val="24"/>
          <w:szCs w:val="24"/>
          <w:lang w:val="en-IN"/>
        </w:rPr>
        <w:pPrChange w:id="482" w:author="Lim, Vanessa Gunawan" w:date="2022-11-17T15:17:00Z">
          <w:pPr>
            <w:pStyle w:val="ListParagraph"/>
            <w:keepNext/>
            <w:numPr>
              <w:ilvl w:val="2"/>
              <w:numId w:val="57"/>
            </w:numPr>
            <w:spacing w:before="120"/>
            <w:ind w:left="1440" w:hanging="720"/>
            <w:jc w:val="both"/>
            <w:outlineLvl w:val="0"/>
          </w:pPr>
        </w:pPrChange>
      </w:pPr>
      <w:del w:id="483" w:author="Lim, Vanessa Gunawan" w:date="2022-11-17T15:17:00Z">
        <w:r w:rsidRPr="0074216D" w:rsidDel="00022465">
          <w:rPr>
            <w:rFonts w:asciiTheme="minorHAnsi" w:eastAsia="Times New Roman" w:hAnsiTheme="minorHAnsi" w:cstheme="minorHAnsi"/>
            <w:bCs/>
            <w:i/>
            <w:sz w:val="24"/>
            <w:szCs w:val="24"/>
            <w:lang w:val="en-IN"/>
          </w:rPr>
          <w:delText xml:space="preserve">Buyer shall use reasonable efforts to procure replacement Natural Gas or LNG for the Seller's Deficiency Quantity, and Seller shall pay to Buyer an amount (if positive) equal to Buyer's actual, documented direct costs incurred in procuring such replacement Natural Gas or LNG (including the amount paid by Buyer for any replacement Natural Gas or LNG as well as costs related to transportation and terminal fees, but less terminal and pipeline retainage in respect of replacement Natural Gas) and at the market price of LNG at such time at the cargo's originally scheduled destination, less the amount that Buyer would have paid Seller had Seller delivered the Seller's Deficiency Quantity (the applicable Contract Price multiplied by the Seller's Deficiency Quantity). </w:delText>
        </w:r>
      </w:del>
    </w:p>
    <w:p w14:paraId="3561A076" w14:textId="1DD5B150" w:rsidR="00A56F8F" w:rsidRPr="0074216D" w:rsidDel="00022465" w:rsidRDefault="00A56F8F">
      <w:pPr>
        <w:spacing w:after="160" w:line="259" w:lineRule="auto"/>
        <w:jc w:val="center"/>
        <w:rPr>
          <w:del w:id="484" w:author="Lim, Vanessa Gunawan" w:date="2022-11-17T15:17:00Z"/>
          <w:rFonts w:asciiTheme="minorHAnsi" w:eastAsia="Times New Roman" w:hAnsiTheme="minorHAnsi" w:cstheme="minorHAnsi"/>
          <w:bCs/>
          <w:i/>
          <w:sz w:val="24"/>
          <w:szCs w:val="24"/>
          <w:lang w:val="en-IN"/>
        </w:rPr>
        <w:pPrChange w:id="485" w:author="Lim, Vanessa Gunawan" w:date="2022-11-17T15:17:00Z">
          <w:pPr>
            <w:pStyle w:val="ListParagraph"/>
            <w:keepNext/>
            <w:numPr>
              <w:ilvl w:val="2"/>
              <w:numId w:val="57"/>
            </w:numPr>
            <w:spacing w:before="120"/>
            <w:ind w:left="1440" w:hanging="720"/>
            <w:jc w:val="both"/>
            <w:outlineLvl w:val="0"/>
          </w:pPr>
        </w:pPrChange>
      </w:pPr>
      <w:del w:id="486" w:author="Lim, Vanessa Gunawan" w:date="2022-11-17T15:17:00Z">
        <w:r w:rsidRPr="0074216D" w:rsidDel="00022465">
          <w:rPr>
            <w:rFonts w:asciiTheme="minorHAnsi" w:eastAsia="Times New Roman" w:hAnsiTheme="minorHAnsi" w:cstheme="minorHAnsi"/>
            <w:bCs/>
            <w:i/>
            <w:sz w:val="24"/>
            <w:szCs w:val="24"/>
            <w:lang w:val="en-IN"/>
          </w:rPr>
          <w:delText xml:space="preserve">If Buyer is unable to procure replacement Natural Gas or LNG despite having used reasonable efforts to do so, Seller shall pay to Buyer an amount equal to Buyer's reasonable documented direct costs, and expenses associated with terminating its regasification and resale arrangements plus its reasonable direct costs (expenses which Buyer was not reasonably able to avoid including any reservation fee and administrative costs incurred) paid or payable by Buyer to the Discharge Port and Buyer's Facilities, if applicable. </w:delText>
        </w:r>
      </w:del>
    </w:p>
    <w:p w14:paraId="7D55A2EF" w14:textId="5824EE96" w:rsidR="00A56F8F" w:rsidRPr="0074216D" w:rsidDel="00022465" w:rsidRDefault="00A56F8F">
      <w:pPr>
        <w:spacing w:after="160" w:line="259" w:lineRule="auto"/>
        <w:jc w:val="center"/>
        <w:rPr>
          <w:del w:id="487" w:author="Lim, Vanessa Gunawan" w:date="2022-11-17T15:17:00Z"/>
          <w:rFonts w:asciiTheme="minorHAnsi" w:eastAsia="Times New Roman" w:hAnsiTheme="minorHAnsi" w:cstheme="minorHAnsi"/>
          <w:bCs/>
          <w:i/>
          <w:sz w:val="24"/>
          <w:szCs w:val="24"/>
          <w:lang w:val="en-IN"/>
        </w:rPr>
        <w:pPrChange w:id="488" w:author="Lim, Vanessa Gunawan" w:date="2022-11-17T15:17:00Z">
          <w:pPr>
            <w:pStyle w:val="ListParagraph"/>
            <w:keepNext/>
            <w:numPr>
              <w:ilvl w:val="2"/>
              <w:numId w:val="57"/>
            </w:numPr>
            <w:spacing w:before="120"/>
            <w:ind w:left="1440" w:hanging="720"/>
            <w:jc w:val="both"/>
            <w:outlineLvl w:val="0"/>
          </w:pPr>
        </w:pPrChange>
      </w:pPr>
      <w:del w:id="489" w:author="Lim, Vanessa Gunawan" w:date="2022-11-17T15:17:00Z">
        <w:r w:rsidRPr="0074216D" w:rsidDel="00022465">
          <w:rPr>
            <w:rFonts w:asciiTheme="minorHAnsi" w:eastAsia="Times New Roman" w:hAnsiTheme="minorHAnsi" w:cstheme="minorHAnsi"/>
            <w:bCs/>
            <w:i/>
            <w:sz w:val="24"/>
            <w:szCs w:val="24"/>
            <w:lang w:val="en-IN"/>
          </w:rPr>
          <w:delText>In any case, the maximum amount to be paid by Seller in case of Seller's failure to deliver shall not exceed an amount</w:delText>
        </w:r>
        <w:r w:rsidDel="00022465">
          <w:rPr>
            <w:rFonts w:asciiTheme="minorHAnsi" w:eastAsia="Times New Roman" w:hAnsiTheme="minorHAnsi" w:cstheme="minorHAnsi"/>
            <w:bCs/>
            <w:i/>
            <w:sz w:val="24"/>
            <w:szCs w:val="24"/>
            <w:lang w:val="en-IN"/>
          </w:rPr>
          <w:delText xml:space="preserve"> </w:delText>
        </w:r>
        <w:r w:rsidRPr="00A56F8F" w:rsidDel="00022465">
          <w:rPr>
            <w:rFonts w:asciiTheme="minorHAnsi" w:eastAsia="Times New Roman" w:hAnsiTheme="minorHAnsi" w:cstheme="minorHAnsi"/>
            <w:bCs/>
            <w:i/>
            <w:sz w:val="24"/>
            <w:szCs w:val="24"/>
            <w:lang w:val="en-IN"/>
          </w:rPr>
          <w:delText xml:space="preserve">equal to (120% of Platts </w:delText>
        </w:r>
        <w:r w:rsidDel="00022465">
          <w:rPr>
            <w:rFonts w:asciiTheme="minorHAnsi" w:eastAsia="Times New Roman" w:hAnsiTheme="minorHAnsi" w:cstheme="minorHAnsi"/>
            <w:bCs/>
            <w:i/>
            <w:sz w:val="24"/>
            <w:szCs w:val="24"/>
            <w:lang w:val="en-IN"/>
          </w:rPr>
          <w:delText>GCM</w:delText>
        </w:r>
        <w:r w:rsidRPr="00A56F8F" w:rsidDel="00022465">
          <w:rPr>
            <w:rFonts w:asciiTheme="minorHAnsi" w:eastAsia="Times New Roman" w:hAnsiTheme="minorHAnsi" w:cstheme="minorHAnsi"/>
            <w:bCs/>
            <w:i/>
            <w:sz w:val="24"/>
            <w:szCs w:val="24"/>
            <w:lang w:val="en-IN"/>
          </w:rPr>
          <w:delText xml:space="preserve"> – Contract Price) multiplied by Seller’s Deficiency Quantity.</w:delText>
        </w:r>
      </w:del>
    </w:p>
    <w:p w14:paraId="5958A362" w14:textId="3FF6923B" w:rsidR="00A56F8F" w:rsidRPr="0074216D" w:rsidDel="00022465" w:rsidRDefault="00A56F8F">
      <w:pPr>
        <w:spacing w:after="160" w:line="259" w:lineRule="auto"/>
        <w:jc w:val="center"/>
        <w:rPr>
          <w:del w:id="490" w:author="Lim, Vanessa Gunawan" w:date="2022-11-17T15:17:00Z"/>
          <w:rFonts w:asciiTheme="minorHAnsi" w:eastAsia="Times New Roman" w:hAnsiTheme="minorHAnsi" w:cstheme="minorHAnsi"/>
          <w:bCs/>
          <w:i/>
          <w:sz w:val="24"/>
          <w:szCs w:val="24"/>
          <w:lang w:val="en-IN"/>
        </w:rPr>
        <w:pPrChange w:id="491" w:author="Lim, Vanessa Gunawan" w:date="2022-11-17T15:17:00Z">
          <w:pPr>
            <w:pStyle w:val="ListParagraph"/>
            <w:keepNext/>
            <w:numPr>
              <w:ilvl w:val="2"/>
              <w:numId w:val="57"/>
            </w:numPr>
            <w:spacing w:before="120"/>
            <w:ind w:left="1440" w:hanging="720"/>
            <w:jc w:val="both"/>
            <w:outlineLvl w:val="0"/>
          </w:pPr>
        </w:pPrChange>
      </w:pPr>
      <w:del w:id="492" w:author="Lim, Vanessa Gunawan" w:date="2022-11-17T15:17:00Z">
        <w:r w:rsidRPr="0074216D" w:rsidDel="00022465">
          <w:rPr>
            <w:rFonts w:asciiTheme="minorHAnsi" w:eastAsia="Times New Roman" w:hAnsiTheme="minorHAnsi" w:cstheme="minorHAnsi"/>
            <w:bCs/>
            <w:i/>
            <w:sz w:val="24"/>
            <w:szCs w:val="24"/>
            <w:lang w:val="en-IN"/>
          </w:rPr>
          <w:lastRenderedPageBreak/>
          <w:delText xml:space="preserve">Buyer shall use reasonable efforts to mitigate Seller's liability to make any payments for the Seller's Deficiency Quantity. </w:delText>
        </w:r>
      </w:del>
    </w:p>
    <w:p w14:paraId="3880CA7B" w14:textId="058B81FB" w:rsidR="00A56F8F" w:rsidRPr="0074216D" w:rsidDel="00022465" w:rsidRDefault="00A56F8F">
      <w:pPr>
        <w:spacing w:after="160" w:line="259" w:lineRule="auto"/>
        <w:jc w:val="center"/>
        <w:rPr>
          <w:del w:id="493" w:author="Lim, Vanessa Gunawan" w:date="2022-11-17T15:17:00Z"/>
          <w:rFonts w:asciiTheme="minorHAnsi" w:eastAsia="Times New Roman" w:hAnsiTheme="minorHAnsi" w:cstheme="minorHAnsi"/>
          <w:bCs/>
          <w:i/>
          <w:sz w:val="24"/>
          <w:szCs w:val="24"/>
          <w:lang w:val="en-IN"/>
        </w:rPr>
        <w:pPrChange w:id="494" w:author="Lim, Vanessa Gunawan" w:date="2022-11-17T15:17:00Z">
          <w:pPr>
            <w:pStyle w:val="ListParagraph"/>
            <w:keepNext/>
            <w:numPr>
              <w:ilvl w:val="2"/>
              <w:numId w:val="57"/>
            </w:numPr>
            <w:spacing w:before="120"/>
            <w:ind w:left="1440" w:hanging="720"/>
            <w:jc w:val="both"/>
            <w:outlineLvl w:val="0"/>
          </w:pPr>
        </w:pPrChange>
      </w:pPr>
      <w:del w:id="495" w:author="Lim, Vanessa Gunawan" w:date="2022-11-17T15:17:00Z">
        <w:r w:rsidRPr="0074216D" w:rsidDel="00022465">
          <w:rPr>
            <w:rFonts w:asciiTheme="minorHAnsi" w:eastAsia="Times New Roman" w:hAnsiTheme="minorHAnsi" w:cstheme="minorHAnsi"/>
            <w:bCs/>
            <w:i/>
            <w:sz w:val="24"/>
            <w:szCs w:val="24"/>
            <w:lang w:val="en-IN"/>
          </w:rPr>
          <w:delText xml:space="preserve">Seller's payment under this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_Ref93509154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13.3</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be Buyer's sole and exclusive remedy for Seller's failure to deliver LNG. </w:delText>
        </w:r>
      </w:del>
    </w:p>
    <w:bookmarkEnd w:id="479"/>
    <w:p w14:paraId="3FE4AF65" w14:textId="20F6AF22" w:rsidR="00A56F8F" w:rsidRPr="0074216D" w:rsidDel="00022465" w:rsidRDefault="00A56F8F">
      <w:pPr>
        <w:spacing w:after="160" w:line="259" w:lineRule="auto"/>
        <w:jc w:val="center"/>
        <w:rPr>
          <w:del w:id="496" w:author="Lim, Vanessa Gunawan" w:date="2022-11-17T15:17:00Z"/>
          <w:rFonts w:asciiTheme="minorHAnsi" w:eastAsia="Times New Roman" w:hAnsiTheme="minorHAnsi" w:cstheme="minorHAnsi"/>
          <w:bCs/>
          <w:i/>
          <w:sz w:val="24"/>
          <w:szCs w:val="24"/>
          <w:lang w:val="en-IN"/>
        </w:rPr>
        <w:pPrChange w:id="497" w:author="Lim, Vanessa Gunawan" w:date="2022-11-17T15:17:00Z">
          <w:pPr>
            <w:pStyle w:val="ListParagraph"/>
            <w:keepNext/>
            <w:numPr>
              <w:ilvl w:val="1"/>
              <w:numId w:val="11"/>
            </w:numPr>
            <w:spacing w:before="120"/>
            <w:ind w:hanging="720"/>
            <w:jc w:val="both"/>
            <w:outlineLvl w:val="0"/>
          </w:pPr>
        </w:pPrChange>
      </w:pPr>
      <w:del w:id="498" w:author="Lim, Vanessa Gunawan" w:date="2022-11-17T15:17:00Z">
        <w:r w:rsidRPr="0074216D" w:rsidDel="00022465">
          <w:rPr>
            <w:rFonts w:asciiTheme="minorHAnsi" w:eastAsia="Times New Roman" w:hAnsiTheme="minorHAnsi" w:cstheme="minorHAnsi"/>
            <w:bCs/>
            <w:i/>
            <w:sz w:val="24"/>
            <w:szCs w:val="24"/>
            <w:lang w:val="en-IN"/>
          </w:rPr>
          <w:delText>Seller and other third parties are subject to an Annual Delivery Program with SPLNG's Operator (a schedule of twenty-four (24) hour delivery periods of LNG during a contract year). For each twenty-four (24) hour delivery period, SPLNG</w:delText>
        </w:r>
        <w:r w:rsidRPr="0074216D" w:rsidDel="00022465">
          <w:rPr>
            <w:rFonts w:asciiTheme="minorHAnsi" w:hAnsiTheme="minorHAnsi" w:cstheme="minorHAnsi"/>
            <w:i/>
            <w:sz w:val="24"/>
            <w:szCs w:val="24"/>
            <w:lang w:val="en-IN"/>
          </w:rPr>
          <w:delText xml:space="preserve"> or </w:delText>
        </w:r>
        <w:r w:rsidRPr="0074216D" w:rsidDel="00022465">
          <w:rPr>
            <w:i/>
            <w:sz w:val="24"/>
            <w:szCs w:val="24"/>
            <w:lang w:val="en-IN"/>
          </w:rPr>
          <w:delText>its</w:delText>
        </w:r>
        <w:r w:rsidRPr="0074216D" w:rsidDel="00022465">
          <w:rPr>
            <w:rFonts w:asciiTheme="minorHAnsi" w:eastAsia="Times New Roman" w:hAnsiTheme="minorHAnsi" w:cstheme="minorHAnsi"/>
            <w:bCs/>
            <w:i/>
            <w:sz w:val="24"/>
            <w:szCs w:val="24"/>
            <w:lang w:val="en-IN"/>
          </w:rPr>
          <w:delText xml:space="preserve"> operator determines the berthing priority among LNG vessels that tender a valid NOR before or during their scheduled twenty-four (24) hour delivery period.</w:delText>
        </w:r>
      </w:del>
    </w:p>
    <w:p w14:paraId="43297FF2" w14:textId="0B62F3CC" w:rsidR="00A56F8F" w:rsidRPr="0074216D" w:rsidDel="00022465" w:rsidRDefault="00A56F8F">
      <w:pPr>
        <w:spacing w:after="160" w:line="259" w:lineRule="auto"/>
        <w:jc w:val="center"/>
        <w:rPr>
          <w:del w:id="499" w:author="Lim, Vanessa Gunawan" w:date="2022-11-17T15:17:00Z"/>
          <w:rFonts w:asciiTheme="minorHAnsi" w:eastAsia="Times New Roman" w:hAnsiTheme="minorHAnsi" w:cstheme="minorHAnsi"/>
          <w:bCs/>
          <w:i/>
          <w:sz w:val="24"/>
          <w:szCs w:val="24"/>
          <w:lang w:val="en-IN"/>
        </w:rPr>
        <w:pPrChange w:id="500" w:author="Lim, Vanessa Gunawan" w:date="2022-11-17T15:17:00Z">
          <w:pPr>
            <w:pStyle w:val="ListParagraph"/>
            <w:numPr>
              <w:numId w:val="17"/>
            </w:numPr>
            <w:adjustRightInd w:val="0"/>
            <w:spacing w:before="120"/>
            <w:ind w:left="1440" w:hanging="720"/>
            <w:jc w:val="both"/>
            <w:textAlignment w:val="baseline"/>
            <w:outlineLvl w:val="3"/>
          </w:pPr>
        </w:pPrChange>
      </w:pPr>
      <w:del w:id="501" w:author="Lim, Vanessa Gunawan" w:date="2022-11-17T15:17:00Z">
        <w:r w:rsidRPr="0074216D" w:rsidDel="00022465">
          <w:rPr>
            <w:rFonts w:asciiTheme="minorHAnsi" w:eastAsia="Times New Roman" w:hAnsiTheme="minorHAnsi" w:cstheme="minorHAnsi"/>
            <w:bCs/>
            <w:i/>
            <w:sz w:val="24"/>
            <w:szCs w:val="24"/>
            <w:lang w:val="en-IN"/>
          </w:rPr>
          <w:delText>First berthing priority for a twenty-four (24) hour delivery period shall be for LNG vessels scheduled for such delivery window period. Priority within this group shall be given to the LNG vessel that first tenders a valid NOR. Once an LNG vessel achieves a first berthing priority, such LNG vessel shall maintain such priority until such LNG vessel is berthed, so long as its tendered NOR remains valid.</w:delText>
        </w:r>
      </w:del>
    </w:p>
    <w:p w14:paraId="2A1E40FB" w14:textId="1AC3801B" w:rsidR="00A56F8F" w:rsidRPr="0074216D" w:rsidDel="00022465" w:rsidRDefault="00A56F8F">
      <w:pPr>
        <w:spacing w:after="160" w:line="259" w:lineRule="auto"/>
        <w:jc w:val="center"/>
        <w:rPr>
          <w:del w:id="502" w:author="Lim, Vanessa Gunawan" w:date="2022-11-17T15:17:00Z"/>
          <w:rFonts w:asciiTheme="minorHAnsi" w:eastAsia="Times New Roman" w:hAnsiTheme="minorHAnsi" w:cstheme="minorHAnsi"/>
          <w:bCs/>
          <w:i/>
          <w:sz w:val="24"/>
          <w:szCs w:val="24"/>
          <w:lang w:val="en-IN"/>
        </w:rPr>
        <w:pPrChange w:id="503" w:author="Lim, Vanessa Gunawan" w:date="2022-11-17T15:17:00Z">
          <w:pPr>
            <w:pStyle w:val="ListParagraph"/>
            <w:numPr>
              <w:numId w:val="17"/>
            </w:numPr>
            <w:adjustRightInd w:val="0"/>
            <w:spacing w:before="120"/>
            <w:ind w:left="1440" w:hanging="720"/>
            <w:jc w:val="both"/>
            <w:textAlignment w:val="baseline"/>
            <w:outlineLvl w:val="3"/>
          </w:pPr>
        </w:pPrChange>
      </w:pPr>
      <w:del w:id="504" w:author="Lim, Vanessa Gunawan" w:date="2022-11-17T15:17:00Z">
        <w:r w:rsidRPr="0074216D" w:rsidDel="00022465">
          <w:rPr>
            <w:rFonts w:asciiTheme="minorHAnsi" w:eastAsia="Times New Roman" w:hAnsiTheme="minorHAnsi" w:cstheme="minorHAnsi"/>
            <w:bCs/>
            <w:i/>
            <w:sz w:val="24"/>
            <w:szCs w:val="24"/>
            <w:lang w:val="en-IN"/>
          </w:rPr>
          <w:delText>Second berthing priority for a twenty-four (24) hour delivery period shall be for an LNG vessel that (i) is scheduled for arrival after such twenty-four (24) hour delivery period (i.e., it arrives before its scheduled Delivery Window) and (ii) tenders a valid NOR. Priority within this group shall be given to the LNG vessel which has first tendered a valid NOR. If an LNG vessel that achieves second berthing priority pursuant to this Section 13.4</w:delText>
        </w:r>
        <w:r w:rsidRPr="0074216D" w:rsidDel="00022465">
          <w:rPr>
            <w:rFonts w:asciiTheme="minorHAnsi" w:hAnsiTheme="minorHAnsi" w:cstheme="minorHAnsi"/>
            <w:i/>
            <w:sz w:val="24"/>
            <w:szCs w:val="24"/>
            <w:lang w:val="en-IN"/>
          </w:rPr>
          <w:delText>(b)</w:delText>
        </w:r>
        <w:r w:rsidRPr="0074216D" w:rsidDel="00022465">
          <w:rPr>
            <w:rFonts w:asciiTheme="minorHAnsi" w:eastAsia="Times New Roman" w:hAnsiTheme="minorHAnsi" w:cstheme="minorHAnsi"/>
            <w:bCs/>
            <w:i/>
            <w:sz w:val="24"/>
            <w:szCs w:val="24"/>
            <w:lang w:val="en-IN"/>
          </w:rPr>
          <w:delText xml:space="preserve"> does not berth before its scheduled Delivery Window, such LNG vessel shall achieve first berthing priority on its scheduled Delivery Window pursuant to Section 13.4</w:delText>
        </w:r>
        <w:r w:rsidRPr="0074216D" w:rsidDel="00022465">
          <w:rPr>
            <w:rFonts w:asciiTheme="minorHAnsi" w:hAnsiTheme="minorHAnsi" w:cstheme="minorHAnsi"/>
            <w:i/>
            <w:sz w:val="24"/>
            <w:szCs w:val="24"/>
            <w:lang w:val="en-IN"/>
          </w:rPr>
          <w:delText>(a)</w:delText>
        </w:r>
        <w:r w:rsidRPr="0074216D" w:rsidDel="00022465">
          <w:rPr>
            <w:rFonts w:asciiTheme="minorHAnsi" w:eastAsia="Times New Roman" w:hAnsiTheme="minorHAnsi" w:cstheme="minorHAnsi"/>
            <w:bCs/>
            <w:i/>
            <w:sz w:val="24"/>
            <w:szCs w:val="24"/>
            <w:lang w:val="en-IN"/>
          </w:rPr>
          <w:delText>, so long as its tendered NOR remains valid.</w:delText>
        </w:r>
      </w:del>
    </w:p>
    <w:p w14:paraId="65AF9D65" w14:textId="298CCA02" w:rsidR="00A56F8F" w:rsidRPr="0074216D" w:rsidDel="00022465" w:rsidRDefault="00A56F8F">
      <w:pPr>
        <w:spacing w:after="160" w:line="259" w:lineRule="auto"/>
        <w:jc w:val="center"/>
        <w:rPr>
          <w:del w:id="505" w:author="Lim, Vanessa Gunawan" w:date="2022-11-17T15:17:00Z"/>
          <w:rFonts w:asciiTheme="minorHAnsi" w:eastAsia="Times New Roman" w:hAnsiTheme="minorHAnsi" w:cstheme="minorHAnsi"/>
          <w:bCs/>
          <w:i/>
          <w:sz w:val="24"/>
          <w:szCs w:val="24"/>
          <w:lang w:val="en-IN"/>
        </w:rPr>
        <w:pPrChange w:id="506" w:author="Lim, Vanessa Gunawan" w:date="2022-11-17T15:17:00Z">
          <w:pPr>
            <w:pStyle w:val="ListParagraph"/>
            <w:keepNext/>
            <w:numPr>
              <w:ilvl w:val="1"/>
              <w:numId w:val="11"/>
            </w:numPr>
            <w:spacing w:before="120"/>
            <w:ind w:hanging="720"/>
            <w:jc w:val="both"/>
            <w:outlineLvl w:val="0"/>
          </w:pPr>
        </w:pPrChange>
      </w:pPr>
      <w:del w:id="507" w:author="Lim, Vanessa Gunawan" w:date="2022-11-17T15:17:00Z">
        <w:r w:rsidRPr="0074216D" w:rsidDel="00022465">
          <w:rPr>
            <w:rFonts w:asciiTheme="minorHAnsi" w:eastAsia="Times New Roman" w:hAnsiTheme="minorHAnsi" w:cstheme="minorHAnsi"/>
            <w:bCs/>
            <w:i/>
            <w:sz w:val="24"/>
            <w:szCs w:val="24"/>
            <w:lang w:val="en-IN"/>
          </w:rPr>
          <w:delText xml:space="preserve">If an LNG Ship tenders a valid NOR after the end of its Delivery Window, SPLNG or its operator shall use reasonable efforts to berth such LNG Ship as soon as reasonably practical; provided, however, that, unless otherwise agreed with Buyer, neither Seller, SPLNG, nor SPLNG's Operator shall have an obligation to use such efforts to berth an LNG Ship that tenders NOR more than seventy-two (72) hours after the end of its Delivery Window. If, as of the seventy-second (72nd) hour after the end of the Delivery Window, the LNG Ship has not tendered a valid NOR, and such delay is not attributable to a reason that would result in an extension of allowed laytime under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_Ref89172071 \r \h  \* MERGEFORMAT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16.2</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(b) Buyer shall be deemed to have failed to take delivery of the Cargo Quantity, such cargo shall be deemed a Buyer's Deficiency Quantity, and the relevant provisions of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_Ref89006457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apply.</w:delText>
        </w:r>
      </w:del>
    </w:p>
    <w:p w14:paraId="1D361F15" w14:textId="275FA9B0" w:rsidR="00A56F8F" w:rsidRPr="0074216D" w:rsidDel="00022465" w:rsidRDefault="00A56F8F">
      <w:pPr>
        <w:spacing w:after="160" w:line="259" w:lineRule="auto"/>
        <w:jc w:val="center"/>
        <w:rPr>
          <w:del w:id="508" w:author="Lim, Vanessa Gunawan" w:date="2022-11-17T15:17:00Z"/>
          <w:rFonts w:asciiTheme="minorHAnsi" w:eastAsia="Times New Roman" w:hAnsiTheme="minorHAnsi" w:cstheme="minorHAnsi"/>
          <w:b/>
          <w:bCs/>
          <w:i/>
          <w:sz w:val="24"/>
          <w:szCs w:val="24"/>
          <w:lang w:val="en-IN"/>
        </w:rPr>
        <w:pPrChange w:id="509" w:author="Lim, Vanessa Gunawan" w:date="2022-11-17T15:17:00Z">
          <w:pPr>
            <w:pStyle w:val="ListParagraph"/>
            <w:keepNext/>
            <w:numPr>
              <w:numId w:val="11"/>
            </w:numPr>
            <w:tabs>
              <w:tab w:val="num" w:pos="720"/>
            </w:tabs>
            <w:spacing w:before="120"/>
            <w:ind w:hanging="720"/>
            <w:jc w:val="both"/>
            <w:outlineLvl w:val="0"/>
          </w:pPr>
        </w:pPrChange>
      </w:pPr>
      <w:del w:id="510" w:author="Lim, Vanessa Gunawan" w:date="2022-11-17T15:17:00Z">
        <w:r w:rsidRPr="0074216D" w:rsidDel="00022465">
          <w:rPr>
            <w:rFonts w:asciiTheme="minorHAnsi" w:eastAsia="Times New Roman" w:hAnsiTheme="minorHAnsi" w:cstheme="minorHAnsi"/>
            <w:b/>
            <w:bCs/>
            <w:i/>
            <w:sz w:val="24"/>
            <w:szCs w:val="24"/>
            <w:lang w:val="en-IN"/>
          </w:rPr>
          <w:delText>Berth Laytime</w:delText>
        </w:r>
      </w:del>
    </w:p>
    <w:p w14:paraId="405337FA" w14:textId="0ED199F6" w:rsidR="00A56F8F" w:rsidRPr="0074216D" w:rsidDel="00022465" w:rsidRDefault="00A56F8F">
      <w:pPr>
        <w:spacing w:after="160" w:line="259" w:lineRule="auto"/>
        <w:jc w:val="center"/>
        <w:rPr>
          <w:del w:id="511" w:author="Lim, Vanessa Gunawan" w:date="2022-11-17T15:17:00Z"/>
          <w:rFonts w:asciiTheme="minorHAnsi" w:eastAsia="Times New Roman" w:hAnsiTheme="minorHAnsi" w:cstheme="minorHAnsi"/>
          <w:bCs/>
          <w:i/>
          <w:sz w:val="24"/>
          <w:szCs w:val="24"/>
          <w:lang w:val="en-IN"/>
        </w:rPr>
        <w:pPrChange w:id="512" w:author="Lim, Vanessa Gunawan" w:date="2022-11-17T15:17:00Z">
          <w:pPr>
            <w:pStyle w:val="ListParagraph"/>
            <w:keepNext/>
            <w:numPr>
              <w:ilvl w:val="1"/>
              <w:numId w:val="11"/>
            </w:numPr>
            <w:spacing w:before="120"/>
            <w:ind w:hanging="720"/>
            <w:jc w:val="both"/>
            <w:outlineLvl w:val="0"/>
          </w:pPr>
        </w:pPrChange>
      </w:pPr>
      <w:bookmarkStart w:id="513" w:name="_Ref93509309"/>
      <w:del w:id="514" w:author="Lim, Vanessa Gunawan" w:date="2022-11-17T15:17:00Z">
        <w:r w:rsidRPr="0074216D" w:rsidDel="00022465">
          <w:rPr>
            <w:rFonts w:asciiTheme="minorHAnsi" w:eastAsia="Times New Roman" w:hAnsiTheme="minorHAnsi" w:cstheme="minorHAnsi"/>
            <w:bCs/>
            <w:i/>
            <w:sz w:val="24"/>
            <w:szCs w:val="24"/>
            <w:lang w:val="en-IN"/>
          </w:rPr>
          <w:delText>The allotted laytime for each LNG Ship ("</w:delText>
        </w:r>
        <w:r w:rsidRPr="0074216D" w:rsidDel="00022465">
          <w:rPr>
            <w:rFonts w:asciiTheme="minorHAnsi" w:eastAsia="Times New Roman" w:hAnsiTheme="minorHAnsi" w:cstheme="minorHAnsi"/>
            <w:b/>
            <w:bCs/>
            <w:i/>
            <w:sz w:val="24"/>
            <w:szCs w:val="24"/>
            <w:lang w:val="en-IN"/>
          </w:rPr>
          <w:delText>Allotted Laytime</w:delText>
        </w:r>
        <w:r w:rsidRPr="0074216D" w:rsidDel="00022465">
          <w:rPr>
            <w:rFonts w:asciiTheme="minorHAnsi" w:eastAsia="Times New Roman" w:hAnsiTheme="minorHAnsi" w:cstheme="minorHAnsi"/>
            <w:bCs/>
            <w:i/>
            <w:sz w:val="24"/>
            <w:szCs w:val="24"/>
            <w:lang w:val="en-IN"/>
          </w:rPr>
          <w:delText>") shall be (i) for an LNG Ship with an LNG cargo containment capacity of one hundred forty thousand (140,000) cubic meters or less, thirty-six (36) hours and (ii) for an LNG Ship with an LNG cargo containment capacity of greater than one hundred forty thousand (140,000) cubic meters, according to the following formula:</w:delText>
        </w:r>
        <w:bookmarkEnd w:id="513"/>
      </w:del>
    </w:p>
    <w:p w14:paraId="5397595F" w14:textId="6122A979" w:rsidR="00A56F8F" w:rsidRPr="0074216D" w:rsidDel="00022465" w:rsidRDefault="00A56F8F">
      <w:pPr>
        <w:spacing w:after="160" w:line="259" w:lineRule="auto"/>
        <w:jc w:val="center"/>
        <w:rPr>
          <w:del w:id="515" w:author="Lim, Vanessa Gunawan" w:date="2022-11-17T15:17:00Z"/>
          <w:rFonts w:asciiTheme="minorHAnsi" w:eastAsia="Times New Roman" w:hAnsiTheme="minorHAnsi" w:cstheme="minorHAnsi"/>
          <w:i/>
          <w:sz w:val="24"/>
          <w:szCs w:val="24"/>
          <w:lang w:val="en-IN"/>
        </w:rPr>
        <w:pPrChange w:id="516" w:author="Lim, Vanessa Gunawan" w:date="2022-11-17T15:17:00Z">
          <w:pPr>
            <w:spacing w:before="120" w:after="120"/>
            <w:ind w:left="720"/>
            <w:jc w:val="both"/>
          </w:pPr>
        </w:pPrChange>
      </w:pPr>
      <w:del w:id="517" w:author="Lim, Vanessa Gunawan" w:date="2022-11-17T15:17:00Z">
        <w:r w:rsidRPr="0074216D" w:rsidDel="00022465">
          <w:rPr>
            <w:rFonts w:asciiTheme="minorHAnsi" w:eastAsia="Times New Roman" w:hAnsiTheme="minorHAnsi" w:cstheme="minorHAnsi"/>
            <w:i/>
            <w:sz w:val="24"/>
            <w:szCs w:val="24"/>
            <w:lang w:val="en-IN"/>
          </w:rPr>
          <w:lastRenderedPageBreak/>
          <w:delText>36 + x = Allotted Laytime (in hours)</w:delText>
        </w:r>
      </w:del>
    </w:p>
    <w:p w14:paraId="704C6C66" w14:textId="02900DEE" w:rsidR="00A56F8F" w:rsidRPr="0074216D" w:rsidDel="00022465" w:rsidRDefault="00A56F8F">
      <w:pPr>
        <w:spacing w:after="160" w:line="259" w:lineRule="auto"/>
        <w:jc w:val="center"/>
        <w:rPr>
          <w:del w:id="518" w:author="Lim, Vanessa Gunawan" w:date="2022-11-17T15:17:00Z"/>
          <w:rFonts w:asciiTheme="minorHAnsi" w:eastAsia="Times New Roman" w:hAnsiTheme="minorHAnsi" w:cstheme="minorHAnsi"/>
          <w:i/>
          <w:sz w:val="24"/>
          <w:szCs w:val="24"/>
          <w:lang w:val="en-IN"/>
        </w:rPr>
        <w:pPrChange w:id="519" w:author="Lim, Vanessa Gunawan" w:date="2022-11-17T15:17:00Z">
          <w:pPr>
            <w:spacing w:before="120" w:after="120"/>
            <w:ind w:left="720"/>
            <w:jc w:val="both"/>
          </w:pPr>
        </w:pPrChange>
      </w:pPr>
      <w:del w:id="520" w:author="Lim, Vanessa Gunawan" w:date="2022-11-17T15:17:00Z">
        <w:r w:rsidRPr="0074216D" w:rsidDel="00022465">
          <w:rPr>
            <w:rFonts w:asciiTheme="minorHAnsi" w:eastAsia="Times New Roman" w:hAnsiTheme="minorHAnsi" w:cstheme="minorHAnsi"/>
            <w:i/>
            <w:sz w:val="24"/>
            <w:szCs w:val="24"/>
            <w:lang w:val="en-IN"/>
          </w:rPr>
          <w:delText>where:</w:delText>
        </w:r>
      </w:del>
    </w:p>
    <w:p w14:paraId="3EE76B8F" w14:textId="384F71DB" w:rsidR="00A56F8F" w:rsidRPr="0074216D" w:rsidDel="00022465" w:rsidRDefault="00A56F8F">
      <w:pPr>
        <w:spacing w:after="160" w:line="259" w:lineRule="auto"/>
        <w:jc w:val="center"/>
        <w:rPr>
          <w:del w:id="521" w:author="Lim, Vanessa Gunawan" w:date="2022-11-17T15:17:00Z"/>
          <w:rFonts w:asciiTheme="minorHAnsi" w:eastAsia="Times New Roman" w:hAnsiTheme="minorHAnsi" w:cstheme="minorHAnsi"/>
          <w:i/>
          <w:sz w:val="24"/>
          <w:szCs w:val="24"/>
          <w:lang w:val="en-IN"/>
        </w:rPr>
        <w:pPrChange w:id="522" w:author="Lim, Vanessa Gunawan" w:date="2022-11-17T15:17:00Z">
          <w:pPr>
            <w:spacing w:before="120" w:after="120"/>
            <w:ind w:left="720"/>
            <w:jc w:val="both"/>
          </w:pPr>
        </w:pPrChange>
      </w:pPr>
      <w:del w:id="523" w:author="Lim, Vanessa Gunawan" w:date="2022-11-17T15:17:00Z">
        <w:r w:rsidRPr="0074216D" w:rsidDel="00022465">
          <w:rPr>
            <w:rFonts w:asciiTheme="minorHAnsi" w:eastAsia="Times New Roman" w:hAnsiTheme="minorHAnsi" w:cstheme="minorHAnsi"/>
            <w:i/>
            <w:sz w:val="24"/>
            <w:szCs w:val="24"/>
            <w:lang w:val="en-IN"/>
          </w:rPr>
          <w:delText>x = y/12,000 cubic meters; and</w:delText>
        </w:r>
      </w:del>
    </w:p>
    <w:p w14:paraId="4F161302" w14:textId="088E12B5" w:rsidR="00A56F8F" w:rsidRPr="0074216D" w:rsidDel="00022465" w:rsidRDefault="00A56F8F">
      <w:pPr>
        <w:spacing w:after="160" w:line="259" w:lineRule="auto"/>
        <w:jc w:val="center"/>
        <w:rPr>
          <w:del w:id="524" w:author="Lim, Vanessa Gunawan" w:date="2022-11-17T15:17:00Z"/>
          <w:rFonts w:asciiTheme="minorHAnsi" w:eastAsia="Times New Roman" w:hAnsiTheme="minorHAnsi" w:cstheme="minorHAnsi"/>
          <w:i/>
          <w:sz w:val="24"/>
          <w:szCs w:val="24"/>
          <w:lang w:val="en-IN"/>
        </w:rPr>
        <w:pPrChange w:id="525" w:author="Lim, Vanessa Gunawan" w:date="2022-11-17T15:17:00Z">
          <w:pPr>
            <w:spacing w:before="120" w:after="120"/>
            <w:ind w:left="720"/>
            <w:jc w:val="both"/>
          </w:pPr>
        </w:pPrChange>
      </w:pPr>
      <w:del w:id="526" w:author="Lim, Vanessa Gunawan" w:date="2022-11-17T15:17:00Z">
        <w:r w:rsidRPr="0074216D" w:rsidDel="00022465">
          <w:rPr>
            <w:rFonts w:asciiTheme="minorHAnsi" w:eastAsia="Times New Roman" w:hAnsiTheme="minorHAnsi" w:cstheme="minorHAnsi"/>
            <w:i/>
            <w:sz w:val="24"/>
            <w:szCs w:val="24"/>
            <w:lang w:val="en-IN"/>
          </w:rPr>
          <w:delText>y = the LNG cargo containment capacity of the LNG Ship in excess of one hundred forty thousand (140,000) cubic meters)</w:delText>
        </w:r>
        <w:r w:rsidDel="00022465">
          <w:rPr>
            <w:rFonts w:asciiTheme="minorHAnsi" w:eastAsia="Times New Roman" w:hAnsiTheme="minorHAnsi" w:cstheme="minorHAnsi"/>
            <w:i/>
            <w:sz w:val="24"/>
            <w:szCs w:val="24"/>
            <w:lang w:val="en-IN"/>
          </w:rPr>
          <w:delText>.</w:delText>
        </w:r>
      </w:del>
    </w:p>
    <w:p w14:paraId="1CE40733" w14:textId="6B295ACC" w:rsidR="00A56F8F" w:rsidRPr="0074216D" w:rsidDel="00022465" w:rsidRDefault="00A56F8F">
      <w:pPr>
        <w:spacing w:after="160" w:line="259" w:lineRule="auto"/>
        <w:jc w:val="center"/>
        <w:rPr>
          <w:del w:id="527" w:author="Lim, Vanessa Gunawan" w:date="2022-11-17T15:17:00Z"/>
          <w:rFonts w:asciiTheme="minorHAnsi" w:eastAsia="Times New Roman" w:hAnsiTheme="minorHAnsi" w:cstheme="minorHAnsi"/>
          <w:bCs/>
          <w:i/>
          <w:sz w:val="24"/>
          <w:szCs w:val="24"/>
          <w:lang w:val="en-IN"/>
        </w:rPr>
        <w:pPrChange w:id="528" w:author="Lim, Vanessa Gunawan" w:date="2022-11-17T15:17:00Z">
          <w:pPr>
            <w:pStyle w:val="ListParagraph"/>
            <w:keepNext/>
            <w:numPr>
              <w:ilvl w:val="1"/>
              <w:numId w:val="11"/>
            </w:numPr>
            <w:spacing w:before="120"/>
            <w:ind w:hanging="720"/>
            <w:jc w:val="both"/>
            <w:outlineLvl w:val="0"/>
          </w:pPr>
        </w:pPrChange>
      </w:pPr>
      <w:del w:id="529" w:author="Lim, Vanessa Gunawan" w:date="2022-11-17T15:17:00Z">
        <w:r w:rsidRPr="0074216D" w:rsidDel="00022465">
          <w:rPr>
            <w:rFonts w:asciiTheme="minorHAnsi" w:eastAsia="Times New Roman" w:hAnsiTheme="minorHAnsi" w:cstheme="minorHAnsi"/>
            <w:bCs/>
            <w:i/>
            <w:sz w:val="24"/>
            <w:szCs w:val="24"/>
            <w:lang w:val="en-IN"/>
          </w:rPr>
          <w:delText>Allotted Laytime shall be extended by any period of delay that is caused by:</w:delText>
        </w:r>
      </w:del>
    </w:p>
    <w:p w14:paraId="72F4F056" w14:textId="3DB43A29" w:rsidR="00A56F8F" w:rsidRPr="0074216D" w:rsidDel="00022465" w:rsidRDefault="00A56F8F">
      <w:pPr>
        <w:spacing w:after="160" w:line="259" w:lineRule="auto"/>
        <w:jc w:val="center"/>
        <w:rPr>
          <w:del w:id="530" w:author="Lim, Vanessa Gunawan" w:date="2022-11-17T15:17:00Z"/>
          <w:rFonts w:asciiTheme="minorHAnsi" w:eastAsia="Times New Roman" w:hAnsiTheme="minorHAnsi" w:cstheme="minorHAnsi"/>
          <w:bCs/>
          <w:i/>
          <w:sz w:val="24"/>
          <w:szCs w:val="24"/>
          <w:lang w:val="en-IN"/>
        </w:rPr>
        <w:pPrChange w:id="531" w:author="Lim, Vanessa Gunawan" w:date="2022-11-17T15:17:00Z">
          <w:pPr>
            <w:pStyle w:val="ListParagraph"/>
            <w:numPr>
              <w:numId w:val="18"/>
            </w:numPr>
            <w:spacing w:before="120"/>
            <w:ind w:left="1440" w:hanging="720"/>
            <w:jc w:val="both"/>
            <w:outlineLvl w:val="3"/>
          </w:pPr>
        </w:pPrChange>
      </w:pPr>
      <w:del w:id="532" w:author="Lim, Vanessa Gunawan" w:date="2022-11-17T15:17:00Z">
        <w:r w:rsidRPr="0074216D" w:rsidDel="00022465">
          <w:rPr>
            <w:rFonts w:asciiTheme="minorHAnsi" w:eastAsia="Times New Roman" w:hAnsiTheme="minorHAnsi" w:cstheme="minorHAnsi"/>
            <w:bCs/>
            <w:i/>
            <w:sz w:val="24"/>
            <w:szCs w:val="24"/>
            <w:lang w:val="en-IN"/>
          </w:rPr>
          <w:delText>reasons attributable to Buyer, a Governmental Authority, Transporter, the LNG Ship or its master, crew, owner or operator, or any third party outside of the reasonable control of Seller;</w:delText>
        </w:r>
      </w:del>
    </w:p>
    <w:p w14:paraId="39B51804" w14:textId="76898248" w:rsidR="00A56F8F" w:rsidRPr="0074216D" w:rsidDel="00022465" w:rsidRDefault="00A56F8F">
      <w:pPr>
        <w:spacing w:after="160" w:line="259" w:lineRule="auto"/>
        <w:jc w:val="center"/>
        <w:rPr>
          <w:del w:id="533" w:author="Lim, Vanessa Gunawan" w:date="2022-11-17T15:17:00Z"/>
          <w:rFonts w:asciiTheme="minorHAnsi" w:eastAsia="Times New Roman" w:hAnsiTheme="minorHAnsi" w:cstheme="minorHAnsi"/>
          <w:bCs/>
          <w:i/>
          <w:sz w:val="24"/>
          <w:szCs w:val="24"/>
          <w:lang w:val="en-IN"/>
        </w:rPr>
        <w:pPrChange w:id="534" w:author="Lim, Vanessa Gunawan" w:date="2022-11-17T15:17:00Z">
          <w:pPr>
            <w:pStyle w:val="ListParagraph"/>
            <w:numPr>
              <w:numId w:val="18"/>
            </w:numPr>
            <w:spacing w:before="120"/>
            <w:ind w:left="1440" w:hanging="720"/>
            <w:jc w:val="both"/>
            <w:outlineLvl w:val="3"/>
          </w:pPr>
        </w:pPrChange>
      </w:pPr>
      <w:del w:id="535" w:author="Lim, Vanessa Gunawan" w:date="2022-11-17T15:17:00Z">
        <w:r w:rsidRPr="0074216D" w:rsidDel="00022465">
          <w:rPr>
            <w:rFonts w:asciiTheme="minorHAnsi" w:eastAsia="Times New Roman" w:hAnsiTheme="minorHAnsi" w:cstheme="minorHAnsi"/>
            <w:bCs/>
            <w:i/>
            <w:sz w:val="24"/>
            <w:szCs w:val="24"/>
            <w:lang w:val="en-IN"/>
          </w:rPr>
          <w:delText>Force Majeure or Adverse Weather Conditions;</w:delText>
        </w:r>
      </w:del>
    </w:p>
    <w:p w14:paraId="73672632" w14:textId="247D4B1D" w:rsidR="00A56F8F" w:rsidRPr="0074216D" w:rsidDel="00022465" w:rsidRDefault="00A56F8F">
      <w:pPr>
        <w:spacing w:after="160" w:line="259" w:lineRule="auto"/>
        <w:jc w:val="center"/>
        <w:rPr>
          <w:del w:id="536" w:author="Lim, Vanessa Gunawan" w:date="2022-11-17T15:17:00Z"/>
          <w:rFonts w:asciiTheme="minorHAnsi" w:eastAsia="Times New Roman" w:hAnsiTheme="minorHAnsi" w:cstheme="minorHAnsi"/>
          <w:bCs/>
          <w:i/>
          <w:sz w:val="24"/>
          <w:szCs w:val="24"/>
          <w:lang w:val="en-IN"/>
        </w:rPr>
        <w:pPrChange w:id="537" w:author="Lim, Vanessa Gunawan" w:date="2022-11-17T15:17:00Z">
          <w:pPr>
            <w:pStyle w:val="ListParagraph"/>
            <w:numPr>
              <w:numId w:val="18"/>
            </w:numPr>
            <w:spacing w:before="120"/>
            <w:ind w:left="1440" w:hanging="720"/>
            <w:jc w:val="both"/>
            <w:outlineLvl w:val="3"/>
          </w:pPr>
        </w:pPrChange>
      </w:pPr>
      <w:del w:id="538" w:author="Lim, Vanessa Gunawan" w:date="2022-11-17T15:17:00Z">
        <w:r w:rsidRPr="0074216D" w:rsidDel="00022465">
          <w:rPr>
            <w:rFonts w:asciiTheme="minorHAnsi" w:eastAsia="Times New Roman" w:hAnsiTheme="minorHAnsi" w:cstheme="minorHAnsi"/>
            <w:bCs/>
            <w:i/>
            <w:sz w:val="24"/>
            <w:szCs w:val="24"/>
            <w:lang w:val="en-IN"/>
          </w:rPr>
          <w:delText>unscheduled curtailment or temporary discontinuation of operations at the Sabine Pass Facility by SPLNG</w:delText>
        </w:r>
        <w:r w:rsidRPr="0074216D" w:rsidDel="00022465">
          <w:rPr>
            <w:rFonts w:asciiTheme="minorHAnsi" w:hAnsiTheme="minorHAnsi" w:cstheme="minorHAnsi"/>
            <w:i/>
            <w:sz w:val="24"/>
            <w:szCs w:val="24"/>
            <w:lang w:val="en-IN"/>
          </w:rPr>
          <w:delText xml:space="preserve"> or its </w:delText>
        </w:r>
        <w:r w:rsidRPr="0074216D" w:rsidDel="00022465">
          <w:rPr>
            <w:rFonts w:asciiTheme="minorHAnsi" w:eastAsia="Times New Roman" w:hAnsiTheme="minorHAnsi" w:cstheme="minorHAnsi"/>
            <w:bCs/>
            <w:i/>
            <w:sz w:val="24"/>
            <w:szCs w:val="24"/>
            <w:lang w:val="en-IN"/>
          </w:rPr>
          <w:delText>operator, necessary for reasons of safety, except to the extent such unscheduled curtailment or temporary discontinuation of operations is due to SPLNG's</w:delText>
        </w:r>
        <w:r w:rsidRPr="0074216D" w:rsidDel="00022465">
          <w:rPr>
            <w:rFonts w:asciiTheme="minorHAnsi" w:hAnsiTheme="minorHAnsi" w:cstheme="minorHAnsi"/>
            <w:i/>
            <w:sz w:val="24"/>
            <w:szCs w:val="24"/>
            <w:lang w:val="en-IN"/>
          </w:rPr>
          <w:delText xml:space="preserve"> or its </w:delText>
        </w:r>
        <w:r w:rsidRPr="0074216D" w:rsidDel="00022465">
          <w:rPr>
            <w:rFonts w:asciiTheme="minorHAnsi" w:eastAsia="Times New Roman" w:hAnsiTheme="minorHAnsi" w:cstheme="minorHAnsi"/>
            <w:bCs/>
            <w:i/>
            <w:sz w:val="24"/>
            <w:szCs w:val="24"/>
            <w:lang w:val="en-IN"/>
          </w:rPr>
          <w:delText xml:space="preserve">operator’s failure to operate and maintain its facilities as a Reasonable and Prudent Operator; </w:delText>
        </w:r>
      </w:del>
    </w:p>
    <w:p w14:paraId="573136B6" w14:textId="146F1C22" w:rsidR="00A56F8F" w:rsidRPr="0074216D" w:rsidDel="00022465" w:rsidRDefault="00A56F8F">
      <w:pPr>
        <w:spacing w:after="160" w:line="259" w:lineRule="auto"/>
        <w:jc w:val="center"/>
        <w:rPr>
          <w:del w:id="539" w:author="Lim, Vanessa Gunawan" w:date="2022-11-17T15:17:00Z"/>
          <w:rFonts w:asciiTheme="minorHAnsi" w:eastAsia="Times New Roman" w:hAnsiTheme="minorHAnsi" w:cstheme="minorHAnsi"/>
          <w:bCs/>
          <w:i/>
          <w:sz w:val="24"/>
          <w:szCs w:val="24"/>
          <w:lang w:val="en-IN"/>
        </w:rPr>
        <w:pPrChange w:id="540" w:author="Lim, Vanessa Gunawan" w:date="2022-11-17T15:17:00Z">
          <w:pPr>
            <w:pStyle w:val="ListParagraph"/>
            <w:numPr>
              <w:numId w:val="18"/>
            </w:numPr>
            <w:spacing w:before="120"/>
            <w:ind w:left="1440" w:hanging="720"/>
            <w:jc w:val="both"/>
            <w:outlineLvl w:val="3"/>
          </w:pPr>
        </w:pPrChange>
      </w:pPr>
      <w:del w:id="541" w:author="Lim, Vanessa Gunawan" w:date="2022-11-17T15:17:00Z">
        <w:r w:rsidRPr="0074216D" w:rsidDel="00022465">
          <w:rPr>
            <w:rFonts w:asciiTheme="minorHAnsi" w:eastAsia="Times New Roman" w:hAnsiTheme="minorHAnsi" w:cstheme="minorHAnsi"/>
            <w:bCs/>
            <w:i/>
            <w:sz w:val="24"/>
            <w:szCs w:val="24"/>
            <w:lang w:val="en-IN"/>
          </w:rPr>
          <w:delText>time at berth during cool-down; and</w:delText>
        </w:r>
      </w:del>
    </w:p>
    <w:p w14:paraId="160CC959" w14:textId="0F6E667F" w:rsidR="00A56F8F" w:rsidRPr="0074216D" w:rsidDel="00022465" w:rsidRDefault="00A56F8F">
      <w:pPr>
        <w:spacing w:after="160" w:line="259" w:lineRule="auto"/>
        <w:jc w:val="center"/>
        <w:rPr>
          <w:del w:id="542" w:author="Lim, Vanessa Gunawan" w:date="2022-11-17T15:17:00Z"/>
          <w:rFonts w:asciiTheme="minorHAnsi" w:eastAsia="Times New Roman" w:hAnsiTheme="minorHAnsi" w:cstheme="minorHAnsi"/>
          <w:bCs/>
          <w:i/>
          <w:sz w:val="24"/>
          <w:szCs w:val="24"/>
          <w:lang w:val="en-IN"/>
        </w:rPr>
        <w:pPrChange w:id="543" w:author="Lim, Vanessa Gunawan" w:date="2022-11-17T15:17:00Z">
          <w:pPr>
            <w:pStyle w:val="ListParagraph"/>
            <w:numPr>
              <w:numId w:val="18"/>
            </w:numPr>
            <w:spacing w:before="120"/>
            <w:ind w:left="1440" w:hanging="720"/>
            <w:jc w:val="both"/>
            <w:outlineLvl w:val="3"/>
          </w:pPr>
        </w:pPrChange>
      </w:pPr>
      <w:del w:id="544" w:author="Lim, Vanessa Gunawan" w:date="2022-11-17T15:17:00Z">
        <w:r w:rsidRPr="0074216D" w:rsidDel="00022465">
          <w:rPr>
            <w:rFonts w:asciiTheme="minorHAnsi" w:eastAsia="Times New Roman" w:hAnsiTheme="minorHAnsi" w:cstheme="minorHAnsi"/>
            <w:bCs/>
            <w:i/>
            <w:sz w:val="24"/>
            <w:szCs w:val="24"/>
            <w:lang w:val="en-IN"/>
          </w:rPr>
          <w:delText>night time transit restrictions.</w:delText>
        </w:r>
      </w:del>
    </w:p>
    <w:p w14:paraId="03951E06" w14:textId="4BAB4CD7" w:rsidR="00A56F8F" w:rsidRPr="0074216D" w:rsidDel="00022465" w:rsidRDefault="00A56F8F">
      <w:pPr>
        <w:spacing w:after="160" w:line="259" w:lineRule="auto"/>
        <w:jc w:val="center"/>
        <w:rPr>
          <w:del w:id="545" w:author="Lim, Vanessa Gunawan" w:date="2022-11-17T15:17:00Z"/>
          <w:rFonts w:asciiTheme="minorHAnsi" w:hAnsiTheme="minorHAnsi" w:cstheme="minorHAnsi"/>
          <w:i/>
          <w:sz w:val="24"/>
          <w:szCs w:val="24"/>
          <w:lang w:val="en-IN"/>
        </w:rPr>
        <w:pPrChange w:id="546" w:author="Lim, Vanessa Gunawan" w:date="2022-11-17T15:17:00Z">
          <w:pPr>
            <w:pStyle w:val="ListParagraph"/>
            <w:numPr>
              <w:ilvl w:val="1"/>
              <w:numId w:val="11"/>
            </w:numPr>
            <w:spacing w:after="0"/>
            <w:ind w:hanging="720"/>
            <w:jc w:val="both"/>
          </w:pPr>
        </w:pPrChange>
      </w:pPr>
      <w:bookmarkStart w:id="547" w:name="_Ref93509261"/>
      <w:del w:id="548" w:author="Lim, Vanessa Gunawan" w:date="2022-11-17T15:17:00Z">
        <w:r w:rsidRPr="0074216D" w:rsidDel="00022465">
          <w:rPr>
            <w:rFonts w:asciiTheme="minorHAnsi" w:hAnsiTheme="minorHAnsi" w:cstheme="minorHAnsi"/>
            <w:i/>
            <w:sz w:val="24"/>
            <w:szCs w:val="24"/>
            <w:lang w:val="en-IN"/>
          </w:rPr>
          <w:delText>The actual laytime for each LNG Ship ("</w:delText>
        </w:r>
        <w:r w:rsidRPr="0074216D" w:rsidDel="00022465">
          <w:rPr>
            <w:rFonts w:asciiTheme="minorHAnsi" w:hAnsiTheme="minorHAnsi" w:cstheme="minorHAnsi"/>
            <w:b/>
            <w:i/>
            <w:sz w:val="24"/>
            <w:szCs w:val="24"/>
            <w:lang w:val="en-IN"/>
          </w:rPr>
          <w:delText>Actual Laytime</w:delText>
        </w:r>
        <w:r w:rsidRPr="0074216D" w:rsidDel="00022465">
          <w:rPr>
            <w:rFonts w:asciiTheme="minorHAnsi" w:hAnsiTheme="minorHAnsi" w:cstheme="minorHAnsi"/>
            <w:i/>
            <w:sz w:val="24"/>
            <w:szCs w:val="24"/>
            <w:lang w:val="en-IN"/>
          </w:rPr>
          <w:delText>") shall commence when its valid NOR is effective and shall end when (i) the LNG transfer and return lines of the LNG Ship are disconnected from the Sabine Pass Facility’s LNG transfer and return lines and (ii) the cargo documents are on board the LNG Ship.</w:delText>
        </w:r>
        <w:bookmarkEnd w:id="547"/>
      </w:del>
    </w:p>
    <w:p w14:paraId="0AAD729F" w14:textId="00C54DE8" w:rsidR="00A56F8F" w:rsidRPr="0074216D" w:rsidDel="00022465" w:rsidRDefault="00A56F8F">
      <w:pPr>
        <w:spacing w:after="160" w:line="259" w:lineRule="auto"/>
        <w:jc w:val="center"/>
        <w:rPr>
          <w:del w:id="549" w:author="Lim, Vanessa Gunawan" w:date="2022-11-17T15:17:00Z"/>
          <w:rFonts w:asciiTheme="minorHAnsi" w:eastAsia="Times New Roman" w:hAnsiTheme="minorHAnsi" w:cstheme="minorHAnsi"/>
          <w:bCs/>
          <w:i/>
          <w:sz w:val="24"/>
          <w:szCs w:val="24"/>
          <w:lang w:val="en-IN"/>
        </w:rPr>
        <w:pPrChange w:id="550" w:author="Lim, Vanessa Gunawan" w:date="2022-11-17T15:17:00Z">
          <w:pPr>
            <w:pStyle w:val="ListParagraph"/>
            <w:keepNext/>
            <w:numPr>
              <w:ilvl w:val="1"/>
              <w:numId w:val="11"/>
            </w:numPr>
            <w:spacing w:before="120"/>
            <w:ind w:hanging="720"/>
            <w:jc w:val="both"/>
            <w:outlineLvl w:val="0"/>
          </w:pPr>
        </w:pPrChange>
      </w:pPr>
      <w:bookmarkStart w:id="551" w:name="_Ref93509293"/>
      <w:del w:id="552" w:author="Lim, Vanessa Gunawan" w:date="2022-11-17T15:17:00Z">
        <w:r w:rsidRPr="0074216D" w:rsidDel="00022465">
          <w:rPr>
            <w:rFonts w:asciiTheme="minorHAnsi" w:eastAsia="Times New Roman" w:hAnsiTheme="minorHAnsi" w:cstheme="minorHAnsi"/>
            <w:bCs/>
            <w:i/>
            <w:sz w:val="24"/>
            <w:szCs w:val="24"/>
            <w:lang w:val="en-IN"/>
          </w:rPr>
          <w:delText>In the event Actual Laytime exceeds Allotted Laytime (including any extension in accordance with Section 14.2) ("</w:delText>
        </w:r>
        <w:r w:rsidRPr="0074216D" w:rsidDel="00022465">
          <w:rPr>
            <w:rFonts w:asciiTheme="minorHAnsi" w:eastAsia="Times New Roman" w:hAnsiTheme="minorHAnsi" w:cstheme="minorHAnsi"/>
            <w:b/>
            <w:bCs/>
            <w:i/>
            <w:sz w:val="24"/>
            <w:szCs w:val="24"/>
            <w:lang w:val="en-IN"/>
          </w:rPr>
          <w:delText>Demurrage Event</w:delText>
        </w:r>
        <w:r w:rsidRPr="0074216D" w:rsidDel="00022465">
          <w:rPr>
            <w:rFonts w:asciiTheme="minorHAnsi" w:eastAsia="Times New Roman" w:hAnsiTheme="minorHAnsi" w:cstheme="minorHAnsi"/>
            <w:bCs/>
            <w:i/>
            <w:sz w:val="24"/>
            <w:szCs w:val="24"/>
            <w:lang w:val="en-IN"/>
          </w:rPr>
          <w:delText>"), Seller shall pay to Buyer as liquidated damages demurrage in USD (which shall be prorated for a portion of a Day) as below:</w:delText>
        </w:r>
        <w:bookmarkEnd w:id="551"/>
      </w:del>
    </w:p>
    <w:p w14:paraId="3B12F835" w14:textId="1FA0A813" w:rsidR="00A56F8F" w:rsidRPr="0074216D" w:rsidDel="00022465" w:rsidRDefault="00A56F8F">
      <w:pPr>
        <w:spacing w:after="160" w:line="259" w:lineRule="auto"/>
        <w:jc w:val="center"/>
        <w:rPr>
          <w:del w:id="553" w:author="Lim, Vanessa Gunawan" w:date="2022-11-17T15:17:00Z"/>
          <w:rFonts w:asciiTheme="minorHAnsi" w:eastAsia="Times New Roman" w:hAnsiTheme="minorHAnsi" w:cstheme="minorHAnsi"/>
          <w:bCs/>
          <w:i/>
          <w:sz w:val="24"/>
          <w:szCs w:val="24"/>
          <w:lang w:val="en-IN"/>
        </w:rPr>
        <w:pPrChange w:id="554" w:author="Lim, Vanessa Gunawan" w:date="2022-11-17T15:17:00Z">
          <w:pPr>
            <w:spacing w:before="120" w:after="120"/>
            <w:ind w:firstLine="720"/>
            <w:jc w:val="both"/>
            <w:outlineLvl w:val="2"/>
          </w:pPr>
        </w:pPrChange>
      </w:pPr>
      <w:del w:id="555" w:author="Lim, Vanessa Gunawan" w:date="2022-11-17T15:17:00Z">
        <w:r w:rsidRPr="0074216D" w:rsidDel="00022465">
          <w:rPr>
            <w:rFonts w:asciiTheme="minorHAnsi" w:eastAsia="Times New Roman" w:hAnsiTheme="minorHAnsi" w:cstheme="minorHAnsi"/>
            <w:bCs/>
            <w:i/>
            <w:sz w:val="24"/>
            <w:szCs w:val="24"/>
            <w:lang w:val="en-IN"/>
          </w:rPr>
          <w:delText xml:space="preserve">Daily demurrage rate = US$ </w:delText>
        </w:r>
        <w:r w:rsidR="002D6175" w:rsidDel="00022465">
          <w:rPr>
            <w:rFonts w:asciiTheme="minorHAnsi" w:eastAsia="Times New Roman" w:hAnsiTheme="minorHAnsi" w:cstheme="minorHAnsi"/>
            <w:bCs/>
            <w:i/>
            <w:sz w:val="24"/>
            <w:szCs w:val="24"/>
            <w:lang w:val="en-IN"/>
          </w:rPr>
          <w:delText>76</w:delText>
        </w:r>
        <w:r w:rsidRPr="0074216D" w:rsidDel="00022465">
          <w:rPr>
            <w:rFonts w:asciiTheme="minorHAnsi" w:eastAsia="Times New Roman" w:hAnsiTheme="minorHAnsi" w:cstheme="minorHAnsi"/>
            <w:bCs/>
            <w:i/>
            <w:sz w:val="24"/>
            <w:szCs w:val="24"/>
            <w:lang w:val="en-IN"/>
          </w:rPr>
          <w:delText>,000</w:delText>
        </w:r>
      </w:del>
    </w:p>
    <w:p w14:paraId="61C8D6CE" w14:textId="2116C4AE" w:rsidR="00A56F8F" w:rsidRPr="0074216D" w:rsidDel="00022465" w:rsidRDefault="00A56F8F">
      <w:pPr>
        <w:spacing w:after="160" w:line="259" w:lineRule="auto"/>
        <w:jc w:val="center"/>
        <w:rPr>
          <w:del w:id="556" w:author="Lim, Vanessa Gunawan" w:date="2022-11-17T15:17:00Z"/>
          <w:rFonts w:asciiTheme="minorHAnsi" w:eastAsia="Times New Roman" w:hAnsiTheme="minorHAnsi" w:cstheme="minorHAnsi"/>
          <w:bCs/>
          <w:i/>
          <w:sz w:val="24"/>
          <w:szCs w:val="24"/>
          <w:lang w:val="en-IN"/>
        </w:rPr>
        <w:pPrChange w:id="557" w:author="Lim, Vanessa Gunawan" w:date="2022-11-17T15:17:00Z">
          <w:pPr>
            <w:spacing w:before="120" w:after="120"/>
            <w:ind w:left="720"/>
            <w:jc w:val="both"/>
            <w:outlineLvl w:val="2"/>
          </w:pPr>
        </w:pPrChange>
      </w:pPr>
      <w:del w:id="558" w:author="Lim, Vanessa Gunawan" w:date="2022-11-17T15:17:00Z">
        <w:r w:rsidRPr="0074216D" w:rsidDel="00022465">
          <w:rPr>
            <w:rFonts w:asciiTheme="minorHAnsi" w:eastAsia="Times New Roman" w:hAnsiTheme="minorHAnsi" w:cstheme="minorHAnsi"/>
            <w:bCs/>
            <w:i/>
            <w:sz w:val="24"/>
            <w:szCs w:val="24"/>
            <w:lang w:val="en-IN"/>
          </w:rPr>
          <w:delText>If a Demurrage Event occurs, Buyer shall invoice Seller for such demurrage within twenty-five (25) Days</w:delText>
        </w:r>
        <w:r w:rsidDel="00022465">
          <w:rPr>
            <w:rFonts w:asciiTheme="minorHAnsi" w:eastAsia="Times New Roman" w:hAnsiTheme="minorHAnsi" w:cstheme="minorHAnsi"/>
            <w:bCs/>
            <w:i/>
            <w:sz w:val="24"/>
            <w:szCs w:val="24"/>
            <w:lang w:val="en-IN"/>
          </w:rPr>
          <w:delText xml:space="preserve"> of such Demurrage Event</w:delText>
        </w:r>
        <w:r w:rsidRPr="0074216D" w:rsidDel="00022465">
          <w:rPr>
            <w:rFonts w:asciiTheme="minorHAnsi" w:eastAsia="Times New Roman" w:hAnsiTheme="minorHAnsi" w:cstheme="minorHAnsi"/>
            <w:bCs/>
            <w:i/>
            <w:sz w:val="24"/>
            <w:szCs w:val="24"/>
            <w:lang w:val="en-IN"/>
          </w:rPr>
          <w:delText>.</w:delText>
        </w:r>
        <w:r w:rsidDel="00022465">
          <w:rPr>
            <w:rFonts w:asciiTheme="minorHAnsi" w:eastAsia="Times New Roman" w:hAnsiTheme="minorHAnsi" w:cstheme="minorHAnsi"/>
            <w:bCs/>
            <w:i/>
            <w:sz w:val="24"/>
            <w:szCs w:val="24"/>
            <w:lang w:val="en-IN"/>
          </w:rPr>
          <w:delText xml:space="preserve"> </w:delText>
        </w:r>
        <w:r w:rsidRPr="0022278F" w:rsidDel="00022465">
          <w:rPr>
            <w:rFonts w:asciiTheme="minorHAnsi" w:eastAsia="Times New Roman" w:hAnsiTheme="minorHAnsi" w:cstheme="minorHAnsi"/>
            <w:bCs/>
            <w:i/>
            <w:sz w:val="24"/>
            <w:szCs w:val="24"/>
            <w:lang w:val="en-IN"/>
          </w:rPr>
          <w:delText>Buyer’s failure to issue such invoice timely shall result in Buyer’s claim for demurrage being time-barred and Buyer shall have no right to claim demurrage for said Demurrage Event.</w:delText>
        </w:r>
        <w:r w:rsidDel="00022465">
          <w:rPr>
            <w:rFonts w:asciiTheme="minorHAnsi" w:eastAsia="Times New Roman" w:hAnsiTheme="minorHAnsi" w:cstheme="minorHAnsi"/>
            <w:bCs/>
            <w:i/>
            <w:sz w:val="24"/>
            <w:szCs w:val="24"/>
            <w:lang w:val="en-IN"/>
          </w:rPr>
          <w:delText xml:space="preserve"> </w:delText>
        </w:r>
      </w:del>
    </w:p>
    <w:p w14:paraId="70E57699" w14:textId="38144F11" w:rsidR="00A56F8F" w:rsidRPr="0074216D" w:rsidDel="00022465" w:rsidRDefault="00A56F8F">
      <w:pPr>
        <w:spacing w:after="160" w:line="259" w:lineRule="auto"/>
        <w:jc w:val="center"/>
        <w:rPr>
          <w:del w:id="559" w:author="Lim, Vanessa Gunawan" w:date="2022-11-17T15:17:00Z"/>
          <w:rFonts w:asciiTheme="minorHAnsi" w:eastAsia="Times New Roman" w:hAnsiTheme="minorHAnsi" w:cstheme="minorHAnsi"/>
          <w:bCs/>
          <w:i/>
          <w:sz w:val="24"/>
          <w:szCs w:val="24"/>
          <w:lang w:val="en-IN"/>
        </w:rPr>
        <w:pPrChange w:id="560" w:author="Lim, Vanessa Gunawan" w:date="2022-11-17T15:17:00Z">
          <w:pPr>
            <w:pStyle w:val="ListParagraph"/>
            <w:keepNext/>
            <w:numPr>
              <w:ilvl w:val="1"/>
              <w:numId w:val="11"/>
            </w:numPr>
            <w:spacing w:before="120"/>
            <w:ind w:hanging="720"/>
            <w:jc w:val="both"/>
            <w:outlineLvl w:val="0"/>
          </w:pPr>
        </w:pPrChange>
      </w:pPr>
      <w:bookmarkStart w:id="561" w:name="_Ref89171390"/>
      <w:del w:id="562" w:author="Lim, Vanessa Gunawan" w:date="2022-11-17T15:17:00Z">
        <w:r w:rsidRPr="0074216D" w:rsidDel="00022465">
          <w:rPr>
            <w:rFonts w:asciiTheme="minorHAnsi" w:eastAsia="Times New Roman" w:hAnsiTheme="minorHAnsi" w:cstheme="minorHAnsi"/>
            <w:bCs/>
            <w:i/>
            <w:sz w:val="24"/>
            <w:szCs w:val="24"/>
            <w:lang w:val="en-IN"/>
          </w:rPr>
          <w:delText xml:space="preserve">If an LNG Ship is delayed in berthing at the Sabine Pass Facility and/or commencement of LNG transfer due to an event occurring at the Sabine Pass Facility and for a reason that would not result in an extension of Allotted Laytime under Section 14.2, and if, as a result thereof, the commencement of LNG transfer is delayed beyond twenty-four (24) hours after a valid NOR is effective, then, for each full hour by which commencement of LNG transfer is delayed beyond such twenty-four (24) hour period, Seller shall pay Buyer as liquidated damages an amount, on </w:delText>
        </w:r>
        <w:r w:rsidRPr="0074216D" w:rsidDel="00022465">
          <w:rPr>
            <w:rFonts w:asciiTheme="minorHAnsi" w:eastAsia="Times New Roman" w:hAnsiTheme="minorHAnsi" w:cstheme="minorHAnsi"/>
            <w:bCs/>
            <w:i/>
            <w:sz w:val="24"/>
            <w:szCs w:val="24"/>
            <w:lang w:val="en-IN"/>
          </w:rPr>
          <w:lastRenderedPageBreak/>
          <w:delText>account of excess boil-off, equal to the Contract Price for such Month multiplied by a quantity (in MMBtu) equal to 0.0052% of the cargo containment capacity of such LNG Ship; provided that in no event shall the quantity of MMBtu used in the calculation of this Section 14.5 exceed the quantity of LNG on board the LNG Ship at the time it issued its valid NOR. Buyer shall invoice Seller for such excess boil-off within twenty-five (25) Days after the applicable event.</w:delText>
        </w:r>
        <w:bookmarkEnd w:id="561"/>
      </w:del>
    </w:p>
    <w:p w14:paraId="2E03BCA6" w14:textId="2E1D3680" w:rsidR="00A56F8F" w:rsidRPr="0074216D" w:rsidDel="00022465" w:rsidRDefault="00A56F8F">
      <w:pPr>
        <w:spacing w:after="160" w:line="259" w:lineRule="auto"/>
        <w:jc w:val="center"/>
        <w:rPr>
          <w:del w:id="563" w:author="Lim, Vanessa Gunawan" w:date="2022-11-17T15:17:00Z"/>
          <w:rFonts w:asciiTheme="minorHAnsi" w:eastAsia="Times New Roman" w:hAnsiTheme="minorHAnsi" w:cstheme="minorHAnsi"/>
          <w:b/>
          <w:bCs/>
          <w:i/>
          <w:sz w:val="24"/>
          <w:szCs w:val="24"/>
          <w:lang w:val="en-IN"/>
        </w:rPr>
        <w:pPrChange w:id="564" w:author="Lim, Vanessa Gunawan" w:date="2022-11-17T15:17:00Z">
          <w:pPr>
            <w:pStyle w:val="ListParagraph"/>
            <w:keepNext/>
            <w:numPr>
              <w:numId w:val="11"/>
            </w:numPr>
            <w:spacing w:before="120"/>
            <w:ind w:hanging="720"/>
            <w:jc w:val="both"/>
            <w:outlineLvl w:val="0"/>
          </w:pPr>
        </w:pPrChange>
      </w:pPr>
      <w:del w:id="565" w:author="Lim, Vanessa Gunawan" w:date="2022-11-17T15:17:00Z">
        <w:r w:rsidRPr="0074216D" w:rsidDel="00022465">
          <w:rPr>
            <w:rFonts w:asciiTheme="minorHAnsi" w:eastAsia="Times New Roman" w:hAnsiTheme="minorHAnsi" w:cstheme="minorHAnsi"/>
            <w:b/>
            <w:bCs/>
            <w:i/>
            <w:sz w:val="24"/>
            <w:szCs w:val="24"/>
            <w:lang w:val="en-IN"/>
          </w:rPr>
          <w:delText>LNG Transfers at the Sabine Pass Facility</w:delText>
        </w:r>
      </w:del>
    </w:p>
    <w:p w14:paraId="606909E3" w14:textId="06D83606" w:rsidR="00A56F8F" w:rsidRPr="0074216D" w:rsidDel="00022465" w:rsidRDefault="00A56F8F">
      <w:pPr>
        <w:spacing w:after="160" w:line="259" w:lineRule="auto"/>
        <w:jc w:val="center"/>
        <w:rPr>
          <w:del w:id="566" w:author="Lim, Vanessa Gunawan" w:date="2022-11-17T15:17:00Z"/>
          <w:rFonts w:asciiTheme="minorHAnsi" w:eastAsia="Times New Roman" w:hAnsiTheme="minorHAnsi" w:cstheme="minorHAnsi"/>
          <w:bCs/>
          <w:i/>
          <w:sz w:val="24"/>
          <w:szCs w:val="24"/>
          <w:lang w:val="en-IN"/>
        </w:rPr>
        <w:pPrChange w:id="567" w:author="Lim, Vanessa Gunawan" w:date="2022-11-17T15:17:00Z">
          <w:pPr>
            <w:pStyle w:val="ListParagraph"/>
            <w:keepNext/>
            <w:numPr>
              <w:ilvl w:val="1"/>
              <w:numId w:val="11"/>
            </w:numPr>
            <w:spacing w:before="120"/>
            <w:ind w:hanging="720"/>
            <w:jc w:val="both"/>
            <w:outlineLvl w:val="0"/>
          </w:pPr>
        </w:pPrChange>
      </w:pPr>
      <w:del w:id="568" w:author="Lim, Vanessa Gunawan" w:date="2022-11-17T15:17:00Z">
        <w:r w:rsidRPr="0074216D" w:rsidDel="00022465">
          <w:rPr>
            <w:rFonts w:asciiTheme="minorHAnsi" w:eastAsia="Times New Roman" w:hAnsiTheme="minorHAnsi" w:cstheme="minorHAnsi"/>
            <w:bCs/>
            <w:i/>
            <w:sz w:val="24"/>
            <w:szCs w:val="24"/>
            <w:lang w:val="en-IN"/>
          </w:rPr>
          <w:delText>Seller shall cooperate with Transporters (or their agents) and with the master of each LNG Ship to facilitate the continuous and efficient transfer of LNG hereunder</w:delText>
        </w:r>
        <w:r w:rsidDel="00022465">
          <w:rPr>
            <w:rFonts w:asciiTheme="minorHAnsi" w:eastAsia="Times New Roman" w:hAnsiTheme="minorHAnsi" w:cstheme="minorHAnsi"/>
            <w:bCs/>
            <w:i/>
            <w:sz w:val="24"/>
            <w:szCs w:val="24"/>
            <w:lang w:val="en-IN"/>
          </w:rPr>
          <w:delText>.</w:delText>
        </w:r>
      </w:del>
    </w:p>
    <w:p w14:paraId="38AD44A6" w14:textId="7E515511" w:rsidR="00A56F8F" w:rsidRPr="0074216D" w:rsidDel="00022465" w:rsidRDefault="00A56F8F">
      <w:pPr>
        <w:spacing w:after="160" w:line="259" w:lineRule="auto"/>
        <w:jc w:val="center"/>
        <w:rPr>
          <w:del w:id="569" w:author="Lim, Vanessa Gunawan" w:date="2022-11-17T15:17:00Z"/>
          <w:rFonts w:asciiTheme="minorHAnsi" w:eastAsia="Times New Roman" w:hAnsiTheme="minorHAnsi" w:cstheme="minorHAnsi"/>
          <w:bCs/>
          <w:i/>
          <w:sz w:val="24"/>
          <w:szCs w:val="24"/>
          <w:lang w:val="en-IN"/>
        </w:rPr>
        <w:pPrChange w:id="570" w:author="Lim, Vanessa Gunawan" w:date="2022-11-17T15:17:00Z">
          <w:pPr>
            <w:pStyle w:val="ListParagraph"/>
            <w:keepNext/>
            <w:numPr>
              <w:ilvl w:val="1"/>
              <w:numId w:val="11"/>
            </w:numPr>
            <w:spacing w:before="120"/>
            <w:ind w:hanging="720"/>
            <w:jc w:val="both"/>
            <w:outlineLvl w:val="0"/>
          </w:pPr>
        </w:pPrChange>
      </w:pPr>
      <w:del w:id="571" w:author="Lim, Vanessa Gunawan" w:date="2022-11-17T15:17:00Z">
        <w:r w:rsidRPr="0074216D" w:rsidDel="00022465">
          <w:rPr>
            <w:rFonts w:asciiTheme="minorHAnsi" w:eastAsia="Times New Roman" w:hAnsiTheme="minorHAnsi" w:cstheme="minorHAnsi"/>
            <w:bCs/>
            <w:i/>
            <w:sz w:val="24"/>
            <w:szCs w:val="24"/>
            <w:lang w:val="en-IN"/>
          </w:rPr>
          <w:delText>During LNG transfer, Seller shall provide or take receipt of (as applicable), through the Sabine Pass Facility vapor return line, Natural Gas in such quantities as are necessary for the safe transfer of LNG at such rates, pressures and temperatures as may be required by the design of the LNG Ship.</w:delText>
        </w:r>
      </w:del>
    </w:p>
    <w:p w14:paraId="6A2F5F75" w14:textId="62B0195C" w:rsidR="00A56F8F" w:rsidRPr="0074216D" w:rsidDel="00022465" w:rsidRDefault="00A56F8F">
      <w:pPr>
        <w:spacing w:after="160" w:line="259" w:lineRule="auto"/>
        <w:jc w:val="center"/>
        <w:rPr>
          <w:del w:id="572" w:author="Lim, Vanessa Gunawan" w:date="2022-11-17T15:17:00Z"/>
          <w:rFonts w:asciiTheme="minorHAnsi" w:eastAsia="Times New Roman" w:hAnsiTheme="minorHAnsi" w:cstheme="minorHAnsi"/>
          <w:bCs/>
          <w:i/>
          <w:sz w:val="24"/>
          <w:szCs w:val="24"/>
          <w:lang w:val="en-IN"/>
        </w:rPr>
        <w:pPrChange w:id="573" w:author="Lim, Vanessa Gunawan" w:date="2022-11-17T15:17:00Z">
          <w:pPr>
            <w:pStyle w:val="ListParagraph"/>
            <w:keepNext/>
            <w:numPr>
              <w:ilvl w:val="1"/>
              <w:numId w:val="11"/>
            </w:numPr>
            <w:spacing w:before="120"/>
            <w:ind w:hanging="720"/>
            <w:jc w:val="both"/>
            <w:outlineLvl w:val="0"/>
          </w:pPr>
        </w:pPrChange>
      </w:pPr>
      <w:del w:id="574" w:author="Lim, Vanessa Gunawan" w:date="2022-11-17T15:17:00Z">
        <w:r w:rsidRPr="0074216D" w:rsidDel="00022465">
          <w:rPr>
            <w:rFonts w:asciiTheme="minorHAnsi" w:eastAsia="Times New Roman" w:hAnsiTheme="minorHAnsi" w:cstheme="minorHAnsi"/>
            <w:bCs/>
            <w:i/>
            <w:sz w:val="24"/>
            <w:szCs w:val="24"/>
            <w:lang w:val="en-IN"/>
          </w:rPr>
          <w:delText>Buyer, in cooperation with Seller, shall cause the LNG Ship to depart safely and expeditiously from the berth upon completion of LNG transfer.</w:delText>
        </w:r>
      </w:del>
    </w:p>
    <w:p w14:paraId="366DEC76" w14:textId="120721F7" w:rsidR="00A56F8F" w:rsidRPr="0074216D" w:rsidDel="00022465" w:rsidRDefault="00A56F8F">
      <w:pPr>
        <w:spacing w:after="160" w:line="259" w:lineRule="auto"/>
        <w:jc w:val="center"/>
        <w:rPr>
          <w:del w:id="575" w:author="Lim, Vanessa Gunawan" w:date="2022-11-17T15:17:00Z"/>
          <w:rFonts w:asciiTheme="minorHAnsi" w:eastAsia="Times New Roman" w:hAnsiTheme="minorHAnsi" w:cstheme="minorHAnsi"/>
          <w:b/>
          <w:bCs/>
          <w:i/>
          <w:sz w:val="24"/>
          <w:szCs w:val="24"/>
          <w:lang w:val="en-IN"/>
        </w:rPr>
        <w:pPrChange w:id="576" w:author="Lim, Vanessa Gunawan" w:date="2022-11-17T15:17:00Z">
          <w:pPr>
            <w:pStyle w:val="ListParagraph"/>
            <w:keepNext/>
            <w:numPr>
              <w:numId w:val="11"/>
            </w:numPr>
            <w:spacing w:before="120"/>
            <w:ind w:hanging="720"/>
            <w:jc w:val="both"/>
            <w:outlineLvl w:val="0"/>
          </w:pPr>
        </w:pPrChange>
      </w:pPr>
      <w:del w:id="577" w:author="Lim, Vanessa Gunawan" w:date="2022-11-17T15:17:00Z">
        <w:r w:rsidRPr="0074216D" w:rsidDel="00022465">
          <w:rPr>
            <w:rFonts w:asciiTheme="minorHAnsi" w:eastAsia="Times New Roman" w:hAnsiTheme="minorHAnsi" w:cstheme="minorHAnsi"/>
            <w:b/>
            <w:bCs/>
            <w:i/>
            <w:sz w:val="24"/>
            <w:szCs w:val="24"/>
            <w:lang w:val="en-IN"/>
          </w:rPr>
          <w:delText>LNG Ship Not Ready for LNG Transfer; Excess Laytime</w:delText>
        </w:r>
      </w:del>
    </w:p>
    <w:p w14:paraId="3215465B" w14:textId="63936E53" w:rsidR="00A56F8F" w:rsidRPr="0074216D" w:rsidDel="00022465" w:rsidRDefault="00A56F8F">
      <w:pPr>
        <w:spacing w:after="160" w:line="259" w:lineRule="auto"/>
        <w:jc w:val="center"/>
        <w:rPr>
          <w:del w:id="578" w:author="Lim, Vanessa Gunawan" w:date="2022-11-17T15:17:00Z"/>
          <w:rFonts w:asciiTheme="minorHAnsi" w:eastAsia="Times New Roman" w:hAnsiTheme="minorHAnsi" w:cstheme="minorHAnsi"/>
          <w:bCs/>
          <w:i/>
          <w:sz w:val="24"/>
          <w:szCs w:val="24"/>
          <w:lang w:val="en-IN"/>
        </w:rPr>
        <w:pPrChange w:id="579" w:author="Lim, Vanessa Gunawan" w:date="2022-11-17T15:17:00Z">
          <w:pPr>
            <w:pStyle w:val="ListParagraph"/>
            <w:keepNext/>
            <w:numPr>
              <w:ilvl w:val="1"/>
              <w:numId w:val="11"/>
            </w:numPr>
            <w:spacing w:before="120"/>
            <w:ind w:hanging="720"/>
            <w:jc w:val="both"/>
            <w:outlineLvl w:val="0"/>
          </w:pPr>
        </w:pPrChange>
      </w:pPr>
      <w:del w:id="580" w:author="Lim, Vanessa Gunawan" w:date="2022-11-17T15:17:00Z">
        <w:r w:rsidRPr="0074216D" w:rsidDel="00022465">
          <w:rPr>
            <w:rFonts w:asciiTheme="minorHAnsi" w:eastAsia="Times New Roman" w:hAnsiTheme="minorHAnsi" w:cstheme="minorHAnsi"/>
            <w:bCs/>
            <w:i/>
            <w:sz w:val="24"/>
            <w:szCs w:val="24"/>
            <w:lang w:val="en-IN"/>
          </w:rPr>
          <w:delText>If any LNG Ship previously believed to be ready for LNG transfer is determined to be not ready after being berthed, the NOR shall be invalid, and SPLNG</w:delText>
        </w:r>
        <w:r w:rsidRPr="0074216D" w:rsidDel="00022465">
          <w:rPr>
            <w:rFonts w:asciiTheme="minorHAnsi" w:hAnsiTheme="minorHAnsi" w:cstheme="minorHAnsi"/>
            <w:i/>
            <w:sz w:val="24"/>
            <w:szCs w:val="24"/>
            <w:lang w:val="en-IN"/>
          </w:rPr>
          <w:delText xml:space="preserve"> or its </w:delText>
        </w:r>
        <w:r w:rsidRPr="0074216D" w:rsidDel="00022465">
          <w:rPr>
            <w:rFonts w:asciiTheme="minorHAnsi" w:eastAsia="Times New Roman" w:hAnsiTheme="minorHAnsi" w:cstheme="minorHAnsi"/>
            <w:bCs/>
            <w:i/>
            <w:sz w:val="24"/>
            <w:szCs w:val="24"/>
            <w:lang w:val="en-IN"/>
          </w:rPr>
          <w:delText>operator</w:delText>
        </w:r>
        <w:r w:rsidRPr="0074216D" w:rsidDel="00022465">
          <w:rPr>
            <w:rFonts w:asciiTheme="minorHAnsi" w:hAnsiTheme="minorHAnsi" w:cstheme="minorHAnsi"/>
            <w:i/>
            <w:sz w:val="24"/>
            <w:szCs w:val="24"/>
            <w:lang w:val="en-IN"/>
          </w:rPr>
          <w:delText xml:space="preserve"> </w:delText>
        </w:r>
        <w:r w:rsidRPr="0074216D" w:rsidDel="00022465">
          <w:rPr>
            <w:rFonts w:asciiTheme="minorHAnsi" w:eastAsia="Times New Roman" w:hAnsiTheme="minorHAnsi" w:cstheme="minorHAnsi"/>
            <w:bCs/>
            <w:i/>
            <w:sz w:val="24"/>
            <w:szCs w:val="24"/>
            <w:lang w:val="en-IN"/>
          </w:rPr>
          <w:delText>may direct the LNG Ship’s master to vacate the berth and proceed to anchorage, whether or not other LNG vessels are awaiting the berth, unless it appears reasonably certain to SPLNG</w:delText>
        </w:r>
        <w:r w:rsidRPr="0074216D" w:rsidDel="00022465">
          <w:rPr>
            <w:rFonts w:asciiTheme="minorHAnsi" w:hAnsiTheme="minorHAnsi" w:cstheme="minorHAnsi"/>
            <w:i/>
            <w:sz w:val="24"/>
            <w:szCs w:val="24"/>
            <w:lang w:val="en-IN"/>
          </w:rPr>
          <w:delText xml:space="preserve"> or its </w:delText>
        </w:r>
        <w:r w:rsidRPr="0074216D" w:rsidDel="00022465">
          <w:rPr>
            <w:rFonts w:asciiTheme="minorHAnsi" w:eastAsia="Times New Roman" w:hAnsiTheme="minorHAnsi" w:cstheme="minorHAnsi"/>
            <w:bCs/>
            <w:i/>
            <w:sz w:val="24"/>
            <w:szCs w:val="24"/>
            <w:lang w:val="en-IN"/>
          </w:rPr>
          <w:delText>operator</w:delText>
        </w:r>
        <w:r w:rsidRPr="0074216D" w:rsidDel="00022465">
          <w:rPr>
            <w:rFonts w:asciiTheme="minorHAnsi" w:hAnsiTheme="minorHAnsi" w:cstheme="minorHAnsi"/>
            <w:i/>
            <w:sz w:val="24"/>
            <w:szCs w:val="24"/>
            <w:lang w:val="en-IN"/>
          </w:rPr>
          <w:delText xml:space="preserve"> </w:delText>
        </w:r>
        <w:r w:rsidRPr="0074216D" w:rsidDel="00022465">
          <w:rPr>
            <w:rFonts w:asciiTheme="minorHAnsi" w:eastAsia="Times New Roman" w:hAnsiTheme="minorHAnsi" w:cstheme="minorHAnsi"/>
            <w:bCs/>
            <w:i/>
            <w:sz w:val="24"/>
            <w:szCs w:val="24"/>
            <w:lang w:val="en-IN"/>
          </w:rPr>
          <w:delText xml:space="preserve">that such LNG Ship can be made ready without disrupting the overall berthing schedule of the Sabine Pass Facility or operations of the Sabine Pass Facility. When an unready LNG Ship at anchorage becomes ready for LNG transfer, its master shall notify Seller. If, as a result of such LNG Ship not being ready to load, Buyer fails to take a cargo, such cargo shall be deemed a Buyer's Deficiency Quantity, and the relevant provisions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_Ref89006457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shall apply.</w:delText>
        </w:r>
      </w:del>
    </w:p>
    <w:p w14:paraId="7538E294" w14:textId="376F8C42" w:rsidR="00A56F8F" w:rsidRPr="0074216D" w:rsidDel="00022465" w:rsidRDefault="00A56F8F">
      <w:pPr>
        <w:spacing w:after="160" w:line="259" w:lineRule="auto"/>
        <w:jc w:val="center"/>
        <w:rPr>
          <w:del w:id="581" w:author="Lim, Vanessa Gunawan" w:date="2022-11-17T15:17:00Z"/>
          <w:rFonts w:asciiTheme="minorHAnsi" w:eastAsia="Times New Roman" w:hAnsiTheme="minorHAnsi" w:cstheme="minorHAnsi"/>
          <w:bCs/>
          <w:i/>
          <w:sz w:val="24"/>
          <w:szCs w:val="24"/>
          <w:lang w:val="en-IN"/>
        </w:rPr>
        <w:pPrChange w:id="582" w:author="Lim, Vanessa Gunawan" w:date="2022-11-17T15:17:00Z">
          <w:pPr>
            <w:pStyle w:val="ListParagraph"/>
            <w:keepNext/>
            <w:numPr>
              <w:ilvl w:val="1"/>
              <w:numId w:val="11"/>
            </w:numPr>
            <w:spacing w:before="120"/>
            <w:ind w:hanging="720"/>
            <w:jc w:val="both"/>
            <w:outlineLvl w:val="0"/>
          </w:pPr>
        </w:pPrChange>
      </w:pPr>
      <w:bookmarkStart w:id="583" w:name="_Ref89172071"/>
      <w:del w:id="584" w:author="Lim, Vanessa Gunawan" w:date="2022-11-17T15:17:00Z">
        <w:r w:rsidRPr="0074216D" w:rsidDel="00022465">
          <w:rPr>
            <w:rFonts w:asciiTheme="minorHAnsi" w:eastAsia="Times New Roman" w:hAnsiTheme="minorHAnsi" w:cstheme="minorHAnsi"/>
            <w:bCs/>
            <w:i/>
            <w:sz w:val="24"/>
            <w:szCs w:val="24"/>
            <w:lang w:val="en-IN"/>
          </w:rPr>
          <w:delText>The following shall apply with respect to berthing:</w:delText>
        </w:r>
        <w:bookmarkEnd w:id="583"/>
      </w:del>
    </w:p>
    <w:p w14:paraId="22593995" w14:textId="28734CD5" w:rsidR="00A56F8F" w:rsidRPr="0074216D" w:rsidDel="00022465" w:rsidRDefault="00A56F8F">
      <w:pPr>
        <w:spacing w:after="160" w:line="259" w:lineRule="auto"/>
        <w:jc w:val="center"/>
        <w:rPr>
          <w:del w:id="585" w:author="Lim, Vanessa Gunawan" w:date="2022-11-17T15:17:00Z"/>
          <w:rFonts w:asciiTheme="minorHAnsi" w:eastAsia="Times New Roman" w:hAnsiTheme="minorHAnsi" w:cstheme="minorHAnsi"/>
          <w:bCs/>
          <w:i/>
          <w:sz w:val="24"/>
          <w:szCs w:val="24"/>
          <w:lang w:val="en-IN"/>
        </w:rPr>
        <w:pPrChange w:id="586" w:author="Lim, Vanessa Gunawan" w:date="2022-11-17T15:17:00Z">
          <w:pPr>
            <w:pStyle w:val="ListParagraph"/>
            <w:numPr>
              <w:numId w:val="40"/>
            </w:numPr>
            <w:tabs>
              <w:tab w:val="num" w:pos="2880"/>
            </w:tabs>
            <w:spacing w:before="120"/>
            <w:ind w:left="1440" w:hanging="720"/>
            <w:jc w:val="both"/>
            <w:outlineLvl w:val="3"/>
          </w:pPr>
        </w:pPrChange>
      </w:pPr>
      <w:del w:id="587" w:author="Lim, Vanessa Gunawan" w:date="2022-11-17T15:17:00Z">
        <w:r w:rsidRPr="0074216D" w:rsidDel="00022465">
          <w:rPr>
            <w:rFonts w:asciiTheme="minorHAnsi" w:eastAsia="Times New Roman" w:hAnsiTheme="minorHAnsi" w:cstheme="minorHAnsi"/>
            <w:bCs/>
            <w:i/>
            <w:sz w:val="24"/>
            <w:szCs w:val="24"/>
            <w:lang w:val="en-IN"/>
          </w:rPr>
          <w:delText>An LNG Ship shall complete LNG transfer and vacate the berth as soon as possible but not later than the following allowed laytime:</w:delText>
        </w:r>
      </w:del>
    </w:p>
    <w:p w14:paraId="5402DFAC" w14:textId="5F2587E7" w:rsidR="00A56F8F" w:rsidRPr="0074216D" w:rsidDel="00022465" w:rsidRDefault="00A56F8F">
      <w:pPr>
        <w:spacing w:after="160" w:line="259" w:lineRule="auto"/>
        <w:jc w:val="center"/>
        <w:rPr>
          <w:del w:id="588" w:author="Lim, Vanessa Gunawan" w:date="2022-11-17T15:17:00Z"/>
          <w:sz w:val="24"/>
          <w:szCs w:val="24"/>
          <w:lang w:val="en-IN"/>
        </w:rPr>
        <w:pPrChange w:id="589" w:author="Lim, Vanessa Gunawan" w:date="2022-11-17T15:17:00Z">
          <w:pPr>
            <w:spacing w:before="120" w:after="120"/>
            <w:ind w:left="2160" w:hanging="720"/>
            <w:jc w:val="both"/>
            <w:outlineLvl w:val="4"/>
          </w:pPr>
        </w:pPrChange>
      </w:pPr>
      <w:del w:id="590" w:author="Lim, Vanessa Gunawan" w:date="2022-11-17T15:17:00Z">
        <w:r w:rsidRPr="0074216D" w:rsidDel="00022465">
          <w:rPr>
            <w:rFonts w:asciiTheme="minorHAnsi" w:eastAsia="Times New Roman" w:hAnsiTheme="minorHAnsi" w:cstheme="minorHAnsi"/>
            <w:bCs/>
            <w:i/>
            <w:iCs/>
            <w:sz w:val="24"/>
            <w:szCs w:val="24"/>
            <w:lang w:val="en-IN"/>
          </w:rPr>
          <w:delText>(i)</w:delText>
        </w:r>
        <w:r w:rsidRPr="0074216D" w:rsidDel="00022465">
          <w:rPr>
            <w:rFonts w:asciiTheme="minorHAnsi" w:eastAsia="Times New Roman" w:hAnsiTheme="minorHAnsi" w:cstheme="minorHAnsi"/>
            <w:bCs/>
            <w:i/>
            <w:iCs/>
            <w:sz w:val="24"/>
            <w:szCs w:val="24"/>
            <w:lang w:val="en-IN"/>
          </w:rPr>
          <w:tab/>
          <w:delText>twenty-four (24) hours from the time the LNG Ship is all fast at the receiving terminal of the Sabine Pass Facility, in the case of an LNG Ship with an LNG cargo containment capacity less than or equal to one hundred forty thousand (140,000) cubic meters; or</w:delText>
        </w:r>
      </w:del>
    </w:p>
    <w:p w14:paraId="0D4B9B76" w14:textId="746E36FC" w:rsidR="00A56F8F" w:rsidRPr="0074216D" w:rsidDel="00022465" w:rsidRDefault="00A56F8F">
      <w:pPr>
        <w:spacing w:after="160" w:line="259" w:lineRule="auto"/>
        <w:jc w:val="center"/>
        <w:rPr>
          <w:del w:id="591" w:author="Lim, Vanessa Gunawan" w:date="2022-11-17T15:17:00Z"/>
          <w:rFonts w:asciiTheme="minorHAnsi" w:eastAsia="Times New Roman" w:hAnsiTheme="minorHAnsi" w:cstheme="minorHAnsi"/>
          <w:bCs/>
          <w:i/>
          <w:iCs/>
          <w:sz w:val="24"/>
          <w:szCs w:val="24"/>
          <w:lang w:val="en-IN"/>
        </w:rPr>
        <w:pPrChange w:id="592" w:author="Lim, Vanessa Gunawan" w:date="2022-11-17T15:17:00Z">
          <w:pPr>
            <w:spacing w:before="120" w:after="120"/>
            <w:ind w:left="2160" w:hanging="720"/>
            <w:jc w:val="both"/>
            <w:outlineLvl w:val="4"/>
          </w:pPr>
        </w:pPrChange>
      </w:pPr>
      <w:del w:id="593" w:author="Lim, Vanessa Gunawan" w:date="2022-11-17T15:17:00Z">
        <w:r w:rsidRPr="0074216D" w:rsidDel="00022465">
          <w:rPr>
            <w:i/>
            <w:sz w:val="24"/>
            <w:szCs w:val="24"/>
            <w:lang w:val="en-IN"/>
          </w:rPr>
          <w:delText>(ii)</w:delText>
        </w:r>
        <w:r w:rsidRPr="0074216D" w:rsidDel="00022465">
          <w:rPr>
            <w:lang w:val="en-IN"/>
          </w:rPr>
          <w:tab/>
        </w:r>
        <w:r w:rsidRPr="0074216D" w:rsidDel="00022465">
          <w:rPr>
            <w:rFonts w:asciiTheme="minorHAnsi" w:eastAsia="Times New Roman" w:hAnsiTheme="minorHAnsi" w:cstheme="minorHAnsi"/>
            <w:bCs/>
            <w:i/>
            <w:iCs/>
            <w:sz w:val="24"/>
            <w:szCs w:val="24"/>
            <w:lang w:val="en-IN"/>
          </w:rPr>
          <w:delText>in accordance with the following formula, in the case of an LNG Ship with an LNG cargo containment capacity greater than one hundred forty thousand (140,000) cubic meters:</w:delText>
        </w:r>
      </w:del>
    </w:p>
    <w:p w14:paraId="2897A668" w14:textId="18EA0961" w:rsidR="00A56F8F" w:rsidRPr="0074216D" w:rsidDel="00022465" w:rsidRDefault="00A56F8F">
      <w:pPr>
        <w:spacing w:after="160" w:line="259" w:lineRule="auto"/>
        <w:jc w:val="center"/>
        <w:rPr>
          <w:del w:id="594" w:author="Lim, Vanessa Gunawan" w:date="2022-11-17T15:17:00Z"/>
          <w:rFonts w:asciiTheme="minorHAnsi" w:eastAsia="Times New Roman" w:hAnsiTheme="minorHAnsi" w:cstheme="minorHAnsi"/>
          <w:bCs/>
          <w:i/>
          <w:sz w:val="24"/>
          <w:szCs w:val="24"/>
          <w:lang w:val="en-IN"/>
        </w:rPr>
        <w:pPrChange w:id="595" w:author="Lim, Vanessa Gunawan" w:date="2022-11-17T15:17:00Z">
          <w:pPr>
            <w:spacing w:before="120" w:after="120"/>
            <w:ind w:left="2160"/>
            <w:jc w:val="both"/>
            <w:outlineLvl w:val="2"/>
          </w:pPr>
        </w:pPrChange>
      </w:pPr>
      <w:del w:id="596" w:author="Lim, Vanessa Gunawan" w:date="2022-11-17T15:17:00Z">
        <w:r w:rsidRPr="0074216D" w:rsidDel="00022465">
          <w:rPr>
            <w:rFonts w:asciiTheme="minorHAnsi" w:eastAsia="Times New Roman" w:hAnsiTheme="minorHAnsi" w:cstheme="minorHAnsi"/>
            <w:bCs/>
            <w:i/>
            <w:sz w:val="24"/>
            <w:szCs w:val="24"/>
            <w:lang w:val="en-IN"/>
          </w:rPr>
          <w:delText>24 + x = allowed laytime (in hours)</w:delText>
        </w:r>
      </w:del>
    </w:p>
    <w:p w14:paraId="5CD7A185" w14:textId="0DF67FAF" w:rsidR="00A56F8F" w:rsidRPr="0074216D" w:rsidDel="00022465" w:rsidRDefault="00A56F8F">
      <w:pPr>
        <w:spacing w:after="160" w:line="259" w:lineRule="auto"/>
        <w:jc w:val="center"/>
        <w:rPr>
          <w:del w:id="597" w:author="Lim, Vanessa Gunawan" w:date="2022-11-17T15:17:00Z"/>
          <w:rFonts w:asciiTheme="minorHAnsi" w:eastAsia="Times New Roman" w:hAnsiTheme="minorHAnsi" w:cstheme="minorHAnsi"/>
          <w:bCs/>
          <w:i/>
          <w:sz w:val="24"/>
          <w:szCs w:val="24"/>
          <w:lang w:val="en-IN"/>
        </w:rPr>
        <w:pPrChange w:id="598" w:author="Lim, Vanessa Gunawan" w:date="2022-11-17T15:17:00Z">
          <w:pPr>
            <w:tabs>
              <w:tab w:val="left" w:pos="4839"/>
            </w:tabs>
            <w:spacing w:before="120" w:after="120"/>
            <w:ind w:left="2160"/>
            <w:jc w:val="both"/>
            <w:outlineLvl w:val="2"/>
          </w:pPr>
        </w:pPrChange>
      </w:pPr>
      <w:del w:id="599" w:author="Lim, Vanessa Gunawan" w:date="2022-11-17T15:17:00Z">
        <w:r w:rsidRPr="0074216D" w:rsidDel="00022465">
          <w:rPr>
            <w:rFonts w:asciiTheme="minorHAnsi" w:eastAsia="Times New Roman" w:hAnsiTheme="minorHAnsi" w:cstheme="minorHAnsi"/>
            <w:bCs/>
            <w:i/>
            <w:sz w:val="24"/>
            <w:szCs w:val="24"/>
            <w:lang w:val="en-IN"/>
          </w:rPr>
          <w:delText>where:</w:delText>
        </w:r>
        <w:r w:rsidRPr="0074216D" w:rsidDel="00022465">
          <w:rPr>
            <w:rFonts w:asciiTheme="minorHAnsi" w:eastAsia="Times New Roman" w:hAnsiTheme="minorHAnsi" w:cstheme="minorHAnsi"/>
            <w:bCs/>
            <w:i/>
            <w:sz w:val="24"/>
            <w:szCs w:val="24"/>
            <w:lang w:val="en-IN"/>
          </w:rPr>
          <w:tab/>
        </w:r>
      </w:del>
    </w:p>
    <w:p w14:paraId="575C5EEE" w14:textId="713AC513" w:rsidR="00A56F8F" w:rsidRPr="0074216D" w:rsidDel="00022465" w:rsidRDefault="00A56F8F">
      <w:pPr>
        <w:spacing w:after="160" w:line="259" w:lineRule="auto"/>
        <w:jc w:val="center"/>
        <w:rPr>
          <w:del w:id="600" w:author="Lim, Vanessa Gunawan" w:date="2022-11-17T15:17:00Z"/>
          <w:rFonts w:asciiTheme="minorHAnsi" w:eastAsia="Times New Roman" w:hAnsiTheme="minorHAnsi" w:cstheme="minorHAnsi"/>
          <w:bCs/>
          <w:i/>
          <w:sz w:val="24"/>
          <w:szCs w:val="24"/>
          <w:lang w:val="en-IN"/>
        </w:rPr>
        <w:pPrChange w:id="601" w:author="Lim, Vanessa Gunawan" w:date="2022-11-17T15:17:00Z">
          <w:pPr>
            <w:spacing w:before="120" w:after="120"/>
            <w:ind w:left="2160"/>
            <w:jc w:val="both"/>
            <w:outlineLvl w:val="2"/>
          </w:pPr>
        </w:pPrChange>
      </w:pPr>
      <w:del w:id="602" w:author="Lim, Vanessa Gunawan" w:date="2022-11-17T15:17:00Z">
        <w:r w:rsidRPr="0074216D" w:rsidDel="00022465">
          <w:rPr>
            <w:rFonts w:asciiTheme="minorHAnsi" w:eastAsia="Times New Roman" w:hAnsiTheme="minorHAnsi" w:cstheme="minorHAnsi"/>
            <w:bCs/>
            <w:i/>
            <w:sz w:val="24"/>
            <w:szCs w:val="24"/>
            <w:lang w:val="en-IN"/>
          </w:rPr>
          <w:lastRenderedPageBreak/>
          <w:delText>x = y/12,000 cubic meters; and</w:delText>
        </w:r>
      </w:del>
    </w:p>
    <w:p w14:paraId="0DB2B4B8" w14:textId="42071DC9" w:rsidR="00A56F8F" w:rsidRPr="0074216D" w:rsidDel="00022465" w:rsidRDefault="00A56F8F">
      <w:pPr>
        <w:spacing w:after="160" w:line="259" w:lineRule="auto"/>
        <w:jc w:val="center"/>
        <w:rPr>
          <w:del w:id="603" w:author="Lim, Vanessa Gunawan" w:date="2022-11-17T15:17:00Z"/>
          <w:rFonts w:asciiTheme="minorHAnsi" w:eastAsia="Times New Roman" w:hAnsiTheme="minorHAnsi" w:cstheme="minorHAnsi"/>
          <w:bCs/>
          <w:i/>
          <w:sz w:val="24"/>
          <w:szCs w:val="24"/>
          <w:lang w:val="en-IN"/>
        </w:rPr>
        <w:pPrChange w:id="604" w:author="Lim, Vanessa Gunawan" w:date="2022-11-17T15:17:00Z">
          <w:pPr>
            <w:spacing w:before="120" w:after="120"/>
            <w:ind w:left="2160"/>
            <w:jc w:val="both"/>
            <w:outlineLvl w:val="2"/>
          </w:pPr>
        </w:pPrChange>
      </w:pPr>
      <w:del w:id="605" w:author="Lim, Vanessa Gunawan" w:date="2022-11-17T15:17:00Z">
        <w:r w:rsidRPr="0074216D" w:rsidDel="00022465">
          <w:rPr>
            <w:rFonts w:asciiTheme="minorHAnsi" w:eastAsia="Times New Roman" w:hAnsiTheme="minorHAnsi" w:cstheme="minorHAnsi"/>
            <w:bCs/>
            <w:i/>
            <w:sz w:val="24"/>
            <w:szCs w:val="24"/>
            <w:lang w:val="en-IN"/>
          </w:rPr>
          <w:delText>y = the LNG cargo containment capacity of the LNG Ship in excess of one hundred forty thousand (140,000) cubic meters.</w:delText>
        </w:r>
      </w:del>
    </w:p>
    <w:p w14:paraId="1BCBABAC" w14:textId="4D5CAE98" w:rsidR="00A56F8F" w:rsidRPr="0074216D" w:rsidDel="00022465" w:rsidRDefault="00A56F8F">
      <w:pPr>
        <w:spacing w:after="160" w:line="259" w:lineRule="auto"/>
        <w:jc w:val="center"/>
        <w:rPr>
          <w:del w:id="606" w:author="Lim, Vanessa Gunawan" w:date="2022-11-17T15:17:00Z"/>
          <w:rFonts w:asciiTheme="minorHAnsi" w:eastAsia="Times New Roman" w:hAnsiTheme="minorHAnsi" w:cstheme="minorHAnsi"/>
          <w:bCs/>
          <w:i/>
          <w:sz w:val="24"/>
          <w:szCs w:val="24"/>
          <w:lang w:val="en-IN"/>
        </w:rPr>
        <w:pPrChange w:id="607" w:author="Lim, Vanessa Gunawan" w:date="2022-11-17T15:17:00Z">
          <w:pPr>
            <w:pStyle w:val="ListParagraph"/>
            <w:numPr>
              <w:numId w:val="40"/>
            </w:numPr>
            <w:tabs>
              <w:tab w:val="num" w:pos="2880"/>
            </w:tabs>
            <w:spacing w:before="120"/>
            <w:ind w:left="1440" w:hanging="720"/>
            <w:jc w:val="both"/>
            <w:outlineLvl w:val="3"/>
          </w:pPr>
        </w:pPrChange>
      </w:pPr>
      <w:del w:id="608" w:author="Lim, Vanessa Gunawan" w:date="2022-11-17T15:17:00Z">
        <w:r w:rsidRPr="0074216D" w:rsidDel="00022465">
          <w:rPr>
            <w:rFonts w:asciiTheme="minorHAnsi" w:eastAsia="Times New Roman" w:hAnsiTheme="minorHAnsi" w:cstheme="minorHAnsi"/>
            <w:bCs/>
            <w:i/>
            <w:sz w:val="24"/>
            <w:szCs w:val="24"/>
            <w:lang w:val="en-IN"/>
          </w:rPr>
          <w:delText>Notwithstanding the foregoing, the aforementioned time restrictions shall be extended for: (i) reasons attributable to SPLNG or its operator or one of their Affiliates, including Sabine Pass Tug Services, LLC; (ii) reasons attributable to a Governmental Authority; (iii) Force Majeure; and (iv) night time transit restrictions.</w:delText>
        </w:r>
      </w:del>
    </w:p>
    <w:p w14:paraId="6F859B21" w14:textId="65877EF7" w:rsidR="00A56F8F" w:rsidRPr="0074216D" w:rsidDel="00022465" w:rsidRDefault="00A56F8F">
      <w:pPr>
        <w:spacing w:after="160" w:line="259" w:lineRule="auto"/>
        <w:jc w:val="center"/>
        <w:rPr>
          <w:del w:id="609" w:author="Lim, Vanessa Gunawan" w:date="2022-11-17T15:17:00Z"/>
          <w:rFonts w:asciiTheme="minorHAnsi" w:eastAsia="Times New Roman" w:hAnsiTheme="minorHAnsi" w:cstheme="minorHAnsi"/>
          <w:bCs/>
          <w:i/>
          <w:sz w:val="24"/>
          <w:szCs w:val="24"/>
          <w:lang w:val="en-IN"/>
        </w:rPr>
        <w:pPrChange w:id="610" w:author="Lim, Vanessa Gunawan" w:date="2022-11-17T15:17:00Z">
          <w:pPr>
            <w:pStyle w:val="ListParagraph"/>
            <w:numPr>
              <w:numId w:val="40"/>
            </w:numPr>
            <w:tabs>
              <w:tab w:val="num" w:pos="2880"/>
            </w:tabs>
            <w:spacing w:before="120"/>
            <w:ind w:left="1440" w:hanging="720"/>
            <w:jc w:val="both"/>
            <w:outlineLvl w:val="3"/>
          </w:pPr>
        </w:pPrChange>
      </w:pPr>
      <w:del w:id="611" w:author="Lim, Vanessa Gunawan" w:date="2022-11-17T15:17:00Z">
        <w:r w:rsidRPr="0074216D" w:rsidDel="00022465">
          <w:rPr>
            <w:rFonts w:asciiTheme="minorHAnsi" w:eastAsia="Times New Roman" w:hAnsiTheme="minorHAnsi" w:cstheme="minorHAnsi"/>
            <w:bCs/>
            <w:i/>
            <w:sz w:val="24"/>
            <w:szCs w:val="24"/>
            <w:lang w:val="en-IN"/>
          </w:rPr>
          <w:delText>If an LNG Ship fails to depart at the end of its allowed laytime, Seller or SPLNG or SPLNG's  Operator may direct the LNG Ship to vacate the berth and proceed to sea at utmost dispatch. Buyer shall reimburse Seller for any and all reasonable and actual losses that Seller incurs as a result of the LNG Ship not completing LNG transfer and vacating the berth as required by this Section 16.2, including amounts Seller becomes contractually obligated to pay as demurrage or excess boil-off to any third party.</w:delText>
        </w:r>
      </w:del>
    </w:p>
    <w:p w14:paraId="739D4349" w14:textId="73C9CDC3" w:rsidR="00A56F8F" w:rsidRPr="0074216D" w:rsidDel="00022465" w:rsidRDefault="00A56F8F">
      <w:pPr>
        <w:spacing w:after="160" w:line="259" w:lineRule="auto"/>
        <w:jc w:val="center"/>
        <w:rPr>
          <w:del w:id="612" w:author="Lim, Vanessa Gunawan" w:date="2022-11-17T15:17:00Z"/>
          <w:rFonts w:asciiTheme="minorHAnsi" w:eastAsia="Times New Roman" w:hAnsiTheme="minorHAnsi" w:cstheme="minorHAnsi"/>
          <w:bCs/>
          <w:i/>
          <w:sz w:val="24"/>
          <w:szCs w:val="24"/>
          <w:lang w:val="en-IN"/>
        </w:rPr>
        <w:pPrChange w:id="613" w:author="Lim, Vanessa Gunawan" w:date="2022-11-17T15:17:00Z">
          <w:pPr>
            <w:pStyle w:val="ListParagraph"/>
            <w:numPr>
              <w:numId w:val="40"/>
            </w:numPr>
            <w:tabs>
              <w:tab w:val="num" w:pos="2880"/>
            </w:tabs>
            <w:spacing w:before="120"/>
            <w:ind w:left="1440" w:hanging="720"/>
            <w:jc w:val="both"/>
            <w:outlineLvl w:val="3"/>
          </w:pPr>
        </w:pPrChange>
      </w:pPr>
      <w:del w:id="614" w:author="Lim, Vanessa Gunawan" w:date="2022-11-17T15:17:00Z">
        <w:r w:rsidRPr="0074216D" w:rsidDel="00022465">
          <w:rPr>
            <w:rFonts w:asciiTheme="minorHAnsi" w:eastAsia="Times New Roman" w:hAnsiTheme="minorHAnsi" w:cstheme="minorHAnsi"/>
            <w:bCs/>
            <w:i/>
            <w:sz w:val="24"/>
            <w:szCs w:val="24"/>
            <w:lang w:val="en-IN"/>
          </w:rPr>
          <w:delText>In the event an LNG Ship fails to vacate the berth pursuant to this Section 16 and Buyer is not taking actions to cause it to vacate the berth, Seller may effect such removal at the expense of Buyer.</w:delText>
        </w:r>
      </w:del>
    </w:p>
    <w:p w14:paraId="732B42EC" w14:textId="151693A6" w:rsidR="00A56F8F" w:rsidRPr="0074216D" w:rsidDel="00022465" w:rsidRDefault="00A56F8F">
      <w:pPr>
        <w:spacing w:after="160" w:line="259" w:lineRule="auto"/>
        <w:jc w:val="center"/>
        <w:rPr>
          <w:del w:id="615" w:author="Lim, Vanessa Gunawan" w:date="2022-11-17T15:17:00Z"/>
          <w:rFonts w:asciiTheme="minorHAnsi" w:eastAsia="Times New Roman" w:hAnsiTheme="minorHAnsi" w:cstheme="minorHAnsi"/>
          <w:b/>
          <w:bCs/>
          <w:i/>
          <w:sz w:val="24"/>
          <w:szCs w:val="24"/>
          <w:lang w:val="en-IN"/>
        </w:rPr>
        <w:pPrChange w:id="616" w:author="Lim, Vanessa Gunawan" w:date="2022-11-17T15:17:00Z">
          <w:pPr>
            <w:pStyle w:val="ListParagraph"/>
            <w:keepNext/>
            <w:numPr>
              <w:numId w:val="11"/>
            </w:numPr>
            <w:spacing w:before="120"/>
            <w:ind w:hanging="720"/>
            <w:jc w:val="both"/>
            <w:outlineLvl w:val="0"/>
          </w:pPr>
        </w:pPrChange>
      </w:pPr>
      <w:del w:id="617" w:author="Lim, Vanessa Gunawan" w:date="2022-11-17T15:17:00Z">
        <w:r w:rsidRPr="0074216D" w:rsidDel="00022465">
          <w:rPr>
            <w:rFonts w:asciiTheme="minorHAnsi" w:eastAsia="Times New Roman" w:hAnsiTheme="minorHAnsi" w:cstheme="minorHAnsi"/>
            <w:b/>
            <w:bCs/>
            <w:i/>
            <w:sz w:val="24"/>
            <w:szCs w:val="24"/>
            <w:lang w:val="en-IN"/>
          </w:rPr>
          <w:delText>Cool-Down and Gas-Up of LNG Ships</w:delText>
        </w:r>
      </w:del>
    </w:p>
    <w:p w14:paraId="5DB35E3B" w14:textId="1AAA2664" w:rsidR="00A56F8F" w:rsidRPr="0074216D" w:rsidDel="00022465" w:rsidRDefault="00A56F8F">
      <w:pPr>
        <w:spacing w:after="160" w:line="259" w:lineRule="auto"/>
        <w:jc w:val="center"/>
        <w:rPr>
          <w:del w:id="618" w:author="Lim, Vanessa Gunawan" w:date="2022-11-17T15:17:00Z"/>
          <w:rFonts w:asciiTheme="minorHAnsi" w:eastAsia="Times New Roman" w:hAnsiTheme="minorHAnsi" w:cstheme="minorHAnsi"/>
          <w:bCs/>
          <w:i/>
          <w:sz w:val="24"/>
          <w:szCs w:val="24"/>
          <w:lang w:val="en-IN"/>
        </w:rPr>
        <w:pPrChange w:id="619" w:author="Lim, Vanessa Gunawan" w:date="2022-11-17T15:17:00Z">
          <w:pPr>
            <w:pStyle w:val="ListParagraph"/>
            <w:keepNext/>
            <w:numPr>
              <w:ilvl w:val="1"/>
              <w:numId w:val="11"/>
            </w:numPr>
            <w:spacing w:before="120"/>
            <w:ind w:hanging="720"/>
            <w:jc w:val="both"/>
            <w:outlineLvl w:val="0"/>
          </w:pPr>
        </w:pPrChange>
      </w:pPr>
      <w:del w:id="620" w:author="Lim, Vanessa Gunawan" w:date="2022-11-17T15:17:00Z">
        <w:r w:rsidRPr="0074216D" w:rsidDel="00022465">
          <w:rPr>
            <w:rFonts w:asciiTheme="minorHAnsi" w:eastAsia="Times New Roman" w:hAnsiTheme="minorHAnsi" w:cstheme="minorHAnsi"/>
            <w:bCs/>
            <w:i/>
            <w:sz w:val="24"/>
            <w:szCs w:val="24"/>
            <w:lang w:val="en-IN"/>
          </w:rPr>
          <w:delText xml:space="preserve">Buyer shall be responsible for ensuring that each LNG Ship elected by Buyer for taking a cargo arrives at the Sabine Pass Facility cold and in a state of readiness unless otherwise mutually agreed. </w:delText>
        </w:r>
      </w:del>
    </w:p>
    <w:p w14:paraId="4532D912" w14:textId="199BB855" w:rsidR="00A56F8F" w:rsidRPr="0074216D" w:rsidDel="00022465" w:rsidRDefault="00A56F8F">
      <w:pPr>
        <w:spacing w:after="160" w:line="259" w:lineRule="auto"/>
        <w:jc w:val="center"/>
        <w:rPr>
          <w:del w:id="621" w:author="Lim, Vanessa Gunawan" w:date="2022-11-17T15:17:00Z"/>
          <w:rFonts w:asciiTheme="minorHAnsi" w:eastAsia="Times New Roman" w:hAnsiTheme="minorHAnsi" w:cstheme="minorHAnsi"/>
          <w:b/>
          <w:bCs/>
          <w:i/>
          <w:sz w:val="24"/>
          <w:szCs w:val="24"/>
          <w:lang w:val="en-IN"/>
        </w:rPr>
        <w:pPrChange w:id="622" w:author="Lim, Vanessa Gunawan" w:date="2022-11-17T15:17:00Z">
          <w:pPr>
            <w:pStyle w:val="ListParagraph"/>
            <w:keepNext/>
            <w:numPr>
              <w:numId w:val="11"/>
            </w:numPr>
            <w:spacing w:before="120"/>
            <w:ind w:hanging="720"/>
            <w:jc w:val="both"/>
            <w:outlineLvl w:val="0"/>
          </w:pPr>
        </w:pPrChange>
      </w:pPr>
      <w:bookmarkStart w:id="623" w:name="_Ref88559216"/>
      <w:del w:id="624" w:author="Lim, Vanessa Gunawan" w:date="2022-11-17T15:17:00Z">
        <w:r w:rsidRPr="0074216D" w:rsidDel="00022465">
          <w:rPr>
            <w:rFonts w:asciiTheme="minorHAnsi" w:eastAsia="Times New Roman" w:hAnsiTheme="minorHAnsi" w:cstheme="minorHAnsi"/>
            <w:b/>
            <w:bCs/>
            <w:i/>
            <w:sz w:val="24"/>
            <w:szCs w:val="24"/>
            <w:lang w:val="en-IN"/>
          </w:rPr>
          <w:delText>Force Majeure</w:delText>
        </w:r>
        <w:bookmarkEnd w:id="623"/>
      </w:del>
    </w:p>
    <w:p w14:paraId="4ABE66FF" w14:textId="2CC8E7BE" w:rsidR="00A56F8F" w:rsidRPr="0074216D" w:rsidDel="00022465" w:rsidRDefault="00A56F8F">
      <w:pPr>
        <w:spacing w:after="160" w:line="259" w:lineRule="auto"/>
        <w:jc w:val="center"/>
        <w:rPr>
          <w:del w:id="625" w:author="Lim, Vanessa Gunawan" w:date="2022-11-17T15:17:00Z"/>
          <w:rFonts w:asciiTheme="minorHAnsi" w:hAnsiTheme="minorHAnsi" w:cstheme="minorHAnsi"/>
          <w:i/>
          <w:sz w:val="24"/>
          <w:szCs w:val="24"/>
          <w:lang w:val="en-IN"/>
        </w:rPr>
        <w:pPrChange w:id="626" w:author="Lim, Vanessa Gunawan" w:date="2022-11-17T15:17:00Z">
          <w:pPr>
            <w:pStyle w:val="ListParagraph"/>
            <w:keepNext/>
            <w:numPr>
              <w:ilvl w:val="1"/>
              <w:numId w:val="11"/>
            </w:numPr>
            <w:autoSpaceDE w:val="0"/>
            <w:autoSpaceDN w:val="0"/>
            <w:spacing w:before="120"/>
            <w:ind w:hanging="720"/>
            <w:jc w:val="both"/>
            <w:outlineLvl w:val="0"/>
          </w:pPr>
        </w:pPrChange>
      </w:pPr>
      <w:bookmarkStart w:id="627" w:name="_Ref88560082"/>
      <w:del w:id="628" w:author="Lim, Vanessa Gunawan" w:date="2022-11-17T15:17:00Z">
        <w:r w:rsidRPr="0074216D" w:rsidDel="00022465">
          <w:rPr>
            <w:rFonts w:asciiTheme="minorHAnsi" w:eastAsia="Times New Roman" w:hAnsiTheme="minorHAnsi" w:cstheme="minorHAnsi"/>
            <w:bCs/>
            <w:i/>
            <w:sz w:val="24"/>
            <w:szCs w:val="24"/>
            <w:u w:val="single"/>
            <w:lang w:val="en-IN"/>
          </w:rPr>
          <w:delText>Force Majeure</w:delText>
        </w:r>
        <w:bookmarkEnd w:id="627"/>
        <w:r w:rsidRPr="0074216D" w:rsidDel="00022465">
          <w:rPr>
            <w:rFonts w:asciiTheme="minorHAnsi" w:eastAsia="Times New Roman" w:hAnsiTheme="minorHAnsi" w:cstheme="minorHAnsi"/>
            <w:bCs/>
            <w:i/>
            <w:sz w:val="24"/>
            <w:szCs w:val="24"/>
            <w:lang w:val="en-IN"/>
          </w:rPr>
          <w:delText xml:space="preserve">. </w:delText>
        </w:r>
        <w:r w:rsidRPr="0074216D" w:rsidDel="00022465">
          <w:rPr>
            <w:rFonts w:asciiTheme="minorHAnsi" w:hAnsiTheme="minorHAnsi" w:cstheme="minorHAnsi"/>
            <w:i/>
            <w:sz w:val="24"/>
            <w:szCs w:val="24"/>
            <w:lang w:val="en-IN"/>
          </w:rPr>
          <w:delText xml:space="preserve">Neither Party shall be liable to the other Party for any delay or failure in performance under </w:delText>
        </w:r>
        <w:r w:rsidRPr="002E27CC" w:rsidDel="00022465">
          <w:rPr>
            <w:rFonts w:asciiTheme="minorHAnsi" w:hAnsiTheme="minorHAnsi" w:cstheme="minorHAnsi"/>
            <w:i/>
            <w:sz w:val="24"/>
            <w:szCs w:val="24"/>
            <w:lang w:val="en-IN"/>
          </w:rPr>
          <w:delText>this Agreement</w:delText>
        </w:r>
        <w:r w:rsidRPr="0074216D" w:rsidDel="00022465">
          <w:rPr>
            <w:rFonts w:asciiTheme="minorHAnsi" w:hAnsiTheme="minorHAnsi" w:cstheme="minorHAnsi"/>
            <w:i/>
            <w:sz w:val="24"/>
            <w:szCs w:val="24"/>
            <w:lang w:val="en-IN"/>
          </w:rPr>
          <w:delText xml:space="preserve"> if and to the extent such delay or failure is a result of Force Majeure. To the extent that the Party so affected fails to use commercially reasonable efforts to overcome or mitigate the effects of such event</w:delText>
        </w:r>
        <w:r w:rsidDel="00022465">
          <w:rPr>
            <w:rFonts w:asciiTheme="minorHAnsi" w:hAnsiTheme="minorHAnsi" w:cstheme="minorHAnsi"/>
            <w:i/>
            <w:sz w:val="24"/>
            <w:szCs w:val="24"/>
            <w:lang w:val="en-IN"/>
          </w:rPr>
          <w:delText>(</w:delText>
        </w:r>
        <w:r w:rsidRPr="0074216D" w:rsidDel="00022465">
          <w:rPr>
            <w:rFonts w:asciiTheme="minorHAnsi" w:hAnsiTheme="minorHAnsi" w:cstheme="minorHAnsi"/>
            <w:i/>
            <w:sz w:val="24"/>
            <w:szCs w:val="24"/>
            <w:lang w:val="en-IN"/>
          </w:rPr>
          <w:delText>s</w:delText>
        </w:r>
        <w:r w:rsidDel="00022465">
          <w:rPr>
            <w:rFonts w:asciiTheme="minorHAnsi" w:hAnsiTheme="minorHAnsi" w:cstheme="minorHAnsi"/>
            <w:i/>
            <w:sz w:val="24"/>
            <w:szCs w:val="24"/>
            <w:lang w:val="en-IN"/>
          </w:rPr>
          <w:delText>)</w:delText>
        </w:r>
        <w:r w:rsidRPr="0074216D" w:rsidDel="00022465">
          <w:rPr>
            <w:rFonts w:asciiTheme="minorHAnsi" w:hAnsiTheme="minorHAnsi" w:cstheme="minorHAnsi"/>
            <w:i/>
            <w:sz w:val="24"/>
            <w:szCs w:val="24"/>
            <w:lang w:val="en-IN"/>
          </w:rPr>
          <w:delText xml:space="preserve"> of Force Majeure, it shall not be excused for any delay or failure in performance that would have been avoided by using such commercially reasonable efforts. Subject to the provisions of this Section </w:delText>
        </w:r>
        <w:r w:rsidRPr="0074216D" w:rsidDel="00022465">
          <w:rPr>
            <w:rFonts w:asciiTheme="minorHAnsi" w:hAnsiTheme="minorHAnsi" w:cstheme="minorHAnsi"/>
            <w:i/>
            <w:sz w:val="24"/>
            <w:szCs w:val="24"/>
            <w:lang w:val="en-IN"/>
          </w:rPr>
          <w:fldChar w:fldCharType="begin"/>
        </w:r>
        <w:r w:rsidRPr="0074216D" w:rsidDel="00022465">
          <w:rPr>
            <w:rFonts w:asciiTheme="minorHAnsi" w:hAnsiTheme="minorHAnsi" w:cstheme="minorHAnsi"/>
            <w:i/>
            <w:sz w:val="24"/>
            <w:szCs w:val="24"/>
            <w:lang w:val="en-IN"/>
          </w:rPr>
          <w:delInstrText xml:space="preserve"> REF _Ref88559216 \r \h </w:delInstrText>
        </w:r>
        <w:r w:rsidRPr="0074216D" w:rsidDel="00022465">
          <w:rPr>
            <w:rFonts w:asciiTheme="minorHAnsi" w:hAnsiTheme="minorHAnsi" w:cstheme="minorHAnsi"/>
            <w:i/>
            <w:sz w:val="24"/>
            <w:szCs w:val="24"/>
            <w:lang w:val="en-IN"/>
          </w:rPr>
        </w:r>
        <w:r w:rsidRPr="0074216D" w:rsidDel="00022465">
          <w:rPr>
            <w:rFonts w:asciiTheme="minorHAnsi" w:hAnsiTheme="minorHAnsi" w:cstheme="minorHAnsi"/>
            <w:i/>
            <w:sz w:val="24"/>
            <w:szCs w:val="24"/>
            <w:lang w:val="en-IN"/>
          </w:rPr>
          <w:fldChar w:fldCharType="separate"/>
        </w:r>
        <w:r w:rsidR="00BB1C01" w:rsidDel="00022465">
          <w:rPr>
            <w:rFonts w:asciiTheme="minorHAnsi" w:hAnsiTheme="minorHAnsi" w:cstheme="minorHAnsi"/>
            <w:i/>
            <w:sz w:val="24"/>
            <w:szCs w:val="24"/>
            <w:lang w:val="en-IN"/>
          </w:rPr>
          <w:delText>18</w:delText>
        </w:r>
        <w:r w:rsidRPr="0074216D" w:rsidDel="00022465">
          <w:rPr>
            <w:rFonts w:asciiTheme="minorHAnsi" w:hAnsiTheme="minorHAnsi" w:cstheme="minorHAnsi"/>
            <w:i/>
            <w:sz w:val="24"/>
            <w:szCs w:val="24"/>
            <w:lang w:val="en-IN"/>
          </w:rPr>
          <w:fldChar w:fldCharType="end"/>
        </w:r>
        <w:r w:rsidRPr="0074216D" w:rsidDel="00022465">
          <w:rPr>
            <w:rFonts w:asciiTheme="minorHAnsi" w:hAnsiTheme="minorHAnsi" w:cstheme="minorHAnsi"/>
            <w:i/>
            <w:sz w:val="24"/>
            <w:szCs w:val="24"/>
            <w:lang w:val="en-IN"/>
          </w:rPr>
          <w:delText>, the term "Force Majeure" shall mean any act, event or circumstance, whether of the kind described herein or otherwise, that is not reasonably within the control of, does not result from the fault or negligence of, and would not have been avoided or overcome by the exercise of reasonable diligence</w:delText>
        </w:r>
        <w:r w:rsidDel="00022465">
          <w:rPr>
            <w:rFonts w:asciiTheme="minorHAnsi" w:hAnsiTheme="minorHAnsi" w:cstheme="minorHAnsi"/>
            <w:i/>
            <w:sz w:val="24"/>
            <w:szCs w:val="24"/>
            <w:lang w:val="en-IN"/>
          </w:rPr>
          <w:delText>/efforts</w:delText>
        </w:r>
        <w:r w:rsidRPr="0074216D" w:rsidDel="00022465">
          <w:rPr>
            <w:rFonts w:asciiTheme="minorHAnsi" w:hAnsiTheme="minorHAnsi" w:cstheme="minorHAnsi"/>
            <w:i/>
            <w:sz w:val="24"/>
            <w:szCs w:val="24"/>
            <w:lang w:val="en-IN"/>
          </w:rPr>
          <w:delText xml:space="preserve"> by, the Party claiming Force Majeure, such Party having observed a standard of conduct that is consistent with a Reasonable and Prudent Operator, that prevents or delays in whole or in part such Party's performance of one or more of its obligations under this Agreement. </w:delText>
        </w:r>
      </w:del>
    </w:p>
    <w:p w14:paraId="6E33A4D5" w14:textId="2B023F31" w:rsidR="00A56F8F" w:rsidRPr="00775C33" w:rsidDel="00022465" w:rsidRDefault="00A56F8F">
      <w:pPr>
        <w:spacing w:after="160" w:line="259" w:lineRule="auto"/>
        <w:jc w:val="center"/>
        <w:rPr>
          <w:del w:id="629" w:author="Lim, Vanessa Gunawan" w:date="2022-11-17T15:17:00Z"/>
          <w:rFonts w:asciiTheme="minorHAnsi" w:hAnsiTheme="minorHAnsi" w:cstheme="minorHAnsi"/>
          <w:i/>
          <w:sz w:val="24"/>
          <w:szCs w:val="21"/>
          <w:lang w:val="en-IN"/>
        </w:rPr>
        <w:pPrChange w:id="630" w:author="Lim, Vanessa Gunawan" w:date="2022-11-17T15:17:00Z">
          <w:pPr>
            <w:pStyle w:val="ListParagraph"/>
            <w:numPr>
              <w:numId w:val="59"/>
            </w:numPr>
            <w:autoSpaceDE w:val="0"/>
            <w:autoSpaceDN w:val="0"/>
            <w:spacing w:before="120"/>
            <w:ind w:left="1440" w:hanging="720"/>
            <w:jc w:val="both"/>
            <w:outlineLvl w:val="3"/>
          </w:pPr>
        </w:pPrChange>
      </w:pPr>
      <w:del w:id="631" w:author="Lim, Vanessa Gunawan" w:date="2022-11-17T15:17:00Z">
        <w:r w:rsidRPr="00775C33" w:rsidDel="00022465">
          <w:rPr>
            <w:rFonts w:asciiTheme="minorHAnsi" w:hAnsiTheme="minorHAnsi" w:cstheme="minorHAnsi"/>
            <w:i/>
            <w:sz w:val="24"/>
            <w:szCs w:val="21"/>
            <w:lang w:val="en-IN"/>
          </w:rPr>
          <w:delText>Force Majeure may include circumstances of the following kind, provided that such circumstances satisfy the definition of Force Majeure set forth above and affects Party’s performance of relevant obligation;</w:delText>
        </w:r>
      </w:del>
    </w:p>
    <w:p w14:paraId="4E4769B4" w14:textId="775FB0EB" w:rsidR="00A56F8F" w:rsidRPr="0074216D" w:rsidDel="00022465" w:rsidRDefault="00A56F8F">
      <w:pPr>
        <w:spacing w:after="160" w:line="259" w:lineRule="auto"/>
        <w:jc w:val="center"/>
        <w:rPr>
          <w:del w:id="632" w:author="Lim, Vanessa Gunawan" w:date="2022-11-17T15:17:00Z"/>
          <w:rFonts w:asciiTheme="minorHAnsi" w:eastAsia="Times New Roman" w:hAnsiTheme="minorHAnsi" w:cstheme="minorHAnsi"/>
          <w:bCs/>
          <w:i/>
          <w:iCs/>
          <w:sz w:val="24"/>
          <w:szCs w:val="24"/>
          <w:lang w:val="en-IN"/>
        </w:rPr>
        <w:pPrChange w:id="633" w:author="Lim, Vanessa Gunawan" w:date="2022-11-17T15:17:00Z">
          <w:pPr>
            <w:spacing w:before="120" w:after="120"/>
            <w:ind w:left="2160" w:hanging="720"/>
            <w:jc w:val="both"/>
            <w:outlineLvl w:val="3"/>
          </w:pPr>
        </w:pPrChange>
      </w:pPr>
      <w:del w:id="634" w:author="Lim, Vanessa Gunawan" w:date="2022-11-17T15:17:00Z">
        <w:r w:rsidRPr="0074216D" w:rsidDel="00022465">
          <w:rPr>
            <w:rFonts w:asciiTheme="minorHAnsi" w:eastAsia="Times New Roman" w:hAnsiTheme="minorHAnsi" w:cstheme="minorHAnsi"/>
            <w:bCs/>
            <w:i/>
            <w:iCs/>
            <w:sz w:val="24"/>
            <w:szCs w:val="24"/>
            <w:lang w:val="en-IN"/>
          </w:rPr>
          <w:lastRenderedPageBreak/>
          <w:delText>(i)</w:delText>
        </w:r>
        <w:r w:rsidRPr="0074216D" w:rsidDel="00022465">
          <w:rPr>
            <w:rFonts w:asciiTheme="minorHAnsi" w:eastAsia="Times New Roman" w:hAnsiTheme="minorHAnsi" w:cstheme="minorHAnsi"/>
            <w:bCs/>
            <w:i/>
            <w:iCs/>
            <w:sz w:val="24"/>
            <w:szCs w:val="24"/>
            <w:lang w:val="en-IN"/>
          </w:rPr>
          <w:tab/>
          <w:delText>acts of God, the government, or a public enemy; strikes, lockout, or other industrial disturbances</w:delText>
        </w:r>
        <w:r w:rsidDel="00022465">
          <w:rPr>
            <w:rFonts w:asciiTheme="minorHAnsi" w:eastAsia="Times New Roman" w:hAnsiTheme="minorHAnsi" w:cstheme="minorHAnsi"/>
            <w:bCs/>
            <w:i/>
            <w:iCs/>
            <w:sz w:val="24"/>
            <w:szCs w:val="24"/>
            <w:lang w:val="en-IN"/>
          </w:rPr>
          <w:delText xml:space="preserve"> </w:delText>
        </w:r>
        <w:r w:rsidRPr="0074216D" w:rsidDel="00022465">
          <w:rPr>
            <w:rFonts w:asciiTheme="minorHAnsi" w:eastAsia="Times New Roman" w:hAnsiTheme="minorHAnsi" w:cstheme="minorHAnsi"/>
            <w:bCs/>
            <w:i/>
            <w:iCs/>
            <w:sz w:val="24"/>
            <w:szCs w:val="24"/>
            <w:lang w:val="en-IN"/>
          </w:rPr>
          <w:delText>;</w:delText>
        </w:r>
      </w:del>
    </w:p>
    <w:p w14:paraId="24AEEEA4" w14:textId="26078623" w:rsidR="00A56F8F" w:rsidRPr="0074216D" w:rsidDel="00022465" w:rsidRDefault="00A56F8F">
      <w:pPr>
        <w:spacing w:after="160" w:line="259" w:lineRule="auto"/>
        <w:jc w:val="center"/>
        <w:rPr>
          <w:del w:id="635" w:author="Lim, Vanessa Gunawan" w:date="2022-11-17T15:17:00Z"/>
          <w:rFonts w:asciiTheme="minorHAnsi" w:eastAsia="Times New Roman" w:hAnsiTheme="minorHAnsi" w:cstheme="minorHAnsi"/>
          <w:bCs/>
          <w:i/>
          <w:iCs/>
          <w:sz w:val="24"/>
          <w:szCs w:val="24"/>
          <w:lang w:val="en-IN"/>
        </w:rPr>
        <w:pPrChange w:id="636" w:author="Lim, Vanessa Gunawan" w:date="2022-11-17T15:17:00Z">
          <w:pPr>
            <w:spacing w:before="120" w:after="120"/>
            <w:ind w:left="2160" w:hanging="720"/>
            <w:jc w:val="both"/>
            <w:outlineLvl w:val="3"/>
          </w:pPr>
        </w:pPrChange>
      </w:pPr>
      <w:del w:id="637" w:author="Lim, Vanessa Gunawan" w:date="2022-11-17T15:17:00Z">
        <w:r w:rsidRPr="0074216D" w:rsidDel="00022465">
          <w:rPr>
            <w:rFonts w:asciiTheme="minorHAnsi" w:eastAsia="Times New Roman" w:hAnsiTheme="minorHAnsi" w:cstheme="minorHAnsi"/>
            <w:bCs/>
            <w:i/>
            <w:iCs/>
            <w:sz w:val="24"/>
            <w:szCs w:val="24"/>
            <w:lang w:val="en-IN"/>
          </w:rPr>
          <w:delText>(ii)</w:delText>
        </w:r>
        <w:r w:rsidRPr="0074216D" w:rsidDel="00022465">
          <w:rPr>
            <w:rFonts w:asciiTheme="minorHAnsi" w:eastAsia="Times New Roman" w:hAnsiTheme="minorHAnsi" w:cstheme="minorHAnsi"/>
            <w:bCs/>
            <w:i/>
            <w:iCs/>
            <w:sz w:val="24"/>
            <w:szCs w:val="24"/>
            <w:lang w:val="en-IN"/>
          </w:rPr>
          <w:tab/>
          <w:delText>wars, blockades or civil disturbances of any kind; epidemics, pandemics, Adverse Weather Conditions, fires, explosions, arrests and restraints of governments or people;</w:delText>
        </w:r>
      </w:del>
    </w:p>
    <w:p w14:paraId="6605D1A8" w14:textId="04A3232D" w:rsidR="00A56F8F" w:rsidRPr="0074216D" w:rsidDel="00022465" w:rsidRDefault="00A56F8F">
      <w:pPr>
        <w:spacing w:after="160" w:line="259" w:lineRule="auto"/>
        <w:jc w:val="center"/>
        <w:rPr>
          <w:del w:id="638" w:author="Lim, Vanessa Gunawan" w:date="2022-11-17T15:17:00Z"/>
          <w:rFonts w:asciiTheme="minorHAnsi" w:eastAsia="Times New Roman" w:hAnsiTheme="minorHAnsi" w:cstheme="minorHAnsi"/>
          <w:bCs/>
          <w:i/>
          <w:iCs/>
          <w:sz w:val="24"/>
          <w:szCs w:val="24"/>
          <w:lang w:val="en-IN"/>
        </w:rPr>
        <w:pPrChange w:id="639" w:author="Lim, Vanessa Gunawan" w:date="2022-11-17T15:17:00Z">
          <w:pPr>
            <w:spacing w:before="120" w:after="120"/>
            <w:ind w:left="2160" w:hanging="720"/>
            <w:jc w:val="both"/>
            <w:outlineLvl w:val="3"/>
          </w:pPr>
        </w:pPrChange>
      </w:pPr>
      <w:del w:id="640" w:author="Lim, Vanessa Gunawan" w:date="2022-11-17T15:17:00Z">
        <w:r w:rsidRPr="0074216D" w:rsidDel="00022465">
          <w:rPr>
            <w:rFonts w:asciiTheme="minorHAnsi" w:eastAsia="Times New Roman" w:hAnsiTheme="minorHAnsi" w:cstheme="minorHAnsi"/>
            <w:bCs/>
            <w:i/>
            <w:iCs/>
            <w:sz w:val="24"/>
            <w:szCs w:val="24"/>
            <w:lang w:val="en-IN"/>
          </w:rPr>
          <w:delText>(iii)</w:delText>
        </w:r>
        <w:r w:rsidRPr="0074216D" w:rsidDel="00022465">
          <w:rPr>
            <w:rFonts w:asciiTheme="minorHAnsi" w:eastAsia="Times New Roman" w:hAnsiTheme="minorHAnsi" w:cstheme="minorHAnsi"/>
            <w:bCs/>
            <w:i/>
            <w:iCs/>
            <w:sz w:val="24"/>
            <w:szCs w:val="24"/>
            <w:lang w:val="en-IN"/>
          </w:rPr>
          <w:tab/>
        </w:r>
        <w:r w:rsidRPr="0074216D" w:rsidDel="00022465">
          <w:rPr>
            <w:rFonts w:asciiTheme="minorHAnsi" w:hAnsiTheme="minorHAnsi" w:cstheme="minorHAnsi"/>
            <w:i/>
            <w:sz w:val="24"/>
            <w:szCs w:val="24"/>
            <w:lang w:val="en-IN"/>
          </w:rPr>
          <w:delText>the breakdown or failure of, freezing of, breakage or accident to, or the necessity for making repairs or alterations to any facilities or equipment;</w:delText>
        </w:r>
      </w:del>
    </w:p>
    <w:p w14:paraId="08491032" w14:textId="3E16CCA8" w:rsidR="00A56F8F" w:rsidRPr="0074216D" w:rsidDel="00022465" w:rsidRDefault="00A56F8F">
      <w:pPr>
        <w:spacing w:after="160" w:line="259" w:lineRule="auto"/>
        <w:jc w:val="center"/>
        <w:rPr>
          <w:del w:id="641" w:author="Lim, Vanessa Gunawan" w:date="2022-11-17T15:17:00Z"/>
          <w:rFonts w:asciiTheme="minorHAnsi" w:eastAsia="Times New Roman" w:hAnsiTheme="minorHAnsi" w:cstheme="minorHAnsi"/>
          <w:bCs/>
          <w:i/>
          <w:iCs/>
          <w:sz w:val="24"/>
          <w:szCs w:val="24"/>
          <w:lang w:val="en-IN"/>
        </w:rPr>
        <w:pPrChange w:id="642" w:author="Lim, Vanessa Gunawan" w:date="2022-11-17T15:17:00Z">
          <w:pPr>
            <w:spacing w:before="120" w:after="120"/>
            <w:ind w:left="2160" w:hanging="720"/>
            <w:jc w:val="both"/>
            <w:outlineLvl w:val="3"/>
          </w:pPr>
        </w:pPrChange>
      </w:pPr>
      <w:del w:id="643" w:author="Lim, Vanessa Gunawan" w:date="2022-11-17T15:17:00Z">
        <w:r w:rsidRPr="0074216D" w:rsidDel="00022465">
          <w:rPr>
            <w:rFonts w:asciiTheme="minorHAnsi" w:eastAsia="Times New Roman" w:hAnsiTheme="minorHAnsi" w:cstheme="minorHAnsi"/>
            <w:bCs/>
            <w:i/>
            <w:iCs/>
            <w:sz w:val="24"/>
            <w:szCs w:val="24"/>
            <w:lang w:val="en-IN"/>
          </w:rPr>
          <w:delText>(iv)</w:delText>
        </w:r>
        <w:r w:rsidRPr="0074216D" w:rsidDel="00022465">
          <w:rPr>
            <w:rFonts w:asciiTheme="minorHAnsi" w:eastAsia="Times New Roman" w:hAnsiTheme="minorHAnsi" w:cstheme="minorHAnsi"/>
            <w:bCs/>
            <w:i/>
            <w:iCs/>
            <w:sz w:val="24"/>
            <w:szCs w:val="24"/>
            <w:lang w:val="en-IN"/>
          </w:rPr>
          <w:tab/>
        </w:r>
        <w:r w:rsidRPr="0074216D" w:rsidDel="00022465">
          <w:rPr>
            <w:rFonts w:asciiTheme="minorHAnsi" w:hAnsiTheme="minorHAnsi" w:cstheme="minorHAnsi"/>
            <w:i/>
            <w:sz w:val="24"/>
            <w:szCs w:val="24"/>
            <w:lang w:val="en-IN"/>
          </w:rPr>
          <w:delText>in respect of the Seller: (A) loss of, accidental damage to, or inaccessibility to or inoperability of the Sabine Pass Facility or any Connecting Pipeline and (B) any event that would constitute an event of force majeure under any agreement that is between Seller and SPLNG and is necessary for Seller to carry out certain obligations hereunder, provided that Seller has invoked force majeure under such agreement;</w:delText>
        </w:r>
      </w:del>
    </w:p>
    <w:p w14:paraId="75FF12CC" w14:textId="7775275D" w:rsidR="00A56F8F" w:rsidRPr="0074216D" w:rsidDel="00022465" w:rsidRDefault="00A56F8F">
      <w:pPr>
        <w:spacing w:after="160" w:line="259" w:lineRule="auto"/>
        <w:jc w:val="center"/>
        <w:rPr>
          <w:del w:id="644" w:author="Lim, Vanessa Gunawan" w:date="2022-11-17T15:17:00Z"/>
          <w:rFonts w:asciiTheme="minorHAnsi" w:eastAsia="Times New Roman" w:hAnsiTheme="minorHAnsi" w:cstheme="minorHAnsi"/>
          <w:bCs/>
          <w:i/>
          <w:iCs/>
          <w:sz w:val="24"/>
          <w:szCs w:val="24"/>
          <w:lang w:val="en-IN"/>
        </w:rPr>
        <w:pPrChange w:id="645" w:author="Lim, Vanessa Gunawan" w:date="2022-11-17T15:17:00Z">
          <w:pPr>
            <w:spacing w:before="120" w:after="120"/>
            <w:ind w:left="2160" w:hanging="720"/>
            <w:jc w:val="both"/>
            <w:outlineLvl w:val="3"/>
          </w:pPr>
        </w:pPrChange>
      </w:pPr>
      <w:del w:id="646" w:author="Lim, Vanessa Gunawan" w:date="2022-11-17T15:17:00Z">
        <w:r w:rsidRPr="0074216D" w:rsidDel="00022465">
          <w:rPr>
            <w:rFonts w:asciiTheme="minorHAnsi" w:eastAsia="Times New Roman" w:hAnsiTheme="minorHAnsi" w:cstheme="minorHAnsi"/>
            <w:bCs/>
            <w:i/>
            <w:iCs/>
            <w:sz w:val="24"/>
            <w:szCs w:val="24"/>
            <w:lang w:val="en-IN"/>
          </w:rPr>
          <w:delText>(v)</w:delText>
        </w:r>
        <w:r w:rsidRPr="0074216D" w:rsidDel="00022465">
          <w:rPr>
            <w:rFonts w:asciiTheme="minorHAnsi" w:eastAsia="Times New Roman" w:hAnsiTheme="minorHAnsi" w:cstheme="minorHAnsi"/>
            <w:bCs/>
            <w:i/>
            <w:iCs/>
            <w:sz w:val="24"/>
            <w:szCs w:val="24"/>
            <w:lang w:val="en-IN"/>
          </w:rPr>
          <w:tab/>
          <w:delText xml:space="preserve">in respect of Buyer, events affecting the ability of any LNG Ship to receive and transport LNG, subject to Section </w:delText>
        </w:r>
        <w:r w:rsidRPr="0074216D" w:rsidDel="00022465">
          <w:rPr>
            <w:rFonts w:asciiTheme="minorHAnsi" w:eastAsia="Times New Roman" w:hAnsiTheme="minorHAnsi" w:cstheme="minorHAnsi"/>
            <w:bCs/>
            <w:i/>
            <w:iCs/>
            <w:sz w:val="24"/>
            <w:szCs w:val="24"/>
            <w:lang w:val="en-IN"/>
          </w:rPr>
          <w:fldChar w:fldCharType="begin"/>
        </w:r>
        <w:r w:rsidRPr="0074216D" w:rsidDel="00022465">
          <w:rPr>
            <w:rFonts w:asciiTheme="minorHAnsi" w:eastAsia="Times New Roman" w:hAnsiTheme="minorHAnsi" w:cstheme="minorHAnsi"/>
            <w:bCs/>
            <w:i/>
            <w:iCs/>
            <w:sz w:val="24"/>
            <w:szCs w:val="24"/>
            <w:lang w:val="en-IN"/>
          </w:rPr>
          <w:delInstrText xml:space="preserve"> REF _Ref88560082 \r \h </w:delInstrText>
        </w:r>
        <w:r w:rsidRPr="0074216D" w:rsidDel="00022465">
          <w:rPr>
            <w:rFonts w:asciiTheme="minorHAnsi" w:eastAsia="Times New Roman" w:hAnsiTheme="minorHAnsi" w:cstheme="minorHAnsi"/>
            <w:bCs/>
            <w:i/>
            <w:iCs/>
            <w:sz w:val="24"/>
            <w:szCs w:val="24"/>
            <w:lang w:val="en-IN"/>
          </w:rPr>
        </w:r>
        <w:r w:rsidRPr="0074216D" w:rsidDel="00022465">
          <w:rPr>
            <w:rFonts w:asciiTheme="minorHAnsi" w:eastAsia="Times New Roman" w:hAnsiTheme="minorHAnsi" w:cstheme="minorHAnsi"/>
            <w:bCs/>
            <w:i/>
            <w:iCs/>
            <w:sz w:val="24"/>
            <w:szCs w:val="24"/>
            <w:lang w:val="en-IN"/>
          </w:rPr>
          <w:fldChar w:fldCharType="separate"/>
        </w:r>
        <w:r w:rsidR="00BB1C01" w:rsidDel="00022465">
          <w:rPr>
            <w:rFonts w:asciiTheme="minorHAnsi" w:eastAsia="Times New Roman" w:hAnsiTheme="minorHAnsi" w:cstheme="minorHAnsi"/>
            <w:bCs/>
            <w:i/>
            <w:iCs/>
            <w:sz w:val="24"/>
            <w:szCs w:val="24"/>
            <w:lang w:val="en-IN"/>
          </w:rPr>
          <w:delText>18.1</w:delText>
        </w:r>
        <w:r w:rsidRPr="0074216D" w:rsidDel="00022465">
          <w:rPr>
            <w:rFonts w:asciiTheme="minorHAnsi" w:eastAsia="Times New Roman" w:hAnsiTheme="minorHAnsi" w:cstheme="minorHAnsi"/>
            <w:bCs/>
            <w:i/>
            <w:iCs/>
            <w:sz w:val="24"/>
            <w:szCs w:val="24"/>
            <w:lang w:val="en-IN"/>
          </w:rPr>
          <w:fldChar w:fldCharType="end"/>
        </w:r>
        <w:r w:rsidRPr="0074216D" w:rsidDel="00022465">
          <w:rPr>
            <w:rFonts w:asciiTheme="minorHAnsi" w:eastAsia="Times New Roman" w:hAnsiTheme="minorHAnsi" w:cstheme="minorHAnsi"/>
            <w:bCs/>
            <w:i/>
            <w:iCs/>
            <w:sz w:val="24"/>
            <w:szCs w:val="24"/>
            <w:lang w:val="en-IN"/>
          </w:rPr>
          <w:delText>(d); and</w:delText>
        </w:r>
      </w:del>
    </w:p>
    <w:p w14:paraId="558104A2" w14:textId="53310532" w:rsidR="00A56F8F" w:rsidRPr="0074216D" w:rsidDel="00022465" w:rsidRDefault="00A56F8F">
      <w:pPr>
        <w:spacing w:after="160" w:line="259" w:lineRule="auto"/>
        <w:jc w:val="center"/>
        <w:rPr>
          <w:del w:id="647" w:author="Lim, Vanessa Gunawan" w:date="2022-11-17T15:17:00Z"/>
          <w:rFonts w:asciiTheme="minorHAnsi" w:eastAsia="Times New Roman" w:hAnsiTheme="minorHAnsi" w:cstheme="minorHAnsi"/>
          <w:bCs/>
          <w:i/>
          <w:iCs/>
          <w:sz w:val="24"/>
          <w:szCs w:val="24"/>
          <w:lang w:val="en-IN"/>
        </w:rPr>
        <w:pPrChange w:id="648" w:author="Lim, Vanessa Gunawan" w:date="2022-11-17T15:17:00Z">
          <w:pPr>
            <w:spacing w:before="120" w:after="120"/>
            <w:ind w:left="2160" w:hanging="720"/>
            <w:jc w:val="both"/>
            <w:outlineLvl w:val="3"/>
          </w:pPr>
        </w:pPrChange>
      </w:pPr>
      <w:del w:id="649" w:author="Lim, Vanessa Gunawan" w:date="2022-11-17T15:17:00Z">
        <w:r w:rsidRPr="0074216D" w:rsidDel="00022465">
          <w:rPr>
            <w:rFonts w:asciiTheme="minorHAnsi" w:eastAsia="Times New Roman" w:hAnsiTheme="minorHAnsi" w:cstheme="minorHAnsi"/>
            <w:bCs/>
            <w:i/>
            <w:iCs/>
            <w:sz w:val="24"/>
            <w:szCs w:val="24"/>
            <w:lang w:val="en-IN"/>
          </w:rPr>
          <w:delText>(vi)</w:delText>
        </w:r>
        <w:r w:rsidRPr="0074216D" w:rsidDel="00022465">
          <w:rPr>
            <w:rFonts w:asciiTheme="minorHAnsi" w:eastAsia="Times New Roman" w:hAnsiTheme="minorHAnsi" w:cstheme="minorHAnsi"/>
            <w:bCs/>
            <w:i/>
            <w:iCs/>
            <w:sz w:val="24"/>
            <w:szCs w:val="24"/>
            <w:lang w:val="en-IN"/>
          </w:rPr>
          <w:tab/>
          <w:delText>the withdrawal, denial, or expiration of, or failure to obtain, any Approval.</w:delText>
        </w:r>
      </w:del>
    </w:p>
    <w:p w14:paraId="519BA3AD" w14:textId="0D3A4750" w:rsidR="00A56F8F" w:rsidRPr="0074216D" w:rsidDel="00022465" w:rsidRDefault="00A56F8F">
      <w:pPr>
        <w:spacing w:after="160" w:line="259" w:lineRule="auto"/>
        <w:jc w:val="center"/>
        <w:rPr>
          <w:del w:id="650" w:author="Lim, Vanessa Gunawan" w:date="2022-11-17T15:17:00Z"/>
          <w:rFonts w:asciiTheme="minorHAnsi" w:eastAsia="Times New Roman" w:hAnsiTheme="minorHAnsi" w:cstheme="minorHAnsi"/>
          <w:bCs/>
          <w:i/>
          <w:iCs/>
          <w:sz w:val="24"/>
          <w:szCs w:val="24"/>
          <w:lang w:val="en-IN"/>
        </w:rPr>
        <w:pPrChange w:id="651" w:author="Lim, Vanessa Gunawan" w:date="2022-11-17T15:17:00Z">
          <w:pPr>
            <w:spacing w:before="120" w:after="120"/>
            <w:ind w:left="1440"/>
            <w:jc w:val="both"/>
            <w:outlineLvl w:val="3"/>
          </w:pPr>
        </w:pPrChange>
      </w:pPr>
      <w:del w:id="652" w:author="Lim, Vanessa Gunawan" w:date="2022-11-17T15:17:00Z">
        <w:r w:rsidRPr="0074216D" w:rsidDel="00022465">
          <w:rPr>
            <w:rFonts w:asciiTheme="minorHAnsi" w:eastAsia="Times New Roman" w:hAnsiTheme="minorHAnsi" w:cstheme="minorHAnsi"/>
            <w:bCs/>
            <w:i/>
            <w:iCs/>
            <w:sz w:val="24"/>
            <w:szCs w:val="24"/>
            <w:lang w:val="en-IN"/>
          </w:rPr>
          <w:delText>"Adverse Weather Conditions" means weather or sea conditions actually experienced at or near the Sabine Pass Facility that are sufficiently severe: (i) to prevent an LNG Ship from proceeding to berth at the terminal, or taking delivery of the LNG at the terminal or departing from the terminal, in accordance with one or more of the following: (a) regulations published by a Governmental Authority; (b) a determination that prevents passage through the Sabine Pass Channel; (c) a decision of a pilot; or (d) an Approval; (ii) to cause an actual determination by the master of an LNG Ship that it is unsafe for such LNG Ship to proceed towards the receiving terminal of the Sabine Pass Facility, to berth at such terminal, or to depart from the such terminal; or (iii) to prevent or severely limit the production capability of the Sabine Pass Facility.</w:delText>
        </w:r>
      </w:del>
    </w:p>
    <w:p w14:paraId="5AE3021B" w14:textId="6C7308F6" w:rsidR="00A56F8F" w:rsidRPr="0074216D" w:rsidDel="00022465" w:rsidRDefault="00A56F8F">
      <w:pPr>
        <w:spacing w:after="160" w:line="259" w:lineRule="auto"/>
        <w:jc w:val="center"/>
        <w:rPr>
          <w:del w:id="653" w:author="Lim, Vanessa Gunawan" w:date="2022-11-17T15:17:00Z"/>
          <w:rFonts w:asciiTheme="minorHAnsi" w:eastAsia="Times New Roman" w:hAnsiTheme="minorHAnsi" w:cstheme="minorHAnsi"/>
          <w:bCs/>
          <w:i/>
          <w:iCs/>
          <w:sz w:val="24"/>
          <w:szCs w:val="24"/>
          <w:lang w:val="en-IN"/>
        </w:rPr>
        <w:pPrChange w:id="654" w:author="Lim, Vanessa Gunawan" w:date="2022-11-17T15:17:00Z">
          <w:pPr>
            <w:spacing w:before="120" w:after="120"/>
            <w:ind w:left="1440"/>
            <w:jc w:val="both"/>
            <w:outlineLvl w:val="3"/>
          </w:pPr>
        </w:pPrChange>
      </w:pPr>
      <w:del w:id="655" w:author="Lim, Vanessa Gunawan" w:date="2022-11-17T15:17:00Z">
        <w:r w:rsidRPr="0074216D" w:rsidDel="00022465">
          <w:rPr>
            <w:rFonts w:asciiTheme="minorHAnsi" w:eastAsia="Times New Roman" w:hAnsiTheme="minorHAnsi" w:cstheme="minorHAnsi"/>
            <w:bCs/>
            <w:i/>
            <w:iCs/>
            <w:sz w:val="24"/>
            <w:szCs w:val="24"/>
            <w:lang w:val="en-IN"/>
          </w:rPr>
          <w:delText>"Approvals" means any and all permits (including work permits), franchises, authorizations, approvals, grants, licenses, visas, waivers, exemptions, consents, permissions, registrations, decrees, privileges, variances, validations, confirmations or orders granted by or, where applicable, filed with any Competent Authority, including the Export Authorizations.</w:delText>
        </w:r>
      </w:del>
    </w:p>
    <w:p w14:paraId="51D4B2FA" w14:textId="46EC2315" w:rsidR="00A56F8F" w:rsidRPr="0074216D" w:rsidDel="00022465" w:rsidRDefault="00A56F8F">
      <w:pPr>
        <w:spacing w:after="160" w:line="259" w:lineRule="auto"/>
        <w:jc w:val="center"/>
        <w:rPr>
          <w:del w:id="656" w:author="Lim, Vanessa Gunawan" w:date="2022-11-17T15:17:00Z"/>
          <w:rFonts w:asciiTheme="minorHAnsi" w:hAnsiTheme="minorHAnsi" w:cstheme="minorHAnsi"/>
          <w:sz w:val="24"/>
          <w:szCs w:val="21"/>
          <w:lang w:val="en-IN"/>
        </w:rPr>
        <w:pPrChange w:id="657" w:author="Lim, Vanessa Gunawan" w:date="2022-11-17T15:17:00Z">
          <w:pPr>
            <w:pStyle w:val="ListParagraph"/>
            <w:numPr>
              <w:numId w:val="59"/>
            </w:numPr>
            <w:autoSpaceDE w:val="0"/>
            <w:autoSpaceDN w:val="0"/>
            <w:spacing w:before="120"/>
            <w:ind w:left="1440" w:hanging="720"/>
            <w:jc w:val="both"/>
            <w:outlineLvl w:val="3"/>
          </w:pPr>
        </w:pPrChange>
      </w:pPr>
      <w:del w:id="658" w:author="Lim, Vanessa Gunawan" w:date="2022-11-17T15:17:00Z">
        <w:r w:rsidRPr="0074216D" w:rsidDel="00022465">
          <w:rPr>
            <w:rFonts w:asciiTheme="minorHAnsi" w:hAnsiTheme="minorHAnsi" w:cstheme="minorHAnsi"/>
            <w:i/>
            <w:sz w:val="24"/>
            <w:szCs w:val="21"/>
            <w:u w:val="single"/>
            <w:lang w:val="en-IN"/>
          </w:rPr>
          <w:delText>Related Parties</w:delText>
        </w:r>
        <w:r w:rsidRPr="0074216D" w:rsidDel="00022465">
          <w:rPr>
            <w:rFonts w:asciiTheme="minorHAnsi" w:hAnsiTheme="minorHAnsi" w:cstheme="minorHAnsi"/>
            <w:sz w:val="24"/>
            <w:szCs w:val="21"/>
            <w:lang w:val="en-IN"/>
          </w:rPr>
          <w:delText xml:space="preserve">. </w:delText>
        </w:r>
      </w:del>
    </w:p>
    <w:p w14:paraId="67E3139C" w14:textId="7647DBB7" w:rsidR="00A56F8F" w:rsidRPr="0074216D" w:rsidDel="00022465" w:rsidRDefault="00A56F8F">
      <w:pPr>
        <w:spacing w:after="160" w:line="259" w:lineRule="auto"/>
        <w:jc w:val="center"/>
        <w:rPr>
          <w:del w:id="659" w:author="Lim, Vanessa Gunawan" w:date="2022-11-17T15:17:00Z"/>
          <w:rFonts w:asciiTheme="minorHAnsi" w:hAnsiTheme="minorHAnsi" w:cstheme="minorHAnsi"/>
          <w:i/>
          <w:sz w:val="24"/>
          <w:szCs w:val="21"/>
          <w:lang w:val="en-IN"/>
        </w:rPr>
        <w:pPrChange w:id="660" w:author="Lim, Vanessa Gunawan" w:date="2022-11-17T15:17:00Z">
          <w:pPr>
            <w:autoSpaceDE w:val="0"/>
            <w:autoSpaceDN w:val="0"/>
            <w:spacing w:before="120" w:after="120"/>
            <w:ind w:left="2160" w:hanging="720"/>
            <w:jc w:val="both"/>
            <w:outlineLvl w:val="3"/>
          </w:pPr>
        </w:pPrChange>
      </w:pPr>
      <w:del w:id="661" w:author="Lim, Vanessa Gunawan" w:date="2022-11-17T15:17:00Z">
        <w:r w:rsidRPr="0074216D" w:rsidDel="00022465">
          <w:rPr>
            <w:rFonts w:asciiTheme="minorHAnsi" w:hAnsiTheme="minorHAnsi" w:cstheme="minorHAnsi"/>
            <w:sz w:val="24"/>
            <w:szCs w:val="21"/>
            <w:lang w:val="en-IN"/>
          </w:rPr>
          <w:delText>(i)</w:delText>
        </w:r>
        <w:r w:rsidRPr="0074216D" w:rsidDel="00022465">
          <w:rPr>
            <w:rFonts w:asciiTheme="minorHAnsi" w:hAnsiTheme="minorHAnsi" w:cstheme="minorHAnsi"/>
            <w:sz w:val="24"/>
            <w:szCs w:val="21"/>
            <w:lang w:val="en-IN"/>
          </w:rPr>
          <w:tab/>
        </w:r>
        <w:r w:rsidRPr="0074216D" w:rsidDel="00022465">
          <w:rPr>
            <w:rFonts w:asciiTheme="minorHAnsi" w:hAnsiTheme="minorHAnsi" w:cstheme="minorHAnsi"/>
            <w:i/>
            <w:sz w:val="24"/>
            <w:szCs w:val="21"/>
            <w:lang w:val="en-IN"/>
          </w:rPr>
          <w:delText xml:space="preserve">For the purposes of Section </w:delText>
        </w:r>
        <w:r w:rsidRPr="0074216D" w:rsidDel="00022465">
          <w:rPr>
            <w:rFonts w:asciiTheme="minorHAnsi" w:hAnsiTheme="minorHAnsi" w:cstheme="minorHAnsi"/>
            <w:i/>
            <w:sz w:val="24"/>
            <w:szCs w:val="21"/>
            <w:lang w:val="en-IN"/>
          </w:rPr>
          <w:fldChar w:fldCharType="begin"/>
        </w:r>
        <w:r w:rsidRPr="0074216D" w:rsidDel="00022465">
          <w:rPr>
            <w:rFonts w:asciiTheme="minorHAnsi" w:hAnsiTheme="minorHAnsi" w:cstheme="minorHAnsi"/>
            <w:i/>
            <w:sz w:val="24"/>
            <w:szCs w:val="21"/>
            <w:lang w:val="en-IN"/>
          </w:rPr>
          <w:delInstrText xml:space="preserve"> REF _Ref88560082 \r \h  \* MERGEFORMAT </w:delInstrText>
        </w:r>
        <w:r w:rsidRPr="0074216D" w:rsidDel="00022465">
          <w:rPr>
            <w:rFonts w:asciiTheme="minorHAnsi" w:hAnsiTheme="minorHAnsi" w:cstheme="minorHAnsi"/>
            <w:i/>
            <w:sz w:val="24"/>
            <w:szCs w:val="21"/>
            <w:lang w:val="en-IN"/>
          </w:rPr>
        </w:r>
        <w:r w:rsidRPr="0074216D" w:rsidDel="00022465">
          <w:rPr>
            <w:rFonts w:asciiTheme="minorHAnsi" w:hAnsiTheme="minorHAnsi" w:cstheme="minorHAnsi"/>
            <w:i/>
            <w:sz w:val="24"/>
            <w:szCs w:val="21"/>
            <w:lang w:val="en-IN"/>
          </w:rPr>
          <w:fldChar w:fldCharType="separate"/>
        </w:r>
        <w:r w:rsidR="00BB1C01" w:rsidDel="00022465">
          <w:rPr>
            <w:rFonts w:asciiTheme="minorHAnsi" w:hAnsiTheme="minorHAnsi" w:cstheme="minorHAnsi"/>
            <w:i/>
            <w:sz w:val="24"/>
            <w:szCs w:val="21"/>
            <w:lang w:val="en-IN"/>
          </w:rPr>
          <w:delText>18.1</w:delText>
        </w:r>
        <w:r w:rsidRPr="0074216D" w:rsidDel="00022465">
          <w:rPr>
            <w:rFonts w:asciiTheme="minorHAnsi" w:hAnsiTheme="minorHAnsi" w:cstheme="minorHAnsi"/>
            <w:i/>
            <w:sz w:val="24"/>
            <w:szCs w:val="21"/>
            <w:lang w:val="en-IN"/>
          </w:rPr>
          <w:fldChar w:fldCharType="end"/>
        </w:r>
        <w:r w:rsidRPr="0074216D" w:rsidDel="00022465">
          <w:rPr>
            <w:rFonts w:asciiTheme="minorHAnsi" w:hAnsiTheme="minorHAnsi" w:cstheme="minorHAnsi"/>
            <w:i/>
            <w:sz w:val="24"/>
            <w:szCs w:val="21"/>
            <w:lang w:val="en-IN"/>
          </w:rPr>
          <w:delText>, an event shall not be considered to be beyond the reasonable control of a Party to the applicable Agreement unless:</w:delText>
        </w:r>
      </w:del>
    </w:p>
    <w:p w14:paraId="0D742C01" w14:textId="77C92035" w:rsidR="00A56F8F" w:rsidRPr="0074216D" w:rsidDel="00022465" w:rsidRDefault="00A56F8F">
      <w:pPr>
        <w:spacing w:after="160" w:line="259" w:lineRule="auto"/>
        <w:jc w:val="center"/>
        <w:rPr>
          <w:del w:id="662" w:author="Lim, Vanessa Gunawan" w:date="2022-11-17T15:17:00Z"/>
          <w:rFonts w:asciiTheme="minorHAnsi" w:hAnsiTheme="minorHAnsi" w:cstheme="minorHAnsi"/>
          <w:i/>
          <w:sz w:val="24"/>
          <w:szCs w:val="21"/>
          <w:lang w:val="en-IN"/>
        </w:rPr>
        <w:pPrChange w:id="663" w:author="Lim, Vanessa Gunawan" w:date="2022-11-17T15:17:00Z">
          <w:pPr>
            <w:autoSpaceDE w:val="0"/>
            <w:autoSpaceDN w:val="0"/>
            <w:spacing w:before="120" w:after="120"/>
            <w:ind w:left="2880" w:hanging="720"/>
            <w:jc w:val="both"/>
            <w:outlineLvl w:val="3"/>
          </w:pPr>
        </w:pPrChange>
      </w:pPr>
      <w:del w:id="664" w:author="Lim, Vanessa Gunawan" w:date="2022-11-17T15:17:00Z">
        <w:r w:rsidRPr="0074216D" w:rsidDel="00022465">
          <w:rPr>
            <w:rFonts w:asciiTheme="minorHAnsi" w:hAnsiTheme="minorHAnsi" w:cstheme="minorHAnsi"/>
            <w:i/>
            <w:sz w:val="24"/>
            <w:szCs w:val="21"/>
            <w:lang w:val="en-IN"/>
          </w:rPr>
          <w:delText>(A)</w:delText>
        </w:r>
        <w:r w:rsidRPr="0074216D" w:rsidDel="00022465">
          <w:rPr>
            <w:rFonts w:asciiTheme="minorHAnsi" w:hAnsiTheme="minorHAnsi" w:cstheme="minorHAnsi"/>
            <w:i/>
            <w:sz w:val="24"/>
            <w:szCs w:val="21"/>
            <w:lang w:val="en-IN"/>
          </w:rPr>
          <w:tab/>
          <w:delText>in the case of Seller, it is beyond the reasonable control of Seller, SPLNG's Operator, and any servant or agent of such Persons;</w:delText>
        </w:r>
      </w:del>
    </w:p>
    <w:p w14:paraId="3CC8DE28" w14:textId="76B3CB21" w:rsidR="00A56F8F" w:rsidRPr="0074216D" w:rsidDel="00022465" w:rsidRDefault="00A56F8F">
      <w:pPr>
        <w:spacing w:after="160" w:line="259" w:lineRule="auto"/>
        <w:jc w:val="center"/>
        <w:rPr>
          <w:del w:id="665" w:author="Lim, Vanessa Gunawan" w:date="2022-11-17T15:17:00Z"/>
          <w:rFonts w:asciiTheme="minorHAnsi" w:hAnsiTheme="minorHAnsi" w:cstheme="minorHAnsi"/>
          <w:i/>
          <w:sz w:val="24"/>
          <w:szCs w:val="21"/>
          <w:lang w:val="en-IN"/>
        </w:rPr>
        <w:pPrChange w:id="666" w:author="Lim, Vanessa Gunawan" w:date="2022-11-17T15:17:00Z">
          <w:pPr>
            <w:autoSpaceDE w:val="0"/>
            <w:autoSpaceDN w:val="0"/>
            <w:spacing w:before="120" w:after="120"/>
            <w:ind w:left="2880" w:hanging="720"/>
            <w:jc w:val="both"/>
            <w:outlineLvl w:val="3"/>
          </w:pPr>
        </w:pPrChange>
      </w:pPr>
      <w:del w:id="667" w:author="Lim, Vanessa Gunawan" w:date="2022-11-17T15:17:00Z">
        <w:r w:rsidRPr="0074216D" w:rsidDel="00022465">
          <w:rPr>
            <w:rFonts w:asciiTheme="minorHAnsi" w:hAnsiTheme="minorHAnsi" w:cstheme="minorHAnsi"/>
            <w:i/>
            <w:sz w:val="24"/>
            <w:szCs w:val="21"/>
            <w:lang w:val="en-IN"/>
          </w:rPr>
          <w:delText>(B)</w:delText>
        </w:r>
        <w:r w:rsidRPr="0074216D" w:rsidDel="00022465">
          <w:rPr>
            <w:rFonts w:asciiTheme="minorHAnsi" w:hAnsiTheme="minorHAnsi" w:cstheme="minorHAnsi"/>
            <w:i/>
            <w:sz w:val="24"/>
            <w:szCs w:val="21"/>
            <w:lang w:val="en-IN"/>
          </w:rPr>
          <w:tab/>
          <w:delText>in the case of Buyer, it is beyond the reasonable control of Buyer, Buyer’s Operator, the Transporter, and any servant or agent of such Persons.</w:delText>
        </w:r>
      </w:del>
    </w:p>
    <w:p w14:paraId="00FF7C6D" w14:textId="112C3C06" w:rsidR="00A56F8F" w:rsidRPr="0074216D" w:rsidDel="00022465" w:rsidRDefault="00A56F8F">
      <w:pPr>
        <w:spacing w:after="160" w:line="259" w:lineRule="auto"/>
        <w:jc w:val="center"/>
        <w:rPr>
          <w:del w:id="668" w:author="Lim, Vanessa Gunawan" w:date="2022-11-17T15:17:00Z"/>
          <w:rFonts w:asciiTheme="minorHAnsi" w:hAnsiTheme="minorHAnsi" w:cstheme="minorHAnsi"/>
          <w:sz w:val="24"/>
          <w:szCs w:val="21"/>
          <w:lang w:val="en-IN"/>
        </w:rPr>
        <w:pPrChange w:id="669" w:author="Lim, Vanessa Gunawan" w:date="2022-11-17T15:17:00Z">
          <w:pPr>
            <w:autoSpaceDE w:val="0"/>
            <w:autoSpaceDN w:val="0"/>
            <w:spacing w:before="120" w:after="120"/>
            <w:ind w:left="2160" w:hanging="720"/>
            <w:jc w:val="both"/>
            <w:outlineLvl w:val="3"/>
          </w:pPr>
        </w:pPrChange>
      </w:pPr>
      <w:del w:id="670" w:author="Lim, Vanessa Gunawan" w:date="2022-11-17T15:17:00Z">
        <w:r w:rsidRPr="0074216D" w:rsidDel="00022465">
          <w:rPr>
            <w:rFonts w:asciiTheme="minorHAnsi" w:hAnsiTheme="minorHAnsi" w:cstheme="minorHAnsi"/>
            <w:i/>
            <w:sz w:val="24"/>
            <w:szCs w:val="21"/>
            <w:lang w:val="en-IN"/>
          </w:rPr>
          <w:lastRenderedPageBreak/>
          <w:delText>(ii)</w:delText>
        </w:r>
        <w:r w:rsidRPr="0074216D" w:rsidDel="00022465">
          <w:rPr>
            <w:rFonts w:asciiTheme="minorHAnsi" w:hAnsiTheme="minorHAnsi" w:cstheme="minorHAnsi"/>
            <w:i/>
            <w:sz w:val="24"/>
            <w:szCs w:val="21"/>
            <w:lang w:val="en-IN"/>
          </w:rPr>
          <w:tab/>
          <w:delText xml:space="preserve">An act, event or circumstance which primarily affects a third party or third parties, which prevents, impedes or delays Seller’s or Buyer’s performance of the applicable Agreement, shall not constitute Force Majeure under the applicable Agreement as to Seller or Buyer, as appropriate, unless, and to the extent that, it is of a kind or character that, if it had happened to a Party, would have come within the definition of Force Majeure under this Section </w:delText>
        </w:r>
        <w:r w:rsidRPr="0074216D" w:rsidDel="00022465">
          <w:rPr>
            <w:rFonts w:asciiTheme="minorHAnsi" w:hAnsiTheme="minorHAnsi" w:cstheme="minorHAnsi"/>
            <w:i/>
            <w:sz w:val="24"/>
            <w:szCs w:val="21"/>
            <w:lang w:val="en-IN"/>
          </w:rPr>
          <w:fldChar w:fldCharType="begin"/>
        </w:r>
        <w:r w:rsidRPr="0074216D" w:rsidDel="00022465">
          <w:rPr>
            <w:rFonts w:asciiTheme="minorHAnsi" w:hAnsiTheme="minorHAnsi" w:cstheme="minorHAnsi"/>
            <w:i/>
            <w:sz w:val="24"/>
            <w:szCs w:val="21"/>
            <w:lang w:val="en-IN"/>
          </w:rPr>
          <w:delInstrText xml:space="preserve"> REF _Ref88559216 \r \h  \* MERGEFORMAT </w:delInstrText>
        </w:r>
        <w:r w:rsidRPr="0074216D" w:rsidDel="00022465">
          <w:rPr>
            <w:rFonts w:asciiTheme="minorHAnsi" w:hAnsiTheme="minorHAnsi" w:cstheme="minorHAnsi"/>
            <w:i/>
            <w:sz w:val="24"/>
            <w:szCs w:val="21"/>
            <w:lang w:val="en-IN"/>
          </w:rPr>
        </w:r>
        <w:r w:rsidRPr="0074216D" w:rsidDel="00022465">
          <w:rPr>
            <w:rFonts w:asciiTheme="minorHAnsi" w:hAnsiTheme="minorHAnsi" w:cstheme="minorHAnsi"/>
            <w:i/>
            <w:sz w:val="24"/>
            <w:szCs w:val="21"/>
            <w:lang w:val="en-IN"/>
          </w:rPr>
          <w:fldChar w:fldCharType="separate"/>
        </w:r>
        <w:r w:rsidR="00BB1C01" w:rsidDel="00022465">
          <w:rPr>
            <w:rFonts w:asciiTheme="minorHAnsi" w:hAnsiTheme="minorHAnsi" w:cstheme="minorHAnsi"/>
            <w:i/>
            <w:sz w:val="24"/>
            <w:szCs w:val="21"/>
            <w:lang w:val="en-IN"/>
          </w:rPr>
          <w:delText>18</w:delText>
        </w:r>
        <w:r w:rsidRPr="0074216D" w:rsidDel="00022465">
          <w:rPr>
            <w:rFonts w:asciiTheme="minorHAnsi" w:hAnsiTheme="minorHAnsi" w:cstheme="minorHAnsi"/>
            <w:i/>
            <w:sz w:val="24"/>
            <w:szCs w:val="21"/>
            <w:lang w:val="en-IN"/>
          </w:rPr>
          <w:fldChar w:fldCharType="end"/>
        </w:r>
        <w:r w:rsidRPr="0074216D" w:rsidDel="00022465">
          <w:rPr>
            <w:rFonts w:asciiTheme="minorHAnsi" w:hAnsiTheme="minorHAnsi" w:cstheme="minorHAnsi"/>
            <w:sz w:val="24"/>
            <w:szCs w:val="21"/>
            <w:lang w:val="en-IN"/>
          </w:rPr>
          <w:delText xml:space="preserve">.  </w:delText>
        </w:r>
      </w:del>
    </w:p>
    <w:p w14:paraId="6455178B" w14:textId="43EFE461" w:rsidR="00A56F8F" w:rsidRPr="0074216D" w:rsidDel="00022465" w:rsidRDefault="00A56F8F">
      <w:pPr>
        <w:spacing w:after="160" w:line="259" w:lineRule="auto"/>
        <w:jc w:val="center"/>
        <w:rPr>
          <w:del w:id="671" w:author="Lim, Vanessa Gunawan" w:date="2022-11-17T15:17:00Z"/>
          <w:rFonts w:ascii="Fd68885-Identity-H" w:hAnsi="Fd68885-Identity-H"/>
          <w:sz w:val="21"/>
          <w:szCs w:val="21"/>
          <w:lang w:val="en-IN"/>
        </w:rPr>
        <w:pPrChange w:id="672" w:author="Lim, Vanessa Gunawan" w:date="2022-11-17T15:17:00Z">
          <w:pPr>
            <w:pStyle w:val="ListParagraph"/>
            <w:numPr>
              <w:numId w:val="59"/>
            </w:numPr>
            <w:autoSpaceDE w:val="0"/>
            <w:autoSpaceDN w:val="0"/>
            <w:spacing w:before="120"/>
            <w:ind w:left="1440" w:hanging="720"/>
            <w:jc w:val="both"/>
            <w:outlineLvl w:val="3"/>
          </w:pPr>
        </w:pPrChange>
      </w:pPr>
      <w:del w:id="673" w:author="Lim, Vanessa Gunawan" w:date="2022-11-17T15:17:00Z">
        <w:r w:rsidRPr="0074216D" w:rsidDel="00022465">
          <w:rPr>
            <w:rFonts w:asciiTheme="minorHAnsi" w:eastAsia="Times New Roman" w:hAnsiTheme="minorHAnsi" w:cstheme="minorHAnsi"/>
            <w:bCs/>
            <w:i/>
            <w:sz w:val="24"/>
            <w:szCs w:val="24"/>
            <w:lang w:val="en-IN"/>
          </w:rPr>
          <w:delText xml:space="preserve">Nothing in this Section </w:delText>
        </w:r>
        <w:bookmarkStart w:id="674" w:name="OLE_LINK5"/>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_Ref88560082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18.1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 xml:space="preserve"> </w:delText>
        </w:r>
        <w:bookmarkEnd w:id="674"/>
        <w:r w:rsidRPr="0074216D" w:rsidDel="00022465">
          <w:rPr>
            <w:rFonts w:asciiTheme="minorHAnsi" w:eastAsia="Times New Roman" w:hAnsiTheme="minorHAnsi" w:cstheme="minorHAnsi"/>
            <w:bCs/>
            <w:i/>
            <w:sz w:val="24"/>
            <w:szCs w:val="24"/>
            <w:lang w:val="en-IN"/>
          </w:rPr>
          <w:delText>shall be construed to require a Party to observe a higher standard of conduct than that required of a Reasonable and Prudent Operator as a condition to claiming the existence of Force Majeure.</w:delText>
        </w:r>
      </w:del>
    </w:p>
    <w:p w14:paraId="2F75274F" w14:textId="6DB6D563" w:rsidR="00A56F8F" w:rsidRPr="0074216D" w:rsidDel="00022465" w:rsidRDefault="00A56F8F">
      <w:pPr>
        <w:spacing w:after="160" w:line="259" w:lineRule="auto"/>
        <w:jc w:val="center"/>
        <w:rPr>
          <w:del w:id="675" w:author="Lim, Vanessa Gunawan" w:date="2022-11-17T15:17:00Z"/>
          <w:rFonts w:asciiTheme="minorHAnsi" w:hAnsiTheme="minorHAnsi" w:cstheme="minorHAnsi"/>
          <w:i/>
          <w:sz w:val="24"/>
          <w:szCs w:val="24"/>
          <w:u w:val="single"/>
          <w:lang w:val="en-IN"/>
        </w:rPr>
        <w:pPrChange w:id="676" w:author="Lim, Vanessa Gunawan" w:date="2022-11-17T15:17:00Z">
          <w:pPr>
            <w:pStyle w:val="ListParagraph"/>
            <w:numPr>
              <w:numId w:val="59"/>
            </w:numPr>
            <w:autoSpaceDE w:val="0"/>
            <w:autoSpaceDN w:val="0"/>
            <w:spacing w:before="120"/>
            <w:ind w:left="1440" w:hanging="720"/>
            <w:jc w:val="both"/>
            <w:outlineLvl w:val="3"/>
          </w:pPr>
        </w:pPrChange>
      </w:pPr>
      <w:del w:id="677" w:author="Lim, Vanessa Gunawan" w:date="2022-11-17T15:17:00Z">
        <w:r w:rsidRPr="0074216D" w:rsidDel="00022465">
          <w:rPr>
            <w:rFonts w:asciiTheme="minorHAnsi" w:hAnsiTheme="minorHAnsi" w:cstheme="minorHAnsi"/>
            <w:i/>
            <w:sz w:val="24"/>
            <w:szCs w:val="24"/>
            <w:u w:val="single"/>
            <w:lang w:val="en-IN"/>
          </w:rPr>
          <w:delText>Limitations on Force Majeure</w:delText>
        </w:r>
        <w:r w:rsidRPr="0074216D" w:rsidDel="00022465">
          <w:rPr>
            <w:rFonts w:asciiTheme="minorHAnsi" w:hAnsiTheme="minorHAnsi" w:cstheme="minorHAnsi"/>
            <w:i/>
            <w:sz w:val="24"/>
            <w:szCs w:val="24"/>
            <w:lang w:val="en-IN"/>
          </w:rPr>
          <w:delText>.</w:delText>
        </w:r>
      </w:del>
    </w:p>
    <w:p w14:paraId="3C71D1A6" w14:textId="3E59546C" w:rsidR="00A56F8F" w:rsidRPr="0074216D" w:rsidDel="00022465" w:rsidRDefault="00A56F8F">
      <w:pPr>
        <w:spacing w:after="160" w:line="259" w:lineRule="auto"/>
        <w:jc w:val="center"/>
        <w:rPr>
          <w:del w:id="678" w:author="Lim, Vanessa Gunawan" w:date="2022-11-17T15:17:00Z"/>
          <w:rFonts w:asciiTheme="minorHAnsi" w:eastAsia="Times New Roman" w:hAnsiTheme="minorHAnsi" w:cstheme="minorHAnsi"/>
          <w:bCs/>
          <w:i/>
          <w:iCs/>
          <w:sz w:val="24"/>
          <w:szCs w:val="24"/>
          <w:lang w:val="en-IN"/>
        </w:rPr>
        <w:pPrChange w:id="679" w:author="Lim, Vanessa Gunawan" w:date="2022-11-17T15:17:00Z">
          <w:pPr>
            <w:autoSpaceDE w:val="0"/>
            <w:autoSpaceDN w:val="0"/>
            <w:spacing w:before="120" w:after="120"/>
            <w:ind w:left="2160" w:hanging="720"/>
            <w:jc w:val="both"/>
            <w:outlineLvl w:val="3"/>
          </w:pPr>
        </w:pPrChange>
      </w:pPr>
      <w:del w:id="680" w:author="Lim, Vanessa Gunawan" w:date="2022-11-17T15:17:00Z">
        <w:r w:rsidRPr="0074216D" w:rsidDel="00022465">
          <w:rPr>
            <w:rFonts w:asciiTheme="minorHAnsi" w:eastAsia="Times New Roman" w:hAnsiTheme="minorHAnsi" w:cstheme="minorHAnsi"/>
            <w:bCs/>
            <w:i/>
            <w:iCs/>
            <w:sz w:val="24"/>
            <w:szCs w:val="24"/>
            <w:lang w:val="en-IN"/>
          </w:rPr>
          <w:delText>(i)</w:delText>
        </w:r>
        <w:r w:rsidRPr="0074216D" w:rsidDel="00022465">
          <w:rPr>
            <w:rFonts w:asciiTheme="minorHAnsi" w:eastAsia="Times New Roman" w:hAnsiTheme="minorHAnsi" w:cstheme="minorHAnsi"/>
            <w:bCs/>
            <w:i/>
            <w:iCs/>
            <w:sz w:val="24"/>
            <w:szCs w:val="24"/>
            <w:lang w:val="en-IN"/>
          </w:rPr>
          <w:tab/>
        </w:r>
        <w:r w:rsidRPr="0074216D" w:rsidDel="00022465">
          <w:rPr>
            <w:rFonts w:asciiTheme="minorHAnsi" w:eastAsia="Times New Roman" w:hAnsiTheme="minorHAnsi" w:cstheme="minorHAnsi"/>
            <w:bCs/>
            <w:i/>
            <w:iCs/>
            <w:sz w:val="24"/>
            <w:szCs w:val="24"/>
            <w:u w:val="single"/>
            <w:lang w:val="en-IN"/>
          </w:rPr>
          <w:delText>Indemnity and Payment Obligations</w:delText>
        </w:r>
        <w:r w:rsidRPr="0074216D" w:rsidDel="00022465">
          <w:rPr>
            <w:rFonts w:asciiTheme="minorHAnsi" w:eastAsia="Times New Roman" w:hAnsiTheme="minorHAnsi" w:cstheme="minorHAnsi"/>
            <w:bCs/>
            <w:i/>
            <w:iCs/>
            <w:sz w:val="24"/>
            <w:szCs w:val="24"/>
            <w:lang w:val="en-IN"/>
          </w:rPr>
          <w:delText xml:space="preserve">. Notwithstanding Section </w:delText>
        </w:r>
        <w:r w:rsidRPr="0074216D" w:rsidDel="00022465">
          <w:rPr>
            <w:rFonts w:asciiTheme="minorHAnsi" w:eastAsia="Times New Roman" w:hAnsiTheme="minorHAnsi" w:cstheme="minorHAnsi"/>
            <w:bCs/>
            <w:i/>
            <w:iCs/>
            <w:sz w:val="24"/>
            <w:szCs w:val="24"/>
            <w:lang w:val="en-IN"/>
          </w:rPr>
          <w:fldChar w:fldCharType="begin"/>
        </w:r>
        <w:r w:rsidRPr="0074216D" w:rsidDel="00022465">
          <w:rPr>
            <w:rFonts w:asciiTheme="minorHAnsi" w:eastAsia="Times New Roman" w:hAnsiTheme="minorHAnsi" w:cstheme="minorHAnsi"/>
            <w:bCs/>
            <w:i/>
            <w:iCs/>
            <w:sz w:val="24"/>
            <w:szCs w:val="24"/>
            <w:lang w:val="en-IN"/>
          </w:rPr>
          <w:delInstrText xml:space="preserve"> REF _Ref88560082 \r \h </w:delInstrText>
        </w:r>
        <w:r w:rsidRPr="0074216D" w:rsidDel="00022465">
          <w:rPr>
            <w:rFonts w:asciiTheme="minorHAnsi" w:eastAsia="Times New Roman" w:hAnsiTheme="minorHAnsi" w:cstheme="minorHAnsi"/>
            <w:bCs/>
            <w:i/>
            <w:iCs/>
            <w:sz w:val="24"/>
            <w:szCs w:val="24"/>
            <w:lang w:val="en-IN"/>
          </w:rPr>
        </w:r>
        <w:r w:rsidRPr="0074216D" w:rsidDel="00022465">
          <w:rPr>
            <w:rFonts w:asciiTheme="minorHAnsi" w:eastAsia="Times New Roman" w:hAnsiTheme="minorHAnsi" w:cstheme="minorHAnsi"/>
            <w:bCs/>
            <w:i/>
            <w:iCs/>
            <w:sz w:val="24"/>
            <w:szCs w:val="24"/>
            <w:lang w:val="en-IN"/>
          </w:rPr>
          <w:fldChar w:fldCharType="separate"/>
        </w:r>
        <w:r w:rsidR="00BB1C01" w:rsidDel="00022465">
          <w:rPr>
            <w:rFonts w:asciiTheme="minorHAnsi" w:eastAsia="Times New Roman" w:hAnsiTheme="minorHAnsi" w:cstheme="minorHAnsi"/>
            <w:bCs/>
            <w:i/>
            <w:iCs/>
            <w:sz w:val="24"/>
            <w:szCs w:val="24"/>
            <w:lang w:val="en-IN"/>
          </w:rPr>
          <w:delText>18.1</w:delText>
        </w:r>
        <w:r w:rsidRPr="0074216D" w:rsidDel="00022465">
          <w:rPr>
            <w:rFonts w:asciiTheme="minorHAnsi" w:eastAsia="Times New Roman" w:hAnsiTheme="minorHAnsi" w:cstheme="minorHAnsi"/>
            <w:bCs/>
            <w:i/>
            <w:iCs/>
            <w:sz w:val="24"/>
            <w:szCs w:val="24"/>
            <w:lang w:val="en-IN"/>
          </w:rPr>
          <w:fldChar w:fldCharType="end"/>
        </w:r>
        <w:r w:rsidRPr="0074216D" w:rsidDel="00022465">
          <w:rPr>
            <w:rFonts w:asciiTheme="minorHAnsi" w:eastAsia="Times New Roman" w:hAnsiTheme="minorHAnsi" w:cstheme="minorHAnsi"/>
            <w:bCs/>
            <w:i/>
            <w:iCs/>
            <w:sz w:val="24"/>
            <w:szCs w:val="24"/>
            <w:lang w:val="en-IN"/>
          </w:rPr>
          <w:delText>, no Force Majeure shall relieve, suspend, or otherwise excuse either Party from</w:delText>
        </w:r>
        <w:r w:rsidRPr="0074216D" w:rsidDel="00022465">
          <w:rPr>
            <w:rFonts w:ascii="Fd363598-Identity-H" w:hAnsi="Fd363598-Identity-H"/>
            <w:lang w:val="en-IN"/>
          </w:rPr>
          <w:delText xml:space="preserve"> </w:delText>
        </w:r>
        <w:r w:rsidRPr="0074216D" w:rsidDel="00022465">
          <w:rPr>
            <w:rFonts w:asciiTheme="minorHAnsi" w:eastAsia="Times New Roman" w:hAnsiTheme="minorHAnsi" w:cstheme="minorHAnsi"/>
            <w:bCs/>
            <w:i/>
            <w:iCs/>
            <w:sz w:val="24"/>
            <w:szCs w:val="24"/>
            <w:lang w:val="en-IN"/>
          </w:rPr>
          <w:delText>performing any obligation to indemnify, reimburse, hold harmless or otherwise pay the other Party under this Agreement.</w:delText>
        </w:r>
      </w:del>
    </w:p>
    <w:p w14:paraId="75849FDF" w14:textId="164BE1F3" w:rsidR="00A56F8F" w:rsidRPr="0074216D" w:rsidDel="00022465" w:rsidRDefault="00A56F8F">
      <w:pPr>
        <w:spacing w:after="160" w:line="259" w:lineRule="auto"/>
        <w:jc w:val="center"/>
        <w:rPr>
          <w:del w:id="681" w:author="Lim, Vanessa Gunawan" w:date="2022-11-17T15:17:00Z"/>
          <w:rFonts w:asciiTheme="minorHAnsi" w:eastAsia="Times New Roman" w:hAnsiTheme="minorHAnsi" w:cstheme="minorHAnsi"/>
          <w:bCs/>
          <w:i/>
          <w:iCs/>
          <w:sz w:val="24"/>
          <w:szCs w:val="24"/>
          <w:lang w:val="en-IN"/>
        </w:rPr>
        <w:pPrChange w:id="682" w:author="Lim, Vanessa Gunawan" w:date="2022-11-17T15:17:00Z">
          <w:pPr>
            <w:autoSpaceDE w:val="0"/>
            <w:autoSpaceDN w:val="0"/>
            <w:spacing w:before="120" w:after="120"/>
            <w:ind w:left="2160" w:hanging="720"/>
            <w:jc w:val="both"/>
            <w:outlineLvl w:val="3"/>
          </w:pPr>
        </w:pPrChange>
      </w:pPr>
      <w:del w:id="683" w:author="Lim, Vanessa Gunawan" w:date="2022-11-17T15:17:00Z">
        <w:r w:rsidRPr="0074216D" w:rsidDel="00022465">
          <w:rPr>
            <w:rFonts w:asciiTheme="minorHAnsi" w:eastAsia="Times New Roman" w:hAnsiTheme="minorHAnsi" w:cstheme="minorHAnsi"/>
            <w:bCs/>
            <w:i/>
            <w:iCs/>
            <w:sz w:val="24"/>
            <w:szCs w:val="24"/>
            <w:lang w:val="en-IN"/>
          </w:rPr>
          <w:delText>(ii)</w:delText>
        </w:r>
        <w:r w:rsidRPr="0074216D" w:rsidDel="00022465">
          <w:rPr>
            <w:rFonts w:asciiTheme="minorHAnsi" w:eastAsia="Times New Roman" w:hAnsiTheme="minorHAnsi" w:cstheme="minorHAnsi"/>
            <w:bCs/>
            <w:i/>
            <w:iCs/>
            <w:sz w:val="24"/>
            <w:szCs w:val="24"/>
            <w:lang w:val="en-IN"/>
          </w:rPr>
          <w:tab/>
        </w:r>
        <w:r w:rsidRPr="0074216D" w:rsidDel="00022465">
          <w:rPr>
            <w:rFonts w:asciiTheme="minorHAnsi" w:eastAsia="Times New Roman" w:hAnsiTheme="minorHAnsi" w:cstheme="minorHAnsi"/>
            <w:bCs/>
            <w:i/>
            <w:iCs/>
            <w:sz w:val="24"/>
            <w:szCs w:val="24"/>
            <w:u w:val="single"/>
            <w:lang w:val="en-IN"/>
          </w:rPr>
          <w:delText>Events Not Force Majeure</w:delText>
        </w:r>
        <w:r w:rsidRPr="0074216D" w:rsidDel="00022465">
          <w:rPr>
            <w:rFonts w:asciiTheme="minorHAnsi" w:eastAsia="Times New Roman" w:hAnsiTheme="minorHAnsi" w:cstheme="minorHAnsi"/>
            <w:bCs/>
            <w:i/>
            <w:iCs/>
            <w:sz w:val="24"/>
            <w:szCs w:val="24"/>
            <w:lang w:val="en-IN"/>
          </w:rPr>
          <w:delText>. The following events shall not constitute Force Majeure:</w:delText>
        </w:r>
      </w:del>
    </w:p>
    <w:p w14:paraId="7BF634A8" w14:textId="690BB458" w:rsidR="00A56F8F" w:rsidRPr="0074216D" w:rsidDel="00022465" w:rsidRDefault="00A56F8F">
      <w:pPr>
        <w:spacing w:after="160" w:line="259" w:lineRule="auto"/>
        <w:jc w:val="center"/>
        <w:rPr>
          <w:del w:id="684" w:author="Lim, Vanessa Gunawan" w:date="2022-11-17T15:17:00Z"/>
          <w:rFonts w:asciiTheme="minorHAnsi" w:eastAsia="Times New Roman" w:hAnsiTheme="minorHAnsi" w:cstheme="minorHAnsi"/>
          <w:bCs/>
          <w:i/>
          <w:iCs/>
          <w:sz w:val="24"/>
          <w:szCs w:val="24"/>
          <w:lang w:val="en-IN"/>
        </w:rPr>
        <w:pPrChange w:id="685" w:author="Lim, Vanessa Gunawan" w:date="2022-11-17T15:17:00Z">
          <w:pPr>
            <w:autoSpaceDE w:val="0"/>
            <w:autoSpaceDN w:val="0"/>
            <w:spacing w:before="120" w:after="120"/>
            <w:ind w:left="2880" w:hanging="720"/>
            <w:jc w:val="both"/>
            <w:outlineLvl w:val="3"/>
          </w:pPr>
        </w:pPrChange>
      </w:pPr>
      <w:del w:id="686" w:author="Lim, Vanessa Gunawan" w:date="2022-11-17T15:17:00Z">
        <w:r w:rsidRPr="0074216D" w:rsidDel="00022465">
          <w:rPr>
            <w:rFonts w:asciiTheme="minorHAnsi" w:eastAsia="Times New Roman" w:hAnsiTheme="minorHAnsi" w:cstheme="minorHAnsi"/>
            <w:bCs/>
            <w:i/>
            <w:iCs/>
            <w:sz w:val="24"/>
            <w:szCs w:val="24"/>
            <w:lang w:val="en-IN"/>
          </w:rPr>
          <w:delText>(A)</w:delText>
        </w:r>
        <w:r w:rsidRPr="0074216D" w:rsidDel="00022465">
          <w:rPr>
            <w:rFonts w:asciiTheme="minorHAnsi" w:eastAsia="Times New Roman" w:hAnsiTheme="minorHAnsi" w:cstheme="minorHAnsi"/>
            <w:bCs/>
            <w:i/>
            <w:iCs/>
            <w:sz w:val="24"/>
            <w:szCs w:val="24"/>
            <w:lang w:val="en-IN"/>
          </w:rPr>
          <w:tab/>
        </w:r>
        <w:r w:rsidRPr="0074216D" w:rsidDel="00022465">
          <w:rPr>
            <w:rFonts w:asciiTheme="minorHAnsi" w:hAnsiTheme="minorHAnsi" w:cstheme="minorHAnsi"/>
            <w:i/>
            <w:sz w:val="24"/>
            <w:szCs w:val="24"/>
            <w:lang w:val="en-IN"/>
          </w:rPr>
          <w:delText>a Party's inability to finance its obligations under this Agreement or the unavailability of funds to pay amounts when due in the currency of payment;</w:delText>
        </w:r>
      </w:del>
    </w:p>
    <w:p w14:paraId="2F4EFA9B" w14:textId="404133DD" w:rsidR="00A56F8F" w:rsidRPr="0074216D" w:rsidDel="00022465" w:rsidRDefault="00A56F8F">
      <w:pPr>
        <w:spacing w:after="160" w:line="259" w:lineRule="auto"/>
        <w:jc w:val="center"/>
        <w:rPr>
          <w:del w:id="687" w:author="Lim, Vanessa Gunawan" w:date="2022-11-17T15:17:00Z"/>
          <w:rFonts w:asciiTheme="minorHAnsi" w:eastAsia="Times New Roman" w:hAnsiTheme="minorHAnsi" w:cstheme="minorHAnsi"/>
          <w:bCs/>
          <w:i/>
          <w:iCs/>
          <w:sz w:val="24"/>
          <w:szCs w:val="24"/>
          <w:lang w:val="en-IN"/>
        </w:rPr>
        <w:pPrChange w:id="688" w:author="Lim, Vanessa Gunawan" w:date="2022-11-17T15:17:00Z">
          <w:pPr>
            <w:autoSpaceDE w:val="0"/>
            <w:autoSpaceDN w:val="0"/>
            <w:spacing w:before="120" w:after="120"/>
            <w:ind w:left="2880" w:hanging="720"/>
            <w:jc w:val="both"/>
            <w:outlineLvl w:val="3"/>
          </w:pPr>
        </w:pPrChange>
      </w:pPr>
      <w:del w:id="689" w:author="Lim, Vanessa Gunawan" w:date="2022-11-17T15:17:00Z">
        <w:r w:rsidRPr="0074216D" w:rsidDel="00022465">
          <w:rPr>
            <w:rFonts w:asciiTheme="minorHAnsi" w:eastAsia="Times New Roman" w:hAnsiTheme="minorHAnsi" w:cstheme="minorHAnsi"/>
            <w:bCs/>
            <w:i/>
            <w:iCs/>
            <w:sz w:val="24"/>
            <w:szCs w:val="24"/>
            <w:lang w:val="en-IN"/>
          </w:rPr>
          <w:delText>(B)</w:delText>
        </w:r>
        <w:r w:rsidRPr="0074216D" w:rsidDel="00022465">
          <w:rPr>
            <w:rFonts w:asciiTheme="minorHAnsi" w:eastAsia="Times New Roman" w:hAnsiTheme="minorHAnsi" w:cstheme="minorHAnsi"/>
            <w:bCs/>
            <w:i/>
            <w:iCs/>
            <w:sz w:val="24"/>
            <w:szCs w:val="24"/>
            <w:lang w:val="en-IN"/>
          </w:rPr>
          <w:tab/>
          <w:delText>the unavailability of, or any event affecting, any facilities at or associated with any loading port or unloading port other than the Sabine Pass Facility;</w:delText>
        </w:r>
      </w:del>
    </w:p>
    <w:p w14:paraId="03F0E39B" w14:textId="792C651E" w:rsidR="00A56F8F" w:rsidRPr="0074216D" w:rsidDel="00022465" w:rsidRDefault="00A56F8F">
      <w:pPr>
        <w:spacing w:after="160" w:line="259" w:lineRule="auto"/>
        <w:jc w:val="center"/>
        <w:rPr>
          <w:del w:id="690" w:author="Lim, Vanessa Gunawan" w:date="2022-11-17T15:17:00Z"/>
          <w:rFonts w:asciiTheme="minorHAnsi" w:eastAsia="Times New Roman" w:hAnsiTheme="minorHAnsi" w:cstheme="minorHAnsi"/>
          <w:bCs/>
          <w:i/>
          <w:iCs/>
          <w:sz w:val="24"/>
          <w:szCs w:val="24"/>
          <w:lang w:val="en-IN"/>
        </w:rPr>
        <w:pPrChange w:id="691" w:author="Lim, Vanessa Gunawan" w:date="2022-11-17T15:17:00Z">
          <w:pPr>
            <w:autoSpaceDE w:val="0"/>
            <w:autoSpaceDN w:val="0"/>
            <w:spacing w:before="120" w:after="120"/>
            <w:ind w:left="2880" w:hanging="720"/>
            <w:jc w:val="both"/>
            <w:outlineLvl w:val="3"/>
          </w:pPr>
        </w:pPrChange>
      </w:pPr>
      <w:del w:id="692" w:author="Lim, Vanessa Gunawan" w:date="2022-11-17T15:17:00Z">
        <w:r w:rsidRPr="0074216D" w:rsidDel="00022465">
          <w:rPr>
            <w:rFonts w:asciiTheme="minorHAnsi" w:eastAsia="Times New Roman" w:hAnsiTheme="minorHAnsi" w:cstheme="minorHAnsi"/>
            <w:bCs/>
            <w:i/>
            <w:iCs/>
            <w:sz w:val="24"/>
            <w:szCs w:val="24"/>
            <w:lang w:val="en-IN"/>
          </w:rPr>
          <w:delText xml:space="preserve">(c) </w:delText>
        </w:r>
        <w:r w:rsidRPr="0074216D" w:rsidDel="00022465">
          <w:rPr>
            <w:rFonts w:asciiTheme="minorHAnsi" w:eastAsia="Times New Roman" w:hAnsiTheme="minorHAnsi" w:cstheme="minorHAnsi"/>
            <w:bCs/>
            <w:i/>
            <w:iCs/>
            <w:sz w:val="24"/>
            <w:szCs w:val="24"/>
            <w:lang w:val="en-IN"/>
          </w:rPr>
          <w:tab/>
          <w:delText>the ability of Seller or Buyer to obtain better economic terms for LNG or Natural Gas from an alternative supplier or buyer, as applicable;</w:delText>
        </w:r>
      </w:del>
    </w:p>
    <w:p w14:paraId="4B5855E0" w14:textId="31631409" w:rsidR="00A56F8F" w:rsidRPr="0074216D" w:rsidDel="00022465" w:rsidRDefault="00A56F8F">
      <w:pPr>
        <w:spacing w:after="160" w:line="259" w:lineRule="auto"/>
        <w:jc w:val="center"/>
        <w:rPr>
          <w:del w:id="693" w:author="Lim, Vanessa Gunawan" w:date="2022-11-17T15:17:00Z"/>
          <w:rFonts w:asciiTheme="minorHAnsi" w:eastAsia="Times New Roman" w:hAnsiTheme="minorHAnsi" w:cstheme="minorHAnsi"/>
          <w:bCs/>
          <w:i/>
          <w:iCs/>
          <w:sz w:val="24"/>
          <w:szCs w:val="24"/>
          <w:lang w:val="en-IN"/>
        </w:rPr>
        <w:pPrChange w:id="694" w:author="Lim, Vanessa Gunawan" w:date="2022-11-17T15:17:00Z">
          <w:pPr>
            <w:autoSpaceDE w:val="0"/>
            <w:autoSpaceDN w:val="0"/>
            <w:spacing w:before="120" w:after="120"/>
            <w:ind w:left="2880" w:hanging="720"/>
            <w:jc w:val="both"/>
            <w:outlineLvl w:val="3"/>
          </w:pPr>
        </w:pPrChange>
      </w:pPr>
      <w:del w:id="695" w:author="Lim, Vanessa Gunawan" w:date="2022-11-17T15:17:00Z">
        <w:r w:rsidRPr="0074216D" w:rsidDel="00022465">
          <w:rPr>
            <w:rFonts w:asciiTheme="minorHAnsi" w:eastAsia="Times New Roman" w:hAnsiTheme="minorHAnsi" w:cstheme="minorHAnsi"/>
            <w:bCs/>
            <w:i/>
            <w:iCs/>
            <w:sz w:val="24"/>
            <w:szCs w:val="24"/>
            <w:lang w:val="en-IN"/>
          </w:rPr>
          <w:delText xml:space="preserve">(d) </w:delText>
        </w:r>
        <w:r w:rsidRPr="0074216D" w:rsidDel="00022465">
          <w:rPr>
            <w:rFonts w:asciiTheme="minorHAnsi" w:eastAsia="Times New Roman" w:hAnsiTheme="minorHAnsi" w:cstheme="minorHAnsi"/>
            <w:bCs/>
            <w:i/>
            <w:iCs/>
            <w:sz w:val="24"/>
            <w:szCs w:val="24"/>
            <w:lang w:val="en-IN"/>
          </w:rPr>
          <w:tab/>
          <w:delText xml:space="preserve">changes in either Party's market factors, default of payment obligations or other commercial, financial or economic conditions, including failure or loss of any of Buyer's or Seller's Natural Gas or LNG markets, customers, market share, or reduction in demand for LNG; </w:delText>
        </w:r>
      </w:del>
    </w:p>
    <w:p w14:paraId="16E33E6E" w14:textId="608B9F2C" w:rsidR="00A56F8F" w:rsidRPr="0074216D" w:rsidDel="00022465" w:rsidRDefault="00A56F8F">
      <w:pPr>
        <w:spacing w:after="160" w:line="259" w:lineRule="auto"/>
        <w:jc w:val="center"/>
        <w:rPr>
          <w:del w:id="696" w:author="Lim, Vanessa Gunawan" w:date="2022-11-17T15:17:00Z"/>
          <w:rFonts w:asciiTheme="minorHAnsi" w:eastAsia="Times New Roman" w:hAnsiTheme="minorHAnsi" w:cstheme="minorHAnsi"/>
          <w:bCs/>
          <w:i/>
          <w:iCs/>
          <w:sz w:val="24"/>
          <w:szCs w:val="24"/>
          <w:lang w:val="en-IN"/>
        </w:rPr>
        <w:pPrChange w:id="697" w:author="Lim, Vanessa Gunawan" w:date="2022-11-17T15:17:00Z">
          <w:pPr>
            <w:autoSpaceDE w:val="0"/>
            <w:autoSpaceDN w:val="0"/>
            <w:spacing w:before="120" w:after="120"/>
            <w:ind w:left="2880" w:hanging="720"/>
            <w:jc w:val="both"/>
            <w:outlineLvl w:val="3"/>
          </w:pPr>
        </w:pPrChange>
      </w:pPr>
      <w:del w:id="698" w:author="Lim, Vanessa Gunawan" w:date="2022-11-17T15:17:00Z">
        <w:r w:rsidRPr="0074216D" w:rsidDel="00022465">
          <w:rPr>
            <w:rFonts w:asciiTheme="minorHAnsi" w:eastAsia="Times New Roman" w:hAnsiTheme="minorHAnsi" w:cstheme="minorHAnsi"/>
            <w:bCs/>
            <w:i/>
            <w:iCs/>
            <w:sz w:val="24"/>
            <w:szCs w:val="24"/>
            <w:lang w:val="en-IN"/>
          </w:rPr>
          <w:delText>(e)</w:delText>
        </w:r>
        <w:r w:rsidRPr="0074216D" w:rsidDel="00022465">
          <w:rPr>
            <w:rFonts w:asciiTheme="minorHAnsi" w:eastAsia="Times New Roman" w:hAnsiTheme="minorHAnsi" w:cstheme="minorHAnsi"/>
            <w:bCs/>
            <w:i/>
            <w:iCs/>
            <w:sz w:val="24"/>
            <w:szCs w:val="24"/>
            <w:lang w:val="en-IN"/>
          </w:rPr>
          <w:tab/>
          <w:delText>failure or inability to perform attributable to Contract Price or currency devaluation;</w:delText>
        </w:r>
      </w:del>
    </w:p>
    <w:p w14:paraId="26DEC373" w14:textId="19537E50" w:rsidR="00A56F8F" w:rsidRPr="0074216D" w:rsidDel="00022465" w:rsidRDefault="00A56F8F">
      <w:pPr>
        <w:spacing w:after="160" w:line="259" w:lineRule="auto"/>
        <w:jc w:val="center"/>
        <w:rPr>
          <w:del w:id="699" w:author="Lim, Vanessa Gunawan" w:date="2022-11-17T15:17:00Z"/>
          <w:rFonts w:asciiTheme="minorHAnsi" w:eastAsia="Times New Roman" w:hAnsiTheme="minorHAnsi" w:cstheme="minorHAnsi"/>
          <w:bCs/>
          <w:i/>
          <w:iCs/>
          <w:sz w:val="24"/>
          <w:szCs w:val="24"/>
          <w:lang w:val="en-IN"/>
        </w:rPr>
        <w:pPrChange w:id="700" w:author="Lim, Vanessa Gunawan" w:date="2022-11-17T15:17:00Z">
          <w:pPr>
            <w:autoSpaceDE w:val="0"/>
            <w:autoSpaceDN w:val="0"/>
            <w:spacing w:before="120" w:after="120"/>
            <w:ind w:left="2880" w:hanging="720"/>
            <w:jc w:val="both"/>
            <w:outlineLvl w:val="3"/>
          </w:pPr>
        </w:pPrChange>
      </w:pPr>
      <w:del w:id="701" w:author="Lim, Vanessa Gunawan" w:date="2022-11-17T15:17:00Z">
        <w:r w:rsidRPr="0074216D" w:rsidDel="00022465">
          <w:rPr>
            <w:rFonts w:asciiTheme="minorHAnsi" w:eastAsia="Times New Roman" w:hAnsiTheme="minorHAnsi" w:cstheme="minorHAnsi"/>
            <w:bCs/>
            <w:i/>
            <w:iCs/>
            <w:sz w:val="24"/>
            <w:szCs w:val="24"/>
            <w:lang w:val="en-IN"/>
          </w:rPr>
          <w:delText xml:space="preserve">(f) </w:delText>
        </w:r>
        <w:r w:rsidRPr="0074216D" w:rsidDel="00022465">
          <w:rPr>
            <w:rFonts w:asciiTheme="minorHAnsi" w:eastAsia="Times New Roman" w:hAnsiTheme="minorHAnsi" w:cstheme="minorHAnsi"/>
            <w:bCs/>
            <w:i/>
            <w:iCs/>
            <w:sz w:val="24"/>
            <w:szCs w:val="24"/>
            <w:lang w:val="en-IN"/>
          </w:rPr>
          <w:tab/>
          <w:delText>breakdown or failure of plant or equipment caused by normal wear and tear or by a failure to properly maintain such plant or equipment; and</w:delText>
        </w:r>
      </w:del>
    </w:p>
    <w:p w14:paraId="4AFCE32D" w14:textId="2551C35E" w:rsidR="00A56F8F" w:rsidRPr="0074216D" w:rsidDel="00022465" w:rsidRDefault="00A56F8F">
      <w:pPr>
        <w:spacing w:after="160" w:line="259" w:lineRule="auto"/>
        <w:jc w:val="center"/>
        <w:rPr>
          <w:del w:id="702" w:author="Lim, Vanessa Gunawan" w:date="2022-11-17T15:17:00Z"/>
          <w:rFonts w:asciiTheme="minorHAnsi" w:eastAsia="Times New Roman" w:hAnsiTheme="minorHAnsi" w:cstheme="minorHAnsi"/>
          <w:bCs/>
          <w:i/>
          <w:iCs/>
          <w:sz w:val="24"/>
          <w:szCs w:val="24"/>
          <w:lang w:val="en-IN"/>
        </w:rPr>
        <w:pPrChange w:id="703" w:author="Lim, Vanessa Gunawan" w:date="2022-11-17T15:17:00Z">
          <w:pPr>
            <w:autoSpaceDE w:val="0"/>
            <w:autoSpaceDN w:val="0"/>
            <w:spacing w:before="120" w:after="120"/>
            <w:ind w:left="2880" w:hanging="720"/>
            <w:jc w:val="both"/>
            <w:outlineLvl w:val="3"/>
          </w:pPr>
        </w:pPrChange>
      </w:pPr>
      <w:del w:id="704" w:author="Lim, Vanessa Gunawan" w:date="2022-11-17T15:17:00Z">
        <w:r w:rsidRPr="0074216D" w:rsidDel="00022465">
          <w:rPr>
            <w:rFonts w:asciiTheme="minorHAnsi" w:eastAsia="Times New Roman" w:hAnsiTheme="minorHAnsi" w:cstheme="minorHAnsi"/>
            <w:bCs/>
            <w:i/>
            <w:iCs/>
            <w:sz w:val="24"/>
            <w:szCs w:val="24"/>
            <w:lang w:val="en-IN"/>
          </w:rPr>
          <w:delText xml:space="preserve">(g) </w:delText>
        </w:r>
        <w:r w:rsidRPr="0074216D" w:rsidDel="00022465">
          <w:rPr>
            <w:rFonts w:asciiTheme="minorHAnsi" w:eastAsia="Times New Roman" w:hAnsiTheme="minorHAnsi" w:cstheme="minorHAnsi"/>
            <w:bCs/>
            <w:i/>
            <w:iCs/>
            <w:sz w:val="24"/>
            <w:szCs w:val="24"/>
            <w:lang w:val="en-IN"/>
          </w:rPr>
          <w:tab/>
          <w:delText xml:space="preserve">in the case of Buyer, acts of a Governmental Authority of, or changes in Applicable Laws of, the destination of the LNG cargo. </w:delText>
        </w:r>
      </w:del>
    </w:p>
    <w:p w14:paraId="62A40B5D" w14:textId="378AC556" w:rsidR="00A56F8F" w:rsidRPr="0074216D" w:rsidDel="00022465" w:rsidRDefault="00A56F8F">
      <w:pPr>
        <w:spacing w:after="160" w:line="259" w:lineRule="auto"/>
        <w:jc w:val="center"/>
        <w:rPr>
          <w:del w:id="705" w:author="Lim, Vanessa Gunawan" w:date="2022-11-17T15:17:00Z"/>
          <w:rFonts w:asciiTheme="minorHAnsi" w:hAnsiTheme="minorHAnsi" w:cstheme="minorHAnsi"/>
          <w:i/>
          <w:sz w:val="24"/>
          <w:szCs w:val="24"/>
          <w:lang w:val="en-IN"/>
        </w:rPr>
        <w:pPrChange w:id="706" w:author="Lim, Vanessa Gunawan" w:date="2022-11-17T15:17:00Z">
          <w:pPr>
            <w:pStyle w:val="ListParagraph"/>
            <w:numPr>
              <w:numId w:val="59"/>
            </w:numPr>
            <w:autoSpaceDE w:val="0"/>
            <w:autoSpaceDN w:val="0"/>
            <w:spacing w:before="120"/>
            <w:ind w:left="1440" w:hanging="720"/>
            <w:jc w:val="both"/>
            <w:outlineLvl w:val="3"/>
          </w:pPr>
        </w:pPrChange>
      </w:pPr>
      <w:bookmarkStart w:id="707" w:name="_Ref88560587"/>
      <w:del w:id="708" w:author="Lim, Vanessa Gunawan" w:date="2022-11-17T15:17:00Z">
        <w:r w:rsidRPr="0074216D" w:rsidDel="00022465">
          <w:rPr>
            <w:rFonts w:asciiTheme="minorHAnsi" w:hAnsiTheme="minorHAnsi" w:cstheme="minorHAnsi"/>
            <w:i/>
            <w:sz w:val="24"/>
            <w:szCs w:val="24"/>
            <w:lang w:val="en-IN"/>
          </w:rPr>
          <w:delText xml:space="preserve">Force Majeure relief in respect of Buyer for an event described in Section </w:delText>
        </w:r>
        <w:r w:rsidRPr="0074216D" w:rsidDel="00022465">
          <w:rPr>
            <w:rFonts w:asciiTheme="minorHAnsi" w:eastAsia="Times New Roman" w:hAnsiTheme="minorHAnsi" w:cstheme="minorHAnsi"/>
            <w:bCs/>
            <w:i/>
            <w:sz w:val="24"/>
            <w:szCs w:val="24"/>
            <w:lang w:val="en-IN"/>
          </w:rPr>
          <w:fldChar w:fldCharType="begin"/>
        </w:r>
        <w:r w:rsidRPr="0074216D" w:rsidDel="00022465">
          <w:rPr>
            <w:rFonts w:asciiTheme="minorHAnsi" w:eastAsia="Times New Roman" w:hAnsiTheme="minorHAnsi" w:cstheme="minorHAnsi"/>
            <w:bCs/>
            <w:i/>
            <w:sz w:val="24"/>
            <w:szCs w:val="24"/>
            <w:lang w:val="en-IN"/>
          </w:rPr>
          <w:delInstrText xml:space="preserve"> REF _Ref88560082 \r \h </w:delInstrText>
        </w:r>
        <w:r w:rsidRPr="0074216D" w:rsidDel="00022465">
          <w:rPr>
            <w:rFonts w:asciiTheme="minorHAnsi" w:eastAsia="Times New Roman" w:hAnsiTheme="minorHAnsi" w:cstheme="minorHAnsi"/>
            <w:bCs/>
            <w:i/>
            <w:sz w:val="24"/>
            <w:szCs w:val="24"/>
            <w:lang w:val="en-IN"/>
          </w:rPr>
        </w:r>
        <w:r w:rsidRPr="0074216D" w:rsidDel="00022465">
          <w:rPr>
            <w:rFonts w:asciiTheme="minorHAnsi" w:eastAsia="Times New Roman" w:hAnsiTheme="minorHAnsi" w:cstheme="minorHAnsi"/>
            <w:bCs/>
            <w:i/>
            <w:sz w:val="24"/>
            <w:szCs w:val="24"/>
            <w:lang w:val="en-IN"/>
          </w:rPr>
          <w:fldChar w:fldCharType="separate"/>
        </w:r>
        <w:r w:rsidR="00BB1C01" w:rsidDel="00022465">
          <w:rPr>
            <w:rFonts w:asciiTheme="minorHAnsi" w:eastAsia="Times New Roman" w:hAnsiTheme="minorHAnsi" w:cstheme="minorHAnsi"/>
            <w:bCs/>
            <w:i/>
            <w:sz w:val="24"/>
            <w:szCs w:val="24"/>
            <w:lang w:val="en-IN"/>
          </w:rPr>
          <w:delText>18.1</w:delText>
        </w:r>
        <w:r w:rsidRPr="0074216D" w:rsidDel="00022465">
          <w:rPr>
            <w:rFonts w:asciiTheme="minorHAnsi" w:eastAsia="Times New Roman" w:hAnsiTheme="minorHAnsi" w:cstheme="minorHAnsi"/>
            <w:bCs/>
            <w:i/>
            <w:sz w:val="24"/>
            <w:szCs w:val="24"/>
            <w:lang w:val="en-IN"/>
          </w:rPr>
          <w:fldChar w:fldCharType="end"/>
        </w:r>
        <w:r w:rsidRPr="0074216D" w:rsidDel="00022465">
          <w:rPr>
            <w:rFonts w:asciiTheme="minorHAnsi" w:eastAsia="Times New Roman" w:hAnsiTheme="minorHAnsi" w:cstheme="minorHAnsi"/>
            <w:bCs/>
            <w:i/>
            <w:sz w:val="24"/>
            <w:szCs w:val="24"/>
            <w:lang w:val="en-IN"/>
          </w:rPr>
          <w:delText>(a)(v)</w:delText>
        </w:r>
        <w:r w:rsidRPr="0074216D" w:rsidDel="00022465">
          <w:rPr>
            <w:rFonts w:asciiTheme="minorHAnsi" w:hAnsiTheme="minorHAnsi" w:cstheme="minorHAnsi"/>
            <w:i/>
            <w:sz w:val="24"/>
            <w:szCs w:val="24"/>
            <w:lang w:val="en-IN"/>
          </w:rPr>
          <w:delText xml:space="preserve"> affecting a specific LNG Ship shall only be available with respect to an LNG cargo that has a scheduled Delivery Window.</w:delText>
        </w:r>
        <w:bookmarkEnd w:id="707"/>
      </w:del>
    </w:p>
    <w:p w14:paraId="34A3D123" w14:textId="024C50DF" w:rsidR="00A56F8F" w:rsidRPr="00775C33" w:rsidDel="00022465" w:rsidRDefault="00A56F8F">
      <w:pPr>
        <w:spacing w:after="160" w:line="259" w:lineRule="auto"/>
        <w:jc w:val="center"/>
        <w:rPr>
          <w:del w:id="709" w:author="Lim, Vanessa Gunawan" w:date="2022-11-17T15:17:00Z"/>
          <w:rFonts w:asciiTheme="minorHAnsi" w:eastAsia="Times New Roman" w:hAnsiTheme="minorHAnsi" w:cstheme="minorHAnsi"/>
          <w:bCs/>
          <w:i/>
          <w:sz w:val="24"/>
          <w:szCs w:val="24"/>
          <w:lang w:val="en-IN"/>
        </w:rPr>
        <w:pPrChange w:id="710" w:author="Lim, Vanessa Gunawan" w:date="2022-11-17T15:17:00Z">
          <w:pPr>
            <w:pStyle w:val="ListParagraph"/>
            <w:numPr>
              <w:numId w:val="59"/>
            </w:numPr>
            <w:autoSpaceDE w:val="0"/>
            <w:autoSpaceDN w:val="0"/>
            <w:spacing w:before="120"/>
            <w:ind w:left="1440" w:hanging="720"/>
            <w:jc w:val="both"/>
            <w:outlineLvl w:val="3"/>
          </w:pPr>
        </w:pPrChange>
      </w:pPr>
      <w:del w:id="711" w:author="Lim, Vanessa Gunawan" w:date="2022-11-17T15:17:00Z">
        <w:r w:rsidRPr="0074216D" w:rsidDel="00022465">
          <w:rPr>
            <w:rFonts w:asciiTheme="minorHAnsi" w:eastAsia="Times New Roman" w:hAnsiTheme="minorHAnsi" w:cstheme="minorHAnsi"/>
            <w:bCs/>
            <w:i/>
            <w:sz w:val="24"/>
            <w:szCs w:val="24"/>
            <w:lang w:val="en-IN"/>
          </w:rPr>
          <w:delText>With respect to any particular LNG cargo, Buyer shall not be entitled to claim Force Majeure relief for an event affecting the LNG Ship nominated for such cargo if such LNG Ship was affected by, or could reasonably have been expected to be affected by, such Force Majeure event at the time it was nominated by Buyer.</w:delText>
        </w:r>
      </w:del>
    </w:p>
    <w:p w14:paraId="0B9B0D33" w14:textId="5D94F019" w:rsidR="00A56F8F" w:rsidRPr="0074216D" w:rsidDel="00022465" w:rsidRDefault="00A56F8F">
      <w:pPr>
        <w:spacing w:after="160" w:line="259" w:lineRule="auto"/>
        <w:jc w:val="center"/>
        <w:rPr>
          <w:del w:id="712" w:author="Lim, Vanessa Gunawan" w:date="2022-11-17T15:17:00Z"/>
          <w:rFonts w:asciiTheme="minorHAnsi" w:hAnsiTheme="minorHAnsi" w:cstheme="minorHAnsi"/>
          <w:i/>
          <w:sz w:val="24"/>
          <w:szCs w:val="24"/>
          <w:lang w:val="en-IN"/>
        </w:rPr>
        <w:pPrChange w:id="713" w:author="Lim, Vanessa Gunawan" w:date="2022-11-17T15:17:00Z">
          <w:pPr>
            <w:pStyle w:val="ListParagraph"/>
            <w:numPr>
              <w:numId w:val="59"/>
            </w:numPr>
            <w:autoSpaceDE w:val="0"/>
            <w:autoSpaceDN w:val="0"/>
            <w:spacing w:before="120"/>
            <w:ind w:left="1440" w:hanging="720"/>
            <w:jc w:val="both"/>
            <w:outlineLvl w:val="3"/>
          </w:pPr>
        </w:pPrChange>
      </w:pPr>
      <w:del w:id="714" w:author="Lim, Vanessa Gunawan" w:date="2022-11-17T15:17:00Z">
        <w:r w:rsidRPr="0074216D" w:rsidDel="00022465">
          <w:rPr>
            <w:rFonts w:asciiTheme="minorHAnsi" w:hAnsiTheme="minorHAnsi" w:cstheme="minorHAnsi"/>
            <w:i/>
            <w:sz w:val="24"/>
            <w:szCs w:val="24"/>
            <w:u w:val="single"/>
            <w:lang w:val="en-IN"/>
          </w:rPr>
          <w:lastRenderedPageBreak/>
          <w:delText>Notification</w:delText>
        </w:r>
        <w:r w:rsidRPr="0074216D" w:rsidDel="00022465">
          <w:rPr>
            <w:rFonts w:asciiTheme="minorHAnsi" w:hAnsiTheme="minorHAnsi" w:cstheme="minorHAnsi"/>
            <w:i/>
            <w:sz w:val="24"/>
            <w:szCs w:val="24"/>
            <w:lang w:val="en-IN"/>
          </w:rPr>
          <w:delText xml:space="preserve">. </w:delText>
        </w:r>
        <w:r w:rsidRPr="0074216D" w:rsidDel="00022465">
          <w:rPr>
            <w:rFonts w:asciiTheme="minorHAnsi" w:eastAsia="Times New Roman" w:hAnsiTheme="minorHAnsi" w:cstheme="minorHAnsi"/>
            <w:bCs/>
            <w:i/>
            <w:iCs/>
            <w:sz w:val="24"/>
            <w:szCs w:val="24"/>
            <w:lang w:val="en-IN"/>
          </w:rPr>
          <w:delText>A Force Majeure event shall take effect at the moment such an event or circumstance occurs. Upon the occurrence of a Force Majeure event that prevents, interferes with or delays the performance by Seller or Buyer, in whole or in part, of any of its obligations under this Agreement, the Party affected shall give notice thereof to the other Party describing such event and stating the obligations the performance of which are affected (either in the original or in supplemental notices) and stating, as applicable:</w:delText>
        </w:r>
      </w:del>
    </w:p>
    <w:p w14:paraId="56561D11" w14:textId="6E67EE34" w:rsidR="00A56F8F" w:rsidRPr="0074216D" w:rsidDel="00022465" w:rsidRDefault="00A56F8F">
      <w:pPr>
        <w:spacing w:after="160" w:line="259" w:lineRule="auto"/>
        <w:jc w:val="center"/>
        <w:rPr>
          <w:del w:id="715" w:author="Lim, Vanessa Gunawan" w:date="2022-11-17T15:17:00Z"/>
          <w:rFonts w:asciiTheme="minorHAnsi" w:eastAsia="Times New Roman" w:hAnsiTheme="minorHAnsi" w:cstheme="minorHAnsi"/>
          <w:bCs/>
          <w:i/>
          <w:iCs/>
          <w:sz w:val="24"/>
          <w:szCs w:val="24"/>
          <w:lang w:val="en-IN"/>
        </w:rPr>
        <w:pPrChange w:id="716" w:author="Lim, Vanessa Gunawan" w:date="2022-11-17T15:17:00Z">
          <w:pPr>
            <w:pStyle w:val="ListParagraph"/>
            <w:autoSpaceDE w:val="0"/>
            <w:autoSpaceDN w:val="0"/>
            <w:spacing w:before="120"/>
            <w:ind w:left="2160" w:hanging="720"/>
            <w:jc w:val="both"/>
            <w:outlineLvl w:val="3"/>
          </w:pPr>
        </w:pPrChange>
      </w:pPr>
      <w:del w:id="717" w:author="Lim, Vanessa Gunawan" w:date="2022-11-17T15:17:00Z">
        <w:r w:rsidRPr="0074216D" w:rsidDel="00022465">
          <w:rPr>
            <w:rFonts w:asciiTheme="minorHAnsi" w:eastAsia="Times New Roman" w:hAnsiTheme="minorHAnsi" w:cstheme="minorHAnsi"/>
            <w:bCs/>
            <w:i/>
            <w:iCs/>
            <w:sz w:val="24"/>
            <w:szCs w:val="24"/>
            <w:lang w:val="en-IN"/>
          </w:rPr>
          <w:delText>(i)</w:delText>
        </w:r>
        <w:r w:rsidRPr="0074216D" w:rsidDel="00022465">
          <w:rPr>
            <w:rFonts w:asciiTheme="minorHAnsi" w:eastAsia="Times New Roman" w:hAnsiTheme="minorHAnsi" w:cstheme="minorHAnsi"/>
            <w:bCs/>
            <w:i/>
            <w:iCs/>
            <w:sz w:val="24"/>
            <w:szCs w:val="24"/>
            <w:lang w:val="en-IN"/>
          </w:rPr>
          <w:tab/>
          <w:delText>the estimated period during which performance may be prevented, interfered with or delayed, including, to the extent known or ascertainable, the estimated extent of such reduction in performance;</w:delText>
        </w:r>
      </w:del>
    </w:p>
    <w:p w14:paraId="40A5F037" w14:textId="19522F93" w:rsidR="00A56F8F" w:rsidRPr="0074216D" w:rsidDel="00022465" w:rsidRDefault="00A56F8F">
      <w:pPr>
        <w:spacing w:after="160" w:line="259" w:lineRule="auto"/>
        <w:jc w:val="center"/>
        <w:rPr>
          <w:del w:id="718" w:author="Lim, Vanessa Gunawan" w:date="2022-11-17T15:17:00Z"/>
          <w:rFonts w:asciiTheme="minorHAnsi" w:eastAsia="Times New Roman" w:hAnsiTheme="minorHAnsi" w:cstheme="minorHAnsi"/>
          <w:bCs/>
          <w:i/>
          <w:iCs/>
          <w:sz w:val="24"/>
          <w:szCs w:val="24"/>
          <w:lang w:val="en-IN"/>
        </w:rPr>
        <w:pPrChange w:id="719" w:author="Lim, Vanessa Gunawan" w:date="2022-11-17T15:17:00Z">
          <w:pPr>
            <w:pStyle w:val="ListParagraph"/>
            <w:autoSpaceDE w:val="0"/>
            <w:autoSpaceDN w:val="0"/>
            <w:spacing w:before="120"/>
            <w:ind w:left="2160" w:hanging="720"/>
            <w:jc w:val="both"/>
            <w:outlineLvl w:val="3"/>
          </w:pPr>
        </w:pPrChange>
      </w:pPr>
      <w:del w:id="720" w:author="Lim, Vanessa Gunawan" w:date="2022-11-17T15:17:00Z">
        <w:r w:rsidRPr="0074216D" w:rsidDel="00022465">
          <w:rPr>
            <w:rFonts w:asciiTheme="minorHAnsi" w:eastAsia="Times New Roman" w:hAnsiTheme="minorHAnsi" w:cstheme="minorHAnsi"/>
            <w:bCs/>
            <w:i/>
            <w:iCs/>
            <w:sz w:val="24"/>
            <w:szCs w:val="24"/>
            <w:lang w:val="en-IN"/>
          </w:rPr>
          <w:delText>(ii)</w:delText>
        </w:r>
        <w:r w:rsidRPr="0074216D" w:rsidDel="00022465">
          <w:rPr>
            <w:rFonts w:asciiTheme="minorHAnsi" w:eastAsia="Times New Roman" w:hAnsiTheme="minorHAnsi" w:cstheme="minorHAnsi"/>
            <w:bCs/>
            <w:i/>
            <w:iCs/>
            <w:sz w:val="24"/>
            <w:szCs w:val="24"/>
            <w:lang w:val="en-IN"/>
          </w:rPr>
          <w:tab/>
          <w:delText>the obligations the performance of which have been actually prevented, hindered or delayed and an estimate (acting in good faith) of the period during which the affected Party believes the performance is likely to be prevented, hindered or delayed; and</w:delText>
        </w:r>
      </w:del>
    </w:p>
    <w:p w14:paraId="38FD3C0E" w14:textId="3E31BBF2" w:rsidR="00A56F8F" w:rsidRPr="0074216D" w:rsidDel="00022465" w:rsidRDefault="00A56F8F">
      <w:pPr>
        <w:spacing w:after="160" w:line="259" w:lineRule="auto"/>
        <w:jc w:val="center"/>
        <w:rPr>
          <w:del w:id="721" w:author="Lim, Vanessa Gunawan" w:date="2022-11-17T15:17:00Z"/>
          <w:rFonts w:asciiTheme="minorHAnsi" w:eastAsia="Times New Roman" w:hAnsiTheme="minorHAnsi" w:cstheme="minorHAnsi"/>
          <w:bCs/>
          <w:i/>
          <w:iCs/>
          <w:sz w:val="24"/>
          <w:szCs w:val="24"/>
          <w:lang w:val="en-IN"/>
        </w:rPr>
        <w:pPrChange w:id="722" w:author="Lim, Vanessa Gunawan" w:date="2022-11-17T15:17:00Z">
          <w:pPr>
            <w:pStyle w:val="ListParagraph"/>
            <w:autoSpaceDE w:val="0"/>
            <w:autoSpaceDN w:val="0"/>
            <w:spacing w:before="120"/>
            <w:ind w:left="2160" w:hanging="720"/>
            <w:jc w:val="both"/>
            <w:outlineLvl w:val="3"/>
          </w:pPr>
        </w:pPrChange>
      </w:pPr>
      <w:del w:id="723" w:author="Lim, Vanessa Gunawan" w:date="2022-11-17T15:17:00Z">
        <w:r w:rsidRPr="0074216D" w:rsidDel="00022465">
          <w:rPr>
            <w:rFonts w:asciiTheme="minorHAnsi" w:eastAsia="Times New Roman" w:hAnsiTheme="minorHAnsi" w:cstheme="minorHAnsi"/>
            <w:bCs/>
            <w:i/>
            <w:iCs/>
            <w:sz w:val="24"/>
            <w:szCs w:val="24"/>
            <w:lang w:val="en-IN"/>
          </w:rPr>
          <w:delText>(iii)</w:delText>
        </w:r>
        <w:r w:rsidRPr="0074216D" w:rsidDel="00022465">
          <w:rPr>
            <w:rFonts w:asciiTheme="minorHAnsi" w:eastAsia="Times New Roman" w:hAnsiTheme="minorHAnsi" w:cstheme="minorHAnsi"/>
            <w:bCs/>
            <w:i/>
            <w:iCs/>
            <w:sz w:val="24"/>
            <w:szCs w:val="24"/>
            <w:lang w:val="en-IN"/>
          </w:rPr>
          <w:tab/>
          <w:delText>the particulars of the program to be implemented to resume normal performance under this Agreement.</w:delText>
        </w:r>
      </w:del>
    </w:p>
    <w:p w14:paraId="65F5C943" w14:textId="303AC70E" w:rsidR="00A56F8F" w:rsidRPr="0074216D" w:rsidDel="00022465" w:rsidRDefault="00A56F8F">
      <w:pPr>
        <w:spacing w:after="160" w:line="259" w:lineRule="auto"/>
        <w:jc w:val="center"/>
        <w:rPr>
          <w:del w:id="724" w:author="Lim, Vanessa Gunawan" w:date="2022-11-17T15:17:00Z"/>
          <w:rFonts w:asciiTheme="minorHAnsi" w:eastAsia="Times New Roman" w:hAnsiTheme="minorHAnsi" w:cstheme="minorHAnsi"/>
          <w:bCs/>
          <w:i/>
          <w:iCs/>
          <w:sz w:val="24"/>
          <w:szCs w:val="24"/>
          <w:lang w:val="en-IN"/>
        </w:rPr>
        <w:pPrChange w:id="725" w:author="Lim, Vanessa Gunawan" w:date="2022-11-17T15:17:00Z">
          <w:pPr>
            <w:pStyle w:val="ListParagraph"/>
            <w:autoSpaceDE w:val="0"/>
            <w:autoSpaceDN w:val="0"/>
            <w:spacing w:before="120"/>
            <w:ind w:left="1440"/>
            <w:jc w:val="both"/>
            <w:outlineLvl w:val="3"/>
          </w:pPr>
        </w:pPrChange>
      </w:pPr>
      <w:del w:id="726" w:author="Lim, Vanessa Gunawan" w:date="2022-11-17T15:17:00Z">
        <w:r w:rsidRPr="0074216D" w:rsidDel="00022465">
          <w:rPr>
            <w:rFonts w:asciiTheme="minorHAnsi" w:eastAsia="Times New Roman" w:hAnsiTheme="minorHAnsi" w:cstheme="minorHAnsi"/>
            <w:bCs/>
            <w:i/>
            <w:iCs/>
            <w:sz w:val="24"/>
            <w:szCs w:val="24"/>
            <w:lang w:val="en-IN"/>
          </w:rPr>
          <w:delText>Such notices shall thereafter be updated at least weekly during the period of such claimed Force Majeure specifying the actions being taken to remedy the circumstances causing such Force Majeure.</w:delText>
        </w:r>
      </w:del>
    </w:p>
    <w:p w14:paraId="213709ED" w14:textId="341B3B18" w:rsidR="00A56F8F" w:rsidRPr="0074216D" w:rsidDel="00022465" w:rsidRDefault="00A56F8F">
      <w:pPr>
        <w:spacing w:after="160" w:line="259" w:lineRule="auto"/>
        <w:jc w:val="center"/>
        <w:rPr>
          <w:del w:id="727" w:author="Lim, Vanessa Gunawan" w:date="2022-11-17T15:17:00Z"/>
          <w:rFonts w:ascii="Fd363598-Identity-H" w:hAnsi="Fd363598-Identity-H"/>
          <w:i/>
          <w:lang w:val="en-IN"/>
        </w:rPr>
        <w:pPrChange w:id="728" w:author="Lim, Vanessa Gunawan" w:date="2022-11-17T15:17:00Z">
          <w:pPr>
            <w:pStyle w:val="ListParagraph"/>
            <w:numPr>
              <w:numId w:val="59"/>
            </w:numPr>
            <w:autoSpaceDE w:val="0"/>
            <w:autoSpaceDN w:val="0"/>
            <w:spacing w:before="120"/>
            <w:ind w:left="1440" w:hanging="720"/>
            <w:jc w:val="both"/>
            <w:outlineLvl w:val="3"/>
          </w:pPr>
        </w:pPrChange>
      </w:pPr>
      <w:del w:id="729" w:author="Lim, Vanessa Gunawan" w:date="2022-11-17T15:17:00Z">
        <w:r w:rsidRPr="0074216D" w:rsidDel="00022465">
          <w:rPr>
            <w:rFonts w:asciiTheme="minorHAnsi" w:hAnsiTheme="minorHAnsi" w:cstheme="minorHAnsi"/>
            <w:i/>
            <w:sz w:val="24"/>
            <w:szCs w:val="24"/>
            <w:u w:val="single"/>
            <w:lang w:val="en-IN"/>
          </w:rPr>
          <w:delText>Measures</w:delText>
        </w:r>
        <w:r w:rsidRPr="0074216D" w:rsidDel="00022465">
          <w:rPr>
            <w:rFonts w:asciiTheme="minorHAnsi" w:hAnsiTheme="minorHAnsi" w:cstheme="minorHAnsi"/>
            <w:i/>
            <w:sz w:val="24"/>
            <w:szCs w:val="24"/>
            <w:lang w:val="en-IN"/>
          </w:rPr>
          <w:delText xml:space="preserve">. </w:delText>
        </w:r>
        <w:r w:rsidRPr="0074216D" w:rsidDel="00022465">
          <w:rPr>
            <w:rFonts w:asciiTheme="minorHAnsi" w:hAnsiTheme="minorHAnsi" w:cstheme="minorHAnsi"/>
            <w:i/>
            <w:sz w:val="24"/>
            <w:lang w:val="en-IN"/>
          </w:rPr>
          <w:delText>Prior to resumption of normal performance, the Parties shall continue to perform their obligations under this Agreement to the extent not excused by such event of Force Majeure. The Parties shall exercise all reasonable efforts and diligence to resume normal performance of the applicable Agreement after the occurrence of an event of Force Majeure.</w:delText>
        </w:r>
      </w:del>
    </w:p>
    <w:p w14:paraId="578482DE" w14:textId="353FDFCB" w:rsidR="00A56F8F" w:rsidRPr="0074216D" w:rsidDel="00022465" w:rsidRDefault="00A56F8F">
      <w:pPr>
        <w:spacing w:after="160" w:line="259" w:lineRule="auto"/>
        <w:jc w:val="center"/>
        <w:rPr>
          <w:del w:id="730" w:author="Lim, Vanessa Gunawan" w:date="2022-11-17T15:17:00Z"/>
          <w:rFonts w:asciiTheme="minorHAnsi" w:hAnsiTheme="minorHAnsi" w:cstheme="minorHAnsi"/>
          <w:i/>
          <w:sz w:val="24"/>
          <w:lang w:val="en-IN"/>
        </w:rPr>
        <w:pPrChange w:id="731" w:author="Lim, Vanessa Gunawan" w:date="2022-11-17T15:17:00Z">
          <w:pPr>
            <w:pStyle w:val="ListParagraph"/>
            <w:numPr>
              <w:numId w:val="59"/>
            </w:numPr>
            <w:autoSpaceDE w:val="0"/>
            <w:autoSpaceDN w:val="0"/>
            <w:spacing w:before="120"/>
            <w:ind w:left="1440" w:hanging="720"/>
            <w:jc w:val="both"/>
            <w:outlineLvl w:val="3"/>
          </w:pPr>
        </w:pPrChange>
      </w:pPr>
      <w:del w:id="732" w:author="Lim, Vanessa Gunawan" w:date="2022-11-17T15:17:00Z">
        <w:r w:rsidRPr="0074216D" w:rsidDel="00022465">
          <w:rPr>
            <w:rFonts w:asciiTheme="minorHAnsi" w:hAnsiTheme="minorHAnsi" w:cstheme="minorHAnsi"/>
            <w:i/>
            <w:sz w:val="24"/>
            <w:u w:val="single"/>
            <w:lang w:val="en-IN"/>
          </w:rPr>
          <w:delText>Settlement of Industrial Disturbances</w:delText>
        </w:r>
        <w:r w:rsidRPr="0074216D" w:rsidDel="00022465">
          <w:rPr>
            <w:rFonts w:asciiTheme="minorHAnsi" w:hAnsiTheme="minorHAnsi" w:cstheme="minorHAnsi"/>
            <w:i/>
            <w:sz w:val="24"/>
            <w:lang w:val="en-IN"/>
          </w:rPr>
          <w:delText>. Settlement of strikes, lockouts, or other industrial disturbances shall be entirely within the discretion of the Party experiencing such situations, and nothing in this Agreement shall require such Party to settle industrial disputes by yielding to demands made on it when it considers such action inadvisable.</w:delText>
        </w:r>
      </w:del>
    </w:p>
    <w:p w14:paraId="119D5A37" w14:textId="1F047D4B" w:rsidR="00A56F8F" w:rsidDel="00022465" w:rsidRDefault="00A56F8F">
      <w:pPr>
        <w:spacing w:after="160" w:line="259" w:lineRule="auto"/>
        <w:jc w:val="center"/>
        <w:rPr>
          <w:del w:id="733" w:author="Lim, Vanessa Gunawan" w:date="2022-11-17T15:17:00Z"/>
          <w:rFonts w:asciiTheme="minorHAnsi" w:hAnsiTheme="minorHAnsi" w:cstheme="minorHAnsi"/>
          <w:i/>
          <w:sz w:val="24"/>
          <w:lang w:val="en-IN"/>
        </w:rPr>
        <w:pPrChange w:id="734" w:author="Lim, Vanessa Gunawan" w:date="2022-11-17T15:17:00Z">
          <w:pPr>
            <w:pStyle w:val="ListParagraph"/>
            <w:numPr>
              <w:numId w:val="59"/>
            </w:numPr>
            <w:autoSpaceDE w:val="0"/>
            <w:autoSpaceDN w:val="0"/>
            <w:spacing w:before="120" w:after="160" w:line="259" w:lineRule="auto"/>
            <w:ind w:left="1440" w:hanging="720"/>
            <w:jc w:val="both"/>
            <w:outlineLvl w:val="3"/>
          </w:pPr>
        </w:pPrChange>
      </w:pPr>
      <w:del w:id="735" w:author="Lim, Vanessa Gunawan" w:date="2022-11-17T15:17:00Z">
        <w:r w:rsidRPr="0074216D" w:rsidDel="00022465">
          <w:rPr>
            <w:rFonts w:asciiTheme="minorHAnsi" w:hAnsiTheme="minorHAnsi" w:cstheme="minorHAnsi"/>
            <w:i/>
            <w:sz w:val="24"/>
            <w:u w:val="single"/>
            <w:lang w:val="en-IN"/>
          </w:rPr>
          <w:delText>Termination for prolonged Force Majeure</w:delText>
        </w:r>
        <w:r w:rsidRPr="0074216D" w:rsidDel="00022465">
          <w:rPr>
            <w:rFonts w:asciiTheme="minorHAnsi" w:hAnsiTheme="minorHAnsi" w:cstheme="minorHAnsi"/>
            <w:i/>
            <w:sz w:val="24"/>
            <w:lang w:val="en-IN"/>
          </w:rPr>
          <w:delText xml:space="preserve">. If an event of Force Majeure occurs and is continuing for an uninterrupted period of fifteen (15) days such that it prevents a Party from performing all or substantially all of its obligations under the </w:delText>
        </w:r>
        <w:r w:rsidR="00A3158C" w:rsidDel="00022465">
          <w:rPr>
            <w:rFonts w:asciiTheme="minorHAnsi" w:hAnsiTheme="minorHAnsi" w:cstheme="minorHAnsi"/>
            <w:i/>
            <w:sz w:val="24"/>
            <w:lang w:val="en-IN"/>
          </w:rPr>
          <w:delText>FOB</w:delText>
        </w:r>
        <w:r w:rsidRPr="0074216D" w:rsidDel="00022465">
          <w:rPr>
            <w:rFonts w:asciiTheme="minorHAnsi" w:hAnsiTheme="minorHAnsi" w:cstheme="minorHAnsi"/>
            <w:i/>
            <w:sz w:val="24"/>
            <w:lang w:val="en-IN"/>
          </w:rPr>
          <w:delText xml:space="preserve"> CM, then either Party shall be entitled to terminate</w:delText>
        </w:r>
        <w:r w:rsidDel="00022465">
          <w:rPr>
            <w:rFonts w:asciiTheme="minorHAnsi" w:hAnsiTheme="minorHAnsi" w:cstheme="minorHAnsi"/>
            <w:i/>
            <w:sz w:val="24"/>
            <w:lang w:val="en-IN"/>
          </w:rPr>
          <w:delText>/cancel</w:delText>
        </w:r>
        <w:r w:rsidRPr="0074216D" w:rsidDel="00022465">
          <w:rPr>
            <w:rFonts w:asciiTheme="minorHAnsi" w:hAnsiTheme="minorHAnsi" w:cstheme="minorHAnsi"/>
            <w:i/>
            <w:sz w:val="24"/>
            <w:lang w:val="en-IN"/>
          </w:rPr>
          <w:delText xml:space="preserve"> such cargo(es) so affected by the Force Majeure event </w:delText>
        </w:r>
        <w:r w:rsidR="00775C33" w:rsidRPr="0074216D" w:rsidDel="00022465">
          <w:rPr>
            <w:rFonts w:asciiTheme="minorHAnsi" w:hAnsiTheme="minorHAnsi" w:cstheme="minorHAnsi"/>
            <w:i/>
            <w:sz w:val="24"/>
            <w:lang w:val="en-IN"/>
          </w:rPr>
          <w:delText>notified without</w:delText>
        </w:r>
        <w:r w:rsidRPr="0074216D" w:rsidDel="00022465">
          <w:rPr>
            <w:rFonts w:asciiTheme="minorHAnsi" w:hAnsiTheme="minorHAnsi" w:cstheme="minorHAnsi"/>
            <w:i/>
            <w:sz w:val="24"/>
            <w:lang w:val="en-IN"/>
          </w:rPr>
          <w:delText xml:space="preserve"> liability to the other Party by giving written notice to the other Party and the relevant provisions of the Master Agreement shall apply. For the avoidance of doubt, thereafter Buyer may purchase replacement LNG from other suppliers and Seller may sell affected cargoes to other buyers. Seller shall not be required to deliver make-up cargoes to Buyer in respect of amounts that Seller is excused from supplying by reason of Force Majeure. In the case of multiple cargoes, termination for prolonged Force Majeure shall only apply to the cargo(es) so affected by the Force Majeure event notified.</w:delText>
        </w:r>
      </w:del>
    </w:p>
    <w:p w14:paraId="3349D381" w14:textId="0A4778F8" w:rsidR="00A56F8F" w:rsidRPr="0074216D" w:rsidDel="00022465" w:rsidRDefault="00A56F8F">
      <w:pPr>
        <w:spacing w:after="160" w:line="259" w:lineRule="auto"/>
        <w:jc w:val="center"/>
        <w:rPr>
          <w:del w:id="736" w:author="Lim, Vanessa Gunawan" w:date="2022-11-17T15:17:00Z"/>
          <w:rFonts w:asciiTheme="minorHAnsi" w:hAnsiTheme="minorHAnsi" w:cstheme="minorHAnsi"/>
          <w:sz w:val="24"/>
          <w:lang w:val="en-IN"/>
        </w:rPr>
        <w:pPrChange w:id="737" w:author="Lim, Vanessa Gunawan" w:date="2022-11-17T15:17:00Z">
          <w:pPr>
            <w:autoSpaceDE w:val="0"/>
            <w:autoSpaceDN w:val="0"/>
            <w:spacing w:before="120" w:after="160" w:line="259" w:lineRule="auto"/>
            <w:jc w:val="both"/>
            <w:outlineLvl w:val="3"/>
          </w:pPr>
        </w:pPrChange>
      </w:pPr>
    </w:p>
    <w:p w14:paraId="3CFE628D" w14:textId="43D11089" w:rsidR="009E6946" w:rsidDel="00022465" w:rsidRDefault="009E6946">
      <w:pPr>
        <w:spacing w:after="160" w:line="259" w:lineRule="auto"/>
        <w:jc w:val="center"/>
        <w:rPr>
          <w:del w:id="738" w:author="Lim, Vanessa Gunawan" w:date="2022-11-17T15:17:00Z"/>
          <w:rFonts w:ascii="Times New Roman" w:eastAsia="MS Mincho" w:hAnsi="Times New Roman"/>
          <w:b/>
          <w:caps/>
          <w:sz w:val="24"/>
          <w:szCs w:val="24"/>
          <w:u w:val="single"/>
          <w:lang w:val="en-IN" w:eastAsia="en-GB"/>
        </w:rPr>
        <w:pPrChange w:id="739" w:author="Lim, Vanessa Gunawan" w:date="2022-11-17T15:17:00Z">
          <w:pPr>
            <w:spacing w:after="160" w:line="259" w:lineRule="auto"/>
          </w:pPr>
        </w:pPrChange>
      </w:pPr>
      <w:del w:id="740" w:author="Lim, Vanessa Gunawan" w:date="2022-11-17T15:17:00Z">
        <w:r w:rsidDel="00022465">
          <w:rPr>
            <w:rFonts w:ascii="Times New Roman" w:hAnsi="Times New Roman"/>
            <w:caps/>
            <w:sz w:val="24"/>
            <w:szCs w:val="24"/>
            <w:u w:val="single"/>
            <w:lang w:val="en-IN"/>
          </w:rPr>
          <w:lastRenderedPageBreak/>
          <w:br w:type="page"/>
        </w:r>
      </w:del>
    </w:p>
    <w:p w14:paraId="3243D2B5" w14:textId="072BB10C" w:rsidR="00A56F8F" w:rsidRPr="0074216D" w:rsidDel="00022465" w:rsidRDefault="00A56F8F">
      <w:pPr>
        <w:spacing w:after="160" w:line="259" w:lineRule="auto"/>
        <w:jc w:val="center"/>
        <w:rPr>
          <w:del w:id="741" w:author="Lim, Vanessa Gunawan" w:date="2022-11-17T15:17:00Z"/>
          <w:rFonts w:ascii="Times New Roman" w:hAnsi="Times New Roman"/>
          <w:i/>
          <w:sz w:val="24"/>
          <w:szCs w:val="24"/>
          <w:u w:val="single"/>
          <w:lang w:val="en-IN"/>
        </w:rPr>
        <w:pPrChange w:id="742" w:author="Lim, Vanessa Gunawan" w:date="2022-11-17T15:17:00Z">
          <w:pPr>
            <w:pStyle w:val="AppendixSubAshurst"/>
            <w:spacing w:before="120" w:after="120"/>
          </w:pPr>
        </w:pPrChange>
      </w:pPr>
      <w:del w:id="743" w:author="Lim, Vanessa Gunawan" w:date="2022-11-17T15:17:00Z">
        <w:r w:rsidRPr="0074216D" w:rsidDel="00022465">
          <w:rPr>
            <w:rFonts w:ascii="Times New Roman" w:hAnsi="Times New Roman"/>
            <w:caps/>
            <w:sz w:val="24"/>
            <w:szCs w:val="24"/>
            <w:u w:val="single"/>
            <w:lang w:val="en-IN"/>
          </w:rPr>
          <w:lastRenderedPageBreak/>
          <w:delText xml:space="preserve">ANNEXURE B - </w:delText>
        </w:r>
        <w:r w:rsidRPr="0074216D" w:rsidDel="00022465">
          <w:rPr>
            <w:rFonts w:ascii="Times New Roman" w:hAnsi="Times New Roman"/>
            <w:i/>
            <w:sz w:val="24"/>
            <w:szCs w:val="24"/>
            <w:u w:val="single"/>
            <w:lang w:val="en-IN"/>
          </w:rPr>
          <w:delText>Measurement, Sampling &amp; Analysis (Sabine Pass)</w:delText>
        </w:r>
      </w:del>
    </w:p>
    <w:p w14:paraId="6EF7313C" w14:textId="496BDEC4" w:rsidR="00A56F8F" w:rsidRPr="0074216D" w:rsidDel="00022465" w:rsidRDefault="00A56F8F">
      <w:pPr>
        <w:spacing w:after="160" w:line="259" w:lineRule="auto"/>
        <w:jc w:val="center"/>
        <w:rPr>
          <w:del w:id="744" w:author="Lim, Vanessa Gunawan" w:date="2022-11-17T15:17:00Z"/>
          <w:rFonts w:ascii="Times New Roman" w:hAnsi="Times New Roman"/>
          <w:i/>
          <w:sz w:val="24"/>
          <w:szCs w:val="24"/>
          <w:lang w:val="en-IN"/>
        </w:rPr>
        <w:pPrChange w:id="745" w:author="Lim, Vanessa Gunawan" w:date="2022-11-17T15:17:00Z">
          <w:pPr>
            <w:pStyle w:val="BodyText"/>
            <w:spacing w:before="120" w:after="240"/>
            <w:jc w:val="both"/>
          </w:pPr>
        </w:pPrChange>
      </w:pPr>
      <w:del w:id="746" w:author="Lim, Vanessa Gunawan" w:date="2022-11-17T15:17:00Z">
        <w:r w:rsidRPr="0074216D" w:rsidDel="00022465">
          <w:rPr>
            <w:rFonts w:ascii="Times New Roman" w:hAnsi="Times New Roman"/>
            <w:i/>
            <w:sz w:val="24"/>
            <w:szCs w:val="24"/>
            <w:lang w:val="en-IN"/>
          </w:rPr>
          <w:delText>The procedures for determination of the Quantity Delivered shall be those specified in the relevant Terminal Rules and shall supersede in case of any conflict in any of the provisions in this Annexure B. Both Parties will have the right to demand a copy of the Terminal Rules and review the procedures for determination of the LNG quantity. Should no Terminal Rules be in force, the procedures and guidelines specified below shall be applicable for determining such Quantity Delivered.</w:delText>
        </w:r>
      </w:del>
    </w:p>
    <w:p w14:paraId="1C28AF94" w14:textId="2883B9E5" w:rsidR="00A56F8F" w:rsidRPr="0074216D" w:rsidDel="00022465" w:rsidRDefault="00A56F8F">
      <w:pPr>
        <w:spacing w:after="160" w:line="259" w:lineRule="auto"/>
        <w:jc w:val="center"/>
        <w:rPr>
          <w:del w:id="747" w:author="Lim, Vanessa Gunawan" w:date="2022-11-17T15:17:00Z"/>
          <w:rFonts w:ascii="Times New Roman" w:hAnsi="Times New Roman"/>
          <w:sz w:val="24"/>
          <w:szCs w:val="24"/>
          <w:lang w:val="en-IN"/>
        </w:rPr>
        <w:pPrChange w:id="748" w:author="Lim, Vanessa Gunawan" w:date="2022-11-17T15:17:00Z">
          <w:pPr>
            <w:pStyle w:val="ListParagraph"/>
            <w:numPr>
              <w:numId w:val="24"/>
            </w:numPr>
            <w:spacing w:before="120" w:line="240" w:lineRule="auto"/>
            <w:ind w:left="360" w:hanging="720"/>
            <w:jc w:val="both"/>
          </w:pPr>
        </w:pPrChange>
      </w:pPr>
      <w:del w:id="749" w:author="Lim, Vanessa Gunawan" w:date="2022-11-17T15:17:00Z">
        <w:r w:rsidRPr="0074216D" w:rsidDel="00022465">
          <w:rPr>
            <w:rFonts w:ascii="Times New Roman" w:hAnsi="Times New Roman"/>
            <w:b/>
            <w:bCs/>
            <w:i/>
            <w:sz w:val="24"/>
            <w:szCs w:val="24"/>
            <w:lang w:val="en-IN"/>
          </w:rPr>
          <w:delText>Parties to Supply Devices</w:delText>
        </w:r>
      </w:del>
    </w:p>
    <w:p w14:paraId="5FE48014" w14:textId="39DA413F" w:rsidR="00A56F8F" w:rsidRPr="0074216D" w:rsidDel="00022465" w:rsidRDefault="00A56F8F">
      <w:pPr>
        <w:spacing w:after="160" w:line="259" w:lineRule="auto"/>
        <w:jc w:val="center"/>
        <w:rPr>
          <w:del w:id="750" w:author="Lim, Vanessa Gunawan" w:date="2022-11-17T15:17:00Z"/>
          <w:rFonts w:ascii="Times New Roman" w:hAnsi="Times New Roman"/>
          <w:bCs/>
          <w:i/>
          <w:sz w:val="24"/>
          <w:szCs w:val="24"/>
          <w:lang w:val="en-IN"/>
        </w:rPr>
        <w:pPrChange w:id="751" w:author="Lim, Vanessa Gunawan" w:date="2022-11-17T15:17:00Z">
          <w:pPr>
            <w:pStyle w:val="BodyText"/>
            <w:numPr>
              <w:numId w:val="23"/>
            </w:numPr>
            <w:spacing w:before="120" w:after="120"/>
            <w:ind w:left="1440" w:hanging="720"/>
            <w:jc w:val="both"/>
          </w:pPr>
        </w:pPrChange>
      </w:pPr>
      <w:del w:id="752" w:author="Lim, Vanessa Gunawan" w:date="2022-11-17T15:17:00Z">
        <w:r w:rsidRPr="00A40A6D" w:rsidDel="00022465">
          <w:rPr>
            <w:rFonts w:ascii="Times New Roman" w:hAnsi="Times New Roman"/>
            <w:bCs/>
            <w:i/>
            <w:sz w:val="24"/>
            <w:szCs w:val="24"/>
            <w:u w:val="single"/>
            <w:lang w:val="en-IN"/>
          </w:rPr>
          <w:delText>General</w:delText>
        </w:r>
        <w:r w:rsidRPr="0074216D" w:rsidDel="00022465">
          <w:rPr>
            <w:rFonts w:ascii="Times New Roman" w:hAnsi="Times New Roman"/>
            <w:bCs/>
            <w:i/>
            <w:sz w:val="24"/>
            <w:szCs w:val="24"/>
            <w:lang w:val="en-IN"/>
          </w:rPr>
          <w:delText>. Unless otherwise agreed, Buyer and Seller shall supply equipment and conform to procedures that are in accordance with the latest version of the standards referred to in this document in all material respects</w:delText>
        </w:r>
        <w:r w:rsidDel="00022465">
          <w:rPr>
            <w:rFonts w:ascii="Times New Roman" w:hAnsi="Times New Roman"/>
            <w:bCs/>
            <w:i/>
            <w:sz w:val="24"/>
            <w:szCs w:val="24"/>
            <w:lang w:val="en-IN"/>
          </w:rPr>
          <w:delText>.</w:delText>
        </w:r>
      </w:del>
    </w:p>
    <w:p w14:paraId="5C126BC3" w14:textId="7DDCB1ED" w:rsidR="00A56F8F" w:rsidRPr="0074216D" w:rsidDel="00022465" w:rsidRDefault="00A56F8F">
      <w:pPr>
        <w:spacing w:after="160" w:line="259" w:lineRule="auto"/>
        <w:jc w:val="center"/>
        <w:rPr>
          <w:del w:id="753" w:author="Lim, Vanessa Gunawan" w:date="2022-11-17T15:17:00Z"/>
          <w:rFonts w:ascii="Times New Roman" w:hAnsi="Times New Roman"/>
          <w:bCs/>
          <w:i/>
          <w:sz w:val="24"/>
          <w:szCs w:val="24"/>
          <w:lang w:val="en-IN"/>
        </w:rPr>
        <w:pPrChange w:id="754" w:author="Lim, Vanessa Gunawan" w:date="2022-11-17T15:17:00Z">
          <w:pPr>
            <w:pStyle w:val="BodyText"/>
            <w:numPr>
              <w:numId w:val="23"/>
            </w:numPr>
            <w:spacing w:before="120" w:after="120"/>
            <w:ind w:left="1440" w:hanging="720"/>
            <w:jc w:val="both"/>
          </w:pPr>
        </w:pPrChange>
      </w:pPr>
      <w:del w:id="755" w:author="Lim, Vanessa Gunawan" w:date="2022-11-17T15:17:00Z">
        <w:r w:rsidRPr="00A40A6D" w:rsidDel="00022465">
          <w:rPr>
            <w:rFonts w:ascii="Times New Roman" w:hAnsi="Times New Roman"/>
            <w:bCs/>
            <w:i/>
            <w:sz w:val="24"/>
            <w:szCs w:val="24"/>
            <w:u w:val="single"/>
            <w:lang w:val="en-IN"/>
          </w:rPr>
          <w:delText>Buyer Devices</w:delText>
        </w:r>
        <w:r w:rsidRPr="0074216D" w:rsidDel="00022465">
          <w:rPr>
            <w:rFonts w:ascii="Times New Roman" w:hAnsi="Times New Roman"/>
            <w:bCs/>
            <w:i/>
            <w:sz w:val="24"/>
            <w:szCs w:val="24"/>
            <w:lang w:val="en-IN"/>
          </w:rPr>
          <w:delText>. Buyer or Buyer’s agent shall supply, operate and maintain, or cause to be supplied, operated and maintained, suitable gauging devices for the liquid level in LNG tanks of the LNG Ships, pressure and temperature measuring devices, and any other measurement or testing devices which are incorporated in the structure of LNG vessels or customarily maintained on board ship</w:delText>
        </w:r>
        <w:r w:rsidDel="00022465">
          <w:rPr>
            <w:rFonts w:ascii="Times New Roman" w:hAnsi="Times New Roman"/>
            <w:bCs/>
            <w:i/>
            <w:sz w:val="24"/>
            <w:szCs w:val="24"/>
            <w:lang w:val="en-IN"/>
          </w:rPr>
          <w:delText>s</w:delText>
        </w:r>
        <w:r w:rsidRPr="0074216D" w:rsidDel="00022465">
          <w:rPr>
            <w:rFonts w:ascii="Times New Roman" w:hAnsi="Times New Roman"/>
            <w:bCs/>
            <w:i/>
            <w:sz w:val="24"/>
            <w:szCs w:val="24"/>
            <w:lang w:val="en-IN"/>
          </w:rPr>
          <w:delText>.</w:delText>
        </w:r>
      </w:del>
    </w:p>
    <w:p w14:paraId="49BCF247" w14:textId="63F5A9D2" w:rsidR="00A56F8F" w:rsidRPr="0074216D" w:rsidDel="00022465" w:rsidRDefault="00A56F8F">
      <w:pPr>
        <w:spacing w:after="160" w:line="259" w:lineRule="auto"/>
        <w:jc w:val="center"/>
        <w:rPr>
          <w:del w:id="756" w:author="Lim, Vanessa Gunawan" w:date="2022-11-17T15:17:00Z"/>
          <w:rFonts w:ascii="Times New Roman" w:hAnsi="Times New Roman"/>
          <w:bCs/>
          <w:i/>
          <w:sz w:val="24"/>
          <w:szCs w:val="24"/>
          <w:lang w:val="en-IN"/>
        </w:rPr>
        <w:pPrChange w:id="757" w:author="Lim, Vanessa Gunawan" w:date="2022-11-17T15:17:00Z">
          <w:pPr>
            <w:pStyle w:val="BodyText"/>
            <w:numPr>
              <w:numId w:val="23"/>
            </w:numPr>
            <w:spacing w:before="120" w:after="120"/>
            <w:ind w:left="1440" w:hanging="720"/>
            <w:jc w:val="both"/>
          </w:pPr>
        </w:pPrChange>
      </w:pPr>
      <w:del w:id="758" w:author="Lim, Vanessa Gunawan" w:date="2022-11-17T15:17:00Z">
        <w:r w:rsidRPr="00A40A6D" w:rsidDel="00022465">
          <w:rPr>
            <w:rFonts w:ascii="Times New Roman" w:hAnsi="Times New Roman"/>
            <w:bCs/>
            <w:i/>
            <w:sz w:val="24"/>
            <w:szCs w:val="24"/>
            <w:u w:val="single"/>
            <w:lang w:val="en-IN"/>
          </w:rPr>
          <w:delText>Seller Devices</w:delText>
        </w:r>
        <w:r w:rsidRPr="0074216D" w:rsidDel="00022465">
          <w:rPr>
            <w:rFonts w:ascii="Times New Roman" w:hAnsi="Times New Roman"/>
            <w:bCs/>
            <w:i/>
            <w:sz w:val="24"/>
            <w:szCs w:val="24"/>
            <w:lang w:val="en-IN"/>
          </w:rPr>
          <w:delText>. Seller shall supply, operate and maintain, or cause to be supplied, operated and maintained, devices required for collecting samples and for determining quality and composition of the LNG and any other measurement or testing devices which are necessary to perform the measurement and testing required hereunder at the Sabine Pass Facility.</w:delText>
        </w:r>
      </w:del>
    </w:p>
    <w:p w14:paraId="70A770D8" w14:textId="2D6F7477" w:rsidR="00A56F8F" w:rsidRPr="0074216D" w:rsidDel="00022465" w:rsidRDefault="00A56F8F">
      <w:pPr>
        <w:spacing w:after="160" w:line="259" w:lineRule="auto"/>
        <w:jc w:val="center"/>
        <w:rPr>
          <w:del w:id="759" w:author="Lim, Vanessa Gunawan" w:date="2022-11-17T15:17:00Z"/>
          <w:rFonts w:ascii="Times New Roman" w:hAnsi="Times New Roman"/>
          <w:bCs/>
          <w:i/>
          <w:sz w:val="24"/>
          <w:szCs w:val="24"/>
          <w:lang w:val="en-IN"/>
        </w:rPr>
        <w:pPrChange w:id="760" w:author="Lim, Vanessa Gunawan" w:date="2022-11-17T15:17:00Z">
          <w:pPr>
            <w:pStyle w:val="BodyText"/>
            <w:numPr>
              <w:numId w:val="23"/>
            </w:numPr>
            <w:spacing w:before="120" w:after="120"/>
            <w:ind w:left="1440" w:hanging="720"/>
            <w:jc w:val="both"/>
          </w:pPr>
        </w:pPrChange>
      </w:pPr>
      <w:del w:id="761" w:author="Lim, Vanessa Gunawan" w:date="2022-11-17T15:17:00Z">
        <w:r w:rsidRPr="00A40A6D" w:rsidDel="00022465">
          <w:rPr>
            <w:rFonts w:ascii="Times New Roman" w:hAnsi="Times New Roman"/>
            <w:bCs/>
            <w:i/>
            <w:sz w:val="24"/>
            <w:szCs w:val="24"/>
            <w:u w:val="single"/>
            <w:lang w:val="en-IN"/>
          </w:rPr>
          <w:delText>Dispute</w:delText>
        </w:r>
        <w:r w:rsidRPr="0074216D" w:rsidDel="00022465">
          <w:rPr>
            <w:rFonts w:ascii="Times New Roman" w:hAnsi="Times New Roman"/>
            <w:bCs/>
            <w:i/>
            <w:sz w:val="24"/>
            <w:szCs w:val="24"/>
            <w:lang w:val="en-IN"/>
          </w:rPr>
          <w:delText>. Any Dispute arising under this Annexure-B shall be submitted to an Expert under relevant clause of the Agreement / Master Agreement.</w:delText>
        </w:r>
      </w:del>
    </w:p>
    <w:p w14:paraId="62A1139D" w14:textId="013D3ED8" w:rsidR="00A56F8F" w:rsidRPr="0074216D" w:rsidDel="00022465" w:rsidRDefault="00A56F8F">
      <w:pPr>
        <w:spacing w:after="160" w:line="259" w:lineRule="auto"/>
        <w:jc w:val="center"/>
        <w:rPr>
          <w:del w:id="762" w:author="Lim, Vanessa Gunawan" w:date="2022-11-17T15:17:00Z"/>
          <w:rFonts w:ascii="Times New Roman" w:hAnsi="Times New Roman"/>
          <w:b/>
          <w:bCs/>
          <w:i/>
          <w:sz w:val="24"/>
          <w:szCs w:val="24"/>
          <w:lang w:val="en-IN"/>
        </w:rPr>
        <w:pPrChange w:id="763" w:author="Lim, Vanessa Gunawan" w:date="2022-11-17T15:17:00Z">
          <w:pPr>
            <w:pStyle w:val="BodyText"/>
            <w:numPr>
              <w:numId w:val="24"/>
            </w:numPr>
            <w:spacing w:before="120" w:after="120"/>
            <w:ind w:left="720" w:hanging="720"/>
            <w:jc w:val="both"/>
          </w:pPr>
        </w:pPrChange>
      </w:pPr>
      <w:del w:id="764" w:author="Lim, Vanessa Gunawan" w:date="2022-11-17T15:17:00Z">
        <w:r w:rsidRPr="0074216D" w:rsidDel="00022465">
          <w:rPr>
            <w:rFonts w:ascii="Times New Roman" w:hAnsi="Times New Roman"/>
            <w:b/>
            <w:bCs/>
            <w:i/>
            <w:sz w:val="24"/>
            <w:szCs w:val="24"/>
            <w:lang w:val="en-IN"/>
          </w:rPr>
          <w:delText>Selection of Devices</w:delText>
        </w:r>
      </w:del>
    </w:p>
    <w:p w14:paraId="587A65B2" w14:textId="6B5FD017" w:rsidR="00A56F8F" w:rsidRPr="0074216D" w:rsidDel="00022465" w:rsidRDefault="00A56F8F">
      <w:pPr>
        <w:spacing w:after="160" w:line="259" w:lineRule="auto"/>
        <w:jc w:val="center"/>
        <w:rPr>
          <w:del w:id="765" w:author="Lim, Vanessa Gunawan" w:date="2022-11-17T15:17:00Z"/>
          <w:rFonts w:ascii="Times New Roman" w:hAnsi="Times New Roman"/>
          <w:i/>
          <w:sz w:val="24"/>
          <w:szCs w:val="24"/>
          <w:lang w:val="en-IN"/>
        </w:rPr>
        <w:pPrChange w:id="766" w:author="Lim, Vanessa Gunawan" w:date="2022-11-17T15:17:00Z">
          <w:pPr>
            <w:pStyle w:val="BodyText"/>
            <w:spacing w:before="120" w:after="120"/>
            <w:ind w:left="720"/>
            <w:jc w:val="both"/>
          </w:pPr>
        </w:pPrChange>
      </w:pPr>
      <w:del w:id="767" w:author="Lim, Vanessa Gunawan" w:date="2022-11-17T15:17:00Z">
        <w:r w:rsidRPr="0074216D" w:rsidDel="00022465">
          <w:rPr>
            <w:rFonts w:ascii="Times New Roman" w:hAnsi="Times New Roman"/>
            <w:i/>
            <w:sz w:val="24"/>
            <w:szCs w:val="24"/>
            <w:lang w:val="en-IN"/>
          </w:rPr>
          <w:delText>All devices provided for in this Annexure-B shall be approved by Seller, acting as a Reasonable and Prudent Operator. The required degree of accuracy (which shall in any case be within the permissible tolerances defined herein and in the applicable standards referenced herein) of such devices selected shall be mutually agreed upon by Buyer and Seller. In advance of the use of any device, the Party providing such device shall cause tests to be carried out to verify that such device has the required degree of accuracy.</w:delText>
        </w:r>
      </w:del>
    </w:p>
    <w:p w14:paraId="6A9C3A93" w14:textId="1A568AC5" w:rsidR="00A56F8F" w:rsidRPr="0074216D" w:rsidDel="00022465" w:rsidRDefault="00A56F8F">
      <w:pPr>
        <w:spacing w:after="160" w:line="259" w:lineRule="auto"/>
        <w:jc w:val="center"/>
        <w:rPr>
          <w:del w:id="768" w:author="Lim, Vanessa Gunawan" w:date="2022-11-17T15:17:00Z"/>
          <w:rFonts w:ascii="Times New Roman" w:hAnsi="Times New Roman"/>
          <w:b/>
          <w:bCs/>
          <w:i/>
          <w:sz w:val="24"/>
          <w:szCs w:val="24"/>
          <w:lang w:val="en-IN"/>
        </w:rPr>
        <w:pPrChange w:id="769" w:author="Lim, Vanessa Gunawan" w:date="2022-11-17T15:17:00Z">
          <w:pPr>
            <w:pStyle w:val="BodyText"/>
            <w:numPr>
              <w:numId w:val="24"/>
            </w:numPr>
            <w:spacing w:before="120" w:after="120"/>
            <w:ind w:left="720" w:hanging="720"/>
            <w:jc w:val="both"/>
          </w:pPr>
        </w:pPrChange>
      </w:pPr>
      <w:del w:id="770" w:author="Lim, Vanessa Gunawan" w:date="2022-11-17T15:17:00Z">
        <w:r w:rsidRPr="0074216D" w:rsidDel="00022465">
          <w:rPr>
            <w:rFonts w:ascii="Times New Roman" w:hAnsi="Times New Roman"/>
            <w:b/>
            <w:bCs/>
            <w:i/>
            <w:sz w:val="24"/>
            <w:szCs w:val="24"/>
            <w:lang w:val="en-IN"/>
          </w:rPr>
          <w:delText>Verification of Accuracy and Correction for Error</w:delText>
        </w:r>
      </w:del>
    </w:p>
    <w:p w14:paraId="067FFC3D" w14:textId="49E51A71" w:rsidR="00A56F8F" w:rsidRPr="0074216D" w:rsidDel="00022465" w:rsidRDefault="00A56F8F">
      <w:pPr>
        <w:spacing w:after="160" w:line="259" w:lineRule="auto"/>
        <w:jc w:val="center"/>
        <w:rPr>
          <w:del w:id="771" w:author="Lim, Vanessa Gunawan" w:date="2022-11-17T15:17:00Z"/>
          <w:rFonts w:ascii="Times New Roman" w:hAnsi="Times New Roman"/>
          <w:i/>
          <w:sz w:val="24"/>
          <w:szCs w:val="24"/>
          <w:lang w:val="en-IN"/>
        </w:rPr>
        <w:pPrChange w:id="772" w:author="Lim, Vanessa Gunawan" w:date="2022-11-17T15:17:00Z">
          <w:pPr>
            <w:pStyle w:val="BodyText"/>
            <w:spacing w:before="120" w:after="120"/>
            <w:ind w:left="720"/>
            <w:jc w:val="both"/>
          </w:pPr>
        </w:pPrChange>
      </w:pPr>
      <w:del w:id="773" w:author="Lim, Vanessa Gunawan" w:date="2022-11-17T15:17:00Z">
        <w:r w:rsidRPr="00A40A6D" w:rsidDel="00022465">
          <w:rPr>
            <w:rFonts w:ascii="Times New Roman" w:hAnsi="Times New Roman"/>
            <w:i/>
            <w:sz w:val="24"/>
            <w:szCs w:val="24"/>
            <w:u w:val="single"/>
            <w:lang w:val="en-IN"/>
          </w:rPr>
          <w:delText>Accuracy</w:delText>
        </w:r>
        <w:r w:rsidRPr="0074216D" w:rsidDel="00022465">
          <w:rPr>
            <w:rFonts w:ascii="Times New Roman" w:hAnsi="Times New Roman"/>
            <w:i/>
            <w:sz w:val="24"/>
            <w:szCs w:val="24"/>
            <w:lang w:val="en-IN"/>
          </w:rPr>
          <w:delText xml:space="preserve">. Accuracy of devices used shall be tested and verified at the request of either Party, including the request by a Party to verify accuracy of its own devices. Each Party shall have the right to inspect at any time the measurement devices installed by the other Party, provided that the other Party is notified in advance. Testing shall be performed only when both Parties are represented, or have received adequate advance notice thereof, using methods recommended by the manufacturer or any other method agreed to by Seller and Buyer. At the request of any Party hereto, any test shall be witnessed and verified by an independent surveyor mutually agreed </w:delText>
        </w:r>
        <w:r w:rsidRPr="0074216D" w:rsidDel="00022465">
          <w:rPr>
            <w:rFonts w:ascii="Times New Roman" w:hAnsi="Times New Roman"/>
            <w:i/>
            <w:sz w:val="24"/>
            <w:szCs w:val="24"/>
            <w:lang w:val="en-IN"/>
          </w:rPr>
          <w:lastRenderedPageBreak/>
          <w:delText>upon by Buyer and Seller. Permissible tolerances shall be as defined herein or as defined in the applicable standards referenced herein.</w:delText>
        </w:r>
      </w:del>
    </w:p>
    <w:p w14:paraId="76FC53AC" w14:textId="2370625C" w:rsidR="00A56F8F" w:rsidRPr="0074216D" w:rsidDel="00022465" w:rsidRDefault="00A56F8F">
      <w:pPr>
        <w:spacing w:after="160" w:line="259" w:lineRule="auto"/>
        <w:jc w:val="center"/>
        <w:rPr>
          <w:del w:id="774" w:author="Lim, Vanessa Gunawan" w:date="2022-11-17T15:17:00Z"/>
          <w:rFonts w:ascii="Times New Roman" w:hAnsi="Times New Roman"/>
          <w:i/>
          <w:sz w:val="24"/>
          <w:szCs w:val="24"/>
          <w:lang w:val="en-IN"/>
        </w:rPr>
        <w:pPrChange w:id="775" w:author="Lim, Vanessa Gunawan" w:date="2022-11-17T15:17:00Z">
          <w:pPr>
            <w:pStyle w:val="BodyText"/>
            <w:spacing w:before="120" w:after="120"/>
            <w:ind w:left="720"/>
            <w:jc w:val="both"/>
          </w:pPr>
        </w:pPrChange>
      </w:pPr>
      <w:del w:id="776" w:author="Lim, Vanessa Gunawan" w:date="2022-11-17T15:17:00Z">
        <w:r w:rsidRPr="00A40A6D" w:rsidDel="00022465">
          <w:rPr>
            <w:rFonts w:ascii="Times New Roman" w:hAnsi="Times New Roman"/>
            <w:i/>
            <w:sz w:val="24"/>
            <w:szCs w:val="24"/>
            <w:u w:val="single"/>
            <w:lang w:val="en-IN"/>
          </w:rPr>
          <w:delText>Inaccuracy</w:delText>
        </w:r>
        <w:r w:rsidRPr="0074216D" w:rsidDel="00022465">
          <w:rPr>
            <w:rFonts w:ascii="Times New Roman" w:hAnsi="Times New Roman"/>
            <w:i/>
            <w:sz w:val="24"/>
            <w:szCs w:val="24"/>
            <w:lang w:val="en-IN"/>
          </w:rPr>
          <w:delText>. Inaccuracy of a device exceeding the permissible tolerances shall require correction of previous recordings, and computations made on the basis of those recordings, to zero error with respect to any period which is definitely known or agreed upon by the Parties as well as adjustment of the device. All invoices issued during such period shall be amended accordingly to reflect such correction, and an adjustment in payment shall be made between Buyer and Seller. If the period of error is neither known nor agreed upon, and there is no evidence as to the duration of such period of error, corrections shall be made and invoices amended for each delivery of LNG made during the last half of the period since the date of the most recent calibration of the inaccurate device. However, the provisions of this Paragraph 3 shall not be applied to require the modification of any invoice that has become final pursuant to relevant section of the Agreement.</w:delText>
        </w:r>
      </w:del>
    </w:p>
    <w:p w14:paraId="4922F16F" w14:textId="3A16B58B" w:rsidR="00A56F8F" w:rsidRPr="0074216D" w:rsidDel="00022465" w:rsidRDefault="00A56F8F">
      <w:pPr>
        <w:spacing w:after="160" w:line="259" w:lineRule="auto"/>
        <w:jc w:val="center"/>
        <w:rPr>
          <w:del w:id="777" w:author="Lim, Vanessa Gunawan" w:date="2022-11-17T15:17:00Z"/>
          <w:rFonts w:ascii="Times New Roman" w:hAnsi="Times New Roman"/>
          <w:i/>
          <w:sz w:val="24"/>
          <w:szCs w:val="24"/>
          <w:lang w:val="en-IN"/>
        </w:rPr>
        <w:pPrChange w:id="778" w:author="Lim, Vanessa Gunawan" w:date="2022-11-17T15:17:00Z">
          <w:pPr>
            <w:pStyle w:val="BodyText"/>
            <w:spacing w:before="120" w:after="120"/>
            <w:ind w:left="720"/>
            <w:jc w:val="both"/>
          </w:pPr>
        </w:pPrChange>
      </w:pPr>
      <w:del w:id="779" w:author="Lim, Vanessa Gunawan" w:date="2022-11-17T15:17:00Z">
        <w:r w:rsidRPr="0074216D" w:rsidDel="00022465">
          <w:rPr>
            <w:rFonts w:ascii="Times New Roman" w:hAnsi="Times New Roman"/>
            <w:i/>
            <w:sz w:val="24"/>
            <w:szCs w:val="24"/>
            <w:u w:val="single"/>
            <w:lang w:val="en-IN"/>
          </w:rPr>
          <w:delText>Costs and Expenses of Test Verification</w:delText>
        </w:r>
        <w:r w:rsidRPr="0074216D" w:rsidDel="00022465">
          <w:rPr>
            <w:rFonts w:ascii="Times New Roman" w:hAnsi="Times New Roman"/>
            <w:i/>
            <w:sz w:val="24"/>
            <w:szCs w:val="24"/>
            <w:lang w:val="en-IN"/>
          </w:rPr>
          <w:delText xml:space="preserve">. All costs and expenses for testing and verifying Seller’s measurement devices shall be borne by Seller, and all costs and expenses for testing and verifying Buyer’s measurement devices shall be borne by Buyer. The fees and charges of independent surveyors for measurements and calculations shall be borne by the Parties in accordance with </w:delText>
        </w:r>
        <w:r w:rsidDel="00022465">
          <w:rPr>
            <w:rFonts w:ascii="Times New Roman" w:hAnsi="Times New Roman"/>
            <w:i/>
            <w:sz w:val="24"/>
            <w:szCs w:val="24"/>
            <w:lang w:val="en-IN"/>
          </w:rPr>
          <w:delText xml:space="preserve">the </w:delText>
        </w:r>
        <w:r w:rsidRPr="0074216D" w:rsidDel="00022465">
          <w:rPr>
            <w:rFonts w:ascii="Times New Roman" w:hAnsi="Times New Roman"/>
            <w:i/>
            <w:sz w:val="24"/>
            <w:szCs w:val="24"/>
            <w:lang w:val="en-IN"/>
          </w:rPr>
          <w:delText xml:space="preserve">relevant section of the Agreement. </w:delText>
        </w:r>
      </w:del>
    </w:p>
    <w:p w14:paraId="5C950437" w14:textId="60DB6532" w:rsidR="00A56F8F" w:rsidRPr="0074216D" w:rsidDel="00022465" w:rsidRDefault="00A56F8F">
      <w:pPr>
        <w:spacing w:after="160" w:line="259" w:lineRule="auto"/>
        <w:jc w:val="center"/>
        <w:rPr>
          <w:del w:id="780" w:author="Lim, Vanessa Gunawan" w:date="2022-11-17T15:17:00Z"/>
          <w:rFonts w:ascii="Times New Roman" w:hAnsi="Times New Roman"/>
          <w:b/>
          <w:bCs/>
          <w:i/>
          <w:sz w:val="24"/>
          <w:szCs w:val="24"/>
          <w:lang w:val="en-IN"/>
        </w:rPr>
        <w:pPrChange w:id="781" w:author="Lim, Vanessa Gunawan" w:date="2022-11-17T15:17:00Z">
          <w:pPr>
            <w:pStyle w:val="BodyText"/>
            <w:numPr>
              <w:numId w:val="24"/>
            </w:numPr>
            <w:spacing w:before="120" w:after="120"/>
            <w:ind w:left="720" w:hanging="720"/>
            <w:jc w:val="both"/>
          </w:pPr>
        </w:pPrChange>
      </w:pPr>
      <w:del w:id="782" w:author="Lim, Vanessa Gunawan" w:date="2022-11-17T15:17:00Z">
        <w:r w:rsidRPr="0074216D" w:rsidDel="00022465">
          <w:rPr>
            <w:rFonts w:ascii="Times New Roman" w:hAnsi="Times New Roman"/>
            <w:b/>
            <w:bCs/>
            <w:i/>
            <w:sz w:val="24"/>
            <w:szCs w:val="24"/>
            <w:lang w:val="en-IN"/>
          </w:rPr>
          <w:delText>Tank Gauge Tables of LNG Ships</w:delText>
        </w:r>
      </w:del>
    </w:p>
    <w:p w14:paraId="5BCFAA77" w14:textId="28DC8AE4" w:rsidR="00A56F8F" w:rsidRPr="0074216D" w:rsidDel="00022465" w:rsidRDefault="00A56F8F">
      <w:pPr>
        <w:spacing w:after="160" w:line="259" w:lineRule="auto"/>
        <w:jc w:val="center"/>
        <w:rPr>
          <w:del w:id="783" w:author="Lim, Vanessa Gunawan" w:date="2022-11-17T15:17:00Z"/>
          <w:rFonts w:ascii="Times New Roman" w:hAnsi="Times New Roman"/>
          <w:bCs/>
          <w:i/>
          <w:sz w:val="24"/>
          <w:szCs w:val="24"/>
          <w:lang w:val="en-IN"/>
        </w:rPr>
        <w:pPrChange w:id="784" w:author="Lim, Vanessa Gunawan" w:date="2022-11-17T15:17:00Z">
          <w:pPr>
            <w:pStyle w:val="BodyText"/>
            <w:spacing w:before="120" w:after="120"/>
            <w:ind w:left="720"/>
            <w:jc w:val="both"/>
          </w:pPr>
        </w:pPrChange>
      </w:pPr>
      <w:del w:id="785" w:author="Lim, Vanessa Gunawan" w:date="2022-11-17T15:17:00Z">
        <w:r w:rsidRPr="00A40A6D" w:rsidDel="00022465">
          <w:rPr>
            <w:rFonts w:ascii="Times New Roman" w:hAnsi="Times New Roman"/>
            <w:bCs/>
            <w:i/>
            <w:sz w:val="24"/>
            <w:szCs w:val="24"/>
            <w:u w:val="single"/>
            <w:lang w:val="en-IN"/>
          </w:rPr>
          <w:delText>Initial Calibration</w:delText>
        </w:r>
        <w:r w:rsidRPr="0074216D" w:rsidDel="00022465">
          <w:rPr>
            <w:rFonts w:ascii="Times New Roman" w:hAnsi="Times New Roman"/>
            <w:bCs/>
            <w:i/>
            <w:sz w:val="24"/>
            <w:szCs w:val="24"/>
            <w:lang w:val="en-IN"/>
          </w:rPr>
          <w:delText>. Buyer shall arrange or caused to be arranged, for each tank of each LNG Ship, a calibration of volume against tank level. Buyer shall provide Seller or its designee, or cause Seller or its designee to be provided, with a certified copy of tank gauge tables for each tank of each LNG Ship verified by a competent impartial authority or authorities mutually agreed upon by the Parties. Such tables shall include correction tables for list, trim, tank contraction and any other items requiring such tables for accuracy of gauging.</w:delText>
        </w:r>
      </w:del>
    </w:p>
    <w:p w14:paraId="48CB7411" w14:textId="1B6C87A7" w:rsidR="00A56F8F" w:rsidRPr="0074216D" w:rsidDel="00022465" w:rsidRDefault="00A56F8F">
      <w:pPr>
        <w:spacing w:after="160" w:line="259" w:lineRule="auto"/>
        <w:jc w:val="center"/>
        <w:rPr>
          <w:del w:id="786" w:author="Lim, Vanessa Gunawan" w:date="2022-11-17T15:17:00Z"/>
          <w:rFonts w:ascii="Times New Roman" w:hAnsi="Times New Roman"/>
          <w:bCs/>
          <w:i/>
          <w:sz w:val="24"/>
          <w:szCs w:val="24"/>
          <w:lang w:val="en-IN"/>
        </w:rPr>
        <w:pPrChange w:id="787" w:author="Lim, Vanessa Gunawan" w:date="2022-11-17T15:17:00Z">
          <w:pPr>
            <w:pStyle w:val="BodyText"/>
            <w:spacing w:before="120" w:after="120"/>
            <w:ind w:left="720"/>
            <w:jc w:val="both"/>
          </w:pPr>
        </w:pPrChange>
      </w:pPr>
      <w:del w:id="788" w:author="Lim, Vanessa Gunawan" w:date="2022-11-17T15:17:00Z">
        <w:r w:rsidRPr="0074216D" w:rsidDel="00022465">
          <w:rPr>
            <w:rFonts w:ascii="Times New Roman" w:hAnsi="Times New Roman"/>
            <w:bCs/>
            <w:i/>
            <w:sz w:val="24"/>
            <w:szCs w:val="24"/>
            <w:lang w:val="en-IN"/>
          </w:rPr>
          <w:delText>Tank gauge tables prepared pursuant to the above shall indicate volumes in cubic meters expressed to the nearest thousandth (1/1000), with LNG tank depths expressed in meters to the nearest hundredth (1/100).</w:delText>
        </w:r>
      </w:del>
    </w:p>
    <w:p w14:paraId="40308C0A" w14:textId="46770179" w:rsidR="00A56F8F" w:rsidRPr="0074216D" w:rsidDel="00022465" w:rsidRDefault="00A56F8F">
      <w:pPr>
        <w:spacing w:after="160" w:line="259" w:lineRule="auto"/>
        <w:jc w:val="center"/>
        <w:rPr>
          <w:del w:id="789" w:author="Lim, Vanessa Gunawan" w:date="2022-11-17T15:17:00Z"/>
          <w:rFonts w:ascii="Times New Roman" w:hAnsi="Times New Roman"/>
          <w:bCs/>
          <w:i/>
          <w:sz w:val="24"/>
          <w:szCs w:val="24"/>
          <w:lang w:val="en-IN"/>
        </w:rPr>
        <w:pPrChange w:id="790" w:author="Lim, Vanessa Gunawan" w:date="2022-11-17T15:17:00Z">
          <w:pPr>
            <w:pStyle w:val="BodyText"/>
            <w:spacing w:before="120" w:after="120"/>
            <w:ind w:left="720"/>
            <w:jc w:val="both"/>
          </w:pPr>
        </w:pPrChange>
      </w:pPr>
      <w:del w:id="791" w:author="Lim, Vanessa Gunawan" w:date="2022-11-17T15:17:00Z">
        <w:r w:rsidRPr="00A40A6D" w:rsidDel="00022465">
          <w:rPr>
            <w:rFonts w:ascii="Times New Roman" w:hAnsi="Times New Roman"/>
            <w:bCs/>
            <w:i/>
            <w:sz w:val="24"/>
            <w:szCs w:val="24"/>
            <w:u w:val="single"/>
            <w:lang w:val="en-IN"/>
          </w:rPr>
          <w:delText>Presence of Representatives</w:delText>
        </w:r>
        <w:r w:rsidRPr="0074216D" w:rsidDel="00022465">
          <w:rPr>
            <w:rFonts w:ascii="Times New Roman" w:hAnsi="Times New Roman"/>
            <w:bCs/>
            <w:i/>
            <w:sz w:val="24"/>
            <w:szCs w:val="24"/>
            <w:lang w:val="en-IN"/>
          </w:rPr>
          <w:delText>. Seller and Buyer shall each have the right to have representatives present at the time each LNG tank on each LNG Ship is volumetrically calibrated.</w:delText>
        </w:r>
      </w:del>
    </w:p>
    <w:p w14:paraId="217929A3" w14:textId="720CB5D5" w:rsidR="00A56F8F" w:rsidRPr="0074216D" w:rsidDel="00022465" w:rsidRDefault="00A56F8F">
      <w:pPr>
        <w:spacing w:after="160" w:line="259" w:lineRule="auto"/>
        <w:jc w:val="center"/>
        <w:rPr>
          <w:del w:id="792" w:author="Lim, Vanessa Gunawan" w:date="2022-11-17T15:17:00Z"/>
          <w:rFonts w:ascii="Times New Roman" w:hAnsi="Times New Roman"/>
          <w:bCs/>
          <w:i/>
          <w:sz w:val="24"/>
          <w:szCs w:val="24"/>
          <w:lang w:val="en-IN"/>
        </w:rPr>
        <w:pPrChange w:id="793" w:author="Lim, Vanessa Gunawan" w:date="2022-11-17T15:17:00Z">
          <w:pPr>
            <w:pStyle w:val="BodyText"/>
            <w:spacing w:before="120" w:after="120"/>
            <w:ind w:left="720"/>
            <w:jc w:val="both"/>
          </w:pPr>
        </w:pPrChange>
      </w:pPr>
      <w:del w:id="794" w:author="Lim, Vanessa Gunawan" w:date="2022-11-17T15:17:00Z">
        <w:r w:rsidRPr="00A40A6D" w:rsidDel="00022465">
          <w:rPr>
            <w:rFonts w:ascii="Times New Roman" w:hAnsi="Times New Roman"/>
            <w:bCs/>
            <w:i/>
            <w:sz w:val="24"/>
            <w:szCs w:val="24"/>
            <w:u w:val="single"/>
            <w:lang w:val="en-IN"/>
          </w:rPr>
          <w:delText>Recalibration</w:delText>
        </w:r>
        <w:r w:rsidRPr="0074216D" w:rsidDel="00022465">
          <w:rPr>
            <w:rFonts w:ascii="Times New Roman" w:hAnsi="Times New Roman"/>
            <w:bCs/>
            <w:i/>
            <w:sz w:val="24"/>
            <w:szCs w:val="24"/>
            <w:lang w:val="en-IN"/>
          </w:rPr>
          <w:delText>. If the LNG tanks of any LNG Ship suffer distortion of such nature as to create a reasonable doubt regarding the validity of the tank gauge tables described herein (or any subsequent calibration provided for herein), Buyer or Buyer’s agent shall recalibrate the damaged tanks, and the vessel shall not be employed as an LNG Ship hereunder until appropriate corrections are made. If mutually agreed between Buyer and Seller representatives, recalibration of damaged tanks can be deferred until the next time when such damaged tanks are warmed for any reason, and any corrections to the prior tank gauge tables will be made from the time the distortion occurred. If the time of the distortion cannot be ascertained, the Parties shall mutually agree on the time period for retrospective adjustments.</w:delText>
        </w:r>
      </w:del>
    </w:p>
    <w:p w14:paraId="403F0910" w14:textId="1C0EB79B" w:rsidR="00A56F8F" w:rsidRPr="0074216D" w:rsidDel="00022465" w:rsidRDefault="00A56F8F">
      <w:pPr>
        <w:spacing w:after="160" w:line="259" w:lineRule="auto"/>
        <w:jc w:val="center"/>
        <w:rPr>
          <w:del w:id="795" w:author="Lim, Vanessa Gunawan" w:date="2022-11-17T15:17:00Z"/>
          <w:rFonts w:ascii="Times New Roman" w:hAnsi="Times New Roman"/>
          <w:b/>
          <w:bCs/>
          <w:i/>
          <w:sz w:val="24"/>
          <w:szCs w:val="24"/>
          <w:lang w:val="en-IN"/>
        </w:rPr>
        <w:pPrChange w:id="796" w:author="Lim, Vanessa Gunawan" w:date="2022-11-17T15:17:00Z">
          <w:pPr>
            <w:pStyle w:val="BodyText"/>
            <w:numPr>
              <w:numId w:val="24"/>
            </w:numPr>
            <w:spacing w:before="120" w:after="120"/>
            <w:ind w:left="720" w:hanging="720"/>
            <w:jc w:val="both"/>
          </w:pPr>
        </w:pPrChange>
      </w:pPr>
      <w:del w:id="797" w:author="Lim, Vanessa Gunawan" w:date="2022-11-17T15:17:00Z">
        <w:r w:rsidRPr="0074216D" w:rsidDel="00022465">
          <w:rPr>
            <w:rFonts w:ascii="Times New Roman" w:hAnsi="Times New Roman"/>
            <w:b/>
            <w:bCs/>
            <w:i/>
            <w:sz w:val="24"/>
            <w:szCs w:val="24"/>
            <w:lang w:val="en-IN"/>
          </w:rPr>
          <w:lastRenderedPageBreak/>
          <w:delText>Units of Measurement and Calibration</w:delText>
        </w:r>
      </w:del>
    </w:p>
    <w:p w14:paraId="4D4B8327" w14:textId="7D5E25F9" w:rsidR="00A56F8F" w:rsidRPr="0074216D" w:rsidDel="00022465" w:rsidRDefault="00A56F8F">
      <w:pPr>
        <w:spacing w:after="160" w:line="259" w:lineRule="auto"/>
        <w:jc w:val="center"/>
        <w:rPr>
          <w:del w:id="798" w:author="Lim, Vanessa Gunawan" w:date="2022-11-17T15:17:00Z"/>
          <w:rFonts w:ascii="Times New Roman" w:hAnsi="Times New Roman"/>
          <w:i/>
          <w:sz w:val="24"/>
          <w:szCs w:val="24"/>
          <w:lang w:val="en-IN"/>
        </w:rPr>
        <w:pPrChange w:id="799" w:author="Lim, Vanessa Gunawan" w:date="2022-11-17T15:17:00Z">
          <w:pPr>
            <w:pStyle w:val="BodyText"/>
            <w:spacing w:before="120" w:after="120"/>
            <w:ind w:left="720"/>
            <w:jc w:val="both"/>
          </w:pPr>
        </w:pPrChange>
      </w:pPr>
      <w:del w:id="800" w:author="Lim, Vanessa Gunawan" w:date="2022-11-17T15:17:00Z">
        <w:r w:rsidRPr="0074216D" w:rsidDel="00022465">
          <w:rPr>
            <w:rFonts w:ascii="Times New Roman" w:hAnsi="Times New Roman"/>
            <w:i/>
            <w:sz w:val="24"/>
            <w:szCs w:val="24"/>
            <w:lang w:val="en-IN"/>
          </w:rPr>
          <w:delText>The Parties shall co-operate in the design, selection and acquisition of devices to be used for measurements and tests in order that all measurements and tests may be conducted in the SI system of units, except for the quantity delivered which is expressed in MMBtu, the Gross Heating Value (volume based) which is expressed in Btu/SCF and the pressure which is expressed in millibar and temperature in Celsius. In the event that it becomes necessary to make measurements and tests using a new system of units of measurements, the Parties shall establish agreed upon conversion tables.</w:delText>
        </w:r>
      </w:del>
    </w:p>
    <w:p w14:paraId="64F34EED" w14:textId="00527918" w:rsidR="00A56F8F" w:rsidRPr="0074216D" w:rsidDel="00022465" w:rsidRDefault="00A56F8F">
      <w:pPr>
        <w:spacing w:after="160" w:line="259" w:lineRule="auto"/>
        <w:jc w:val="center"/>
        <w:rPr>
          <w:del w:id="801" w:author="Lim, Vanessa Gunawan" w:date="2022-11-17T15:17:00Z"/>
          <w:rFonts w:ascii="Times New Roman" w:hAnsi="Times New Roman"/>
          <w:b/>
          <w:bCs/>
          <w:i/>
          <w:sz w:val="24"/>
          <w:szCs w:val="24"/>
          <w:lang w:val="en-IN"/>
        </w:rPr>
        <w:pPrChange w:id="802" w:author="Lim, Vanessa Gunawan" w:date="2022-11-17T15:17:00Z">
          <w:pPr>
            <w:pStyle w:val="BodyText"/>
            <w:numPr>
              <w:numId w:val="24"/>
            </w:numPr>
            <w:spacing w:before="120" w:after="120"/>
            <w:ind w:left="720" w:hanging="720"/>
            <w:jc w:val="both"/>
          </w:pPr>
        </w:pPrChange>
      </w:pPr>
      <w:del w:id="803" w:author="Lim, Vanessa Gunawan" w:date="2022-11-17T15:17:00Z">
        <w:r w:rsidRPr="0074216D" w:rsidDel="00022465">
          <w:rPr>
            <w:rFonts w:ascii="Times New Roman" w:hAnsi="Times New Roman"/>
            <w:b/>
            <w:bCs/>
            <w:i/>
            <w:sz w:val="24"/>
            <w:szCs w:val="24"/>
            <w:lang w:val="en-IN"/>
          </w:rPr>
          <w:delText>Accuracy of Measurement</w:delText>
        </w:r>
      </w:del>
    </w:p>
    <w:p w14:paraId="6527B92E" w14:textId="040E4453" w:rsidR="00A56F8F" w:rsidRPr="0074216D" w:rsidDel="00022465" w:rsidRDefault="00A56F8F">
      <w:pPr>
        <w:spacing w:after="160" w:line="259" w:lineRule="auto"/>
        <w:jc w:val="center"/>
        <w:rPr>
          <w:del w:id="804" w:author="Lim, Vanessa Gunawan" w:date="2022-11-17T15:17:00Z"/>
          <w:rFonts w:ascii="Times New Roman" w:hAnsi="Times New Roman"/>
          <w:i/>
          <w:sz w:val="24"/>
          <w:szCs w:val="24"/>
          <w:lang w:val="en-IN"/>
        </w:rPr>
        <w:pPrChange w:id="805" w:author="Lim, Vanessa Gunawan" w:date="2022-11-17T15:17:00Z">
          <w:pPr>
            <w:pStyle w:val="BodyText"/>
            <w:spacing w:before="120" w:after="120"/>
            <w:ind w:left="720"/>
            <w:jc w:val="both"/>
          </w:pPr>
        </w:pPrChange>
      </w:pPr>
      <w:del w:id="806" w:author="Lim, Vanessa Gunawan" w:date="2022-11-17T15:17:00Z">
        <w:r w:rsidRPr="0074216D" w:rsidDel="00022465">
          <w:rPr>
            <w:rFonts w:ascii="Times New Roman" w:hAnsi="Times New Roman"/>
            <w:i/>
            <w:sz w:val="24"/>
            <w:szCs w:val="24"/>
            <w:lang w:val="en-IN"/>
          </w:rPr>
          <w:delText>All measuring equipment must be maintained, calibrated and tested in accordance with the manufacturer’s recommendations. In the absence of a manufacturer’s recommendation, the minimum frequency of calibration shall be one hundred eighty (180) days, unless otherwise mutually agreed between the Parties. Documentation of all tests and calibrations will be made available by the Party performing the same to the other Party. Acceptable accuracy and performance tolerances shall be:</w:delText>
        </w:r>
      </w:del>
    </w:p>
    <w:p w14:paraId="3FF806CF" w14:textId="67E116D6" w:rsidR="00A56F8F" w:rsidRPr="0074216D" w:rsidDel="00022465" w:rsidRDefault="00A56F8F">
      <w:pPr>
        <w:spacing w:after="160" w:line="259" w:lineRule="auto"/>
        <w:jc w:val="center"/>
        <w:rPr>
          <w:del w:id="807" w:author="Lim, Vanessa Gunawan" w:date="2022-11-17T15:17:00Z"/>
          <w:rFonts w:ascii="Times New Roman" w:hAnsi="Times New Roman"/>
          <w:bCs/>
          <w:i/>
          <w:sz w:val="24"/>
          <w:szCs w:val="24"/>
          <w:lang w:val="en-IN"/>
        </w:rPr>
        <w:pPrChange w:id="808" w:author="Lim, Vanessa Gunawan" w:date="2022-11-17T15:17:00Z">
          <w:pPr>
            <w:pStyle w:val="BodyText"/>
            <w:keepNext/>
            <w:spacing w:before="120" w:after="120"/>
            <w:ind w:left="720"/>
            <w:jc w:val="both"/>
          </w:pPr>
        </w:pPrChange>
      </w:pPr>
      <w:del w:id="809" w:author="Lim, Vanessa Gunawan" w:date="2022-11-17T15:17:00Z">
        <w:r w:rsidRPr="00A40A6D" w:rsidDel="00022465">
          <w:rPr>
            <w:rFonts w:ascii="Times New Roman" w:hAnsi="Times New Roman"/>
            <w:bCs/>
            <w:i/>
            <w:sz w:val="24"/>
            <w:szCs w:val="24"/>
            <w:u w:val="single"/>
            <w:lang w:val="en-IN"/>
          </w:rPr>
          <w:delText>Liquid Level Gauging Devices</w:delText>
        </w:r>
        <w:r w:rsidRPr="0074216D" w:rsidDel="00022465">
          <w:rPr>
            <w:rFonts w:ascii="Times New Roman" w:hAnsi="Times New Roman"/>
            <w:bCs/>
            <w:i/>
            <w:sz w:val="24"/>
            <w:szCs w:val="24"/>
            <w:lang w:val="en-IN"/>
          </w:rPr>
          <w:delText>.</w:delText>
        </w:r>
      </w:del>
    </w:p>
    <w:p w14:paraId="2929F8A9" w14:textId="6746F897" w:rsidR="00A56F8F" w:rsidRPr="0074216D" w:rsidDel="00022465" w:rsidRDefault="00A56F8F">
      <w:pPr>
        <w:spacing w:after="160" w:line="259" w:lineRule="auto"/>
        <w:jc w:val="center"/>
        <w:rPr>
          <w:del w:id="810" w:author="Lim, Vanessa Gunawan" w:date="2022-11-17T15:17:00Z"/>
          <w:rFonts w:ascii="Times New Roman" w:hAnsi="Times New Roman"/>
          <w:bCs/>
          <w:i/>
          <w:sz w:val="24"/>
          <w:szCs w:val="24"/>
          <w:lang w:val="en-IN"/>
        </w:rPr>
        <w:pPrChange w:id="811" w:author="Lim, Vanessa Gunawan" w:date="2022-11-17T15:17:00Z">
          <w:pPr>
            <w:pStyle w:val="BodyText"/>
            <w:spacing w:before="120" w:after="120"/>
            <w:ind w:left="720"/>
            <w:jc w:val="both"/>
          </w:pPr>
        </w:pPrChange>
      </w:pPr>
      <w:del w:id="812" w:author="Lim, Vanessa Gunawan" w:date="2022-11-17T15:17:00Z">
        <w:r w:rsidRPr="0074216D" w:rsidDel="00022465">
          <w:rPr>
            <w:rFonts w:ascii="Times New Roman" w:hAnsi="Times New Roman"/>
            <w:bCs/>
            <w:i/>
            <w:sz w:val="24"/>
            <w:szCs w:val="24"/>
            <w:lang w:val="en-IN"/>
          </w:rPr>
          <w:delText xml:space="preserve">Each LNG tank of the LNG Ship shall be equipped with primary and secondary liquid level gauging devices as per Paragraph 7(b) of this </w:delText>
        </w:r>
        <w:r w:rsidRPr="0074216D" w:rsidDel="00022465">
          <w:rPr>
            <w:rFonts w:ascii="Times New Roman" w:hAnsi="Times New Roman"/>
            <w:i/>
            <w:sz w:val="24"/>
            <w:szCs w:val="24"/>
            <w:lang w:val="en-IN"/>
          </w:rPr>
          <w:delText>Annexure-B</w:delText>
        </w:r>
        <w:r w:rsidRPr="0074216D" w:rsidDel="00022465">
          <w:rPr>
            <w:rFonts w:ascii="Times New Roman" w:hAnsi="Times New Roman"/>
            <w:bCs/>
            <w:i/>
            <w:sz w:val="24"/>
            <w:szCs w:val="24"/>
            <w:lang w:val="en-IN"/>
          </w:rPr>
          <w:delText>.</w:delText>
        </w:r>
      </w:del>
    </w:p>
    <w:p w14:paraId="4A352D7B" w14:textId="447AE8D6" w:rsidR="00A56F8F" w:rsidRPr="0074216D" w:rsidDel="00022465" w:rsidRDefault="00A56F8F">
      <w:pPr>
        <w:spacing w:after="160" w:line="259" w:lineRule="auto"/>
        <w:jc w:val="center"/>
        <w:rPr>
          <w:del w:id="813" w:author="Lim, Vanessa Gunawan" w:date="2022-11-17T15:17:00Z"/>
          <w:rFonts w:ascii="Times New Roman" w:hAnsi="Times New Roman"/>
          <w:bCs/>
          <w:i/>
          <w:sz w:val="24"/>
          <w:szCs w:val="24"/>
          <w:lang w:val="en-IN"/>
        </w:rPr>
        <w:pPrChange w:id="814" w:author="Lim, Vanessa Gunawan" w:date="2022-11-17T15:17:00Z">
          <w:pPr>
            <w:pStyle w:val="BodyText"/>
            <w:spacing w:before="120" w:after="120"/>
            <w:ind w:left="720"/>
            <w:jc w:val="both"/>
          </w:pPr>
        </w:pPrChange>
      </w:pPr>
      <w:del w:id="815" w:author="Lim, Vanessa Gunawan" w:date="2022-11-17T15:17:00Z">
        <w:r w:rsidRPr="0074216D" w:rsidDel="00022465">
          <w:rPr>
            <w:rFonts w:ascii="Times New Roman" w:hAnsi="Times New Roman"/>
            <w:bCs/>
            <w:i/>
            <w:sz w:val="24"/>
            <w:szCs w:val="24"/>
            <w:lang w:val="en-IN"/>
          </w:rPr>
          <w:delText>The measurement accuracy of the primary gauging devices shall be plus or minus seven point five (± 7.5) millimeters and the secondary liquid level gauging devices shall be plus or minus ten (± 10) millimeters.</w:delText>
        </w:r>
      </w:del>
    </w:p>
    <w:p w14:paraId="751EA976" w14:textId="6F39C231" w:rsidR="00A56F8F" w:rsidRPr="0074216D" w:rsidDel="00022465" w:rsidRDefault="00A56F8F">
      <w:pPr>
        <w:spacing w:after="160" w:line="259" w:lineRule="auto"/>
        <w:jc w:val="center"/>
        <w:rPr>
          <w:del w:id="816" w:author="Lim, Vanessa Gunawan" w:date="2022-11-17T15:17:00Z"/>
          <w:rFonts w:ascii="Times New Roman" w:hAnsi="Times New Roman"/>
          <w:bCs/>
          <w:i/>
          <w:sz w:val="24"/>
          <w:szCs w:val="24"/>
          <w:lang w:val="en-IN"/>
        </w:rPr>
        <w:pPrChange w:id="817" w:author="Lim, Vanessa Gunawan" w:date="2022-11-17T15:17:00Z">
          <w:pPr>
            <w:pStyle w:val="BodyText"/>
            <w:spacing w:before="120" w:after="120"/>
            <w:ind w:left="720"/>
            <w:jc w:val="both"/>
          </w:pPr>
        </w:pPrChange>
      </w:pPr>
      <w:del w:id="818" w:author="Lim, Vanessa Gunawan" w:date="2022-11-17T15:17:00Z">
        <w:r w:rsidRPr="0074216D" w:rsidDel="00022465">
          <w:rPr>
            <w:rFonts w:ascii="Times New Roman" w:hAnsi="Times New Roman"/>
            <w:bCs/>
            <w:i/>
            <w:sz w:val="24"/>
            <w:szCs w:val="24"/>
            <w:lang w:val="en-IN"/>
          </w:rPr>
          <w:delText>The liquid level in each LNG tank shall be logged or printed.</w:delText>
        </w:r>
      </w:del>
    </w:p>
    <w:p w14:paraId="345815A5" w14:textId="65ABAD1F" w:rsidR="00A56F8F" w:rsidRPr="0074216D" w:rsidDel="00022465" w:rsidRDefault="00A56F8F">
      <w:pPr>
        <w:spacing w:after="160" w:line="259" w:lineRule="auto"/>
        <w:jc w:val="center"/>
        <w:rPr>
          <w:del w:id="819" w:author="Lim, Vanessa Gunawan" w:date="2022-11-17T15:17:00Z"/>
          <w:rFonts w:ascii="Times New Roman" w:hAnsi="Times New Roman"/>
          <w:bCs/>
          <w:i/>
          <w:sz w:val="24"/>
          <w:szCs w:val="24"/>
          <w:lang w:val="en-IN"/>
        </w:rPr>
        <w:pPrChange w:id="820" w:author="Lim, Vanessa Gunawan" w:date="2022-11-17T15:17:00Z">
          <w:pPr>
            <w:pStyle w:val="BodyText"/>
            <w:spacing w:before="120" w:after="120"/>
            <w:ind w:left="720"/>
            <w:jc w:val="both"/>
          </w:pPr>
        </w:pPrChange>
      </w:pPr>
      <w:del w:id="821" w:author="Lim, Vanessa Gunawan" w:date="2022-11-17T15:17:00Z">
        <w:r w:rsidRPr="00A40A6D" w:rsidDel="00022465">
          <w:rPr>
            <w:rFonts w:ascii="Times New Roman" w:hAnsi="Times New Roman"/>
            <w:bCs/>
            <w:i/>
            <w:sz w:val="24"/>
            <w:szCs w:val="24"/>
            <w:u w:val="single"/>
            <w:lang w:val="en-IN"/>
          </w:rPr>
          <w:delText>Temperature Gauging Devices</w:delText>
        </w:r>
        <w:r w:rsidRPr="0074216D" w:rsidDel="00022465">
          <w:rPr>
            <w:rFonts w:ascii="Times New Roman" w:hAnsi="Times New Roman"/>
            <w:bCs/>
            <w:i/>
            <w:sz w:val="24"/>
            <w:szCs w:val="24"/>
            <w:lang w:val="en-IN"/>
          </w:rPr>
          <w:delText>.</w:delText>
        </w:r>
      </w:del>
    </w:p>
    <w:p w14:paraId="3243257F" w14:textId="2B9DF93B" w:rsidR="00A56F8F" w:rsidRPr="0074216D" w:rsidDel="00022465" w:rsidRDefault="00A56F8F">
      <w:pPr>
        <w:spacing w:after="160" w:line="259" w:lineRule="auto"/>
        <w:jc w:val="center"/>
        <w:rPr>
          <w:del w:id="822" w:author="Lim, Vanessa Gunawan" w:date="2022-11-17T15:17:00Z"/>
          <w:rFonts w:ascii="Times New Roman" w:hAnsi="Times New Roman"/>
          <w:bCs/>
          <w:i/>
          <w:sz w:val="24"/>
          <w:szCs w:val="24"/>
          <w:lang w:val="en-IN"/>
        </w:rPr>
        <w:pPrChange w:id="823" w:author="Lim, Vanessa Gunawan" w:date="2022-11-17T15:17:00Z">
          <w:pPr>
            <w:pStyle w:val="BodyText"/>
            <w:spacing w:before="120" w:after="120"/>
            <w:ind w:left="720"/>
            <w:jc w:val="both"/>
          </w:pPr>
        </w:pPrChange>
      </w:pPr>
      <w:del w:id="824" w:author="Lim, Vanessa Gunawan" w:date="2022-11-17T15:17:00Z">
        <w:r w:rsidRPr="0074216D" w:rsidDel="00022465">
          <w:rPr>
            <w:rFonts w:ascii="Times New Roman" w:hAnsi="Times New Roman"/>
            <w:bCs/>
            <w:i/>
            <w:sz w:val="24"/>
            <w:szCs w:val="24"/>
            <w:lang w:val="en-IN"/>
          </w:rPr>
          <w:delText>The temperature of the LNG and of the vapor space in each LNG tank shall be measured by means of a number of properly located temperature measuring devices sufficient to permit the determination of average temperature.</w:delText>
        </w:r>
      </w:del>
    </w:p>
    <w:p w14:paraId="550248B6" w14:textId="4EC917DF" w:rsidR="00A56F8F" w:rsidRPr="0074216D" w:rsidDel="00022465" w:rsidRDefault="00A56F8F">
      <w:pPr>
        <w:spacing w:after="160" w:line="259" w:lineRule="auto"/>
        <w:jc w:val="center"/>
        <w:rPr>
          <w:del w:id="825" w:author="Lim, Vanessa Gunawan" w:date="2022-11-17T15:17:00Z"/>
          <w:rFonts w:ascii="Times New Roman" w:hAnsi="Times New Roman"/>
          <w:bCs/>
          <w:i/>
          <w:sz w:val="24"/>
          <w:szCs w:val="24"/>
          <w:lang w:val="en-IN"/>
        </w:rPr>
        <w:pPrChange w:id="826" w:author="Lim, Vanessa Gunawan" w:date="2022-11-17T15:17:00Z">
          <w:pPr>
            <w:pStyle w:val="BodyText"/>
            <w:spacing w:before="120" w:after="120"/>
            <w:ind w:left="720"/>
            <w:jc w:val="both"/>
          </w:pPr>
        </w:pPrChange>
      </w:pPr>
      <w:del w:id="827" w:author="Lim, Vanessa Gunawan" w:date="2022-11-17T15:17:00Z">
        <w:r w:rsidRPr="0074216D" w:rsidDel="00022465">
          <w:rPr>
            <w:rFonts w:ascii="Times New Roman" w:hAnsi="Times New Roman"/>
            <w:bCs/>
            <w:i/>
            <w:sz w:val="24"/>
            <w:szCs w:val="24"/>
            <w:lang w:val="en-IN"/>
          </w:rPr>
          <w:delText>The measurement accuracy of the temperature gauging devices shall be as follows:</w:delText>
        </w:r>
      </w:del>
    </w:p>
    <w:p w14:paraId="53AC4435" w14:textId="192A9278" w:rsidR="00A56F8F" w:rsidRPr="0074216D" w:rsidDel="00022465" w:rsidRDefault="00A56F8F">
      <w:pPr>
        <w:spacing w:after="160" w:line="259" w:lineRule="auto"/>
        <w:jc w:val="center"/>
        <w:rPr>
          <w:del w:id="828" w:author="Lim, Vanessa Gunawan" w:date="2022-11-17T15:17:00Z"/>
          <w:rFonts w:ascii="Times New Roman" w:hAnsi="Times New Roman"/>
          <w:i/>
          <w:sz w:val="24"/>
          <w:szCs w:val="24"/>
          <w:lang w:val="en-IN"/>
        </w:rPr>
        <w:pPrChange w:id="829" w:author="Lim, Vanessa Gunawan" w:date="2022-11-17T15:17:00Z">
          <w:pPr>
            <w:pStyle w:val="BodyText"/>
            <w:spacing w:before="120" w:after="120"/>
            <w:ind w:left="720"/>
            <w:jc w:val="both"/>
          </w:pPr>
        </w:pPrChange>
      </w:pPr>
      <w:del w:id="830" w:author="Lim, Vanessa Gunawan" w:date="2022-11-17T15:17:00Z">
        <w:r w:rsidRPr="0074216D" w:rsidDel="00022465">
          <w:rPr>
            <w:rFonts w:ascii="Times New Roman" w:hAnsi="Times New Roman"/>
            <w:i/>
            <w:sz w:val="24"/>
            <w:szCs w:val="24"/>
            <w:lang w:val="en-IN"/>
          </w:rPr>
          <w:delText>in the temperature range of minus one hundred sixty five to minus one hundred forty degree Celsius (-165C to -140°C), the accuracy shall be plus or minus zero point two degree Celsius (± 0.2 °C);</w:delText>
        </w:r>
      </w:del>
    </w:p>
    <w:p w14:paraId="12C19A25" w14:textId="205D451C" w:rsidR="00A56F8F" w:rsidRPr="0074216D" w:rsidDel="00022465" w:rsidRDefault="00A56F8F">
      <w:pPr>
        <w:spacing w:after="160" w:line="259" w:lineRule="auto"/>
        <w:jc w:val="center"/>
        <w:rPr>
          <w:del w:id="831" w:author="Lim, Vanessa Gunawan" w:date="2022-11-17T15:17:00Z"/>
          <w:rFonts w:ascii="Times New Roman" w:hAnsi="Times New Roman"/>
          <w:i/>
          <w:sz w:val="24"/>
          <w:szCs w:val="24"/>
          <w:lang w:val="en-IN"/>
        </w:rPr>
        <w:pPrChange w:id="832" w:author="Lim, Vanessa Gunawan" w:date="2022-11-17T15:17:00Z">
          <w:pPr>
            <w:pStyle w:val="BodyText"/>
            <w:spacing w:before="120" w:after="120"/>
            <w:ind w:left="720"/>
            <w:jc w:val="both"/>
          </w:pPr>
        </w:pPrChange>
      </w:pPr>
      <w:del w:id="833" w:author="Lim, Vanessa Gunawan" w:date="2022-11-17T15:17:00Z">
        <w:r w:rsidRPr="0074216D" w:rsidDel="00022465">
          <w:rPr>
            <w:rFonts w:ascii="Times New Roman" w:hAnsi="Times New Roman"/>
            <w:i/>
            <w:sz w:val="24"/>
            <w:szCs w:val="24"/>
            <w:lang w:val="en-IN"/>
          </w:rPr>
          <w:delText>in the temperature range of minus one hundred forty to plus forty degree Celsius (-140C to +40 °C), the accuracy shall be plus or minus one point five degree Celsius (± 1.5 °C).</w:delText>
        </w:r>
      </w:del>
    </w:p>
    <w:p w14:paraId="28433EB5" w14:textId="21E53E73" w:rsidR="00A56F8F" w:rsidRPr="0074216D" w:rsidDel="00022465" w:rsidRDefault="00A56F8F">
      <w:pPr>
        <w:spacing w:after="160" w:line="259" w:lineRule="auto"/>
        <w:jc w:val="center"/>
        <w:rPr>
          <w:del w:id="834" w:author="Lim, Vanessa Gunawan" w:date="2022-11-17T15:17:00Z"/>
          <w:rFonts w:ascii="Times New Roman" w:hAnsi="Times New Roman"/>
          <w:i/>
          <w:sz w:val="24"/>
          <w:szCs w:val="24"/>
          <w:lang w:val="en-IN"/>
        </w:rPr>
        <w:pPrChange w:id="835" w:author="Lim, Vanessa Gunawan" w:date="2022-11-17T15:17:00Z">
          <w:pPr>
            <w:pStyle w:val="BodyText"/>
            <w:spacing w:before="120" w:after="120"/>
            <w:ind w:left="720"/>
            <w:jc w:val="both"/>
          </w:pPr>
        </w:pPrChange>
      </w:pPr>
      <w:del w:id="836" w:author="Lim, Vanessa Gunawan" w:date="2022-11-17T15:17:00Z">
        <w:r w:rsidRPr="0074216D" w:rsidDel="00022465">
          <w:rPr>
            <w:rFonts w:ascii="Times New Roman" w:hAnsi="Times New Roman"/>
            <w:i/>
            <w:sz w:val="24"/>
            <w:szCs w:val="24"/>
            <w:lang w:val="en-IN"/>
          </w:rPr>
          <w:delText>The temperature in each LNG tank shall be logged or printed.</w:delText>
        </w:r>
      </w:del>
    </w:p>
    <w:p w14:paraId="36C9613F" w14:textId="7DCEC507" w:rsidR="00A56F8F" w:rsidRPr="0074216D" w:rsidDel="00022465" w:rsidRDefault="00A56F8F">
      <w:pPr>
        <w:spacing w:after="160" w:line="259" w:lineRule="auto"/>
        <w:jc w:val="center"/>
        <w:rPr>
          <w:del w:id="837" w:author="Lim, Vanessa Gunawan" w:date="2022-11-17T15:17:00Z"/>
          <w:rFonts w:ascii="Times New Roman" w:hAnsi="Times New Roman"/>
          <w:bCs/>
          <w:i/>
          <w:sz w:val="24"/>
          <w:szCs w:val="24"/>
          <w:lang w:val="en-IN"/>
        </w:rPr>
        <w:pPrChange w:id="838" w:author="Lim, Vanessa Gunawan" w:date="2022-11-17T15:17:00Z">
          <w:pPr>
            <w:pStyle w:val="BodyText"/>
            <w:spacing w:before="120" w:after="120"/>
            <w:ind w:left="720"/>
            <w:jc w:val="both"/>
          </w:pPr>
        </w:pPrChange>
      </w:pPr>
      <w:del w:id="839" w:author="Lim, Vanessa Gunawan" w:date="2022-11-17T15:17:00Z">
        <w:r w:rsidRPr="00A40A6D" w:rsidDel="00022465">
          <w:rPr>
            <w:rFonts w:ascii="Times New Roman" w:hAnsi="Times New Roman"/>
            <w:bCs/>
            <w:i/>
            <w:sz w:val="24"/>
            <w:szCs w:val="24"/>
            <w:u w:val="single"/>
            <w:lang w:val="en-IN"/>
          </w:rPr>
          <w:delText>Pressure Gauging Devices</w:delText>
        </w:r>
        <w:r w:rsidRPr="0074216D" w:rsidDel="00022465">
          <w:rPr>
            <w:rFonts w:ascii="Times New Roman" w:hAnsi="Times New Roman"/>
            <w:bCs/>
            <w:i/>
            <w:sz w:val="24"/>
            <w:szCs w:val="24"/>
            <w:lang w:val="en-IN"/>
          </w:rPr>
          <w:delText>.</w:delText>
        </w:r>
      </w:del>
    </w:p>
    <w:p w14:paraId="66A49044" w14:textId="6FA7509D" w:rsidR="00A56F8F" w:rsidRPr="0074216D" w:rsidDel="00022465" w:rsidRDefault="00A56F8F">
      <w:pPr>
        <w:spacing w:after="160" w:line="259" w:lineRule="auto"/>
        <w:jc w:val="center"/>
        <w:rPr>
          <w:del w:id="840" w:author="Lim, Vanessa Gunawan" w:date="2022-11-17T15:17:00Z"/>
          <w:rFonts w:ascii="Times New Roman" w:hAnsi="Times New Roman"/>
          <w:bCs/>
          <w:i/>
          <w:sz w:val="24"/>
          <w:szCs w:val="24"/>
          <w:lang w:val="en-IN"/>
        </w:rPr>
        <w:pPrChange w:id="841" w:author="Lim, Vanessa Gunawan" w:date="2022-11-17T15:17:00Z">
          <w:pPr>
            <w:pStyle w:val="BodyText"/>
            <w:spacing w:before="120" w:after="120"/>
            <w:ind w:left="720"/>
            <w:jc w:val="both"/>
          </w:pPr>
        </w:pPrChange>
      </w:pPr>
      <w:del w:id="842" w:author="Lim, Vanessa Gunawan" w:date="2022-11-17T15:17:00Z">
        <w:r w:rsidRPr="0074216D" w:rsidDel="00022465">
          <w:rPr>
            <w:rFonts w:ascii="Times New Roman" w:hAnsi="Times New Roman"/>
            <w:bCs/>
            <w:i/>
            <w:sz w:val="24"/>
            <w:szCs w:val="24"/>
            <w:lang w:val="en-IN"/>
          </w:rPr>
          <w:delText>Each LNG tank of the LNG Ship shall have one (1) absolute pressure gauging device.</w:delText>
        </w:r>
      </w:del>
    </w:p>
    <w:p w14:paraId="523F6D80" w14:textId="44AA7585" w:rsidR="00A56F8F" w:rsidRPr="0074216D" w:rsidDel="00022465" w:rsidRDefault="00A56F8F">
      <w:pPr>
        <w:spacing w:after="160" w:line="259" w:lineRule="auto"/>
        <w:jc w:val="center"/>
        <w:rPr>
          <w:del w:id="843" w:author="Lim, Vanessa Gunawan" w:date="2022-11-17T15:17:00Z"/>
          <w:rFonts w:ascii="Times New Roman" w:hAnsi="Times New Roman"/>
          <w:bCs/>
          <w:i/>
          <w:sz w:val="24"/>
          <w:szCs w:val="24"/>
          <w:lang w:val="en-IN"/>
        </w:rPr>
        <w:pPrChange w:id="844" w:author="Lim, Vanessa Gunawan" w:date="2022-11-17T15:17:00Z">
          <w:pPr>
            <w:pStyle w:val="BodyText"/>
            <w:spacing w:before="120" w:after="120"/>
            <w:ind w:left="720"/>
            <w:jc w:val="both"/>
          </w:pPr>
        </w:pPrChange>
      </w:pPr>
      <w:del w:id="845" w:author="Lim, Vanessa Gunawan" w:date="2022-11-17T15:17:00Z">
        <w:r w:rsidRPr="0074216D" w:rsidDel="00022465">
          <w:rPr>
            <w:rFonts w:ascii="Times New Roman" w:hAnsi="Times New Roman"/>
            <w:bCs/>
            <w:i/>
            <w:sz w:val="24"/>
            <w:szCs w:val="24"/>
            <w:lang w:val="en-IN"/>
          </w:rPr>
          <w:lastRenderedPageBreak/>
          <w:delText>The measurement accuracy of the pressure gauging device shall be plus or minus one percent (± 1%) of the measuring range.</w:delText>
        </w:r>
      </w:del>
    </w:p>
    <w:p w14:paraId="66589772" w14:textId="42685E51" w:rsidR="00A56F8F" w:rsidRPr="0074216D" w:rsidDel="00022465" w:rsidRDefault="00A56F8F">
      <w:pPr>
        <w:spacing w:after="160" w:line="259" w:lineRule="auto"/>
        <w:jc w:val="center"/>
        <w:rPr>
          <w:del w:id="846" w:author="Lim, Vanessa Gunawan" w:date="2022-11-17T15:17:00Z"/>
          <w:rFonts w:ascii="Times New Roman" w:hAnsi="Times New Roman"/>
          <w:bCs/>
          <w:i/>
          <w:sz w:val="24"/>
          <w:szCs w:val="24"/>
          <w:lang w:val="en-IN"/>
        </w:rPr>
        <w:pPrChange w:id="847" w:author="Lim, Vanessa Gunawan" w:date="2022-11-17T15:17:00Z">
          <w:pPr>
            <w:pStyle w:val="BodyText"/>
            <w:spacing w:before="120" w:after="120"/>
            <w:ind w:left="720"/>
            <w:jc w:val="both"/>
          </w:pPr>
        </w:pPrChange>
      </w:pPr>
      <w:del w:id="848" w:author="Lim, Vanessa Gunawan" w:date="2022-11-17T15:17:00Z">
        <w:r w:rsidRPr="0074216D" w:rsidDel="00022465">
          <w:rPr>
            <w:rFonts w:ascii="Times New Roman" w:hAnsi="Times New Roman"/>
            <w:bCs/>
            <w:i/>
            <w:sz w:val="24"/>
            <w:szCs w:val="24"/>
            <w:lang w:val="en-IN"/>
          </w:rPr>
          <w:delText>The pressure in each LNG tank shall be logged or printed.</w:delText>
        </w:r>
      </w:del>
    </w:p>
    <w:p w14:paraId="6FB6E959" w14:textId="342CE6C1" w:rsidR="00A56F8F" w:rsidRPr="0074216D" w:rsidDel="00022465" w:rsidRDefault="00A56F8F">
      <w:pPr>
        <w:spacing w:after="160" w:line="259" w:lineRule="auto"/>
        <w:jc w:val="center"/>
        <w:rPr>
          <w:del w:id="849" w:author="Lim, Vanessa Gunawan" w:date="2022-11-17T15:17:00Z"/>
          <w:rFonts w:ascii="Times New Roman" w:hAnsi="Times New Roman"/>
          <w:bCs/>
          <w:i/>
          <w:sz w:val="24"/>
          <w:szCs w:val="24"/>
          <w:lang w:val="en-IN"/>
        </w:rPr>
        <w:pPrChange w:id="850" w:author="Lim, Vanessa Gunawan" w:date="2022-11-17T15:17:00Z">
          <w:pPr>
            <w:pStyle w:val="BodyText"/>
            <w:spacing w:before="120" w:after="120"/>
            <w:ind w:left="720"/>
            <w:jc w:val="both"/>
          </w:pPr>
        </w:pPrChange>
      </w:pPr>
      <w:del w:id="851" w:author="Lim, Vanessa Gunawan" w:date="2022-11-17T15:17:00Z">
        <w:r w:rsidRPr="00A40A6D" w:rsidDel="00022465">
          <w:rPr>
            <w:rFonts w:ascii="Times New Roman" w:hAnsi="Times New Roman"/>
            <w:bCs/>
            <w:i/>
            <w:sz w:val="24"/>
            <w:szCs w:val="24"/>
            <w:u w:val="single"/>
            <w:lang w:val="en-IN"/>
          </w:rPr>
          <w:delText>List and Trim Gauging Devices</w:delText>
        </w:r>
        <w:r w:rsidRPr="0074216D" w:rsidDel="00022465">
          <w:rPr>
            <w:rFonts w:ascii="Times New Roman" w:hAnsi="Times New Roman"/>
            <w:bCs/>
            <w:i/>
            <w:sz w:val="24"/>
            <w:szCs w:val="24"/>
            <w:lang w:val="en-IN"/>
          </w:rPr>
          <w:delText>.</w:delText>
        </w:r>
      </w:del>
    </w:p>
    <w:p w14:paraId="5722DB9D" w14:textId="64A77DEE" w:rsidR="00A56F8F" w:rsidRPr="0074216D" w:rsidDel="00022465" w:rsidRDefault="00A56F8F">
      <w:pPr>
        <w:spacing w:after="160" w:line="259" w:lineRule="auto"/>
        <w:jc w:val="center"/>
        <w:rPr>
          <w:del w:id="852" w:author="Lim, Vanessa Gunawan" w:date="2022-11-17T15:17:00Z"/>
          <w:rFonts w:ascii="Times New Roman" w:hAnsi="Times New Roman"/>
          <w:bCs/>
          <w:i/>
          <w:sz w:val="24"/>
          <w:szCs w:val="24"/>
          <w:lang w:val="en-IN"/>
        </w:rPr>
        <w:pPrChange w:id="853" w:author="Lim, Vanessa Gunawan" w:date="2022-11-17T15:17:00Z">
          <w:pPr>
            <w:pStyle w:val="BodyText"/>
            <w:spacing w:before="120" w:after="120"/>
            <w:ind w:left="720"/>
            <w:jc w:val="both"/>
          </w:pPr>
        </w:pPrChange>
      </w:pPr>
      <w:del w:id="854" w:author="Lim, Vanessa Gunawan" w:date="2022-11-17T15:17:00Z">
        <w:r w:rsidRPr="0074216D" w:rsidDel="00022465">
          <w:rPr>
            <w:rFonts w:ascii="Times New Roman" w:hAnsi="Times New Roman"/>
            <w:bCs/>
            <w:i/>
            <w:sz w:val="24"/>
            <w:szCs w:val="24"/>
            <w:lang w:val="en-IN"/>
          </w:rPr>
          <w:delText>A list gauging device and a trim gauging device shall be installed. These shall be interfaced with the custody transfer system.</w:delText>
        </w:r>
      </w:del>
    </w:p>
    <w:p w14:paraId="6F4FFF9B" w14:textId="16570D60" w:rsidR="00A56F8F" w:rsidRPr="0074216D" w:rsidDel="00022465" w:rsidRDefault="00A56F8F">
      <w:pPr>
        <w:spacing w:after="160" w:line="259" w:lineRule="auto"/>
        <w:jc w:val="center"/>
        <w:rPr>
          <w:del w:id="855" w:author="Lim, Vanessa Gunawan" w:date="2022-11-17T15:17:00Z"/>
          <w:rFonts w:ascii="Times New Roman" w:hAnsi="Times New Roman"/>
          <w:bCs/>
          <w:i/>
          <w:sz w:val="24"/>
          <w:szCs w:val="24"/>
          <w:lang w:val="en-IN"/>
        </w:rPr>
        <w:pPrChange w:id="856" w:author="Lim, Vanessa Gunawan" w:date="2022-11-17T15:17:00Z">
          <w:pPr>
            <w:pStyle w:val="BodyText"/>
            <w:spacing w:before="120" w:after="120"/>
            <w:ind w:left="720"/>
            <w:jc w:val="both"/>
          </w:pPr>
        </w:pPrChange>
      </w:pPr>
      <w:del w:id="857" w:author="Lim, Vanessa Gunawan" w:date="2022-11-17T15:17:00Z">
        <w:r w:rsidRPr="0074216D" w:rsidDel="00022465">
          <w:rPr>
            <w:rFonts w:ascii="Times New Roman" w:hAnsi="Times New Roman"/>
            <w:bCs/>
            <w:i/>
            <w:sz w:val="24"/>
            <w:szCs w:val="24"/>
            <w:lang w:val="en-IN"/>
          </w:rPr>
          <w:delText>The measurement accuracy of the list and the trim gauging devices shall be better than plus or minus zero point zero five (±0.05) degrees for list and plus or minus zero point zero one (± 0.01) degrees for trim.</w:delText>
        </w:r>
      </w:del>
    </w:p>
    <w:p w14:paraId="6B0DDAE3" w14:textId="7D4C88AA" w:rsidR="00A56F8F" w:rsidRPr="0074216D" w:rsidDel="00022465" w:rsidRDefault="00A56F8F">
      <w:pPr>
        <w:spacing w:after="160" w:line="259" w:lineRule="auto"/>
        <w:jc w:val="center"/>
        <w:rPr>
          <w:del w:id="858" w:author="Lim, Vanessa Gunawan" w:date="2022-11-17T15:17:00Z"/>
          <w:rFonts w:ascii="Times New Roman" w:hAnsi="Times New Roman"/>
          <w:b/>
          <w:bCs/>
          <w:i/>
          <w:sz w:val="24"/>
          <w:szCs w:val="24"/>
          <w:lang w:val="en-IN"/>
        </w:rPr>
        <w:pPrChange w:id="859" w:author="Lim, Vanessa Gunawan" w:date="2022-11-17T15:17:00Z">
          <w:pPr>
            <w:pStyle w:val="BodyText"/>
            <w:numPr>
              <w:numId w:val="24"/>
            </w:numPr>
            <w:spacing w:before="120" w:after="120"/>
            <w:ind w:left="720" w:hanging="720"/>
            <w:jc w:val="both"/>
          </w:pPr>
        </w:pPrChange>
      </w:pPr>
      <w:del w:id="860" w:author="Lim, Vanessa Gunawan" w:date="2022-11-17T15:17:00Z">
        <w:r w:rsidRPr="0074216D" w:rsidDel="00022465">
          <w:rPr>
            <w:rFonts w:ascii="Times New Roman" w:hAnsi="Times New Roman"/>
            <w:b/>
            <w:bCs/>
            <w:i/>
            <w:sz w:val="24"/>
            <w:szCs w:val="24"/>
            <w:lang w:val="en-IN"/>
          </w:rPr>
          <w:delText>Gauging and Measuring LNG Volumes Delivered</w:delText>
        </w:r>
      </w:del>
    </w:p>
    <w:p w14:paraId="0D9320CB" w14:textId="1364CE54" w:rsidR="00A56F8F" w:rsidRPr="0074216D" w:rsidDel="00022465" w:rsidRDefault="00A56F8F">
      <w:pPr>
        <w:spacing w:after="160" w:line="259" w:lineRule="auto"/>
        <w:jc w:val="center"/>
        <w:rPr>
          <w:del w:id="861" w:author="Lim, Vanessa Gunawan" w:date="2022-11-17T15:17:00Z"/>
          <w:rFonts w:ascii="Times New Roman" w:hAnsi="Times New Roman"/>
          <w:bCs/>
          <w:i/>
          <w:sz w:val="24"/>
          <w:szCs w:val="24"/>
          <w:lang w:val="en-IN"/>
        </w:rPr>
        <w:pPrChange w:id="862" w:author="Lim, Vanessa Gunawan" w:date="2022-11-17T15:17:00Z">
          <w:pPr>
            <w:pStyle w:val="BodyText"/>
            <w:numPr>
              <w:numId w:val="26"/>
            </w:numPr>
            <w:spacing w:before="120" w:after="120"/>
            <w:ind w:left="1440" w:hanging="720"/>
            <w:jc w:val="both"/>
          </w:pPr>
        </w:pPrChange>
      </w:pPr>
      <w:del w:id="863" w:author="Lim, Vanessa Gunawan" w:date="2022-11-17T15:17:00Z">
        <w:r w:rsidRPr="00A40A6D" w:rsidDel="00022465">
          <w:rPr>
            <w:rFonts w:ascii="Times New Roman" w:hAnsi="Times New Roman"/>
            <w:bCs/>
            <w:i/>
            <w:sz w:val="24"/>
            <w:szCs w:val="24"/>
            <w:u w:val="single"/>
            <w:lang w:val="en-IN"/>
          </w:rPr>
          <w:delText>Gauge Tables</w:delText>
        </w:r>
        <w:r w:rsidRPr="0074216D" w:rsidDel="00022465">
          <w:rPr>
            <w:rFonts w:ascii="Times New Roman" w:hAnsi="Times New Roman"/>
            <w:bCs/>
            <w:i/>
            <w:sz w:val="24"/>
            <w:szCs w:val="24"/>
            <w:lang w:val="en-IN"/>
          </w:rPr>
          <w:delText>. Upon Seller’s representative and the independent surveyor, if present, arriving on board the LNG Ship prior to the commencement of or during loading, Buyer or Buyer’s representative shall make available to them a certified copy of tank gauge tables for each tank of the LNG Ship.</w:delText>
        </w:r>
      </w:del>
    </w:p>
    <w:p w14:paraId="605DB5A1" w14:textId="740E77B1" w:rsidR="00A56F8F" w:rsidRPr="0074216D" w:rsidDel="00022465" w:rsidRDefault="00A56F8F">
      <w:pPr>
        <w:spacing w:after="160" w:line="259" w:lineRule="auto"/>
        <w:jc w:val="center"/>
        <w:rPr>
          <w:del w:id="864" w:author="Lim, Vanessa Gunawan" w:date="2022-11-17T15:17:00Z"/>
          <w:rFonts w:ascii="Times New Roman" w:hAnsi="Times New Roman"/>
          <w:bCs/>
          <w:i/>
          <w:sz w:val="24"/>
          <w:szCs w:val="24"/>
          <w:lang w:val="en-IN"/>
        </w:rPr>
        <w:pPrChange w:id="865" w:author="Lim, Vanessa Gunawan" w:date="2022-11-17T15:17:00Z">
          <w:pPr>
            <w:pStyle w:val="BodyText"/>
            <w:numPr>
              <w:numId w:val="26"/>
            </w:numPr>
            <w:spacing w:before="120" w:after="120"/>
            <w:ind w:left="1440" w:hanging="720"/>
            <w:jc w:val="both"/>
          </w:pPr>
        </w:pPrChange>
      </w:pPr>
      <w:del w:id="866" w:author="Lim, Vanessa Gunawan" w:date="2022-11-17T15:17:00Z">
        <w:r w:rsidRPr="00A40A6D" w:rsidDel="00022465">
          <w:rPr>
            <w:rFonts w:ascii="Times New Roman" w:hAnsi="Times New Roman"/>
            <w:bCs/>
            <w:i/>
            <w:sz w:val="24"/>
            <w:szCs w:val="24"/>
            <w:u w:val="single"/>
            <w:lang w:val="en-IN"/>
          </w:rPr>
          <w:delText>Gauges</w:delText>
        </w:r>
        <w:r w:rsidRPr="0074216D" w:rsidDel="00022465">
          <w:rPr>
            <w:rFonts w:ascii="Times New Roman" w:hAnsi="Times New Roman"/>
            <w:bCs/>
            <w:i/>
            <w:sz w:val="24"/>
            <w:szCs w:val="24"/>
            <w:lang w:val="en-IN"/>
          </w:rPr>
          <w:delText>. Volumes of LNG delivered pursuant to this Agreement shall be determined by gauging the LNG in the tanks of the LNG Ships before and after loading. Each LNG Ship’s tank shall be equipped with a minimum of two (2) independent sets of level gauges, each set utilizing preferably a different measurement principle. Comparison of the two (2) systems, designated as Primary and Secondary Measurement Systems, shall be performed from time to time to ensure compliance with the acceptable performance tolerances stated herein.</w:delText>
        </w:r>
      </w:del>
    </w:p>
    <w:p w14:paraId="060DCFF0" w14:textId="110F2580" w:rsidR="00A56F8F" w:rsidRPr="0074216D" w:rsidDel="00022465" w:rsidRDefault="00A56F8F">
      <w:pPr>
        <w:spacing w:after="160" w:line="259" w:lineRule="auto"/>
        <w:jc w:val="center"/>
        <w:rPr>
          <w:del w:id="867" w:author="Lim, Vanessa Gunawan" w:date="2022-11-17T15:17:00Z"/>
          <w:rFonts w:ascii="Times New Roman" w:hAnsi="Times New Roman"/>
          <w:bCs/>
          <w:i/>
          <w:sz w:val="24"/>
          <w:szCs w:val="24"/>
          <w:lang w:val="en-IN"/>
        </w:rPr>
        <w:pPrChange w:id="868" w:author="Lim, Vanessa Gunawan" w:date="2022-11-17T15:17:00Z">
          <w:pPr>
            <w:pStyle w:val="BodyText"/>
            <w:numPr>
              <w:numId w:val="26"/>
            </w:numPr>
            <w:spacing w:before="120" w:after="120"/>
            <w:ind w:left="1440" w:hanging="720"/>
            <w:jc w:val="both"/>
          </w:pPr>
        </w:pPrChange>
      </w:pPr>
      <w:del w:id="869" w:author="Lim, Vanessa Gunawan" w:date="2022-11-17T15:17:00Z">
        <w:r w:rsidRPr="00A40A6D" w:rsidDel="00022465">
          <w:rPr>
            <w:rFonts w:ascii="Times New Roman" w:hAnsi="Times New Roman"/>
            <w:bCs/>
            <w:i/>
            <w:sz w:val="24"/>
            <w:szCs w:val="24"/>
            <w:u w:val="single"/>
            <w:lang w:val="en-IN"/>
          </w:rPr>
          <w:delText>Gauging Process</w:delText>
        </w:r>
        <w:r w:rsidRPr="0074216D" w:rsidDel="00022465">
          <w:rPr>
            <w:rFonts w:ascii="Times New Roman" w:hAnsi="Times New Roman"/>
            <w:bCs/>
            <w:i/>
            <w:sz w:val="24"/>
            <w:szCs w:val="24"/>
            <w:lang w:val="en-IN"/>
          </w:rPr>
          <w:delText>. Gauging the liquid in the tanks of the LNG Ships and measuring of liquid temperature, vapor temperature and vapor pressure in each LNG tank, trim and list of the LNG Ships, and atmospheric pressure shall be performed, or caused to be performed, by Buyer before and after loading. Seller’s representative shall have the right to be present while all measurements are performed and shall verify the accuracy and acceptability of all such measurements. The first gauging and measurements shall be made immediately before the commencement of loading. The second gauging and measurements shall take place immediately after the completion of loading.</w:delText>
        </w:r>
      </w:del>
    </w:p>
    <w:p w14:paraId="5AEED39F" w14:textId="7C5C93CF" w:rsidR="00A56F8F" w:rsidRPr="0074216D" w:rsidDel="00022465" w:rsidRDefault="00A56F8F">
      <w:pPr>
        <w:spacing w:after="160" w:line="259" w:lineRule="auto"/>
        <w:jc w:val="center"/>
        <w:rPr>
          <w:del w:id="870" w:author="Lim, Vanessa Gunawan" w:date="2022-11-17T15:17:00Z"/>
          <w:rFonts w:ascii="Times New Roman" w:hAnsi="Times New Roman"/>
          <w:bCs/>
          <w:i/>
          <w:sz w:val="24"/>
          <w:szCs w:val="24"/>
          <w:lang w:val="en-IN"/>
        </w:rPr>
        <w:pPrChange w:id="871" w:author="Lim, Vanessa Gunawan" w:date="2022-11-17T15:17:00Z">
          <w:pPr>
            <w:pStyle w:val="BodyText"/>
            <w:numPr>
              <w:numId w:val="26"/>
            </w:numPr>
            <w:spacing w:before="120" w:after="120"/>
            <w:ind w:left="1440" w:hanging="720"/>
            <w:jc w:val="both"/>
          </w:pPr>
        </w:pPrChange>
      </w:pPr>
      <w:del w:id="872" w:author="Lim, Vanessa Gunawan" w:date="2022-11-17T15:17:00Z">
        <w:r w:rsidRPr="00A40A6D" w:rsidDel="00022465">
          <w:rPr>
            <w:rFonts w:ascii="Times New Roman" w:hAnsi="Times New Roman"/>
            <w:bCs/>
            <w:i/>
            <w:sz w:val="24"/>
            <w:szCs w:val="24"/>
            <w:u w:val="single"/>
            <w:lang w:val="en-IN"/>
          </w:rPr>
          <w:delText>Records</w:delText>
        </w:r>
        <w:r w:rsidRPr="0074216D" w:rsidDel="00022465">
          <w:rPr>
            <w:rFonts w:ascii="Times New Roman" w:hAnsi="Times New Roman"/>
            <w:bCs/>
            <w:i/>
            <w:sz w:val="24"/>
            <w:szCs w:val="24"/>
            <w:lang w:val="en-IN"/>
          </w:rPr>
          <w:delText>. Copies of gauging and measurement records shall be furnished to Seller as soon as reasonably practicable upon completion of loading.</w:delText>
        </w:r>
      </w:del>
    </w:p>
    <w:p w14:paraId="173965C3" w14:textId="3B1F9E45" w:rsidR="00A56F8F" w:rsidRPr="0074216D" w:rsidDel="00022465" w:rsidRDefault="00A56F8F">
      <w:pPr>
        <w:spacing w:after="160" w:line="259" w:lineRule="auto"/>
        <w:jc w:val="center"/>
        <w:rPr>
          <w:del w:id="873" w:author="Lim, Vanessa Gunawan" w:date="2022-11-17T15:17:00Z"/>
          <w:rFonts w:ascii="Times New Roman" w:hAnsi="Times New Roman"/>
          <w:bCs/>
          <w:i/>
          <w:sz w:val="24"/>
          <w:szCs w:val="24"/>
          <w:lang w:val="en-IN"/>
        </w:rPr>
        <w:pPrChange w:id="874" w:author="Lim, Vanessa Gunawan" w:date="2022-11-17T15:17:00Z">
          <w:pPr>
            <w:pStyle w:val="BodyText"/>
            <w:numPr>
              <w:numId w:val="26"/>
            </w:numPr>
            <w:spacing w:before="120" w:after="120"/>
            <w:ind w:left="1440" w:hanging="720"/>
            <w:jc w:val="both"/>
          </w:pPr>
        </w:pPrChange>
      </w:pPr>
      <w:del w:id="875" w:author="Lim, Vanessa Gunawan" w:date="2022-11-17T15:17:00Z">
        <w:r w:rsidRPr="00A40A6D" w:rsidDel="00022465">
          <w:rPr>
            <w:rFonts w:ascii="Times New Roman" w:hAnsi="Times New Roman"/>
            <w:bCs/>
            <w:i/>
            <w:sz w:val="24"/>
            <w:szCs w:val="24"/>
            <w:u w:val="single"/>
            <w:lang w:val="en-IN"/>
          </w:rPr>
          <w:delText>Gauging Liquid Level of LNG</w:delText>
        </w:r>
        <w:r w:rsidRPr="0074216D" w:rsidDel="00022465">
          <w:rPr>
            <w:rFonts w:ascii="Times New Roman" w:hAnsi="Times New Roman"/>
            <w:bCs/>
            <w:i/>
            <w:sz w:val="24"/>
            <w:szCs w:val="24"/>
            <w:lang w:val="en-IN"/>
          </w:rPr>
          <w:delText>. The level of the LNG in each LNG tank of the LNG Ship shall be gauged by means of the primary gauging device installed in the LNG Ship for that purpose. The level of the LNG in each tank shall be logged or printed.</w:delText>
        </w:r>
      </w:del>
    </w:p>
    <w:p w14:paraId="1001AC01" w14:textId="54E6E290" w:rsidR="00A56F8F" w:rsidRPr="0074216D" w:rsidDel="00022465" w:rsidRDefault="00A56F8F">
      <w:pPr>
        <w:spacing w:after="160" w:line="259" w:lineRule="auto"/>
        <w:jc w:val="center"/>
        <w:rPr>
          <w:del w:id="876" w:author="Lim, Vanessa Gunawan" w:date="2022-11-17T15:17:00Z"/>
          <w:rFonts w:ascii="Times New Roman" w:hAnsi="Times New Roman"/>
          <w:bCs/>
          <w:i/>
          <w:sz w:val="24"/>
          <w:szCs w:val="24"/>
          <w:lang w:val="en-IN"/>
        </w:rPr>
        <w:pPrChange w:id="877" w:author="Lim, Vanessa Gunawan" w:date="2022-11-17T15:17:00Z">
          <w:pPr>
            <w:pStyle w:val="BodyText"/>
            <w:spacing w:before="120" w:after="120"/>
            <w:ind w:left="1440"/>
            <w:jc w:val="both"/>
          </w:pPr>
        </w:pPrChange>
      </w:pPr>
      <w:del w:id="878" w:author="Lim, Vanessa Gunawan" w:date="2022-11-17T15:17:00Z">
        <w:r w:rsidRPr="0074216D" w:rsidDel="00022465">
          <w:rPr>
            <w:rFonts w:ascii="Times New Roman" w:hAnsi="Times New Roman"/>
            <w:bCs/>
            <w:i/>
            <w:sz w:val="24"/>
            <w:szCs w:val="24"/>
            <w:lang w:val="en-IN"/>
          </w:rPr>
          <w:delText>Measurement of the liquid level in each LNG tank of the LNG Ship shall be made to the nearest millimeter by using the primary liquid level gauging devices. Should the primary devices fail, the secondary device shall be used.</w:delText>
        </w:r>
      </w:del>
    </w:p>
    <w:p w14:paraId="2B3064C0" w14:textId="520C6F2E" w:rsidR="00A56F8F" w:rsidRPr="0074216D" w:rsidDel="00022465" w:rsidRDefault="00A56F8F">
      <w:pPr>
        <w:spacing w:after="160" w:line="259" w:lineRule="auto"/>
        <w:jc w:val="center"/>
        <w:rPr>
          <w:del w:id="879" w:author="Lim, Vanessa Gunawan" w:date="2022-11-17T15:17:00Z"/>
          <w:rFonts w:ascii="Times New Roman" w:hAnsi="Times New Roman"/>
          <w:bCs/>
          <w:i/>
          <w:sz w:val="24"/>
          <w:szCs w:val="24"/>
          <w:lang w:val="en-IN"/>
        </w:rPr>
        <w:pPrChange w:id="880" w:author="Lim, Vanessa Gunawan" w:date="2022-11-17T15:17:00Z">
          <w:pPr>
            <w:pStyle w:val="BodyText"/>
            <w:spacing w:before="120" w:after="120"/>
            <w:ind w:left="1440"/>
            <w:jc w:val="both"/>
          </w:pPr>
        </w:pPrChange>
      </w:pPr>
      <w:del w:id="881" w:author="Lim, Vanessa Gunawan" w:date="2022-11-17T15:17:00Z">
        <w:r w:rsidRPr="0074216D" w:rsidDel="00022465">
          <w:rPr>
            <w:rFonts w:ascii="Times New Roman" w:hAnsi="Times New Roman"/>
            <w:bCs/>
            <w:i/>
            <w:sz w:val="24"/>
            <w:szCs w:val="24"/>
            <w:lang w:val="en-IN"/>
          </w:rPr>
          <w:lastRenderedPageBreak/>
          <w:delText>Five (5) readings shall be made following manufacturer’s recommendations on reading interval. The arithmetic average of the readings rounded to the nearest millimeter using one (1) decimal place shall be deemed the liquid level.</w:delText>
        </w:r>
      </w:del>
    </w:p>
    <w:p w14:paraId="7A95F10A" w14:textId="2A5A2D73" w:rsidR="00A56F8F" w:rsidRPr="0074216D" w:rsidDel="00022465" w:rsidRDefault="00A56F8F">
      <w:pPr>
        <w:spacing w:after="160" w:line="259" w:lineRule="auto"/>
        <w:jc w:val="center"/>
        <w:rPr>
          <w:del w:id="882" w:author="Lim, Vanessa Gunawan" w:date="2022-11-17T15:17:00Z"/>
          <w:rFonts w:ascii="Times New Roman" w:hAnsi="Times New Roman"/>
          <w:bCs/>
          <w:i/>
          <w:sz w:val="24"/>
          <w:szCs w:val="24"/>
          <w:lang w:val="en-IN"/>
        </w:rPr>
        <w:pPrChange w:id="883" w:author="Lim, Vanessa Gunawan" w:date="2022-11-17T15:17:00Z">
          <w:pPr>
            <w:pStyle w:val="BodyText"/>
            <w:numPr>
              <w:numId w:val="26"/>
            </w:numPr>
            <w:spacing w:before="120" w:after="120"/>
            <w:ind w:left="1440" w:hanging="720"/>
            <w:jc w:val="both"/>
          </w:pPr>
        </w:pPrChange>
      </w:pPr>
      <w:del w:id="884" w:author="Lim, Vanessa Gunawan" w:date="2022-11-17T15:17:00Z">
        <w:r w:rsidRPr="00A40A6D" w:rsidDel="00022465">
          <w:rPr>
            <w:rFonts w:ascii="Times New Roman" w:hAnsi="Times New Roman"/>
            <w:bCs/>
            <w:i/>
            <w:sz w:val="24"/>
            <w:szCs w:val="24"/>
            <w:u w:val="single"/>
            <w:lang w:val="en-IN"/>
          </w:rPr>
          <w:delText>Determination of Temperature</w:delText>
        </w:r>
        <w:r w:rsidRPr="0074216D" w:rsidDel="00022465">
          <w:rPr>
            <w:rFonts w:ascii="Times New Roman" w:hAnsi="Times New Roman"/>
            <w:bCs/>
            <w:i/>
            <w:sz w:val="24"/>
            <w:szCs w:val="24"/>
            <w:lang w:val="en-IN"/>
          </w:rPr>
          <w:delText>. The temperature of the LNG and of the vapor space in each LNG tank shall be measured by means of a sufficient number of properly located temperature measuring devices to permit the determination of average temperature. Temperatures shall be measured at the same time as the liquid level measurements and shall be logged or printed.</w:delText>
        </w:r>
      </w:del>
    </w:p>
    <w:p w14:paraId="654CFDEC" w14:textId="1C3F557B" w:rsidR="00A56F8F" w:rsidRPr="0074216D" w:rsidDel="00022465" w:rsidRDefault="00A56F8F">
      <w:pPr>
        <w:spacing w:after="160" w:line="259" w:lineRule="auto"/>
        <w:jc w:val="center"/>
        <w:rPr>
          <w:del w:id="885" w:author="Lim, Vanessa Gunawan" w:date="2022-11-17T15:17:00Z"/>
          <w:rFonts w:ascii="Times New Roman" w:hAnsi="Times New Roman"/>
          <w:bCs/>
          <w:i/>
          <w:sz w:val="24"/>
          <w:szCs w:val="24"/>
          <w:lang w:val="en-IN"/>
        </w:rPr>
        <w:pPrChange w:id="886" w:author="Lim, Vanessa Gunawan" w:date="2022-11-17T15:17:00Z">
          <w:pPr>
            <w:pStyle w:val="BodyText"/>
            <w:spacing w:before="120" w:after="120"/>
            <w:ind w:left="1440"/>
            <w:jc w:val="both"/>
          </w:pPr>
        </w:pPrChange>
      </w:pPr>
      <w:del w:id="887" w:author="Lim, Vanessa Gunawan" w:date="2022-11-17T15:17:00Z">
        <w:r w:rsidRPr="0074216D" w:rsidDel="00022465">
          <w:rPr>
            <w:rFonts w:ascii="Times New Roman" w:hAnsi="Times New Roman"/>
            <w:bCs/>
            <w:i/>
            <w:sz w:val="24"/>
            <w:szCs w:val="24"/>
            <w:lang w:val="en-IN"/>
          </w:rPr>
          <w:delText>In order to determine the temperature of liquid and vapor respectively in the LNG Ship one (1) reading shall be taken at each temperature gauging device in each LNG tank. An arithmetic average of such readings rounded to the nearest zero point one degree Celsius (0.1 °C) using two (2) decimal places with respect to vapor and liquid in all LNG tanks shall be deemed the final temperature of the vapor and liquid respectively.</w:delText>
        </w:r>
      </w:del>
    </w:p>
    <w:p w14:paraId="55B63926" w14:textId="249DEA18" w:rsidR="00A56F8F" w:rsidRPr="0074216D" w:rsidDel="00022465" w:rsidRDefault="00A56F8F">
      <w:pPr>
        <w:spacing w:after="160" w:line="259" w:lineRule="auto"/>
        <w:jc w:val="center"/>
        <w:rPr>
          <w:del w:id="888" w:author="Lim, Vanessa Gunawan" w:date="2022-11-17T15:17:00Z"/>
          <w:rFonts w:ascii="Times New Roman" w:hAnsi="Times New Roman"/>
          <w:bCs/>
          <w:i/>
          <w:sz w:val="24"/>
          <w:szCs w:val="24"/>
          <w:lang w:val="en-IN"/>
        </w:rPr>
        <w:pPrChange w:id="889" w:author="Lim, Vanessa Gunawan" w:date="2022-11-17T15:17:00Z">
          <w:pPr>
            <w:pStyle w:val="BodyText"/>
            <w:spacing w:before="120" w:after="120"/>
            <w:ind w:left="1440"/>
            <w:jc w:val="both"/>
          </w:pPr>
        </w:pPrChange>
      </w:pPr>
      <w:del w:id="890" w:author="Lim, Vanessa Gunawan" w:date="2022-11-17T15:17:00Z">
        <w:r w:rsidRPr="0074216D" w:rsidDel="00022465">
          <w:rPr>
            <w:rFonts w:ascii="Times New Roman" w:hAnsi="Times New Roman"/>
            <w:bCs/>
            <w:i/>
            <w:sz w:val="24"/>
            <w:szCs w:val="24"/>
            <w:lang w:val="en-IN"/>
          </w:rPr>
          <w:delText>Buyer shall cause each cargo tank in the LNG Ship to be provided with a minimum of five (5) temperature measuring devices. One such measuring device shall be located in the vapor space at the top of each cargo tank, one near the bottom of each cargo tank and the remainder distributed at appropriate intervals from the top to the bottom of the cargo tank. These devices shall be used to determine the average temperatures of the liquid cargo and the vapor in the cargo tank.</w:delText>
        </w:r>
      </w:del>
    </w:p>
    <w:p w14:paraId="4ABB4EA8" w14:textId="5590C621" w:rsidR="00A56F8F" w:rsidRPr="0074216D" w:rsidDel="00022465" w:rsidRDefault="00A56F8F">
      <w:pPr>
        <w:spacing w:after="160" w:line="259" w:lineRule="auto"/>
        <w:jc w:val="center"/>
        <w:rPr>
          <w:del w:id="891" w:author="Lim, Vanessa Gunawan" w:date="2022-11-17T15:17:00Z"/>
          <w:rFonts w:ascii="Times New Roman" w:hAnsi="Times New Roman"/>
          <w:bCs/>
          <w:i/>
          <w:sz w:val="24"/>
          <w:szCs w:val="24"/>
          <w:lang w:val="en-IN"/>
        </w:rPr>
        <w:pPrChange w:id="892" w:author="Lim, Vanessa Gunawan" w:date="2022-11-17T15:17:00Z">
          <w:pPr>
            <w:pStyle w:val="BodyText"/>
            <w:spacing w:before="120" w:after="120"/>
            <w:ind w:left="1440"/>
            <w:jc w:val="both"/>
          </w:pPr>
        </w:pPrChange>
      </w:pPr>
      <w:del w:id="893" w:author="Lim, Vanessa Gunawan" w:date="2022-11-17T15:17:00Z">
        <w:r w:rsidRPr="0074216D" w:rsidDel="00022465">
          <w:rPr>
            <w:rFonts w:ascii="Times New Roman" w:hAnsi="Times New Roman"/>
            <w:bCs/>
            <w:i/>
            <w:sz w:val="24"/>
            <w:szCs w:val="24"/>
            <w:lang w:val="en-IN"/>
          </w:rPr>
          <w:delText>The average temperature of the vapor in an LNG Ship shall be determined immediately before loading by means of the temperature measuring devices specified above at the same time as when the liquid level is measured. The temperature measuring devices shall be fully surrounded by the vapor. This determination shall be made by taking the temperature readings of the temperature measuring devices in question to the nearest zero point zero one degrees Celsius (0.01°C), and if more than one of the devices are fully surrounded by the vapor, by averaging those readings, and rounding to one (1) decimal place.</w:delText>
        </w:r>
      </w:del>
    </w:p>
    <w:p w14:paraId="0EC5536F" w14:textId="607661FD" w:rsidR="00A56F8F" w:rsidRPr="0074216D" w:rsidDel="00022465" w:rsidRDefault="00A56F8F">
      <w:pPr>
        <w:spacing w:after="160" w:line="259" w:lineRule="auto"/>
        <w:jc w:val="center"/>
        <w:rPr>
          <w:del w:id="894" w:author="Lim, Vanessa Gunawan" w:date="2022-11-17T15:17:00Z"/>
          <w:rFonts w:ascii="Times New Roman" w:hAnsi="Times New Roman"/>
          <w:bCs/>
          <w:i/>
          <w:sz w:val="24"/>
          <w:szCs w:val="24"/>
          <w:lang w:val="en-IN"/>
        </w:rPr>
        <w:pPrChange w:id="895" w:author="Lim, Vanessa Gunawan" w:date="2022-11-17T15:17:00Z">
          <w:pPr>
            <w:pStyle w:val="BodyText"/>
            <w:spacing w:before="120" w:after="120"/>
            <w:ind w:left="1440"/>
            <w:jc w:val="both"/>
          </w:pPr>
        </w:pPrChange>
      </w:pPr>
      <w:del w:id="896" w:author="Lim, Vanessa Gunawan" w:date="2022-11-17T15:17:00Z">
        <w:r w:rsidRPr="0074216D" w:rsidDel="00022465">
          <w:rPr>
            <w:rFonts w:ascii="Times New Roman" w:hAnsi="Times New Roman"/>
            <w:bCs/>
            <w:i/>
            <w:sz w:val="24"/>
            <w:szCs w:val="24"/>
            <w:lang w:val="en-IN"/>
          </w:rPr>
          <w:delText>The average temperature of the liquid in an LNG Ship shall be determined immediately after loading by means of the temperature measuring devices specified above.</w:delText>
        </w:r>
      </w:del>
    </w:p>
    <w:p w14:paraId="431E78FB" w14:textId="5C5EB988" w:rsidR="00A56F8F" w:rsidRPr="0074216D" w:rsidDel="00022465" w:rsidRDefault="00A56F8F">
      <w:pPr>
        <w:spacing w:after="160" w:line="259" w:lineRule="auto"/>
        <w:jc w:val="center"/>
        <w:rPr>
          <w:del w:id="897" w:author="Lim, Vanessa Gunawan" w:date="2022-11-17T15:17:00Z"/>
          <w:rFonts w:ascii="Times New Roman" w:hAnsi="Times New Roman"/>
          <w:bCs/>
          <w:i/>
          <w:sz w:val="24"/>
          <w:szCs w:val="24"/>
          <w:lang w:val="en-IN"/>
        </w:rPr>
        <w:pPrChange w:id="898" w:author="Lim, Vanessa Gunawan" w:date="2022-11-17T15:17:00Z">
          <w:pPr>
            <w:pStyle w:val="BodyText"/>
            <w:numPr>
              <w:numId w:val="26"/>
            </w:numPr>
            <w:spacing w:before="120" w:after="120"/>
            <w:ind w:left="1440" w:hanging="720"/>
            <w:jc w:val="both"/>
          </w:pPr>
        </w:pPrChange>
      </w:pPr>
      <w:del w:id="899" w:author="Lim, Vanessa Gunawan" w:date="2022-11-17T15:17:00Z">
        <w:r w:rsidRPr="00A40A6D" w:rsidDel="00022465">
          <w:rPr>
            <w:rFonts w:ascii="Times New Roman" w:hAnsi="Times New Roman"/>
            <w:bCs/>
            <w:i/>
            <w:sz w:val="24"/>
            <w:szCs w:val="24"/>
            <w:u w:val="single"/>
            <w:lang w:val="en-IN"/>
          </w:rPr>
          <w:delText>Determination of Pressure</w:delText>
        </w:r>
        <w:r w:rsidRPr="0074216D" w:rsidDel="00022465">
          <w:rPr>
            <w:rFonts w:ascii="Times New Roman" w:hAnsi="Times New Roman"/>
            <w:bCs/>
            <w:i/>
            <w:sz w:val="24"/>
            <w:szCs w:val="24"/>
            <w:lang w:val="en-IN"/>
          </w:rPr>
          <w:delText>. The pressure of the vapor in each LNG tank shall be determined by means of pressure measuring devices installed in each LNG tank of the LNG Ships. The atmospheric pressure shall be determined by readings from the standard barometer installed in the LNG Ships. Pressures shall be measured at the same time as the liquid level measurements, and shall be logged or printed.</w:delText>
        </w:r>
      </w:del>
    </w:p>
    <w:p w14:paraId="0313FCBF" w14:textId="61A8D8D8" w:rsidR="00A56F8F" w:rsidRPr="0074216D" w:rsidDel="00022465" w:rsidRDefault="00A56F8F">
      <w:pPr>
        <w:spacing w:after="160" w:line="259" w:lineRule="auto"/>
        <w:jc w:val="center"/>
        <w:rPr>
          <w:del w:id="900" w:author="Lim, Vanessa Gunawan" w:date="2022-11-17T15:17:00Z"/>
          <w:rFonts w:ascii="Times New Roman" w:hAnsi="Times New Roman"/>
          <w:bCs/>
          <w:i/>
          <w:sz w:val="24"/>
          <w:szCs w:val="24"/>
          <w:lang w:val="en-IN"/>
        </w:rPr>
        <w:pPrChange w:id="901" w:author="Lim, Vanessa Gunawan" w:date="2022-11-17T15:17:00Z">
          <w:pPr>
            <w:pStyle w:val="BodyText"/>
            <w:spacing w:before="120" w:after="120"/>
            <w:ind w:left="1440"/>
            <w:jc w:val="both"/>
          </w:pPr>
        </w:pPrChange>
      </w:pPr>
      <w:del w:id="902" w:author="Lim, Vanessa Gunawan" w:date="2022-11-17T15:17:00Z">
        <w:r w:rsidRPr="0074216D" w:rsidDel="00022465">
          <w:rPr>
            <w:rFonts w:ascii="Times New Roman" w:hAnsi="Times New Roman"/>
            <w:bCs/>
            <w:i/>
            <w:sz w:val="24"/>
            <w:szCs w:val="24"/>
            <w:lang w:val="en-IN"/>
          </w:rPr>
          <w:delText>Buyer shall cause the LNG Ship to be provided with pressure measuring equipment capable of determining the absolute pressure of the vapor in each cargo tank with an accuracy equal to or better than plus or minus one percent (± 1%) of the measuring range.</w:delText>
        </w:r>
      </w:del>
    </w:p>
    <w:p w14:paraId="30D3CA69" w14:textId="187EAE60" w:rsidR="00A56F8F" w:rsidRPr="0074216D" w:rsidDel="00022465" w:rsidRDefault="00A56F8F">
      <w:pPr>
        <w:spacing w:after="160" w:line="259" w:lineRule="auto"/>
        <w:jc w:val="center"/>
        <w:rPr>
          <w:del w:id="903" w:author="Lim, Vanessa Gunawan" w:date="2022-11-17T15:17:00Z"/>
          <w:rFonts w:ascii="Times New Roman" w:hAnsi="Times New Roman"/>
          <w:bCs/>
          <w:i/>
          <w:sz w:val="24"/>
          <w:szCs w:val="24"/>
          <w:lang w:val="en-IN"/>
        </w:rPr>
        <w:pPrChange w:id="904" w:author="Lim, Vanessa Gunawan" w:date="2022-11-17T15:17:00Z">
          <w:pPr>
            <w:pStyle w:val="BodyText"/>
            <w:spacing w:before="120" w:after="120"/>
            <w:ind w:left="1440"/>
            <w:jc w:val="both"/>
          </w:pPr>
        </w:pPrChange>
      </w:pPr>
      <w:del w:id="905" w:author="Lim, Vanessa Gunawan" w:date="2022-11-17T15:17:00Z">
        <w:r w:rsidRPr="0074216D" w:rsidDel="00022465">
          <w:rPr>
            <w:rFonts w:ascii="Times New Roman" w:hAnsi="Times New Roman"/>
            <w:bCs/>
            <w:i/>
            <w:sz w:val="24"/>
            <w:szCs w:val="24"/>
            <w:lang w:val="en-IN"/>
          </w:rPr>
          <w:delText>The pressure of the vapor in an LNG Ship shall be determined immediately before loading at the same time as when the liquid level is measured.</w:delText>
        </w:r>
      </w:del>
    </w:p>
    <w:p w14:paraId="4808D944" w14:textId="0DD4225A" w:rsidR="00A56F8F" w:rsidRPr="0074216D" w:rsidDel="00022465" w:rsidRDefault="00A56F8F">
      <w:pPr>
        <w:spacing w:after="160" w:line="259" w:lineRule="auto"/>
        <w:jc w:val="center"/>
        <w:rPr>
          <w:del w:id="906" w:author="Lim, Vanessa Gunawan" w:date="2022-11-17T15:17:00Z"/>
          <w:rFonts w:ascii="Times New Roman" w:hAnsi="Times New Roman"/>
          <w:bCs/>
          <w:i/>
          <w:sz w:val="24"/>
          <w:szCs w:val="24"/>
          <w:lang w:val="en-IN"/>
        </w:rPr>
        <w:pPrChange w:id="907" w:author="Lim, Vanessa Gunawan" w:date="2022-11-17T15:17:00Z">
          <w:pPr>
            <w:pStyle w:val="BodyText"/>
            <w:spacing w:before="120" w:after="120"/>
            <w:ind w:left="1440"/>
            <w:jc w:val="both"/>
          </w:pPr>
        </w:pPrChange>
      </w:pPr>
      <w:del w:id="908" w:author="Lim, Vanessa Gunawan" w:date="2022-11-17T15:17:00Z">
        <w:r w:rsidRPr="0074216D" w:rsidDel="00022465">
          <w:rPr>
            <w:rFonts w:ascii="Times New Roman" w:hAnsi="Times New Roman"/>
            <w:bCs/>
            <w:i/>
            <w:sz w:val="24"/>
            <w:szCs w:val="24"/>
            <w:lang w:val="en-IN"/>
          </w:rPr>
          <w:lastRenderedPageBreak/>
          <w:delText>Such determination shall be made by taking the pressure readings of the pressure measuring devices to the nearest millibar, then averaging these readings and rounding to a whole millibar.</w:delText>
        </w:r>
      </w:del>
    </w:p>
    <w:p w14:paraId="1683DC40" w14:textId="2588F087" w:rsidR="00A56F8F" w:rsidRPr="0074216D" w:rsidDel="00022465" w:rsidRDefault="00A56F8F">
      <w:pPr>
        <w:spacing w:after="160" w:line="259" w:lineRule="auto"/>
        <w:jc w:val="center"/>
        <w:rPr>
          <w:del w:id="909" w:author="Lim, Vanessa Gunawan" w:date="2022-11-17T15:17:00Z"/>
          <w:rFonts w:ascii="Times New Roman" w:hAnsi="Times New Roman"/>
          <w:bCs/>
          <w:i/>
          <w:sz w:val="24"/>
          <w:szCs w:val="24"/>
          <w:lang w:val="en-IN"/>
        </w:rPr>
        <w:pPrChange w:id="910" w:author="Lim, Vanessa Gunawan" w:date="2022-11-17T15:17:00Z">
          <w:pPr>
            <w:pStyle w:val="BodyText"/>
            <w:numPr>
              <w:numId w:val="26"/>
            </w:numPr>
            <w:spacing w:before="120" w:after="120"/>
            <w:ind w:left="1440" w:hanging="720"/>
            <w:jc w:val="both"/>
          </w:pPr>
        </w:pPrChange>
      </w:pPr>
      <w:del w:id="911" w:author="Lim, Vanessa Gunawan" w:date="2022-11-17T15:17:00Z">
        <w:r w:rsidRPr="00A40A6D" w:rsidDel="00022465">
          <w:rPr>
            <w:rFonts w:ascii="Times New Roman" w:hAnsi="Times New Roman"/>
            <w:bCs/>
            <w:i/>
            <w:sz w:val="24"/>
            <w:szCs w:val="24"/>
            <w:u w:val="single"/>
            <w:lang w:val="en-IN"/>
          </w:rPr>
          <w:delText>Determination of Density</w:delText>
        </w:r>
        <w:r w:rsidRPr="0074216D" w:rsidDel="00022465">
          <w:rPr>
            <w:rFonts w:ascii="Times New Roman" w:hAnsi="Times New Roman"/>
            <w:bCs/>
            <w:i/>
            <w:sz w:val="24"/>
            <w:szCs w:val="24"/>
            <w:lang w:val="en-IN"/>
          </w:rPr>
          <w:delText>. The LNG density shall be calculated using the revised Klosek-McKinley method. Should any improved data, method of calculation or direct measurement device become available which is acceptable to both Buyer and Seller, such improved data, method or device shall then be used.</w:delText>
        </w:r>
      </w:del>
    </w:p>
    <w:p w14:paraId="5BA52EDB" w14:textId="0DE4607F" w:rsidR="00A56F8F" w:rsidRPr="0074216D" w:rsidDel="00022465" w:rsidRDefault="00A56F8F">
      <w:pPr>
        <w:spacing w:after="160" w:line="259" w:lineRule="auto"/>
        <w:jc w:val="center"/>
        <w:rPr>
          <w:del w:id="912" w:author="Lim, Vanessa Gunawan" w:date="2022-11-17T15:17:00Z"/>
          <w:rFonts w:ascii="Times New Roman" w:hAnsi="Times New Roman"/>
          <w:b/>
          <w:bCs/>
          <w:i/>
          <w:sz w:val="24"/>
          <w:szCs w:val="24"/>
          <w:lang w:val="en-IN"/>
        </w:rPr>
        <w:pPrChange w:id="913" w:author="Lim, Vanessa Gunawan" w:date="2022-11-17T15:17:00Z">
          <w:pPr>
            <w:pStyle w:val="BodyText"/>
            <w:numPr>
              <w:numId w:val="24"/>
            </w:numPr>
            <w:spacing w:before="120" w:after="120"/>
            <w:ind w:left="720" w:hanging="720"/>
            <w:jc w:val="both"/>
          </w:pPr>
        </w:pPrChange>
      </w:pPr>
      <w:del w:id="914" w:author="Lim, Vanessa Gunawan" w:date="2022-11-17T15:17:00Z">
        <w:r w:rsidRPr="0074216D" w:rsidDel="00022465">
          <w:rPr>
            <w:rFonts w:ascii="Times New Roman" w:hAnsi="Times New Roman"/>
            <w:b/>
            <w:bCs/>
            <w:i/>
            <w:sz w:val="24"/>
            <w:szCs w:val="24"/>
            <w:lang w:val="en-IN"/>
          </w:rPr>
          <w:delText>Samples for Quality Analysis</w:delText>
        </w:r>
      </w:del>
    </w:p>
    <w:p w14:paraId="6B037CD2" w14:textId="2DD947FA" w:rsidR="00A56F8F" w:rsidRPr="0074216D" w:rsidDel="00022465" w:rsidRDefault="00A56F8F">
      <w:pPr>
        <w:spacing w:after="160" w:line="259" w:lineRule="auto"/>
        <w:jc w:val="center"/>
        <w:rPr>
          <w:del w:id="915" w:author="Lim, Vanessa Gunawan" w:date="2022-11-17T15:17:00Z"/>
          <w:rFonts w:ascii="Times New Roman" w:hAnsi="Times New Roman"/>
          <w:bCs/>
          <w:i/>
          <w:sz w:val="24"/>
          <w:szCs w:val="24"/>
          <w:lang w:val="en-IN"/>
        </w:rPr>
        <w:pPrChange w:id="916" w:author="Lim, Vanessa Gunawan" w:date="2022-11-17T15:17:00Z">
          <w:pPr>
            <w:pStyle w:val="BodyText"/>
            <w:spacing w:before="120" w:after="120"/>
            <w:ind w:left="720"/>
            <w:jc w:val="both"/>
          </w:pPr>
        </w:pPrChange>
      </w:pPr>
      <w:del w:id="917" w:author="Lim, Vanessa Gunawan" w:date="2022-11-17T15:17:00Z">
        <w:r w:rsidRPr="00A40A6D" w:rsidDel="00022465">
          <w:rPr>
            <w:rFonts w:ascii="Times New Roman" w:hAnsi="Times New Roman"/>
            <w:bCs/>
            <w:i/>
            <w:sz w:val="24"/>
            <w:szCs w:val="24"/>
            <w:u w:val="single"/>
            <w:lang w:val="en-IN"/>
          </w:rPr>
          <w:delText>General</w:delText>
        </w:r>
        <w:r w:rsidRPr="0074216D" w:rsidDel="00022465">
          <w:rPr>
            <w:rFonts w:ascii="Times New Roman" w:hAnsi="Times New Roman"/>
            <w:bCs/>
            <w:i/>
            <w:sz w:val="24"/>
            <w:szCs w:val="24"/>
            <w:lang w:val="en-IN"/>
          </w:rPr>
          <w:delText>. Representative liquid samples shall be collected from an appropriate point located as close as practical to the loading line starting one (1) hour after full loading rate is reached and ending one (1) hour before ramping down from the full loading rate. A sample shall be taken and analyzed at least once every twenty (20) minutes by an on-line chromatograph during this period. Samples taken when biphasic or overheated LNG is suspected to be in the main transfer line will be disregarded. These incremental samples will be passed through a vaporizer, and samples of the vaporized liquid will be analyzed. The resulting analyses, which are generally proportional to time, will be arithmetically averaged to yield an analysis that is representative of the loaded LNG cargo. This arithmetically averaged analysis shall be used for all appropriate calculations associated with the delivered LNG cargo. If both Seller and the Buyer agree that the result of the arithmetic average does not give a fair representation of the composition of the LNG, both Parties shall meet and decide in good faith the appropriate method to determine the composition of the LNG. Should the automatic sampling system fail during the loading, manual samples shall be collected and analyzed for accounting purposes.</w:delText>
        </w:r>
      </w:del>
    </w:p>
    <w:p w14:paraId="7FD86864" w14:textId="5FD15675" w:rsidR="00A56F8F" w:rsidRPr="00A40A6D" w:rsidDel="00022465" w:rsidRDefault="00A56F8F">
      <w:pPr>
        <w:spacing w:after="160" w:line="259" w:lineRule="auto"/>
        <w:jc w:val="center"/>
        <w:rPr>
          <w:del w:id="918" w:author="Lim, Vanessa Gunawan" w:date="2022-11-17T15:17:00Z"/>
          <w:rFonts w:ascii="Times New Roman" w:hAnsi="Times New Roman"/>
          <w:bCs/>
          <w:i/>
          <w:sz w:val="24"/>
          <w:szCs w:val="24"/>
          <w:u w:val="single"/>
          <w:lang w:val="en-IN"/>
        </w:rPr>
        <w:pPrChange w:id="919" w:author="Lim, Vanessa Gunawan" w:date="2022-11-17T15:17:00Z">
          <w:pPr>
            <w:pStyle w:val="BodyText"/>
            <w:spacing w:before="120" w:after="120"/>
            <w:ind w:left="720"/>
            <w:jc w:val="both"/>
          </w:pPr>
        </w:pPrChange>
      </w:pPr>
      <w:del w:id="920" w:author="Lim, Vanessa Gunawan" w:date="2022-11-17T15:17:00Z">
        <w:r w:rsidRPr="00A40A6D" w:rsidDel="00022465">
          <w:rPr>
            <w:rFonts w:ascii="Times New Roman" w:hAnsi="Times New Roman"/>
            <w:bCs/>
            <w:i/>
            <w:sz w:val="24"/>
            <w:szCs w:val="24"/>
            <w:u w:val="single"/>
            <w:lang w:val="en-IN"/>
          </w:rPr>
          <w:delText>Manual Samples</w:delText>
        </w:r>
        <w:r w:rsidDel="00022465">
          <w:rPr>
            <w:rFonts w:ascii="Times New Roman" w:hAnsi="Times New Roman"/>
            <w:bCs/>
            <w:i/>
            <w:sz w:val="24"/>
            <w:szCs w:val="24"/>
            <w:u w:val="single"/>
            <w:lang w:val="en-IN"/>
          </w:rPr>
          <w:delText>.</w:delText>
        </w:r>
      </w:del>
    </w:p>
    <w:p w14:paraId="2C29B7F2" w14:textId="1C535987" w:rsidR="00A56F8F" w:rsidRPr="0074216D" w:rsidDel="00022465" w:rsidRDefault="00A56F8F">
      <w:pPr>
        <w:spacing w:after="160" w:line="259" w:lineRule="auto"/>
        <w:jc w:val="center"/>
        <w:rPr>
          <w:del w:id="921" w:author="Lim, Vanessa Gunawan" w:date="2022-11-17T15:17:00Z"/>
          <w:rFonts w:ascii="Times New Roman" w:hAnsi="Times New Roman"/>
          <w:bCs/>
          <w:i/>
          <w:sz w:val="24"/>
          <w:szCs w:val="24"/>
          <w:lang w:val="en-IN"/>
        </w:rPr>
        <w:pPrChange w:id="922" w:author="Lim, Vanessa Gunawan" w:date="2022-11-17T15:17:00Z">
          <w:pPr>
            <w:pStyle w:val="BodyText"/>
            <w:spacing w:before="120" w:after="120"/>
            <w:ind w:left="720"/>
            <w:jc w:val="both"/>
          </w:pPr>
        </w:pPrChange>
      </w:pPr>
      <w:del w:id="923" w:author="Lim, Vanessa Gunawan" w:date="2022-11-17T15:17:00Z">
        <w:r w:rsidRPr="0074216D" w:rsidDel="00022465">
          <w:rPr>
            <w:rFonts w:ascii="Times New Roman" w:hAnsi="Times New Roman"/>
            <w:bCs/>
            <w:i/>
            <w:sz w:val="24"/>
            <w:szCs w:val="24"/>
            <w:lang w:val="en-IN"/>
          </w:rPr>
          <w:delText>Seller shall collect a total of six (6) spot samples from the vaporizer during full rate of loading. Two samples when the loading is twenty-five percent (25%), two samples when loading is at fifty percent (50%) and two samples when loading is at seventy-five percent (75%) complete. Spot samples shall be collected in accordance with Gas Processors Association (“GPA”) Standard 2166 - Methods for Obtaining Gas Samples for Analysis by Gas Chromatography - or by other mutually agreeable methods. The samples shall be properly labeled. Seller shall retain all six (6) samples for a period of thirty (30) days, unless the analysis is in dispute; provided, however, Buyer may request in writing prior to the end of loading that Seller distribute up to one set (25%, 50%, 75%) of such samples to Buyer. If the analysis is in dispute, the remaining samples will be retained until the dispute is resolved. Buyer and Seller will agree to submit one set of samples to a mutually selected independent lab for analysis. Both parties will agree to abide by the results of the analysis. The cost of the independent lab will be equally shared between Buyer and Seller</w:delText>
        </w:r>
      </w:del>
    </w:p>
    <w:p w14:paraId="57827CE1" w14:textId="1F6DEB81" w:rsidR="00A56F8F" w:rsidRPr="0074216D" w:rsidDel="00022465" w:rsidRDefault="00A56F8F">
      <w:pPr>
        <w:spacing w:after="160" w:line="259" w:lineRule="auto"/>
        <w:jc w:val="center"/>
        <w:rPr>
          <w:del w:id="924" w:author="Lim, Vanessa Gunawan" w:date="2022-11-17T15:17:00Z"/>
          <w:rFonts w:ascii="Times New Roman" w:hAnsi="Times New Roman"/>
          <w:bCs/>
          <w:i/>
          <w:sz w:val="24"/>
          <w:szCs w:val="24"/>
          <w:lang w:val="en-IN"/>
        </w:rPr>
        <w:pPrChange w:id="925" w:author="Lim, Vanessa Gunawan" w:date="2022-11-17T15:17:00Z">
          <w:pPr>
            <w:pStyle w:val="BodyText"/>
            <w:spacing w:before="120" w:after="120"/>
            <w:ind w:left="720"/>
            <w:jc w:val="both"/>
          </w:pPr>
        </w:pPrChange>
      </w:pPr>
      <w:del w:id="926" w:author="Lim, Vanessa Gunawan" w:date="2022-11-17T15:17:00Z">
        <w:r w:rsidRPr="0074216D" w:rsidDel="00022465">
          <w:rPr>
            <w:rFonts w:ascii="Times New Roman" w:hAnsi="Times New Roman"/>
            <w:bCs/>
            <w:i/>
            <w:sz w:val="24"/>
            <w:szCs w:val="24"/>
            <w:lang w:val="en-IN"/>
          </w:rPr>
          <w:delText>If Buyer requests a set of samples for distribution, Buyer shall return the set of sample cylinders provided or identical set within sixty (60) days. If the set of sample cylinders provided are not returned or replaced within the sixty (60) days, Seller will procure replacement cylinders and Buyer will be invoiced for cost of replacement of cylinders inclusive of preparations cost.</w:delText>
        </w:r>
      </w:del>
    </w:p>
    <w:p w14:paraId="43FDA5E5" w14:textId="62CCE2D7" w:rsidR="00A56F8F" w:rsidRPr="0074216D" w:rsidDel="00022465" w:rsidRDefault="00A56F8F">
      <w:pPr>
        <w:spacing w:after="160" w:line="259" w:lineRule="auto"/>
        <w:jc w:val="center"/>
        <w:rPr>
          <w:del w:id="927" w:author="Lim, Vanessa Gunawan" w:date="2022-11-17T15:17:00Z"/>
          <w:rFonts w:ascii="Times New Roman" w:hAnsi="Times New Roman"/>
          <w:bCs/>
          <w:i/>
          <w:sz w:val="24"/>
          <w:szCs w:val="24"/>
          <w:lang w:val="en-IN"/>
        </w:rPr>
        <w:pPrChange w:id="928" w:author="Lim, Vanessa Gunawan" w:date="2022-11-17T15:17:00Z">
          <w:pPr>
            <w:pStyle w:val="BodyText"/>
            <w:spacing w:before="120" w:after="120"/>
            <w:ind w:left="720"/>
            <w:jc w:val="both"/>
          </w:pPr>
        </w:pPrChange>
      </w:pPr>
      <w:del w:id="929" w:author="Lim, Vanessa Gunawan" w:date="2022-11-17T15:17:00Z">
        <w:r w:rsidRPr="0074216D" w:rsidDel="00022465">
          <w:rPr>
            <w:rFonts w:ascii="Times New Roman" w:hAnsi="Times New Roman"/>
            <w:bCs/>
            <w:i/>
            <w:sz w:val="24"/>
            <w:szCs w:val="24"/>
            <w:lang w:val="en-IN"/>
          </w:rPr>
          <w:lastRenderedPageBreak/>
          <w:delText>Sampling and analysis methods and procedures that differ from the above may be employed with the mutual agreement of the Parties.</w:delText>
        </w:r>
      </w:del>
    </w:p>
    <w:p w14:paraId="74D21A14" w14:textId="21FE0FDC" w:rsidR="00A56F8F" w:rsidRPr="0074216D" w:rsidDel="00022465" w:rsidRDefault="00A56F8F">
      <w:pPr>
        <w:spacing w:after="160" w:line="259" w:lineRule="auto"/>
        <w:jc w:val="center"/>
        <w:rPr>
          <w:del w:id="930" w:author="Lim, Vanessa Gunawan" w:date="2022-11-17T15:17:00Z"/>
          <w:rFonts w:ascii="Times New Roman" w:hAnsi="Times New Roman"/>
          <w:b/>
          <w:bCs/>
          <w:i/>
          <w:sz w:val="24"/>
          <w:szCs w:val="24"/>
          <w:lang w:val="en-IN"/>
        </w:rPr>
        <w:pPrChange w:id="931" w:author="Lim, Vanessa Gunawan" w:date="2022-11-17T15:17:00Z">
          <w:pPr>
            <w:pStyle w:val="BodyText"/>
            <w:numPr>
              <w:numId w:val="24"/>
            </w:numPr>
            <w:spacing w:before="120" w:after="120"/>
            <w:ind w:left="720" w:hanging="720"/>
            <w:jc w:val="both"/>
          </w:pPr>
        </w:pPrChange>
      </w:pPr>
      <w:del w:id="932" w:author="Lim, Vanessa Gunawan" w:date="2022-11-17T15:17:00Z">
        <w:r w:rsidRPr="0074216D" w:rsidDel="00022465">
          <w:rPr>
            <w:rFonts w:ascii="Times New Roman" w:hAnsi="Times New Roman"/>
            <w:b/>
            <w:bCs/>
            <w:i/>
            <w:sz w:val="24"/>
            <w:szCs w:val="24"/>
            <w:lang w:val="en-IN"/>
          </w:rPr>
          <w:delText>Quality Analysis</w:delText>
        </w:r>
      </w:del>
    </w:p>
    <w:p w14:paraId="3B3F73F1" w14:textId="38F28634" w:rsidR="00A56F8F" w:rsidRPr="0074216D" w:rsidDel="00022465" w:rsidRDefault="00A56F8F">
      <w:pPr>
        <w:spacing w:after="160" w:line="259" w:lineRule="auto"/>
        <w:jc w:val="center"/>
        <w:rPr>
          <w:del w:id="933" w:author="Lim, Vanessa Gunawan" w:date="2022-11-17T15:17:00Z"/>
          <w:rFonts w:ascii="Times New Roman" w:hAnsi="Times New Roman"/>
          <w:bCs/>
          <w:i/>
          <w:sz w:val="24"/>
          <w:szCs w:val="24"/>
          <w:lang w:val="en-IN"/>
        </w:rPr>
        <w:pPrChange w:id="934" w:author="Lim, Vanessa Gunawan" w:date="2022-11-17T15:17:00Z">
          <w:pPr>
            <w:pStyle w:val="BodyText"/>
            <w:spacing w:before="120" w:after="120"/>
            <w:ind w:left="720"/>
            <w:jc w:val="both"/>
          </w:pPr>
        </w:pPrChange>
      </w:pPr>
      <w:del w:id="935" w:author="Lim, Vanessa Gunawan" w:date="2022-11-17T15:17:00Z">
        <w:r w:rsidRPr="00A40A6D" w:rsidDel="00022465">
          <w:rPr>
            <w:rFonts w:ascii="Times New Roman" w:hAnsi="Times New Roman"/>
            <w:bCs/>
            <w:i/>
            <w:sz w:val="24"/>
            <w:szCs w:val="24"/>
            <w:u w:val="single"/>
            <w:lang w:val="en-IN"/>
          </w:rPr>
          <w:delText>Certification and Deviation</w:delText>
        </w:r>
        <w:r w:rsidRPr="0074216D" w:rsidDel="00022465">
          <w:rPr>
            <w:rFonts w:ascii="Times New Roman" w:hAnsi="Times New Roman"/>
            <w:bCs/>
            <w:i/>
            <w:sz w:val="24"/>
            <w:szCs w:val="24"/>
            <w:lang w:val="en-IN"/>
          </w:rPr>
          <w:delText>. Chromatograph calibration gasses shall be provided and their composition certified by an independent third party. From time to time, deviation checks shall be performed to verify the accuracy of the gas composition mole percentages and resulting calculated physical properties. Analyses of a sample of test gas of known composition resulting when procedures that are in accordance with the above mentioned standards have been applied will be considered as acceptable if the resulting calculated gross heating value is within plus or minus zero point three percent (± 0.3%) of the known gross heating value of the test gas sample. If the deviation exceeds the tolerance stated, the gross real heating value, relative density and compressibility previously calculated will be corrected immediately. Previous analyses will be corrected to the point where the error occurred, if this can be positively identified to the satisfaction of both Parties. Otherwise it shall be assumed that the drift has been linear since the last recalibration and correction shall be based on this assumption.</w:delText>
        </w:r>
      </w:del>
    </w:p>
    <w:p w14:paraId="0C4FB600" w14:textId="7505C8AA" w:rsidR="00A56F8F" w:rsidRPr="0074216D" w:rsidDel="00022465" w:rsidRDefault="00A56F8F">
      <w:pPr>
        <w:spacing w:after="160" w:line="259" w:lineRule="auto"/>
        <w:jc w:val="center"/>
        <w:rPr>
          <w:del w:id="936" w:author="Lim, Vanessa Gunawan" w:date="2022-11-17T15:17:00Z"/>
          <w:rFonts w:ascii="Times New Roman" w:hAnsi="Times New Roman"/>
          <w:bCs/>
          <w:i/>
          <w:sz w:val="24"/>
          <w:szCs w:val="24"/>
          <w:lang w:val="en-IN"/>
        </w:rPr>
        <w:pPrChange w:id="937" w:author="Lim, Vanessa Gunawan" w:date="2022-11-17T15:17:00Z">
          <w:pPr>
            <w:pStyle w:val="BodyText"/>
            <w:spacing w:before="120" w:after="120"/>
            <w:ind w:left="720"/>
            <w:jc w:val="both"/>
          </w:pPr>
        </w:pPrChange>
      </w:pPr>
      <w:del w:id="938" w:author="Lim, Vanessa Gunawan" w:date="2022-11-17T15:17:00Z">
        <w:r w:rsidRPr="00A40A6D" w:rsidDel="00022465">
          <w:rPr>
            <w:rFonts w:ascii="Times New Roman" w:hAnsi="Times New Roman"/>
            <w:bCs/>
            <w:i/>
            <w:sz w:val="24"/>
            <w:szCs w:val="24"/>
            <w:u w:val="single"/>
            <w:lang w:val="en-IN"/>
          </w:rPr>
          <w:delText>GPA Standard 2261</w:delText>
        </w:r>
        <w:r w:rsidRPr="0074216D" w:rsidDel="00022465">
          <w:rPr>
            <w:rFonts w:ascii="Times New Roman" w:hAnsi="Times New Roman"/>
            <w:bCs/>
            <w:i/>
            <w:sz w:val="24"/>
            <w:szCs w:val="24"/>
            <w:lang w:val="en-IN"/>
          </w:rPr>
          <w:delText>. All samples shall be analyzed by Seller to determine the molar fraction of the hydrocarbon and other components in the sample by gas chromatography using a mutually agreed method in accordance with GPA Standard 2261 - Method of Analysis for Gas and Similar Gaseous Mixtures by Gas Chromatography, current as of January 1st, 1990 and as periodically updated or as otherwise mutually agreed by the Parties. If better standards for analysis are subsequently adopted by GPA or other recognized competent impartial authority, upon mutual agreement of Buyer and Seller, they shall be substituted for the standard then in use, but such substitution shall not take place retroactively. A calibration of the chromatograph or other analytical instrument used shall be performed by Seller immediately prior to the analysis of the sample of LNG delivered. Seller shall give advance notice to Buyer of the time Seller intends to conduct a calibration thereof, and Buyer shall have the right to have a representative present at each such calibration; provided, however, Seller will not be obligated to defer or reschedule any calibration in order to permit the representative of Buyer to be present.</w:delText>
        </w:r>
      </w:del>
    </w:p>
    <w:p w14:paraId="6905E27B" w14:textId="3BB4A37E" w:rsidR="00A56F8F" w:rsidRPr="0074216D" w:rsidDel="00022465" w:rsidRDefault="00A56F8F">
      <w:pPr>
        <w:spacing w:after="160" w:line="259" w:lineRule="auto"/>
        <w:jc w:val="center"/>
        <w:rPr>
          <w:del w:id="939" w:author="Lim, Vanessa Gunawan" w:date="2022-11-17T15:17:00Z"/>
          <w:rFonts w:ascii="Times New Roman" w:hAnsi="Times New Roman"/>
          <w:bCs/>
          <w:i/>
          <w:sz w:val="24"/>
          <w:szCs w:val="24"/>
          <w:lang w:val="en-IN"/>
        </w:rPr>
        <w:pPrChange w:id="940" w:author="Lim, Vanessa Gunawan" w:date="2022-11-17T15:17:00Z">
          <w:pPr>
            <w:pStyle w:val="BodyText"/>
            <w:ind w:left="720"/>
            <w:jc w:val="both"/>
          </w:pPr>
        </w:pPrChange>
      </w:pPr>
      <w:del w:id="941" w:author="Lim, Vanessa Gunawan" w:date="2022-11-17T15:17:00Z">
        <w:r w:rsidRPr="0074216D" w:rsidDel="00022465">
          <w:rPr>
            <w:rFonts w:ascii="Times New Roman" w:hAnsi="Times New Roman"/>
            <w:bCs/>
            <w:i/>
            <w:sz w:val="24"/>
            <w:szCs w:val="24"/>
            <w:u w:val="single"/>
            <w:lang w:val="en-IN"/>
          </w:rPr>
          <w:delText>GPA Standard 2377.</w:delText>
        </w:r>
        <w:r w:rsidRPr="0074216D" w:rsidDel="00022465">
          <w:rPr>
            <w:rFonts w:ascii="Times New Roman" w:hAnsi="Times New Roman"/>
            <w:bCs/>
            <w:i/>
            <w:sz w:val="24"/>
            <w:szCs w:val="24"/>
            <w:lang w:val="en-IN"/>
          </w:rPr>
          <w:delText xml:space="preserve"> Seller shall determine the presence of Hydrogen Sulfide (H</w:delText>
        </w:r>
        <w:r w:rsidRPr="00A40A6D" w:rsidDel="00022465">
          <w:rPr>
            <w:rFonts w:ascii="Times New Roman" w:hAnsi="Times New Roman"/>
            <w:bCs/>
            <w:i/>
            <w:sz w:val="24"/>
            <w:szCs w:val="24"/>
            <w:vertAlign w:val="subscript"/>
            <w:lang w:val="en-IN"/>
          </w:rPr>
          <w:delText>2</w:delText>
        </w:r>
        <w:r w:rsidRPr="0074216D" w:rsidDel="00022465">
          <w:rPr>
            <w:rFonts w:ascii="Times New Roman" w:hAnsi="Times New Roman"/>
            <w:bCs/>
            <w:i/>
            <w:sz w:val="24"/>
            <w:szCs w:val="24"/>
            <w:lang w:val="en-IN"/>
          </w:rPr>
          <w:delText xml:space="preserve">S) by use of GPA Standard 2377 - Test of Hydrogen Sulfide and Carbon Dioxide in Gas Using Length of Stain Tubes. Total sulfur will be determined as the summation of sulfur compounds (i.e,. mercaptans) following ASTM D1988-06 (Standard Test Method for Mercaptans in Natural Gas using Length-of-Stain Detector Tubes). If the presence of Hydrogen Sulfide or sulfur compounds is detected, an additional test shall be performed to confirm the total sulfur content by ASTM D6667 (Determination of Total Volatile Sulfur in Gaseous Hydrocarbons and Liquefied Petroleum Gases by Ultraviolet Fluorescence). If ASTM D6667 cannot be performed due to equipment failure, then the respective concentrations of the sulfur compounds shall be confirmed by the use of ASTM D6228 (Determination of Sulfur Compounds in Natural Gas and Gaseous Fuels by Gas Chromatography and Flame Photometric Detection). If any additional analysis </w:delText>
        </w:r>
        <w:r w:rsidRPr="0074216D" w:rsidDel="00022465">
          <w:rPr>
            <w:rFonts w:ascii="Times New Roman" w:hAnsi="Times New Roman"/>
            <w:bCs/>
            <w:i/>
            <w:sz w:val="24"/>
            <w:szCs w:val="24"/>
            <w:lang w:val="en-IN"/>
          </w:rPr>
          <w:lastRenderedPageBreak/>
          <w:delText>methods and/or procedures different from the above are requested or required, they shall be mutually agreed by the Parties.</w:delText>
        </w:r>
      </w:del>
    </w:p>
    <w:p w14:paraId="21CE89A3" w14:textId="073BFB4B" w:rsidR="00A56F8F" w:rsidRPr="0074216D" w:rsidDel="00022465" w:rsidRDefault="00A56F8F">
      <w:pPr>
        <w:spacing w:after="160" w:line="259" w:lineRule="auto"/>
        <w:jc w:val="center"/>
        <w:rPr>
          <w:del w:id="942" w:author="Lim, Vanessa Gunawan" w:date="2022-11-17T15:17:00Z"/>
          <w:rFonts w:ascii="Times New Roman" w:hAnsi="Times New Roman"/>
          <w:b/>
          <w:bCs/>
          <w:i/>
          <w:sz w:val="24"/>
          <w:szCs w:val="24"/>
          <w:lang w:val="en-IN"/>
        </w:rPr>
        <w:pPrChange w:id="943" w:author="Lim, Vanessa Gunawan" w:date="2022-11-17T15:17:00Z">
          <w:pPr>
            <w:pStyle w:val="BodyText"/>
            <w:numPr>
              <w:numId w:val="24"/>
            </w:numPr>
            <w:spacing w:before="120" w:after="120"/>
            <w:ind w:left="720" w:hanging="720"/>
            <w:jc w:val="both"/>
          </w:pPr>
        </w:pPrChange>
      </w:pPr>
      <w:del w:id="944" w:author="Lim, Vanessa Gunawan" w:date="2022-11-17T15:17:00Z">
        <w:r w:rsidRPr="0074216D" w:rsidDel="00022465">
          <w:rPr>
            <w:rFonts w:ascii="Times New Roman" w:hAnsi="Times New Roman"/>
            <w:b/>
            <w:bCs/>
            <w:i/>
            <w:sz w:val="24"/>
            <w:szCs w:val="24"/>
            <w:lang w:val="en-IN"/>
          </w:rPr>
          <w:delText>Operating Procedures</w:delText>
        </w:r>
      </w:del>
    </w:p>
    <w:p w14:paraId="0B82FCD9" w14:textId="49FEDCE3" w:rsidR="00A56F8F" w:rsidRPr="0074216D" w:rsidDel="00022465" w:rsidRDefault="00A56F8F">
      <w:pPr>
        <w:spacing w:after="160" w:line="259" w:lineRule="auto"/>
        <w:jc w:val="center"/>
        <w:rPr>
          <w:del w:id="945" w:author="Lim, Vanessa Gunawan" w:date="2022-11-17T15:17:00Z"/>
          <w:rFonts w:ascii="Times New Roman" w:hAnsi="Times New Roman"/>
          <w:bCs/>
          <w:i/>
          <w:sz w:val="24"/>
          <w:szCs w:val="24"/>
          <w:lang w:val="en-IN"/>
        </w:rPr>
        <w:pPrChange w:id="946" w:author="Lim, Vanessa Gunawan" w:date="2022-11-17T15:17:00Z">
          <w:pPr>
            <w:pStyle w:val="BodyText"/>
            <w:ind w:left="720"/>
            <w:jc w:val="both"/>
          </w:pPr>
        </w:pPrChange>
      </w:pPr>
      <w:del w:id="947" w:author="Lim, Vanessa Gunawan" w:date="2022-11-17T15:17:00Z">
        <w:r w:rsidRPr="00A40A6D" w:rsidDel="00022465">
          <w:rPr>
            <w:rFonts w:ascii="Times New Roman" w:hAnsi="Times New Roman"/>
            <w:bCs/>
            <w:i/>
            <w:sz w:val="24"/>
            <w:szCs w:val="24"/>
            <w:u w:val="single"/>
            <w:lang w:val="en-IN"/>
          </w:rPr>
          <w:delText>Notice</w:delText>
        </w:r>
        <w:r w:rsidRPr="0074216D" w:rsidDel="00022465">
          <w:rPr>
            <w:rFonts w:ascii="Times New Roman" w:hAnsi="Times New Roman"/>
            <w:bCs/>
            <w:i/>
            <w:sz w:val="24"/>
            <w:szCs w:val="24"/>
            <w:lang w:val="en-IN"/>
          </w:rPr>
          <w:delText>. Prior to conducting operations for measurement, gauging, sampling and analysis provided in this Annexure-B, the Party responsible for such operations shall notify the appropriate representatives of the other Party, allowing such representatives reasonable opportunity to be present for all operations and computations; provided that the absence of the other Party’s representative after notification and opportunity to attend shall not prevent any operations and computations from being performed.</w:delText>
        </w:r>
      </w:del>
    </w:p>
    <w:p w14:paraId="3B2AC103" w14:textId="516CDD8F" w:rsidR="00A56F8F" w:rsidRPr="0074216D" w:rsidDel="00022465" w:rsidRDefault="00A56F8F">
      <w:pPr>
        <w:spacing w:after="160" w:line="259" w:lineRule="auto"/>
        <w:jc w:val="center"/>
        <w:rPr>
          <w:del w:id="948" w:author="Lim, Vanessa Gunawan" w:date="2022-11-17T15:17:00Z"/>
          <w:rFonts w:ascii="Times New Roman" w:hAnsi="Times New Roman"/>
          <w:bCs/>
          <w:i/>
          <w:sz w:val="24"/>
          <w:szCs w:val="24"/>
          <w:lang w:val="en-IN"/>
        </w:rPr>
        <w:pPrChange w:id="949" w:author="Lim, Vanessa Gunawan" w:date="2022-11-17T15:17:00Z">
          <w:pPr>
            <w:pStyle w:val="BodyText"/>
            <w:ind w:left="720"/>
            <w:jc w:val="both"/>
          </w:pPr>
        </w:pPrChange>
      </w:pPr>
    </w:p>
    <w:p w14:paraId="723B620F" w14:textId="47C31036" w:rsidR="00A56F8F" w:rsidRPr="0074216D" w:rsidDel="00022465" w:rsidRDefault="00A56F8F">
      <w:pPr>
        <w:spacing w:after="160" w:line="259" w:lineRule="auto"/>
        <w:jc w:val="center"/>
        <w:rPr>
          <w:del w:id="950" w:author="Lim, Vanessa Gunawan" w:date="2022-11-17T15:17:00Z"/>
          <w:rFonts w:ascii="Times New Roman" w:hAnsi="Times New Roman"/>
          <w:bCs/>
          <w:i/>
          <w:sz w:val="24"/>
          <w:szCs w:val="24"/>
          <w:lang w:val="en-IN"/>
        </w:rPr>
        <w:pPrChange w:id="951" w:author="Lim, Vanessa Gunawan" w:date="2022-11-17T15:17:00Z">
          <w:pPr>
            <w:pStyle w:val="BodyText"/>
            <w:ind w:left="720"/>
            <w:jc w:val="both"/>
          </w:pPr>
        </w:pPrChange>
      </w:pPr>
      <w:del w:id="952" w:author="Lim, Vanessa Gunawan" w:date="2022-11-17T15:17:00Z">
        <w:r w:rsidRPr="00A40A6D" w:rsidDel="00022465">
          <w:rPr>
            <w:rFonts w:ascii="Times New Roman" w:hAnsi="Times New Roman"/>
            <w:bCs/>
            <w:i/>
            <w:sz w:val="24"/>
            <w:szCs w:val="24"/>
            <w:u w:val="single"/>
            <w:lang w:val="en-IN"/>
          </w:rPr>
          <w:delText>Independent Surveyor</w:delText>
        </w:r>
        <w:r w:rsidRPr="0074216D" w:rsidDel="00022465">
          <w:rPr>
            <w:rFonts w:ascii="Times New Roman" w:hAnsi="Times New Roman"/>
            <w:bCs/>
            <w:i/>
            <w:sz w:val="24"/>
            <w:szCs w:val="24"/>
            <w:lang w:val="en-IN"/>
          </w:rPr>
          <w:delText>. At the request of either Party any measurement, gauging, sampling and analysis shall be witnessed and verified by an independent surveyor mutually agreed upon by Buyer and Seller. The results of such surveyor’s verifications shall be made available promptly to each Party.</w:delText>
        </w:r>
      </w:del>
    </w:p>
    <w:p w14:paraId="6B2DCEB6" w14:textId="2151B22C" w:rsidR="00A56F8F" w:rsidRPr="0074216D" w:rsidDel="00022465" w:rsidRDefault="00A56F8F">
      <w:pPr>
        <w:spacing w:after="160" w:line="259" w:lineRule="auto"/>
        <w:jc w:val="center"/>
        <w:rPr>
          <w:del w:id="953" w:author="Lim, Vanessa Gunawan" w:date="2022-11-17T15:17:00Z"/>
          <w:rFonts w:ascii="Times New Roman" w:hAnsi="Times New Roman"/>
          <w:bCs/>
          <w:i/>
          <w:sz w:val="24"/>
          <w:szCs w:val="24"/>
          <w:lang w:val="en-IN"/>
        </w:rPr>
        <w:pPrChange w:id="954" w:author="Lim, Vanessa Gunawan" w:date="2022-11-17T15:17:00Z">
          <w:pPr>
            <w:pStyle w:val="BodyText"/>
            <w:ind w:left="720"/>
            <w:jc w:val="both"/>
          </w:pPr>
        </w:pPrChange>
      </w:pPr>
    </w:p>
    <w:p w14:paraId="5760004C" w14:textId="51DDB2F1" w:rsidR="00A56F8F" w:rsidRPr="0074216D" w:rsidDel="00022465" w:rsidRDefault="00A56F8F">
      <w:pPr>
        <w:spacing w:after="160" w:line="259" w:lineRule="auto"/>
        <w:jc w:val="center"/>
        <w:rPr>
          <w:del w:id="955" w:author="Lim, Vanessa Gunawan" w:date="2022-11-17T15:17:00Z"/>
          <w:rFonts w:ascii="Times New Roman" w:hAnsi="Times New Roman"/>
          <w:bCs/>
          <w:i/>
          <w:sz w:val="24"/>
          <w:szCs w:val="24"/>
          <w:lang w:val="en-IN"/>
        </w:rPr>
        <w:pPrChange w:id="956" w:author="Lim, Vanessa Gunawan" w:date="2022-11-17T15:17:00Z">
          <w:pPr>
            <w:pStyle w:val="BodyText"/>
            <w:ind w:left="720"/>
            <w:jc w:val="both"/>
          </w:pPr>
        </w:pPrChange>
      </w:pPr>
      <w:del w:id="957" w:author="Lim, Vanessa Gunawan" w:date="2022-11-17T15:17:00Z">
        <w:r w:rsidRPr="00A40A6D" w:rsidDel="00022465">
          <w:rPr>
            <w:rFonts w:ascii="Times New Roman" w:hAnsi="Times New Roman"/>
            <w:bCs/>
            <w:i/>
            <w:sz w:val="24"/>
            <w:szCs w:val="24"/>
            <w:u w:val="single"/>
            <w:lang w:val="en-IN"/>
          </w:rPr>
          <w:delText>Preservation of Records</w:delText>
        </w:r>
        <w:r w:rsidRPr="0074216D" w:rsidDel="00022465">
          <w:rPr>
            <w:rFonts w:ascii="Times New Roman" w:hAnsi="Times New Roman"/>
            <w:bCs/>
            <w:i/>
            <w:sz w:val="24"/>
            <w:szCs w:val="24"/>
            <w:lang w:val="en-IN"/>
          </w:rPr>
          <w:delText>. All records of measurement and the computed results shall be preserved by the Party responsible for taking the same, or causing the same to be taken, and made available to the other Party for a period of not less than three (3) years after such measurement and computation.</w:delText>
        </w:r>
      </w:del>
    </w:p>
    <w:p w14:paraId="18F837E8" w14:textId="033DDD2B" w:rsidR="00A56F8F" w:rsidRPr="0074216D" w:rsidDel="00022465" w:rsidRDefault="00A56F8F">
      <w:pPr>
        <w:spacing w:after="160" w:line="259" w:lineRule="auto"/>
        <w:jc w:val="center"/>
        <w:rPr>
          <w:del w:id="958" w:author="Lim, Vanessa Gunawan" w:date="2022-11-17T15:17:00Z"/>
          <w:rFonts w:ascii="Times New Roman" w:hAnsi="Times New Roman"/>
          <w:b/>
          <w:bCs/>
          <w:i/>
          <w:sz w:val="24"/>
          <w:szCs w:val="24"/>
          <w:lang w:val="en-IN"/>
        </w:rPr>
        <w:pPrChange w:id="959" w:author="Lim, Vanessa Gunawan" w:date="2022-11-17T15:17:00Z">
          <w:pPr>
            <w:pStyle w:val="BodyText"/>
            <w:numPr>
              <w:numId w:val="24"/>
            </w:numPr>
            <w:spacing w:before="120" w:after="120"/>
            <w:ind w:left="720" w:hanging="720"/>
            <w:jc w:val="both"/>
          </w:pPr>
        </w:pPrChange>
      </w:pPr>
      <w:del w:id="960" w:author="Lim, Vanessa Gunawan" w:date="2022-11-17T15:17:00Z">
        <w:r w:rsidRPr="0074216D" w:rsidDel="00022465">
          <w:rPr>
            <w:rFonts w:ascii="Times New Roman" w:hAnsi="Times New Roman"/>
            <w:b/>
            <w:bCs/>
            <w:i/>
            <w:sz w:val="24"/>
            <w:szCs w:val="24"/>
            <w:lang w:val="en-IN"/>
          </w:rPr>
          <w:delText>Quantities Delivered</w:delText>
        </w:r>
      </w:del>
    </w:p>
    <w:p w14:paraId="05858006" w14:textId="68CD3DDE" w:rsidR="00A56F8F" w:rsidRPr="0074216D" w:rsidDel="00022465" w:rsidRDefault="00A56F8F">
      <w:pPr>
        <w:spacing w:after="160" w:line="259" w:lineRule="auto"/>
        <w:jc w:val="center"/>
        <w:rPr>
          <w:del w:id="961" w:author="Lim, Vanessa Gunawan" w:date="2022-11-17T15:17:00Z"/>
          <w:rFonts w:ascii="Times New Roman" w:hAnsi="Times New Roman"/>
          <w:bCs/>
          <w:i/>
          <w:sz w:val="24"/>
          <w:szCs w:val="24"/>
          <w:lang w:val="en-IN"/>
        </w:rPr>
        <w:pPrChange w:id="962" w:author="Lim, Vanessa Gunawan" w:date="2022-11-17T15:17:00Z">
          <w:pPr>
            <w:pStyle w:val="BodyText"/>
            <w:spacing w:before="120" w:after="120"/>
            <w:ind w:left="720"/>
            <w:jc w:val="both"/>
          </w:pPr>
        </w:pPrChange>
      </w:pPr>
      <w:del w:id="963" w:author="Lim, Vanessa Gunawan" w:date="2022-11-17T15:17:00Z">
        <w:r w:rsidRPr="00A40A6D" w:rsidDel="00022465">
          <w:rPr>
            <w:rFonts w:ascii="Times New Roman" w:hAnsi="Times New Roman"/>
            <w:bCs/>
            <w:i/>
            <w:sz w:val="24"/>
            <w:szCs w:val="24"/>
            <w:u w:val="single"/>
            <w:lang w:val="en-IN"/>
          </w:rPr>
          <w:delText>Calculation of MMBtu Quantities</w:delText>
        </w:r>
        <w:r w:rsidRPr="0074216D" w:rsidDel="00022465">
          <w:rPr>
            <w:rFonts w:ascii="Times New Roman" w:hAnsi="Times New Roman"/>
            <w:bCs/>
            <w:i/>
            <w:sz w:val="24"/>
            <w:szCs w:val="24"/>
            <w:lang w:val="en-IN"/>
          </w:rPr>
          <w:delText>. The quantity of MMBtu delivered shall be calculated by Seller and verified by Buyer. Either Party may, at its own expense, require the measurements and calculations and/or their verification by an independent surveyor, mutually agreed upon by the Parties. Consent to an independent surveyor proposed by a Party shall not be unreasonably withheld by the other Party.</w:delText>
        </w:r>
      </w:del>
    </w:p>
    <w:p w14:paraId="6D8D1741" w14:textId="0C660BEE" w:rsidR="00A56F8F" w:rsidRPr="0074216D" w:rsidDel="00022465" w:rsidRDefault="00A56F8F">
      <w:pPr>
        <w:spacing w:after="160" w:line="259" w:lineRule="auto"/>
        <w:jc w:val="center"/>
        <w:rPr>
          <w:del w:id="964" w:author="Lim, Vanessa Gunawan" w:date="2022-11-17T15:17:00Z"/>
          <w:rFonts w:ascii="Times New Roman" w:hAnsi="Times New Roman"/>
          <w:bCs/>
          <w:i/>
          <w:sz w:val="24"/>
          <w:szCs w:val="24"/>
          <w:lang w:val="en-IN"/>
        </w:rPr>
        <w:pPrChange w:id="965" w:author="Lim, Vanessa Gunawan" w:date="2022-11-17T15:17:00Z">
          <w:pPr>
            <w:pStyle w:val="BodyText"/>
            <w:spacing w:before="120" w:after="120"/>
            <w:ind w:left="720"/>
            <w:jc w:val="both"/>
          </w:pPr>
        </w:pPrChange>
      </w:pPr>
      <w:del w:id="966" w:author="Lim, Vanessa Gunawan" w:date="2022-11-17T15:17:00Z">
        <w:r w:rsidRPr="00A40A6D" w:rsidDel="00022465">
          <w:rPr>
            <w:rFonts w:ascii="Times New Roman" w:hAnsi="Times New Roman"/>
            <w:bCs/>
            <w:i/>
            <w:sz w:val="24"/>
            <w:szCs w:val="24"/>
            <w:u w:val="single"/>
            <w:lang w:val="en-IN"/>
          </w:rPr>
          <w:delText>Determination of Gross Heating Value</w:delText>
        </w:r>
        <w:r w:rsidRPr="0074216D" w:rsidDel="00022465">
          <w:rPr>
            <w:rFonts w:ascii="Times New Roman" w:hAnsi="Times New Roman"/>
            <w:bCs/>
            <w:i/>
            <w:sz w:val="24"/>
            <w:szCs w:val="24"/>
            <w:lang w:val="en-IN"/>
          </w:rPr>
          <w:delText>. All component values shall be in accordance with the latest revision of GPA Standard 2145 SI (2009) - Physical Constants for Hydrocarbons &amp; Other Compounds of Interest to the Natural Gas Industry and the latest revision of the reference standards therein. Standard reference conditions for Hi component should be 15°C &amp; 101.325 kPa.</w:delText>
        </w:r>
      </w:del>
    </w:p>
    <w:p w14:paraId="58C217D7" w14:textId="4CEBA2A2" w:rsidR="00A56F8F" w:rsidRPr="0074216D" w:rsidDel="00022465" w:rsidRDefault="00A56F8F">
      <w:pPr>
        <w:spacing w:after="160" w:line="259" w:lineRule="auto"/>
        <w:jc w:val="center"/>
        <w:rPr>
          <w:del w:id="967" w:author="Lim, Vanessa Gunawan" w:date="2022-11-17T15:17:00Z"/>
          <w:rFonts w:ascii="Times New Roman" w:hAnsi="Times New Roman"/>
          <w:bCs/>
          <w:i/>
          <w:sz w:val="24"/>
          <w:szCs w:val="24"/>
          <w:lang w:val="en-IN"/>
        </w:rPr>
        <w:pPrChange w:id="968" w:author="Lim, Vanessa Gunawan" w:date="2022-11-17T15:17:00Z">
          <w:pPr>
            <w:pStyle w:val="BodyText"/>
            <w:spacing w:before="120" w:after="120"/>
            <w:ind w:left="720"/>
            <w:jc w:val="both"/>
          </w:pPr>
        </w:pPrChange>
      </w:pPr>
      <w:del w:id="969" w:author="Lim, Vanessa Gunawan" w:date="2022-11-17T15:17:00Z">
        <w:r w:rsidRPr="00A40A6D" w:rsidDel="00022465">
          <w:rPr>
            <w:rFonts w:ascii="Times New Roman" w:hAnsi="Times New Roman"/>
            <w:bCs/>
            <w:i/>
            <w:sz w:val="24"/>
            <w:szCs w:val="24"/>
            <w:u w:val="single"/>
            <w:lang w:val="en-IN"/>
          </w:rPr>
          <w:delText>Determination of Volume of LNG Loaded</w:delText>
        </w:r>
        <w:r w:rsidRPr="0074216D" w:rsidDel="00022465">
          <w:rPr>
            <w:rFonts w:ascii="Times New Roman" w:hAnsi="Times New Roman"/>
            <w:bCs/>
            <w:i/>
            <w:sz w:val="24"/>
            <w:szCs w:val="24"/>
            <w:lang w:val="en-IN"/>
          </w:rPr>
          <w:delText>.</w:delText>
        </w:r>
      </w:del>
    </w:p>
    <w:p w14:paraId="29197D6E" w14:textId="4D10E446" w:rsidR="00A56F8F" w:rsidRPr="0074216D" w:rsidDel="00022465" w:rsidRDefault="00A56F8F">
      <w:pPr>
        <w:spacing w:after="160" w:line="259" w:lineRule="auto"/>
        <w:jc w:val="center"/>
        <w:rPr>
          <w:del w:id="970" w:author="Lim, Vanessa Gunawan" w:date="2022-11-17T15:17:00Z"/>
          <w:rFonts w:ascii="Times New Roman" w:hAnsi="Times New Roman"/>
          <w:i/>
          <w:sz w:val="24"/>
          <w:szCs w:val="24"/>
          <w:lang w:val="en-IN"/>
        </w:rPr>
        <w:pPrChange w:id="971" w:author="Lim, Vanessa Gunawan" w:date="2022-11-17T15:17:00Z">
          <w:pPr>
            <w:pStyle w:val="BodyText"/>
            <w:spacing w:before="120" w:after="120"/>
            <w:ind w:left="720"/>
            <w:jc w:val="both"/>
          </w:pPr>
        </w:pPrChange>
      </w:pPr>
      <w:del w:id="972" w:author="Lim, Vanessa Gunawan" w:date="2022-11-17T15:17:00Z">
        <w:r w:rsidRPr="0074216D" w:rsidDel="00022465">
          <w:rPr>
            <w:rFonts w:ascii="Times New Roman" w:hAnsi="Times New Roman"/>
            <w:i/>
            <w:sz w:val="24"/>
            <w:szCs w:val="24"/>
            <w:lang w:val="en-IN"/>
          </w:rPr>
          <w:delText xml:space="preserve">The LNG volume in the tanks of the LNG Ship before and after loading (valves have to be closed) shall be determined by gauging on the basis of the tank gauge tables provided for in Paragraph 6. During the period when measurement is occurring, no LNG cargo, ballast, boil-off gas, fuel oil or other cargo transfer activity will be carried out on the LNG Ship. Measurements shall first be made immediately before loading commences. Accordingly, after connection of the loading arms, but prior to their cool down, and immediately before opening the manifold ESD valves of </w:delText>
        </w:r>
        <w:r w:rsidRPr="0074216D" w:rsidDel="00022465">
          <w:rPr>
            <w:rFonts w:ascii="Times New Roman" w:hAnsi="Times New Roman"/>
            <w:i/>
            <w:sz w:val="24"/>
            <w:szCs w:val="24"/>
            <w:lang w:val="en-IN"/>
          </w:rPr>
          <w:lastRenderedPageBreak/>
          <w:delText>the LNG Ship, the initial gauging shall be conducted upon the confirmation of stoppage of all spray pumps and compressors and shut-off of the gas master valve to the LNG Ship’s boilers or any other gas consuming unit. The gas master valve to the LNG Ship’s boilers or any other gas consuming unit shall remain closed until after the second gauging, unless a regulatory change requires the consumption of gas during the vessel loading operations and/or upon mutual agreement between all parties upon which event the procedure for the measurement of gas consumed during loading shall be calculated in accordance with Paragraph 12.4 of this Annexure-B. A second gauging shall be made immediately after loading is completed. Accordingly, the second gauging shall be conducted upon the confirmation of shut-off of the manifold ESD valves, with transfer pumps off and allowing sufficient time for the liquid level to stabilize. Measurements prior to loading and after loading will be carried out based on the condition of the LNG Ship’s lines upon arrival at berth. Since significant volumes of LNG may remain in the LNG Ship’s manifold and crossover, gauging will be performed with these lines in the same condition prior to loading and after loading. If the LNG Ship’s manifold and crossover lines are empty (warm) when measurement is taken before loading commences, they will be emptied prior to measurement following the completion of loading. If the crossover lines are liquid filled (cold) when measurement is taken before loading commences, they will remain full (cold) until measurement is taken following the completion of loading. The volume of LNG remaining in the tanks immediately before loading of the LNG Ship shall be subtracted from the volume immediately after loading and the resulting volume shall be taken as the volume of the LNG delivered from the terminal to the LNG Ship.</w:delText>
        </w:r>
      </w:del>
    </w:p>
    <w:p w14:paraId="51EDB522" w14:textId="7FD66A73" w:rsidR="00A56F8F" w:rsidRPr="0074216D" w:rsidDel="00022465" w:rsidRDefault="00A56F8F">
      <w:pPr>
        <w:spacing w:after="160" w:line="259" w:lineRule="auto"/>
        <w:jc w:val="center"/>
        <w:rPr>
          <w:del w:id="973" w:author="Lim, Vanessa Gunawan" w:date="2022-11-17T15:17:00Z"/>
          <w:rFonts w:ascii="Times New Roman" w:hAnsi="Times New Roman"/>
          <w:i/>
          <w:sz w:val="24"/>
          <w:szCs w:val="24"/>
          <w:lang w:val="en-IN"/>
        </w:rPr>
        <w:pPrChange w:id="974" w:author="Lim, Vanessa Gunawan" w:date="2022-11-17T15:17:00Z">
          <w:pPr>
            <w:pStyle w:val="BodyText"/>
            <w:spacing w:before="120" w:after="120"/>
            <w:ind w:left="720"/>
            <w:jc w:val="both"/>
          </w:pPr>
        </w:pPrChange>
      </w:pPr>
      <w:del w:id="975" w:author="Lim, Vanessa Gunawan" w:date="2022-11-17T15:17:00Z">
        <w:r w:rsidRPr="0074216D" w:rsidDel="00022465">
          <w:rPr>
            <w:rFonts w:ascii="Times New Roman" w:hAnsi="Times New Roman"/>
            <w:i/>
            <w:sz w:val="24"/>
            <w:szCs w:val="24"/>
            <w:lang w:val="en-IN"/>
          </w:rPr>
          <w:delText>The volume of LNG stated in cubic meters to the nearest zero point zero one (0.001) cubic meter, shall be determined by using the tank gauge tables and by applying the volume corrections set forth therein.</w:delText>
        </w:r>
      </w:del>
    </w:p>
    <w:p w14:paraId="274AC0D4" w14:textId="5280BA48" w:rsidR="00A56F8F" w:rsidRPr="0074216D" w:rsidDel="00022465" w:rsidRDefault="00A56F8F">
      <w:pPr>
        <w:spacing w:after="160" w:line="259" w:lineRule="auto"/>
        <w:jc w:val="center"/>
        <w:rPr>
          <w:del w:id="976" w:author="Lim, Vanessa Gunawan" w:date="2022-11-17T15:17:00Z"/>
          <w:rFonts w:ascii="Times New Roman" w:hAnsi="Times New Roman"/>
          <w:i/>
          <w:sz w:val="24"/>
          <w:szCs w:val="24"/>
          <w:lang w:val="en-IN"/>
        </w:rPr>
        <w:pPrChange w:id="977" w:author="Lim, Vanessa Gunawan" w:date="2022-11-17T15:17:00Z">
          <w:pPr>
            <w:pStyle w:val="BodyText"/>
            <w:spacing w:before="120" w:after="120"/>
            <w:ind w:left="720"/>
            <w:jc w:val="both"/>
          </w:pPr>
        </w:pPrChange>
      </w:pPr>
      <w:del w:id="978" w:author="Lim, Vanessa Gunawan" w:date="2022-11-17T15:17:00Z">
        <w:r w:rsidRPr="0074216D" w:rsidDel="00022465">
          <w:rPr>
            <w:rFonts w:ascii="Times New Roman" w:hAnsi="Times New Roman"/>
            <w:i/>
            <w:sz w:val="24"/>
            <w:szCs w:val="24"/>
            <w:lang w:val="en-IN"/>
          </w:rPr>
          <w:delText>Gas returned to the terminal and gas consumed by the LNG Ship during loading shall be taken into account to determine the volume loaded for Buyer’s account in accordance with the formula in Paragraph 12.4 of this Annexure-B – MMBtu Calculation of the Quantity of LNG Loaded.</w:delText>
        </w:r>
      </w:del>
    </w:p>
    <w:p w14:paraId="79D458EF" w14:textId="6BEB3C02" w:rsidR="00A56F8F" w:rsidRPr="0074216D" w:rsidDel="00022465" w:rsidRDefault="00A56F8F">
      <w:pPr>
        <w:spacing w:after="160" w:line="259" w:lineRule="auto"/>
        <w:jc w:val="center"/>
        <w:rPr>
          <w:del w:id="979" w:author="Lim, Vanessa Gunawan" w:date="2022-11-17T15:17:00Z"/>
          <w:rFonts w:ascii="Times New Roman" w:hAnsi="Times New Roman"/>
          <w:i/>
          <w:sz w:val="24"/>
          <w:szCs w:val="24"/>
          <w:lang w:val="en-IN"/>
        </w:rPr>
        <w:pPrChange w:id="980" w:author="Lim, Vanessa Gunawan" w:date="2022-11-17T15:17:00Z">
          <w:pPr>
            <w:pStyle w:val="BodyText"/>
            <w:spacing w:before="120" w:after="120"/>
            <w:ind w:left="720"/>
            <w:jc w:val="both"/>
          </w:pPr>
        </w:pPrChange>
      </w:pPr>
      <w:del w:id="981" w:author="Lim, Vanessa Gunawan" w:date="2022-11-17T15:17:00Z">
        <w:r w:rsidRPr="0074216D" w:rsidDel="00022465">
          <w:rPr>
            <w:rFonts w:ascii="Times New Roman" w:hAnsi="Times New Roman"/>
            <w:i/>
            <w:sz w:val="24"/>
            <w:szCs w:val="24"/>
            <w:lang w:val="en-IN"/>
          </w:rPr>
          <w:delText>If failure of the primary gauging and measuring devices of an LNG Ship should make it impossible to determine the LNG volume, the volume of LNG loaded shall be determined by gauging the liquid level using the secondary gauging and measurement devices. If an LNG Ship is not so equipped, the volume of LNG loaded shall be determined by gauging the liquid level in Seller’s onshore LNG storage tanks immediately before and after loading the LNG Ship, in line with the terminal procedures, and such volume shall have subtracted from it an estimated LNG volume, agreed upon by the Parties, for boil-off from such tanks during the loading of such LNG Ship. Seller shall provide Buyer, or cause Buyer to be provided with, a certified copy of tank gauge tables for each onshore LNG tank which is to be used for this purpose, such tables to be verified by a competent impartial authority.</w:delText>
        </w:r>
      </w:del>
    </w:p>
    <w:p w14:paraId="6264B372" w14:textId="0E4EEDA2" w:rsidR="00A56F8F" w:rsidRPr="0074216D" w:rsidDel="00022465" w:rsidRDefault="00A56F8F">
      <w:pPr>
        <w:spacing w:after="160" w:line="259" w:lineRule="auto"/>
        <w:jc w:val="center"/>
        <w:rPr>
          <w:del w:id="982" w:author="Lim, Vanessa Gunawan" w:date="2022-11-17T15:17:00Z"/>
          <w:rFonts w:ascii="Times New Roman" w:hAnsi="Times New Roman"/>
          <w:b/>
          <w:bCs/>
          <w:i/>
          <w:sz w:val="24"/>
          <w:szCs w:val="24"/>
          <w:lang w:val="en-IN"/>
        </w:rPr>
        <w:pPrChange w:id="983" w:author="Lim, Vanessa Gunawan" w:date="2022-11-17T15:17:00Z">
          <w:pPr>
            <w:pStyle w:val="BodyText"/>
            <w:numPr>
              <w:numId w:val="24"/>
            </w:numPr>
            <w:spacing w:before="120" w:after="120"/>
            <w:ind w:left="720" w:hanging="720"/>
            <w:jc w:val="both"/>
          </w:pPr>
        </w:pPrChange>
      </w:pPr>
      <w:del w:id="984" w:author="Lim, Vanessa Gunawan" w:date="2022-11-17T15:17:00Z">
        <w:r w:rsidRPr="0074216D" w:rsidDel="00022465">
          <w:rPr>
            <w:rFonts w:ascii="Times New Roman" w:hAnsi="Times New Roman"/>
            <w:b/>
            <w:bCs/>
            <w:i/>
            <w:sz w:val="24"/>
            <w:szCs w:val="24"/>
            <w:lang w:val="en-IN"/>
          </w:rPr>
          <w:delText>Calculations</w:delText>
        </w:r>
      </w:del>
    </w:p>
    <w:p w14:paraId="4C450889" w14:textId="6A11335E" w:rsidR="00A56F8F" w:rsidRPr="0074216D" w:rsidDel="00022465" w:rsidRDefault="00A56F8F">
      <w:pPr>
        <w:spacing w:after="160" w:line="259" w:lineRule="auto"/>
        <w:jc w:val="center"/>
        <w:rPr>
          <w:del w:id="985" w:author="Lim, Vanessa Gunawan" w:date="2022-11-17T15:17:00Z"/>
          <w:rFonts w:ascii="Times New Roman" w:hAnsi="Times New Roman"/>
          <w:i/>
          <w:sz w:val="24"/>
          <w:szCs w:val="24"/>
          <w:lang w:val="en-IN"/>
        </w:rPr>
        <w:pPrChange w:id="986" w:author="Lim, Vanessa Gunawan" w:date="2022-11-17T15:17:00Z">
          <w:pPr>
            <w:pStyle w:val="BodyText"/>
            <w:spacing w:before="120" w:after="120"/>
            <w:ind w:left="720"/>
            <w:jc w:val="both"/>
          </w:pPr>
        </w:pPrChange>
      </w:pPr>
      <w:del w:id="987" w:author="Lim, Vanessa Gunawan" w:date="2022-11-17T15:17:00Z">
        <w:r w:rsidRPr="0074216D" w:rsidDel="00022465">
          <w:rPr>
            <w:rFonts w:ascii="Times New Roman" w:hAnsi="Times New Roman"/>
            <w:i/>
            <w:sz w:val="24"/>
            <w:szCs w:val="24"/>
            <w:lang w:val="en-IN"/>
          </w:rPr>
          <w:lastRenderedPageBreak/>
          <w:delText>The calculation procedures contained in this Paragraph 12 are generally in accordance with the Institute of Petroleum Measurement Manual, Part XII, the Static Measurement of Refrigerated Hydrocarbon Liquids, Section 1, IP 251/76.</w:delText>
        </w:r>
      </w:del>
    </w:p>
    <w:p w14:paraId="0F654DBC" w14:textId="433A813A" w:rsidR="00A56F8F" w:rsidRPr="0074216D" w:rsidDel="00022465" w:rsidRDefault="00A56F8F">
      <w:pPr>
        <w:spacing w:after="160" w:line="259" w:lineRule="auto"/>
        <w:jc w:val="center"/>
        <w:rPr>
          <w:del w:id="988" w:author="Lim, Vanessa Gunawan" w:date="2022-11-17T15:17:00Z"/>
          <w:rFonts w:ascii="Times New Roman" w:hAnsi="Times New Roman"/>
          <w:i/>
          <w:sz w:val="24"/>
          <w:szCs w:val="24"/>
          <w:lang w:val="en-IN"/>
        </w:rPr>
        <w:pPrChange w:id="989" w:author="Lim, Vanessa Gunawan" w:date="2022-11-17T15:17:00Z">
          <w:pPr>
            <w:pStyle w:val="BodyText"/>
            <w:tabs>
              <w:tab w:val="left" w:pos="1080"/>
            </w:tabs>
            <w:spacing w:before="120" w:after="120"/>
            <w:ind w:left="1440" w:hanging="720"/>
            <w:jc w:val="both"/>
          </w:pPr>
        </w:pPrChange>
      </w:pPr>
      <w:del w:id="990" w:author="Lim, Vanessa Gunawan" w:date="2022-11-17T15:17:00Z">
        <w:r w:rsidRPr="0074216D" w:rsidDel="00022465">
          <w:rPr>
            <w:rFonts w:ascii="Times New Roman" w:hAnsi="Times New Roman"/>
            <w:i/>
            <w:sz w:val="24"/>
            <w:szCs w:val="24"/>
            <w:lang w:val="en-IN"/>
          </w:rPr>
          <w:delText xml:space="preserve">d </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density of LNG loaded at the prevailing composition and temperature Tl in kg/m3, rounded to two (2) decimal places, calculated according to the method specified in Paragraph 12.1 of this Annexure-B.</w:delText>
        </w:r>
      </w:del>
    </w:p>
    <w:p w14:paraId="3C63D03B" w14:textId="5C9A1F11" w:rsidR="00A56F8F" w:rsidRPr="0074216D" w:rsidDel="00022465" w:rsidRDefault="00A56F8F">
      <w:pPr>
        <w:spacing w:after="160" w:line="259" w:lineRule="auto"/>
        <w:jc w:val="center"/>
        <w:rPr>
          <w:del w:id="991" w:author="Lim, Vanessa Gunawan" w:date="2022-11-17T15:17:00Z"/>
          <w:rFonts w:ascii="Times New Roman" w:hAnsi="Times New Roman"/>
          <w:i/>
          <w:sz w:val="24"/>
          <w:szCs w:val="24"/>
          <w:lang w:val="en-IN"/>
        </w:rPr>
        <w:pPrChange w:id="992" w:author="Lim, Vanessa Gunawan" w:date="2022-11-17T15:17:00Z">
          <w:pPr>
            <w:pStyle w:val="BodyText"/>
            <w:tabs>
              <w:tab w:val="left" w:pos="1080"/>
            </w:tabs>
            <w:spacing w:before="120" w:after="120"/>
            <w:ind w:left="1440" w:hanging="720"/>
            <w:jc w:val="both"/>
          </w:pPr>
        </w:pPrChange>
      </w:pPr>
      <w:del w:id="993" w:author="Lim, Vanessa Gunawan" w:date="2022-11-17T15:17:00Z">
        <w:r w:rsidRPr="0074216D" w:rsidDel="00022465">
          <w:rPr>
            <w:rFonts w:ascii="Times New Roman" w:hAnsi="Times New Roman"/>
            <w:i/>
            <w:sz w:val="24"/>
            <w:szCs w:val="24"/>
            <w:lang w:val="en-IN"/>
          </w:rPr>
          <w:delText>Hi</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gross heating value (mass based) of component "i" in MJ/kg, in accordance with Paragraph 12.6(a) of this Annexure-B.</w:delText>
        </w:r>
      </w:del>
    </w:p>
    <w:p w14:paraId="5C384458" w14:textId="763FE5E3" w:rsidR="00A56F8F" w:rsidRPr="0074216D" w:rsidDel="00022465" w:rsidRDefault="00A56F8F">
      <w:pPr>
        <w:spacing w:after="160" w:line="259" w:lineRule="auto"/>
        <w:jc w:val="center"/>
        <w:rPr>
          <w:del w:id="994" w:author="Lim, Vanessa Gunawan" w:date="2022-11-17T15:17:00Z"/>
          <w:rFonts w:ascii="Times New Roman" w:hAnsi="Times New Roman"/>
          <w:i/>
          <w:sz w:val="24"/>
          <w:szCs w:val="24"/>
          <w:lang w:val="en-IN"/>
        </w:rPr>
        <w:pPrChange w:id="995" w:author="Lim, Vanessa Gunawan" w:date="2022-11-17T15:17:00Z">
          <w:pPr>
            <w:pStyle w:val="BodyText"/>
            <w:tabs>
              <w:tab w:val="left" w:pos="1080"/>
            </w:tabs>
            <w:spacing w:before="120" w:after="120"/>
            <w:ind w:left="1440" w:hanging="720"/>
            <w:jc w:val="both"/>
          </w:pPr>
        </w:pPrChange>
      </w:pPr>
      <w:del w:id="996" w:author="Lim, Vanessa Gunawan" w:date="2022-11-17T15:17:00Z">
        <w:r w:rsidRPr="0074216D" w:rsidDel="00022465">
          <w:rPr>
            <w:rFonts w:ascii="Times New Roman" w:hAnsi="Times New Roman"/>
            <w:i/>
            <w:sz w:val="24"/>
            <w:szCs w:val="24"/>
            <w:lang w:val="en-IN"/>
          </w:rPr>
          <w:delText>Hm</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gross heating value (mass based) of the LNG loaded in MJ/kg, calculated in accordance with the method specified in Paragraph 12.3 of this Annexure-B, rounded to four (4) decimal places.</w:delText>
        </w:r>
      </w:del>
    </w:p>
    <w:p w14:paraId="75A2C6CC" w14:textId="304B4675" w:rsidR="00A56F8F" w:rsidRPr="0074216D" w:rsidDel="00022465" w:rsidRDefault="00A56F8F">
      <w:pPr>
        <w:spacing w:after="160" w:line="259" w:lineRule="auto"/>
        <w:jc w:val="center"/>
        <w:rPr>
          <w:del w:id="997" w:author="Lim, Vanessa Gunawan" w:date="2022-11-17T15:17:00Z"/>
          <w:rFonts w:ascii="Times New Roman" w:hAnsi="Times New Roman"/>
          <w:i/>
          <w:sz w:val="24"/>
          <w:szCs w:val="24"/>
          <w:lang w:val="en-IN"/>
        </w:rPr>
        <w:pPrChange w:id="998" w:author="Lim, Vanessa Gunawan" w:date="2022-11-17T15:17:00Z">
          <w:pPr>
            <w:pStyle w:val="BodyText"/>
            <w:tabs>
              <w:tab w:val="left" w:pos="1080"/>
            </w:tabs>
            <w:spacing w:before="120" w:after="120"/>
            <w:ind w:left="1440" w:hanging="720"/>
            <w:jc w:val="both"/>
          </w:pPr>
        </w:pPrChange>
      </w:pPr>
      <w:del w:id="999" w:author="Lim, Vanessa Gunawan" w:date="2022-11-17T15:17:00Z">
        <w:r w:rsidRPr="0074216D" w:rsidDel="00022465">
          <w:rPr>
            <w:rFonts w:ascii="Times New Roman" w:hAnsi="Times New Roman"/>
            <w:i/>
            <w:sz w:val="24"/>
            <w:szCs w:val="24"/>
            <w:lang w:val="en-IN"/>
          </w:rPr>
          <w:delText>Hv</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gross heating value (volume based) of the LNG loaded in Btu/SCF, calculated in accordance with the method specified in Paragraph 12.5 of this Annexure-B.</w:delText>
        </w:r>
      </w:del>
    </w:p>
    <w:p w14:paraId="00B1705B" w14:textId="2E46DF5A" w:rsidR="00A56F8F" w:rsidRPr="0074216D" w:rsidDel="00022465" w:rsidRDefault="00A56F8F">
      <w:pPr>
        <w:spacing w:after="160" w:line="259" w:lineRule="auto"/>
        <w:jc w:val="center"/>
        <w:rPr>
          <w:del w:id="1000" w:author="Lim, Vanessa Gunawan" w:date="2022-11-17T15:17:00Z"/>
          <w:rFonts w:ascii="Times New Roman" w:hAnsi="Times New Roman"/>
          <w:i/>
          <w:sz w:val="24"/>
          <w:szCs w:val="24"/>
          <w:lang w:val="en-IN"/>
        </w:rPr>
        <w:pPrChange w:id="1001" w:author="Lim, Vanessa Gunawan" w:date="2022-11-17T15:17:00Z">
          <w:pPr>
            <w:pStyle w:val="BodyText"/>
            <w:tabs>
              <w:tab w:val="left" w:pos="1080"/>
            </w:tabs>
            <w:spacing w:before="120" w:after="120"/>
            <w:ind w:left="1440" w:hanging="720"/>
            <w:jc w:val="both"/>
          </w:pPr>
        </w:pPrChange>
      </w:pPr>
      <w:del w:id="1002" w:author="Lim, Vanessa Gunawan" w:date="2022-11-17T15:17:00Z">
        <w:r w:rsidRPr="0074216D" w:rsidDel="00022465">
          <w:rPr>
            <w:rFonts w:ascii="Times New Roman" w:hAnsi="Times New Roman"/>
            <w:i/>
            <w:sz w:val="24"/>
            <w:szCs w:val="24"/>
            <w:lang w:val="en-IN"/>
          </w:rPr>
          <w:delText>K1</w:delText>
        </w:r>
        <w:r w:rsidRPr="0074216D" w:rsidDel="00022465">
          <w:rPr>
            <w:rFonts w:ascii="Times New Roman" w:hAnsi="Times New Roman"/>
            <w:i/>
            <w:sz w:val="24"/>
            <w:szCs w:val="24"/>
            <w:lang w:val="en-IN"/>
          </w:rPr>
          <w:tab/>
          <w:delText xml:space="preserve">= </w:delText>
        </w:r>
        <w:r w:rsidRPr="0074216D" w:rsidDel="00022465">
          <w:rPr>
            <w:rFonts w:ascii="Times New Roman" w:hAnsi="Times New Roman"/>
            <w:i/>
            <w:sz w:val="24"/>
            <w:szCs w:val="24"/>
            <w:lang w:val="en-IN"/>
          </w:rPr>
          <w:tab/>
          <w:delText>volume correction in m3/kmol, at temperature Tl, obtained by linear interpolation from Paragraph 12.6(c) of this Annexure-B, rounded to six (6) decimal places.</w:delText>
        </w:r>
      </w:del>
    </w:p>
    <w:p w14:paraId="32300A6F" w14:textId="0732A195" w:rsidR="00A56F8F" w:rsidRPr="0074216D" w:rsidDel="00022465" w:rsidRDefault="00A56F8F">
      <w:pPr>
        <w:spacing w:after="160" w:line="259" w:lineRule="auto"/>
        <w:jc w:val="center"/>
        <w:rPr>
          <w:del w:id="1003" w:author="Lim, Vanessa Gunawan" w:date="2022-11-17T15:17:00Z"/>
          <w:rFonts w:ascii="Times New Roman" w:hAnsi="Times New Roman"/>
          <w:i/>
          <w:sz w:val="24"/>
          <w:szCs w:val="24"/>
          <w:lang w:val="en-IN"/>
        </w:rPr>
        <w:pPrChange w:id="1004" w:author="Lim, Vanessa Gunawan" w:date="2022-11-17T15:17:00Z">
          <w:pPr>
            <w:pStyle w:val="BodyText"/>
            <w:tabs>
              <w:tab w:val="left" w:pos="1080"/>
            </w:tabs>
            <w:spacing w:before="120" w:after="120"/>
            <w:ind w:left="1440" w:hanging="720"/>
            <w:jc w:val="both"/>
          </w:pPr>
        </w:pPrChange>
      </w:pPr>
      <w:del w:id="1005" w:author="Lim, Vanessa Gunawan" w:date="2022-11-17T15:17:00Z">
        <w:r w:rsidRPr="0074216D" w:rsidDel="00022465">
          <w:rPr>
            <w:rFonts w:ascii="Times New Roman" w:hAnsi="Times New Roman"/>
            <w:i/>
            <w:sz w:val="24"/>
            <w:szCs w:val="24"/>
            <w:lang w:val="en-IN"/>
          </w:rPr>
          <w:delText>K2</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volume correction in m3/kmol, at temperature Tl obtained by linear interpolation from Paragraph 12.6(d) of this Annexure-B, rounded to six (6) decimal places.</w:delText>
        </w:r>
      </w:del>
    </w:p>
    <w:p w14:paraId="780D00B7" w14:textId="5026243F" w:rsidR="00A56F8F" w:rsidRPr="0074216D" w:rsidDel="00022465" w:rsidRDefault="00A56F8F">
      <w:pPr>
        <w:spacing w:after="160" w:line="259" w:lineRule="auto"/>
        <w:jc w:val="center"/>
        <w:rPr>
          <w:del w:id="1006" w:author="Lim, Vanessa Gunawan" w:date="2022-11-17T15:17:00Z"/>
          <w:rFonts w:ascii="Times New Roman" w:hAnsi="Times New Roman"/>
          <w:i/>
          <w:sz w:val="24"/>
          <w:szCs w:val="24"/>
          <w:lang w:val="en-IN"/>
        </w:rPr>
        <w:pPrChange w:id="1007" w:author="Lim, Vanessa Gunawan" w:date="2022-11-17T15:17:00Z">
          <w:pPr>
            <w:pStyle w:val="BodyText"/>
            <w:tabs>
              <w:tab w:val="left" w:pos="1080"/>
            </w:tabs>
            <w:spacing w:before="120" w:after="120"/>
            <w:ind w:left="1440" w:hanging="720"/>
            <w:jc w:val="both"/>
          </w:pPr>
        </w:pPrChange>
      </w:pPr>
      <w:del w:id="1008" w:author="Lim, Vanessa Gunawan" w:date="2022-11-17T15:17:00Z">
        <w:r w:rsidRPr="0074216D" w:rsidDel="00022465">
          <w:rPr>
            <w:rFonts w:ascii="Times New Roman" w:hAnsi="Times New Roman"/>
            <w:i/>
            <w:sz w:val="24"/>
            <w:szCs w:val="24"/>
            <w:lang w:val="en-IN"/>
          </w:rPr>
          <w:delText>Mi</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molecular mass of component "i" in kg/kmol, in accordance with Paragraph 12.6(a) of this Annexure-B.</w:delText>
        </w:r>
      </w:del>
    </w:p>
    <w:p w14:paraId="25E16142" w14:textId="634CEC96" w:rsidR="00A56F8F" w:rsidRPr="0074216D" w:rsidDel="00022465" w:rsidRDefault="00A56F8F">
      <w:pPr>
        <w:spacing w:after="160" w:line="259" w:lineRule="auto"/>
        <w:jc w:val="center"/>
        <w:rPr>
          <w:del w:id="1009" w:author="Lim, Vanessa Gunawan" w:date="2022-11-17T15:17:00Z"/>
          <w:rFonts w:ascii="Times New Roman" w:hAnsi="Times New Roman"/>
          <w:i/>
          <w:sz w:val="24"/>
          <w:szCs w:val="24"/>
          <w:lang w:val="en-IN"/>
        </w:rPr>
        <w:pPrChange w:id="1010" w:author="Lim, Vanessa Gunawan" w:date="2022-11-17T15:17:00Z">
          <w:pPr>
            <w:pStyle w:val="BodyText"/>
            <w:tabs>
              <w:tab w:val="left" w:pos="1080"/>
            </w:tabs>
            <w:spacing w:before="120" w:after="120"/>
            <w:ind w:left="1440" w:hanging="720"/>
            <w:jc w:val="both"/>
          </w:pPr>
        </w:pPrChange>
      </w:pPr>
      <w:del w:id="1011" w:author="Lim, Vanessa Gunawan" w:date="2022-11-17T15:17:00Z">
        <w:r w:rsidRPr="0074216D" w:rsidDel="00022465">
          <w:rPr>
            <w:rFonts w:ascii="Times New Roman" w:hAnsi="Times New Roman"/>
            <w:i/>
            <w:sz w:val="24"/>
            <w:szCs w:val="24"/>
            <w:lang w:val="en-IN"/>
          </w:rPr>
          <w:delText>P</w:delText>
        </w:r>
        <w:r w:rsidRPr="0074216D" w:rsidDel="00022465">
          <w:rPr>
            <w:rFonts w:ascii="Times New Roman" w:hAnsi="Times New Roman"/>
            <w:i/>
            <w:sz w:val="24"/>
            <w:szCs w:val="24"/>
            <w:lang w:val="en-IN"/>
          </w:rPr>
          <w:tab/>
          <w:delText xml:space="preserve"> =</w:delText>
        </w:r>
        <w:r w:rsidRPr="0074216D" w:rsidDel="00022465">
          <w:rPr>
            <w:rFonts w:ascii="Times New Roman" w:hAnsi="Times New Roman"/>
            <w:i/>
            <w:sz w:val="24"/>
            <w:szCs w:val="24"/>
            <w:lang w:val="en-IN"/>
          </w:rPr>
          <w:tab/>
          <w:delText>average absolute pressure of vapor in an LNG Ship immediately before loading, in millibars, rounded to a whole millibar</w:delText>
        </w:r>
        <w:r w:rsidDel="00022465">
          <w:rPr>
            <w:rFonts w:ascii="Times New Roman" w:hAnsi="Times New Roman"/>
            <w:i/>
            <w:sz w:val="24"/>
            <w:szCs w:val="24"/>
            <w:lang w:val="en-IN"/>
          </w:rPr>
          <w:delText>.</w:delText>
        </w:r>
      </w:del>
    </w:p>
    <w:p w14:paraId="525CEB14" w14:textId="0E5298A9" w:rsidR="00A56F8F" w:rsidRPr="0074216D" w:rsidDel="00022465" w:rsidRDefault="00A56F8F">
      <w:pPr>
        <w:spacing w:after="160" w:line="259" w:lineRule="auto"/>
        <w:jc w:val="center"/>
        <w:rPr>
          <w:del w:id="1012" w:author="Lim, Vanessa Gunawan" w:date="2022-11-17T15:17:00Z"/>
          <w:rFonts w:ascii="Times New Roman" w:hAnsi="Times New Roman"/>
          <w:i/>
          <w:sz w:val="24"/>
          <w:szCs w:val="24"/>
          <w:lang w:val="en-IN"/>
        </w:rPr>
        <w:pPrChange w:id="1013" w:author="Lim, Vanessa Gunawan" w:date="2022-11-17T15:17:00Z">
          <w:pPr>
            <w:pStyle w:val="BodyText"/>
            <w:tabs>
              <w:tab w:val="left" w:pos="1080"/>
            </w:tabs>
            <w:spacing w:before="120" w:after="120"/>
            <w:ind w:left="1440" w:hanging="720"/>
            <w:jc w:val="both"/>
          </w:pPr>
        </w:pPrChange>
      </w:pPr>
      <w:del w:id="1014" w:author="Lim, Vanessa Gunawan" w:date="2022-11-17T15:17:00Z">
        <w:r w:rsidRPr="0074216D" w:rsidDel="00022465">
          <w:rPr>
            <w:rFonts w:ascii="Times New Roman" w:hAnsi="Times New Roman"/>
            <w:i/>
            <w:sz w:val="24"/>
            <w:szCs w:val="24"/>
            <w:lang w:val="en-IN"/>
          </w:rPr>
          <w:delText>Q</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number of MMBtu contained in the LNG delivered, rounded to the nearest ten (10) MMBtu.</w:delText>
        </w:r>
      </w:del>
    </w:p>
    <w:p w14:paraId="51B350C1" w14:textId="15D75636" w:rsidR="00A56F8F" w:rsidRPr="0074216D" w:rsidDel="00022465" w:rsidRDefault="00A56F8F">
      <w:pPr>
        <w:spacing w:after="160" w:line="259" w:lineRule="auto"/>
        <w:jc w:val="center"/>
        <w:rPr>
          <w:del w:id="1015" w:author="Lim, Vanessa Gunawan" w:date="2022-11-17T15:17:00Z"/>
          <w:rFonts w:ascii="Times New Roman" w:hAnsi="Times New Roman"/>
          <w:i/>
          <w:sz w:val="24"/>
          <w:szCs w:val="24"/>
          <w:lang w:val="en-IN"/>
        </w:rPr>
        <w:pPrChange w:id="1016" w:author="Lim, Vanessa Gunawan" w:date="2022-11-17T15:17:00Z">
          <w:pPr>
            <w:pStyle w:val="BodyText"/>
            <w:tabs>
              <w:tab w:val="left" w:pos="1080"/>
            </w:tabs>
            <w:spacing w:before="120" w:after="120"/>
            <w:ind w:left="1440" w:hanging="720"/>
            <w:jc w:val="both"/>
          </w:pPr>
        </w:pPrChange>
      </w:pPr>
      <w:del w:id="1017" w:author="Lim, Vanessa Gunawan" w:date="2022-11-17T15:17:00Z">
        <w:r w:rsidRPr="0074216D" w:rsidDel="00022465">
          <w:rPr>
            <w:rFonts w:ascii="Times New Roman" w:hAnsi="Times New Roman"/>
            <w:i/>
            <w:sz w:val="24"/>
            <w:szCs w:val="24"/>
            <w:lang w:val="en-IN"/>
          </w:rPr>
          <w:delText>Tl</w:delText>
        </w:r>
        <w:r w:rsidRPr="0074216D" w:rsidDel="00022465">
          <w:rPr>
            <w:rFonts w:ascii="Times New Roman" w:hAnsi="Times New Roman"/>
            <w:i/>
            <w:sz w:val="24"/>
            <w:szCs w:val="24"/>
            <w:lang w:val="en-IN"/>
          </w:rPr>
          <w:tab/>
          <w:delText xml:space="preserve"> =</w:delText>
        </w:r>
        <w:r w:rsidRPr="0074216D" w:rsidDel="00022465">
          <w:rPr>
            <w:rFonts w:ascii="Times New Roman" w:hAnsi="Times New Roman"/>
            <w:i/>
            <w:sz w:val="24"/>
            <w:szCs w:val="24"/>
            <w:lang w:val="en-IN"/>
          </w:rPr>
          <w:tab/>
          <w:delText>average temperature of the liquid cargo in the LNG Ship immediately after loading, in degrees Celsius, rounded to one (1) decimal place.</w:delText>
        </w:r>
      </w:del>
    </w:p>
    <w:p w14:paraId="672DEAEE" w14:textId="11CDA9DA" w:rsidR="00A56F8F" w:rsidRPr="0074216D" w:rsidDel="00022465" w:rsidRDefault="00A56F8F">
      <w:pPr>
        <w:spacing w:after="160" w:line="259" w:lineRule="auto"/>
        <w:jc w:val="center"/>
        <w:rPr>
          <w:del w:id="1018" w:author="Lim, Vanessa Gunawan" w:date="2022-11-17T15:17:00Z"/>
          <w:rFonts w:ascii="Times New Roman" w:hAnsi="Times New Roman"/>
          <w:i/>
          <w:sz w:val="24"/>
          <w:szCs w:val="24"/>
          <w:lang w:val="en-IN"/>
        </w:rPr>
        <w:pPrChange w:id="1019" w:author="Lim, Vanessa Gunawan" w:date="2022-11-17T15:17:00Z">
          <w:pPr>
            <w:pStyle w:val="BodyText"/>
            <w:tabs>
              <w:tab w:val="left" w:pos="1080"/>
            </w:tabs>
            <w:spacing w:before="120" w:after="120"/>
            <w:ind w:left="1440" w:hanging="720"/>
            <w:jc w:val="both"/>
          </w:pPr>
        </w:pPrChange>
      </w:pPr>
      <w:del w:id="1020" w:author="Lim, Vanessa Gunawan" w:date="2022-11-17T15:17:00Z">
        <w:r w:rsidRPr="0074216D" w:rsidDel="00022465">
          <w:rPr>
            <w:rFonts w:ascii="Times New Roman" w:hAnsi="Times New Roman"/>
            <w:i/>
            <w:sz w:val="24"/>
            <w:szCs w:val="24"/>
            <w:lang w:val="en-IN"/>
          </w:rPr>
          <w:delText>Tv</w:delText>
        </w:r>
        <w:r w:rsidRPr="0074216D" w:rsidDel="00022465">
          <w:rPr>
            <w:rFonts w:ascii="Times New Roman" w:hAnsi="Times New Roman"/>
            <w:i/>
            <w:sz w:val="24"/>
            <w:szCs w:val="24"/>
            <w:lang w:val="en-IN"/>
          </w:rPr>
          <w:tab/>
          <w:delText xml:space="preserve"> = </w:delText>
        </w:r>
        <w:r w:rsidRPr="0074216D" w:rsidDel="00022465">
          <w:rPr>
            <w:rFonts w:ascii="Times New Roman" w:hAnsi="Times New Roman"/>
            <w:i/>
            <w:sz w:val="24"/>
            <w:szCs w:val="24"/>
            <w:lang w:val="en-IN"/>
          </w:rPr>
          <w:tab/>
          <w:delText>average temperature of the vapor in an LNG Ship immediately before loading, in degrees Celsius, rounded to one (1) decimal plac</w:delText>
        </w:r>
        <w:r w:rsidDel="00022465">
          <w:rPr>
            <w:rFonts w:ascii="Times New Roman" w:hAnsi="Times New Roman"/>
            <w:i/>
            <w:sz w:val="24"/>
            <w:szCs w:val="24"/>
            <w:lang w:val="en-IN"/>
          </w:rPr>
          <w:delText>e.</w:delText>
        </w:r>
      </w:del>
    </w:p>
    <w:p w14:paraId="679A9F19" w14:textId="7B61D4C4" w:rsidR="00A56F8F" w:rsidRPr="0074216D" w:rsidDel="00022465" w:rsidRDefault="00A56F8F">
      <w:pPr>
        <w:spacing w:after="160" w:line="259" w:lineRule="auto"/>
        <w:jc w:val="center"/>
        <w:rPr>
          <w:del w:id="1021" w:author="Lim, Vanessa Gunawan" w:date="2022-11-17T15:17:00Z"/>
          <w:rFonts w:ascii="Times New Roman" w:hAnsi="Times New Roman"/>
          <w:i/>
          <w:sz w:val="24"/>
          <w:szCs w:val="24"/>
          <w:lang w:val="en-IN"/>
        </w:rPr>
        <w:pPrChange w:id="1022" w:author="Lim, Vanessa Gunawan" w:date="2022-11-17T15:17:00Z">
          <w:pPr>
            <w:pStyle w:val="BodyText"/>
            <w:tabs>
              <w:tab w:val="left" w:pos="1080"/>
            </w:tabs>
            <w:spacing w:before="120" w:after="120"/>
            <w:ind w:left="1440" w:hanging="720"/>
            <w:jc w:val="both"/>
          </w:pPr>
        </w:pPrChange>
      </w:pPr>
      <w:del w:id="1023" w:author="Lim, Vanessa Gunawan" w:date="2022-11-17T15:17:00Z">
        <w:r w:rsidRPr="0074216D" w:rsidDel="00022465">
          <w:rPr>
            <w:rFonts w:ascii="Times New Roman" w:hAnsi="Times New Roman"/>
            <w:i/>
            <w:sz w:val="24"/>
            <w:szCs w:val="24"/>
            <w:lang w:val="en-IN"/>
          </w:rPr>
          <w:delText>V</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the volume of the liquid cargo loaded, in cubic meters, rounded to three (3) decimal places.</w:delText>
        </w:r>
      </w:del>
    </w:p>
    <w:p w14:paraId="31D67ED7" w14:textId="0AC2E987" w:rsidR="00A56F8F" w:rsidRPr="0074216D" w:rsidDel="00022465" w:rsidRDefault="00A56F8F">
      <w:pPr>
        <w:spacing w:after="160" w:line="259" w:lineRule="auto"/>
        <w:jc w:val="center"/>
        <w:rPr>
          <w:del w:id="1024" w:author="Lim, Vanessa Gunawan" w:date="2022-11-17T15:17:00Z"/>
          <w:rFonts w:ascii="Times New Roman" w:hAnsi="Times New Roman"/>
          <w:i/>
          <w:sz w:val="24"/>
          <w:szCs w:val="24"/>
          <w:lang w:val="en-IN"/>
        </w:rPr>
        <w:pPrChange w:id="1025" w:author="Lim, Vanessa Gunawan" w:date="2022-11-17T15:17:00Z">
          <w:pPr>
            <w:pStyle w:val="BodyText"/>
            <w:tabs>
              <w:tab w:val="left" w:pos="1080"/>
            </w:tabs>
            <w:spacing w:before="120" w:after="120"/>
            <w:ind w:left="1440" w:hanging="720"/>
            <w:jc w:val="both"/>
          </w:pPr>
        </w:pPrChange>
      </w:pPr>
      <w:del w:id="1026" w:author="Lim, Vanessa Gunawan" w:date="2022-11-17T15:17:00Z">
        <w:r w:rsidRPr="0074216D" w:rsidDel="00022465">
          <w:rPr>
            <w:rFonts w:ascii="Times New Roman" w:hAnsi="Times New Roman"/>
            <w:i/>
            <w:sz w:val="24"/>
            <w:szCs w:val="24"/>
            <w:lang w:val="en-IN"/>
          </w:rPr>
          <w:delText>Vh</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the volume of the liquid cargo in an LNG Ship immediately before loading, in cubic meters, rounded to three (3) decimal places.</w:delText>
        </w:r>
      </w:del>
    </w:p>
    <w:p w14:paraId="0CCCC225" w14:textId="11D87A33" w:rsidR="00A56F8F" w:rsidRPr="0074216D" w:rsidDel="00022465" w:rsidRDefault="00A56F8F">
      <w:pPr>
        <w:spacing w:after="160" w:line="259" w:lineRule="auto"/>
        <w:jc w:val="center"/>
        <w:rPr>
          <w:del w:id="1027" w:author="Lim, Vanessa Gunawan" w:date="2022-11-17T15:17:00Z"/>
          <w:rFonts w:ascii="Times New Roman" w:hAnsi="Times New Roman"/>
          <w:i/>
          <w:sz w:val="24"/>
          <w:szCs w:val="24"/>
          <w:lang w:val="en-IN"/>
        </w:rPr>
        <w:pPrChange w:id="1028" w:author="Lim, Vanessa Gunawan" w:date="2022-11-17T15:17:00Z">
          <w:pPr>
            <w:pStyle w:val="BodyText"/>
            <w:tabs>
              <w:tab w:val="left" w:pos="1080"/>
            </w:tabs>
            <w:spacing w:before="120" w:after="120"/>
            <w:ind w:left="1440" w:hanging="720"/>
            <w:jc w:val="both"/>
          </w:pPr>
        </w:pPrChange>
      </w:pPr>
      <w:del w:id="1029" w:author="Lim, Vanessa Gunawan" w:date="2022-11-17T15:17:00Z">
        <w:r w:rsidRPr="0074216D" w:rsidDel="00022465">
          <w:rPr>
            <w:rFonts w:ascii="Times New Roman" w:hAnsi="Times New Roman"/>
            <w:i/>
            <w:sz w:val="24"/>
            <w:szCs w:val="24"/>
            <w:lang w:val="en-IN"/>
          </w:rPr>
          <w:delText>Vb</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the volume of the liquid cargo in an LNG Ship immediately after loading, in cubic meters, rounded to three (3) decimal places.</w:delText>
        </w:r>
      </w:del>
    </w:p>
    <w:p w14:paraId="2640B639" w14:textId="5325C78A" w:rsidR="00A56F8F" w:rsidRPr="0074216D" w:rsidDel="00022465" w:rsidRDefault="00A56F8F">
      <w:pPr>
        <w:spacing w:after="160" w:line="259" w:lineRule="auto"/>
        <w:jc w:val="center"/>
        <w:rPr>
          <w:del w:id="1030" w:author="Lim, Vanessa Gunawan" w:date="2022-11-17T15:17:00Z"/>
          <w:rFonts w:ascii="Times New Roman" w:hAnsi="Times New Roman"/>
          <w:i/>
          <w:sz w:val="24"/>
          <w:szCs w:val="24"/>
          <w:lang w:val="en-IN"/>
        </w:rPr>
        <w:pPrChange w:id="1031" w:author="Lim, Vanessa Gunawan" w:date="2022-11-17T15:17:00Z">
          <w:pPr>
            <w:pStyle w:val="BodyText"/>
            <w:tabs>
              <w:tab w:val="left" w:pos="1080"/>
            </w:tabs>
            <w:spacing w:before="120" w:after="120"/>
            <w:ind w:left="1440" w:hanging="720"/>
            <w:jc w:val="both"/>
          </w:pPr>
        </w:pPrChange>
      </w:pPr>
      <w:del w:id="1032" w:author="Lim, Vanessa Gunawan" w:date="2022-11-17T15:17:00Z">
        <w:r w:rsidRPr="0074216D" w:rsidDel="00022465">
          <w:rPr>
            <w:rFonts w:ascii="Times New Roman" w:hAnsi="Times New Roman"/>
            <w:i/>
            <w:sz w:val="24"/>
            <w:szCs w:val="24"/>
            <w:lang w:val="en-IN"/>
          </w:rPr>
          <w:delText>Vi</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molar volume of component "i" at temperature Tl, in m3/kmol, obtained by linear interpolation from Paragraph 12.6(b) of this Annexure-B, rounded to six (6) decimal places.</w:delText>
        </w:r>
      </w:del>
    </w:p>
    <w:p w14:paraId="1B9B65B4" w14:textId="65E6536C" w:rsidR="00A56F8F" w:rsidRPr="0074216D" w:rsidDel="00022465" w:rsidRDefault="00A56F8F">
      <w:pPr>
        <w:spacing w:after="160" w:line="259" w:lineRule="auto"/>
        <w:jc w:val="center"/>
        <w:rPr>
          <w:del w:id="1033" w:author="Lim, Vanessa Gunawan" w:date="2022-11-17T15:17:00Z"/>
          <w:rFonts w:ascii="Times New Roman" w:hAnsi="Times New Roman"/>
          <w:i/>
          <w:sz w:val="24"/>
          <w:szCs w:val="24"/>
          <w:lang w:val="en-IN"/>
        </w:rPr>
        <w:pPrChange w:id="1034" w:author="Lim, Vanessa Gunawan" w:date="2022-11-17T15:17:00Z">
          <w:pPr>
            <w:pStyle w:val="BodyText"/>
            <w:tabs>
              <w:tab w:val="left" w:pos="1080"/>
            </w:tabs>
            <w:spacing w:before="120" w:after="120"/>
            <w:ind w:left="1440" w:hanging="720"/>
            <w:jc w:val="both"/>
          </w:pPr>
        </w:pPrChange>
      </w:pPr>
      <w:del w:id="1035" w:author="Lim, Vanessa Gunawan" w:date="2022-11-17T15:17:00Z">
        <w:r w:rsidRPr="0074216D" w:rsidDel="00022465">
          <w:rPr>
            <w:rFonts w:ascii="Times New Roman" w:hAnsi="Times New Roman"/>
            <w:i/>
            <w:sz w:val="24"/>
            <w:szCs w:val="24"/>
            <w:lang w:val="en-IN"/>
          </w:rPr>
          <w:lastRenderedPageBreak/>
          <w:delText>Xi</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molar fraction of component "i" of the LNG samples taken from the loading line, rounded to four (4) decimal places, determined by gas chromatographic analysis</w:delText>
        </w:r>
        <w:r w:rsidDel="00022465">
          <w:rPr>
            <w:rFonts w:ascii="Times New Roman" w:hAnsi="Times New Roman"/>
            <w:i/>
            <w:sz w:val="24"/>
            <w:szCs w:val="24"/>
            <w:lang w:val="en-IN"/>
          </w:rPr>
          <w:delText>.</w:delText>
        </w:r>
      </w:del>
    </w:p>
    <w:p w14:paraId="33995853" w14:textId="7718BB82" w:rsidR="00A56F8F" w:rsidRPr="0074216D" w:rsidDel="00022465" w:rsidRDefault="00A56F8F">
      <w:pPr>
        <w:spacing w:after="160" w:line="259" w:lineRule="auto"/>
        <w:jc w:val="center"/>
        <w:rPr>
          <w:del w:id="1036" w:author="Lim, Vanessa Gunawan" w:date="2022-11-17T15:17:00Z"/>
          <w:rFonts w:ascii="Times New Roman" w:hAnsi="Times New Roman"/>
          <w:i/>
          <w:sz w:val="24"/>
          <w:szCs w:val="24"/>
          <w:lang w:val="en-IN"/>
        </w:rPr>
        <w:pPrChange w:id="1037" w:author="Lim, Vanessa Gunawan" w:date="2022-11-17T15:17:00Z">
          <w:pPr>
            <w:pStyle w:val="BodyText"/>
            <w:tabs>
              <w:tab w:val="left" w:pos="1080"/>
            </w:tabs>
            <w:spacing w:before="120" w:after="120"/>
            <w:ind w:left="1440" w:hanging="720"/>
            <w:jc w:val="both"/>
          </w:pPr>
        </w:pPrChange>
      </w:pPr>
      <w:del w:id="1038" w:author="Lim, Vanessa Gunawan" w:date="2022-11-17T15:17:00Z">
        <w:r w:rsidRPr="0074216D" w:rsidDel="00022465">
          <w:rPr>
            <w:rFonts w:ascii="Times New Roman" w:hAnsi="Times New Roman"/>
            <w:i/>
            <w:sz w:val="24"/>
            <w:szCs w:val="24"/>
            <w:lang w:val="en-IN"/>
          </w:rPr>
          <w:delText>Xm</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the value of Xi for methane</w:delText>
        </w:r>
        <w:r w:rsidDel="00022465">
          <w:rPr>
            <w:rFonts w:ascii="Times New Roman" w:hAnsi="Times New Roman"/>
            <w:i/>
            <w:sz w:val="24"/>
            <w:szCs w:val="24"/>
            <w:lang w:val="en-IN"/>
          </w:rPr>
          <w:delText>.</w:delText>
        </w:r>
      </w:del>
    </w:p>
    <w:p w14:paraId="1CDE28E5" w14:textId="1197706F" w:rsidR="00A56F8F" w:rsidRPr="0074216D" w:rsidDel="00022465" w:rsidRDefault="00A56F8F">
      <w:pPr>
        <w:spacing w:after="160" w:line="259" w:lineRule="auto"/>
        <w:jc w:val="center"/>
        <w:rPr>
          <w:del w:id="1039" w:author="Lim, Vanessa Gunawan" w:date="2022-11-17T15:17:00Z"/>
          <w:rFonts w:ascii="Times New Roman" w:hAnsi="Times New Roman"/>
          <w:i/>
          <w:sz w:val="24"/>
          <w:szCs w:val="24"/>
          <w:lang w:val="en-IN"/>
        </w:rPr>
        <w:pPrChange w:id="1040" w:author="Lim, Vanessa Gunawan" w:date="2022-11-17T15:17:00Z">
          <w:pPr>
            <w:pStyle w:val="BodyText"/>
            <w:tabs>
              <w:tab w:val="left" w:pos="1080"/>
            </w:tabs>
            <w:spacing w:before="120" w:after="240"/>
            <w:ind w:left="1440" w:hanging="720"/>
            <w:jc w:val="both"/>
          </w:pPr>
        </w:pPrChange>
      </w:pPr>
      <w:del w:id="1041" w:author="Lim, Vanessa Gunawan" w:date="2022-11-17T15:17:00Z">
        <w:r w:rsidRPr="0074216D" w:rsidDel="00022465">
          <w:rPr>
            <w:rFonts w:ascii="Times New Roman" w:hAnsi="Times New Roman"/>
            <w:i/>
            <w:sz w:val="24"/>
            <w:szCs w:val="24"/>
            <w:lang w:val="en-IN"/>
          </w:rPr>
          <w:delText>Xn</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the value of Xi for nitrogen.</w:delText>
        </w:r>
      </w:del>
    </w:p>
    <w:p w14:paraId="11D38A46" w14:textId="2B7684FE" w:rsidR="00A56F8F" w:rsidRPr="0074216D" w:rsidDel="00022465" w:rsidRDefault="00A56F8F">
      <w:pPr>
        <w:spacing w:after="160" w:line="259" w:lineRule="auto"/>
        <w:jc w:val="center"/>
        <w:rPr>
          <w:del w:id="1042" w:author="Lim, Vanessa Gunawan" w:date="2022-11-17T15:17:00Z"/>
          <w:rFonts w:ascii="Times New Roman" w:hAnsi="Times New Roman"/>
          <w:bCs/>
          <w:i/>
          <w:sz w:val="24"/>
          <w:szCs w:val="24"/>
          <w:lang w:val="en-IN"/>
        </w:rPr>
        <w:pPrChange w:id="1043" w:author="Lim, Vanessa Gunawan" w:date="2022-11-17T15:17:00Z">
          <w:pPr>
            <w:pStyle w:val="BodyText"/>
            <w:spacing w:before="120" w:after="120"/>
            <w:jc w:val="both"/>
          </w:pPr>
        </w:pPrChange>
      </w:pPr>
      <w:del w:id="1044" w:author="Lim, Vanessa Gunawan" w:date="2022-11-17T15:17:00Z">
        <w:r w:rsidRPr="0074216D" w:rsidDel="00022465">
          <w:rPr>
            <w:rFonts w:ascii="Times New Roman" w:hAnsi="Times New Roman"/>
            <w:bCs/>
            <w:i/>
            <w:sz w:val="24"/>
            <w:szCs w:val="24"/>
            <w:lang w:val="en-IN"/>
          </w:rPr>
          <w:delText>12.1</w:delText>
        </w:r>
        <w:r w:rsidRPr="0074216D" w:rsidDel="00022465">
          <w:rPr>
            <w:rFonts w:ascii="Times New Roman" w:hAnsi="Times New Roman"/>
            <w:bCs/>
            <w:i/>
            <w:sz w:val="24"/>
            <w:szCs w:val="24"/>
            <w:lang w:val="en-IN"/>
          </w:rPr>
          <w:tab/>
        </w:r>
        <w:r w:rsidRPr="0074216D" w:rsidDel="00022465">
          <w:rPr>
            <w:rFonts w:ascii="Times New Roman" w:hAnsi="Times New Roman"/>
            <w:bCs/>
            <w:i/>
            <w:sz w:val="24"/>
            <w:szCs w:val="24"/>
            <w:u w:val="single"/>
            <w:lang w:val="en-IN"/>
          </w:rPr>
          <w:delText>Density Calculation Formula</w:delText>
        </w:r>
        <w:r w:rsidDel="00022465">
          <w:rPr>
            <w:rFonts w:ascii="Times New Roman" w:hAnsi="Times New Roman"/>
            <w:bCs/>
            <w:i/>
            <w:sz w:val="24"/>
            <w:szCs w:val="24"/>
            <w:u w:val="single"/>
            <w:lang w:val="en-IN"/>
          </w:rPr>
          <w:delText>.</w:delText>
        </w:r>
      </w:del>
    </w:p>
    <w:p w14:paraId="7B6C51EE" w14:textId="6632881B" w:rsidR="00A56F8F" w:rsidRPr="0074216D" w:rsidDel="00022465" w:rsidRDefault="00A56F8F">
      <w:pPr>
        <w:spacing w:after="160" w:line="259" w:lineRule="auto"/>
        <w:jc w:val="center"/>
        <w:rPr>
          <w:del w:id="1045" w:author="Lim, Vanessa Gunawan" w:date="2022-11-17T15:17:00Z"/>
          <w:rFonts w:ascii="Times New Roman" w:hAnsi="Times New Roman"/>
          <w:sz w:val="24"/>
          <w:szCs w:val="24"/>
          <w:lang w:val="en-IN"/>
        </w:rPr>
        <w:pPrChange w:id="1046" w:author="Lim, Vanessa Gunawan" w:date="2022-11-17T15:17:00Z">
          <w:pPr>
            <w:pStyle w:val="BodyText"/>
            <w:spacing w:before="120" w:after="120"/>
            <w:ind w:left="720"/>
            <w:jc w:val="both"/>
          </w:pPr>
        </w:pPrChange>
      </w:pPr>
      <w:del w:id="1047" w:author="Lim, Vanessa Gunawan" w:date="2022-11-17T15:17:00Z">
        <w:r w:rsidRPr="0074216D" w:rsidDel="00022465">
          <w:rPr>
            <w:rFonts w:ascii="Times New Roman" w:hAnsi="Times New Roman"/>
            <w:sz w:val="24"/>
            <w:szCs w:val="24"/>
            <w:lang w:val="en-IN"/>
          </w:rPr>
          <w:delText>The density of the LNG loaded which is used in the MMBtu calculation in 12.4 of this Annexure-B shall be calculated from the following formula derived from the revised Klosek-McKinley method:</w:delText>
        </w:r>
      </w:del>
    </w:p>
    <w:p w14:paraId="059001A3" w14:textId="30C0D916" w:rsidR="00A56F8F" w:rsidRPr="0074216D" w:rsidDel="00022465" w:rsidRDefault="00A56F8F">
      <w:pPr>
        <w:spacing w:after="160" w:line="259" w:lineRule="auto"/>
        <w:jc w:val="center"/>
        <w:rPr>
          <w:del w:id="1048" w:author="Lim, Vanessa Gunawan" w:date="2022-11-17T15:17:00Z"/>
          <w:rFonts w:ascii="Times New Roman" w:hAnsi="Times New Roman"/>
          <w:sz w:val="24"/>
          <w:szCs w:val="24"/>
          <w:lang w:val="en-IN"/>
        </w:rPr>
        <w:pPrChange w:id="1049" w:author="Lim, Vanessa Gunawan" w:date="2022-11-17T15:17:00Z">
          <w:pPr>
            <w:pStyle w:val="BodyText"/>
            <w:spacing w:before="120" w:after="120"/>
            <w:ind w:left="720"/>
            <w:jc w:val="both"/>
          </w:pPr>
        </w:pPrChange>
      </w:pPr>
      <w:del w:id="1050" w:author="Lim, Vanessa Gunawan" w:date="2022-11-17T15:17:00Z">
        <w:r w:rsidRPr="0074216D" w:rsidDel="00022465">
          <w:rPr>
            <w:rFonts w:ascii="Times New Roman" w:hAnsi="Times New Roman"/>
            <w:noProof/>
            <w:position w:val="-62"/>
            <w:sz w:val="24"/>
            <w:szCs w:val="24"/>
            <w:lang w:val="en-IN" w:eastAsia="en-IN"/>
          </w:rPr>
          <w:drawing>
            <wp:inline distT="0" distB="0" distL="0" distR="0" wp14:anchorId="6F5FDB4C" wp14:editId="4B6CEB8B">
              <wp:extent cx="2828290" cy="669925"/>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37014" name="Picture 21"/>
                      <pic:cNvPicPr>
                        <a:picLocks noChangeAspect="1" noChangeArrowheads="1"/>
                      </pic:cNvPicPr>
                    </pic:nvPicPr>
                    <pic:blipFill>
                      <a:blip r:embed="rId14" cstate="print"/>
                      <a:stretch>
                        <a:fillRect/>
                      </a:stretch>
                    </pic:blipFill>
                    <pic:spPr bwMode="auto">
                      <a:xfrm>
                        <a:off x="0" y="0"/>
                        <a:ext cx="2828290" cy="669925"/>
                      </a:xfrm>
                      <a:prstGeom prst="rect">
                        <a:avLst/>
                      </a:prstGeom>
                      <a:noFill/>
                      <a:ln w="9525">
                        <a:noFill/>
                        <a:miter lim="800000"/>
                        <a:headEnd/>
                        <a:tailEnd/>
                      </a:ln>
                    </pic:spPr>
                  </pic:pic>
                </a:graphicData>
              </a:graphic>
            </wp:inline>
          </w:drawing>
        </w:r>
      </w:del>
    </w:p>
    <w:p w14:paraId="009B8C88" w14:textId="789E7841" w:rsidR="00A56F8F" w:rsidRPr="0074216D" w:rsidDel="00022465" w:rsidRDefault="00A56F8F">
      <w:pPr>
        <w:spacing w:after="160" w:line="259" w:lineRule="auto"/>
        <w:jc w:val="center"/>
        <w:rPr>
          <w:del w:id="1051" w:author="Lim, Vanessa Gunawan" w:date="2022-11-17T15:17:00Z"/>
          <w:rFonts w:ascii="Times New Roman" w:hAnsi="Times New Roman"/>
          <w:sz w:val="24"/>
          <w:szCs w:val="24"/>
          <w:lang w:val="en-IN"/>
        </w:rPr>
        <w:pPrChange w:id="1052" w:author="Lim, Vanessa Gunawan" w:date="2022-11-17T15:17:00Z">
          <w:pPr>
            <w:pStyle w:val="BodyText"/>
            <w:spacing w:before="120" w:after="240"/>
            <w:ind w:left="720"/>
            <w:jc w:val="both"/>
          </w:pPr>
        </w:pPrChange>
      </w:pPr>
      <w:del w:id="1053" w:author="Lim, Vanessa Gunawan" w:date="2022-11-17T15:17:00Z">
        <w:r w:rsidRPr="0074216D" w:rsidDel="00022465">
          <w:rPr>
            <w:rFonts w:ascii="Times New Roman" w:hAnsi="Times New Roman"/>
            <w:sz w:val="24"/>
            <w:szCs w:val="24"/>
            <w:lang w:val="en-IN"/>
          </w:rPr>
          <w:delText>In the application of the above formula, no intermediate rounding shall be made if the accuracy of "d" is thereby affected.</w:delText>
        </w:r>
      </w:del>
    </w:p>
    <w:p w14:paraId="6A6AE75D" w14:textId="46ABC17A" w:rsidR="00A56F8F" w:rsidRPr="0074216D" w:rsidDel="00022465" w:rsidRDefault="00A56F8F">
      <w:pPr>
        <w:spacing w:after="160" w:line="259" w:lineRule="auto"/>
        <w:jc w:val="center"/>
        <w:rPr>
          <w:del w:id="1054" w:author="Lim, Vanessa Gunawan" w:date="2022-11-17T15:17:00Z"/>
          <w:rFonts w:ascii="Times New Roman" w:hAnsi="Times New Roman"/>
          <w:bCs/>
          <w:i/>
          <w:sz w:val="24"/>
          <w:szCs w:val="24"/>
          <w:lang w:val="en-IN"/>
        </w:rPr>
        <w:pPrChange w:id="1055" w:author="Lim, Vanessa Gunawan" w:date="2022-11-17T15:17:00Z">
          <w:pPr>
            <w:pStyle w:val="BodyText"/>
            <w:spacing w:before="120" w:after="120"/>
            <w:jc w:val="both"/>
          </w:pPr>
        </w:pPrChange>
      </w:pPr>
      <w:del w:id="1056" w:author="Lim, Vanessa Gunawan" w:date="2022-11-17T15:17:00Z">
        <w:r w:rsidRPr="0074216D" w:rsidDel="00022465">
          <w:rPr>
            <w:rFonts w:ascii="Times New Roman" w:hAnsi="Times New Roman"/>
            <w:bCs/>
            <w:i/>
            <w:sz w:val="24"/>
            <w:szCs w:val="24"/>
            <w:lang w:val="en-IN"/>
          </w:rPr>
          <w:delText xml:space="preserve">12.2 </w:delText>
        </w:r>
        <w:r w:rsidRPr="0074216D" w:rsidDel="00022465">
          <w:rPr>
            <w:rFonts w:ascii="Times New Roman" w:hAnsi="Times New Roman"/>
            <w:bCs/>
            <w:i/>
            <w:sz w:val="24"/>
            <w:szCs w:val="24"/>
            <w:lang w:val="en-IN"/>
          </w:rPr>
          <w:tab/>
        </w:r>
        <w:r w:rsidRPr="0074216D" w:rsidDel="00022465">
          <w:rPr>
            <w:rFonts w:ascii="Times New Roman" w:hAnsi="Times New Roman"/>
            <w:bCs/>
            <w:i/>
            <w:sz w:val="24"/>
            <w:szCs w:val="24"/>
            <w:u w:val="single"/>
            <w:lang w:val="en-IN"/>
          </w:rPr>
          <w:delText>Calculation of Volume Delivered</w:delText>
        </w:r>
        <w:r w:rsidDel="00022465">
          <w:rPr>
            <w:rFonts w:ascii="Times New Roman" w:hAnsi="Times New Roman"/>
            <w:bCs/>
            <w:i/>
            <w:sz w:val="24"/>
            <w:szCs w:val="24"/>
            <w:u w:val="single"/>
            <w:lang w:val="en-IN"/>
          </w:rPr>
          <w:delText>.</w:delText>
        </w:r>
      </w:del>
    </w:p>
    <w:p w14:paraId="223AD033" w14:textId="1F65C8B8" w:rsidR="00A56F8F" w:rsidRPr="0074216D" w:rsidDel="00022465" w:rsidRDefault="00A56F8F">
      <w:pPr>
        <w:spacing w:after="160" w:line="259" w:lineRule="auto"/>
        <w:jc w:val="center"/>
        <w:rPr>
          <w:del w:id="1057" w:author="Lim, Vanessa Gunawan" w:date="2022-11-17T15:17:00Z"/>
          <w:rFonts w:ascii="Times New Roman" w:hAnsi="Times New Roman"/>
          <w:sz w:val="24"/>
          <w:szCs w:val="24"/>
          <w:lang w:val="en-IN"/>
        </w:rPr>
        <w:pPrChange w:id="1058" w:author="Lim, Vanessa Gunawan" w:date="2022-11-17T15:17:00Z">
          <w:pPr>
            <w:pStyle w:val="BodyText"/>
            <w:spacing w:before="120" w:after="240"/>
            <w:ind w:left="720"/>
            <w:jc w:val="both"/>
          </w:pPr>
        </w:pPrChange>
      </w:pPr>
      <w:del w:id="1059" w:author="Lim, Vanessa Gunawan" w:date="2022-11-17T15:17:00Z">
        <w:r w:rsidRPr="0074216D" w:rsidDel="00022465">
          <w:rPr>
            <w:rFonts w:ascii="Times New Roman" w:hAnsi="Times New Roman"/>
            <w:sz w:val="24"/>
            <w:szCs w:val="24"/>
            <w:lang w:val="en-IN"/>
          </w:rPr>
          <w:delText>The volume, in cubic meters, of each LNG cargo loaded shall be calculated by using the following formula:</w:delText>
        </w:r>
        <w:r w:rsidRPr="0074216D" w:rsidDel="00022465">
          <w:rPr>
            <w:noProof/>
            <w:lang w:val="en-IN" w:eastAsia="en-IN"/>
          </w:rPr>
          <mc:AlternateContent>
            <mc:Choice Requires="wpc">
              <w:drawing>
                <wp:anchor distT="0" distB="0" distL="114300" distR="114300" simplePos="0" relativeHeight="251659264" behindDoc="0" locked="0" layoutInCell="1" allowOverlap="0" wp14:anchorId="2C9513EE" wp14:editId="6E2A6288">
                  <wp:simplePos x="0" y="0"/>
                  <wp:positionH relativeFrom="character">
                    <wp:posOffset>145415</wp:posOffset>
                  </wp:positionH>
                  <wp:positionV relativeFrom="paragraph">
                    <wp:posOffset>173990</wp:posOffset>
                  </wp:positionV>
                  <wp:extent cx="1112520" cy="465455"/>
                  <wp:effectExtent l="0" t="0" r="11430" b="0"/>
                  <wp:wrapNone/>
                  <wp:docPr id="17" name="Canvas 9"/>
                  <wp:cNvGraphicFramePr/>
                  <a:graphic xmlns:a="http://schemas.openxmlformats.org/drawingml/2006/main">
                    <a:graphicData uri="http://schemas.microsoft.com/office/word/2010/wordprocessingCanvas">
                      <wpc:wpc>
                        <wpc:bg>
                          <a:noFill/>
                        </wpc:bg>
                        <wpc:whole/>
                        <wps:wsp>
                          <wps:cNvPr id="5" name="Rectangle 11"/>
                          <wps:cNvSpPr>
                            <a:spLocks noChangeArrowheads="1"/>
                          </wps:cNvSpPr>
                          <wps:spPr bwMode="auto">
                            <a:xfrm>
                              <a:off x="603211" y="8301"/>
                              <a:ext cx="15113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B751A" w14:textId="77777777" w:rsidR="00CE3A8B" w:rsidRDefault="00CE3A8B" w:rsidP="00A56F8F">
                                <w:r>
                                  <w:rPr>
                                    <w:i/>
                                    <w:iCs/>
                                    <w:color w:val="000000"/>
                                  </w:rPr>
                                  <w:t>Vh</w:t>
                                </w:r>
                              </w:p>
                            </w:txbxContent>
                          </wps:txbx>
                          <wps:bodyPr rot="0" vert="horz" wrap="none" lIns="0" tIns="0" rIns="0" bIns="0" anchor="t" anchorCtr="0" upright="1">
                            <a:spAutoFit/>
                          </wps:bodyPr>
                        </wps:wsp>
                        <wps:wsp>
                          <wps:cNvPr id="7" name="Rectangle 13"/>
                          <wps:cNvSpPr>
                            <a:spLocks noChangeArrowheads="1"/>
                          </wps:cNvSpPr>
                          <wps:spPr bwMode="auto">
                            <a:xfrm>
                              <a:off x="5700" y="8301"/>
                              <a:ext cx="7937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859AF" w14:textId="77777777" w:rsidR="00CE3A8B" w:rsidRDefault="00CE3A8B" w:rsidP="00A56F8F">
                                <w:r>
                                  <w:rPr>
                                    <w:i/>
                                    <w:iCs/>
                                    <w:color w:val="000000"/>
                                  </w:rPr>
                                  <w:t>V</w:t>
                                </w:r>
                              </w:p>
                            </w:txbxContent>
                          </wps:txbx>
                          <wps:bodyPr rot="0" vert="horz" wrap="none" lIns="0" tIns="0" rIns="0" bIns="0" anchor="t" anchorCtr="0" upright="1">
                            <a:spAutoFit/>
                          </wps:bodyPr>
                        </wps:wsp>
                        <wps:wsp>
                          <wps:cNvPr id="8" name="Rectangle 14"/>
                          <wps:cNvSpPr>
                            <a:spLocks noChangeArrowheads="1"/>
                          </wps:cNvSpPr>
                          <wps:spPr bwMode="auto">
                            <a:xfrm>
                              <a:off x="498409" y="0"/>
                              <a:ext cx="7683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57659" w14:textId="77777777" w:rsidR="00CE3A8B" w:rsidRDefault="00CE3A8B" w:rsidP="00A56F8F">
                                <w:r>
                                  <w:rPr>
                                    <w:rFonts w:ascii="Symbol" w:hAnsi="Symbol" w:cs="Symbol"/>
                                    <w:color w:val="000000"/>
                                  </w:rPr>
                                  <w:sym w:font="Symbol" w:char="F02D"/>
                                </w:r>
                              </w:p>
                            </w:txbxContent>
                          </wps:txbx>
                          <wps:bodyPr rot="0" vert="horz" wrap="none" lIns="0" tIns="0" rIns="0" bIns="0" anchor="t" anchorCtr="0" upright="1">
                            <a:spAutoFit/>
                          </wps:bodyPr>
                        </wps:wsp>
                        <wps:wsp>
                          <wps:cNvPr id="6" name="Rectangle 12"/>
                          <wps:cNvSpPr>
                            <a:spLocks noChangeArrowheads="1"/>
                          </wps:cNvSpPr>
                          <wps:spPr bwMode="auto">
                            <a:xfrm>
                              <a:off x="283205" y="8301"/>
                              <a:ext cx="8293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A2421" w14:textId="77777777" w:rsidR="00CE3A8B" w:rsidRDefault="00CE3A8B" w:rsidP="00A56F8F">
                                <w:r>
                                  <w:rPr>
                                    <w:i/>
                                    <w:iCs/>
                                    <w:color w:val="000000"/>
                                  </w:rPr>
                                  <w:t>Vb</w:t>
                                </w:r>
                              </w:p>
                            </w:txbxContent>
                          </wps:txbx>
                          <wps:bodyPr rot="0" vert="horz" wrap="square" lIns="0" tIns="0" rIns="0" bIns="0" anchor="t" anchorCtr="0" upright="1">
                            <a:spAutoFit/>
                          </wps:bodyPr>
                        </wps:wsp>
                        <wps:wsp>
                          <wps:cNvPr id="9" name="Rectangle 15"/>
                          <wps:cNvSpPr>
                            <a:spLocks noChangeArrowheads="1"/>
                          </wps:cNvSpPr>
                          <wps:spPr bwMode="auto">
                            <a:xfrm>
                              <a:off x="169503" y="0"/>
                              <a:ext cx="7683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8B9C3" w14:textId="77777777" w:rsidR="00CE3A8B" w:rsidRDefault="00CE3A8B" w:rsidP="00A56F8F">
                                <w:r>
                                  <w:rPr>
                                    <w:rFonts w:ascii="Symbol" w:hAnsi="Symbol" w:cs="Symbol"/>
                                    <w:color w:val="000000"/>
                                  </w:rPr>
                                  <w:sym w:font="Symbol" w:char="F03D"/>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C9513EE" id="Canvas 9" o:spid="_x0000_s1026" editas="canvas" style="position:absolute;margin-left:11.45pt;margin-top:13.7pt;width:87.6pt;height:36.65pt;z-index:251659264;mso-position-horizontal-relative:char" coordsize="11125,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125;height:4654;visibility:visible;mso-wrap-style:square">
                    <v:fill o:detectmouseclick="t"/>
                    <v:path o:connecttype="none"/>
                  </v:shape>
                  <v:rect id="Rectangle 11" o:spid="_x0000_s1028" style="position:absolute;left:6032;top:83;width:1511;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501B751A" w14:textId="77777777" w:rsidR="00CE3A8B" w:rsidRDefault="00CE3A8B" w:rsidP="00A56F8F">
                          <w:r>
                            <w:rPr>
                              <w:i/>
                              <w:iCs/>
                              <w:color w:val="000000"/>
                            </w:rPr>
                            <w:t>Vh</w:t>
                          </w:r>
                        </w:p>
                      </w:txbxContent>
                    </v:textbox>
                  </v:rect>
                  <v:rect id="Rectangle 13" o:spid="_x0000_s1029" style="position:absolute;left:57;top:83;width:793;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486859AF" w14:textId="77777777" w:rsidR="00CE3A8B" w:rsidRDefault="00CE3A8B" w:rsidP="00A56F8F">
                          <w:r>
                            <w:rPr>
                              <w:i/>
                              <w:iCs/>
                              <w:color w:val="000000"/>
                            </w:rPr>
                            <w:t>V</w:t>
                          </w:r>
                        </w:p>
                      </w:txbxContent>
                    </v:textbox>
                  </v:rect>
                  <v:rect id="Rectangle 14" o:spid="_x0000_s1030" style="position:absolute;left:4984;width:76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66457659" w14:textId="77777777" w:rsidR="00CE3A8B" w:rsidRDefault="00CE3A8B" w:rsidP="00A56F8F">
                          <w:r>
                            <w:rPr>
                              <w:rFonts w:ascii="Symbol" w:hAnsi="Symbol" w:cs="Symbol"/>
                              <w:color w:val="000000"/>
                            </w:rPr>
                            <w:sym w:font="Symbol" w:char="F02D"/>
                          </w:r>
                        </w:p>
                      </w:txbxContent>
                    </v:textbox>
                  </v:rect>
                  <v:rect id="Rectangle 12" o:spid="_x0000_s1031" style="position:absolute;left:2832;top:83;width:8293;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" filled="f" stroked="f">
                    <v:textbox style="mso-fit-shape-to-text:t" inset="0,0,0,0">
                      <w:txbxContent>
                        <w:p w14:paraId="11DA2421" w14:textId="77777777" w:rsidR="00CE3A8B" w:rsidRDefault="00CE3A8B" w:rsidP="00A56F8F">
                          <w:r>
                            <w:rPr>
                              <w:i/>
                              <w:iCs/>
                              <w:color w:val="000000"/>
                            </w:rPr>
                            <w:t>Vb</w:t>
                          </w:r>
                        </w:p>
                      </w:txbxContent>
                    </v:textbox>
                  </v:rect>
                  <v:rect id="Rectangle 15" o:spid="_x0000_s1032" style="position:absolute;left:1695;width:76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78A8B9C3" w14:textId="77777777" w:rsidR="00CE3A8B" w:rsidRDefault="00CE3A8B" w:rsidP="00A56F8F">
                          <w:r>
                            <w:rPr>
                              <w:rFonts w:ascii="Symbol" w:hAnsi="Symbol" w:cs="Symbol"/>
                              <w:color w:val="000000"/>
                            </w:rPr>
                            <w:sym w:font="Symbol" w:char="F03D"/>
                          </w:r>
                        </w:p>
                      </w:txbxContent>
                    </v:textbox>
                  </v:rect>
                </v:group>
              </w:pict>
            </mc:Fallback>
          </mc:AlternateContent>
        </w:r>
      </w:del>
    </w:p>
    <w:p w14:paraId="45520BAB" w14:textId="6976FC96" w:rsidR="00A56F8F" w:rsidRPr="0074216D" w:rsidDel="00022465" w:rsidRDefault="00A56F8F">
      <w:pPr>
        <w:spacing w:after="160" w:line="259" w:lineRule="auto"/>
        <w:jc w:val="center"/>
        <w:rPr>
          <w:del w:id="1060" w:author="Lim, Vanessa Gunawan" w:date="2022-11-17T15:17:00Z"/>
          <w:rFonts w:ascii="Times New Roman" w:hAnsi="Times New Roman"/>
          <w:bCs/>
          <w:i/>
          <w:sz w:val="24"/>
          <w:szCs w:val="24"/>
          <w:lang w:val="en-IN"/>
        </w:rPr>
        <w:pPrChange w:id="1061" w:author="Lim, Vanessa Gunawan" w:date="2022-11-17T15:17:00Z">
          <w:pPr>
            <w:pStyle w:val="BodyText"/>
            <w:spacing w:before="120" w:after="120"/>
            <w:jc w:val="both"/>
          </w:pPr>
        </w:pPrChange>
      </w:pPr>
      <w:del w:id="1062" w:author="Lim, Vanessa Gunawan" w:date="2022-11-17T15:17:00Z">
        <w:r w:rsidRPr="0074216D" w:rsidDel="00022465">
          <w:rPr>
            <w:rFonts w:ascii="Times New Roman" w:hAnsi="Times New Roman"/>
            <w:bCs/>
            <w:i/>
            <w:sz w:val="24"/>
            <w:szCs w:val="24"/>
            <w:lang w:val="en-IN"/>
          </w:rPr>
          <w:delText xml:space="preserve">12.3 </w:delText>
        </w:r>
        <w:r w:rsidRPr="0074216D" w:rsidDel="00022465">
          <w:rPr>
            <w:rFonts w:ascii="Times New Roman" w:hAnsi="Times New Roman"/>
            <w:bCs/>
            <w:i/>
            <w:sz w:val="24"/>
            <w:szCs w:val="24"/>
            <w:lang w:val="en-IN"/>
          </w:rPr>
          <w:tab/>
        </w:r>
        <w:r w:rsidRPr="0074216D" w:rsidDel="00022465">
          <w:rPr>
            <w:rFonts w:ascii="Times New Roman" w:hAnsi="Times New Roman"/>
            <w:bCs/>
            <w:i/>
            <w:sz w:val="24"/>
            <w:szCs w:val="24"/>
            <w:u w:val="single"/>
            <w:lang w:val="en-IN"/>
          </w:rPr>
          <w:delText>Calculation of Gross Heating Value (Mass Based)</w:delText>
        </w:r>
        <w:r w:rsidDel="00022465">
          <w:rPr>
            <w:rFonts w:ascii="Times New Roman" w:hAnsi="Times New Roman"/>
            <w:bCs/>
            <w:i/>
            <w:sz w:val="24"/>
            <w:szCs w:val="24"/>
            <w:u w:val="single"/>
            <w:lang w:val="en-IN"/>
          </w:rPr>
          <w:delText>.</w:delText>
        </w:r>
      </w:del>
    </w:p>
    <w:p w14:paraId="77968279" w14:textId="62405322" w:rsidR="00A56F8F" w:rsidRPr="0074216D" w:rsidDel="00022465" w:rsidRDefault="00A56F8F">
      <w:pPr>
        <w:spacing w:after="160" w:line="259" w:lineRule="auto"/>
        <w:jc w:val="center"/>
        <w:rPr>
          <w:del w:id="1063" w:author="Lim, Vanessa Gunawan" w:date="2022-11-17T15:17:00Z"/>
          <w:rFonts w:ascii="Times New Roman" w:hAnsi="Times New Roman"/>
          <w:i/>
          <w:sz w:val="24"/>
          <w:szCs w:val="24"/>
          <w:lang w:val="en-IN"/>
        </w:rPr>
        <w:pPrChange w:id="1064" w:author="Lim, Vanessa Gunawan" w:date="2022-11-17T15:17:00Z">
          <w:pPr>
            <w:pStyle w:val="BodyText"/>
            <w:spacing w:before="120" w:after="120"/>
            <w:ind w:left="720"/>
            <w:jc w:val="both"/>
          </w:pPr>
        </w:pPrChange>
      </w:pPr>
      <w:del w:id="1065" w:author="Lim, Vanessa Gunawan" w:date="2022-11-17T15:17:00Z">
        <w:r w:rsidRPr="0074216D" w:rsidDel="00022465">
          <w:rPr>
            <w:rFonts w:ascii="Times New Roman" w:hAnsi="Times New Roman"/>
            <w:i/>
            <w:sz w:val="24"/>
            <w:szCs w:val="24"/>
            <w:lang w:val="en-IN"/>
          </w:rPr>
          <w:delText>The gross heating value (mass based), in MJ/kg, of each LNG cargo loaded shall be calculated by using the following formula:</w:delText>
        </w:r>
      </w:del>
    </w:p>
    <w:p w14:paraId="6418569D" w14:textId="6D2BB2CD" w:rsidR="00A56F8F" w:rsidRPr="0074216D" w:rsidDel="00022465" w:rsidRDefault="00A56F8F">
      <w:pPr>
        <w:spacing w:after="160" w:line="259" w:lineRule="auto"/>
        <w:jc w:val="center"/>
        <w:rPr>
          <w:del w:id="1066" w:author="Lim, Vanessa Gunawan" w:date="2022-11-17T15:17:00Z"/>
          <w:rFonts w:ascii="Times New Roman" w:hAnsi="Times New Roman"/>
          <w:i/>
          <w:sz w:val="24"/>
          <w:szCs w:val="24"/>
          <w:lang w:val="en-IN"/>
        </w:rPr>
        <w:pPrChange w:id="1067" w:author="Lim, Vanessa Gunawan" w:date="2022-11-17T15:17:00Z">
          <w:pPr>
            <w:pStyle w:val="BodyText"/>
            <w:spacing w:before="120" w:after="240"/>
            <w:ind w:left="720"/>
            <w:jc w:val="both"/>
          </w:pPr>
        </w:pPrChange>
      </w:pPr>
      <w:del w:id="1068" w:author="Lim, Vanessa Gunawan" w:date="2022-11-17T15:17:00Z">
        <w:r w:rsidRPr="0074216D" w:rsidDel="00022465">
          <w:rPr>
            <w:rFonts w:ascii="Times New Roman" w:hAnsi="Times New Roman"/>
            <w:i/>
            <w:noProof/>
            <w:position w:val="-32"/>
            <w:sz w:val="24"/>
            <w:szCs w:val="24"/>
            <w:lang w:val="en-IN" w:eastAsia="en-IN"/>
          </w:rPr>
          <w:drawing>
            <wp:inline distT="0" distB="0" distL="0" distR="0" wp14:anchorId="6B12E9C6" wp14:editId="4F9F4033">
              <wp:extent cx="1488440" cy="478155"/>
              <wp:effectExtent l="19050" t="0" r="0"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59258" name="Picture 22"/>
                      <pic:cNvPicPr>
                        <a:picLocks noChangeAspect="1" noChangeArrowheads="1"/>
                      </pic:cNvPicPr>
                    </pic:nvPicPr>
                    <pic:blipFill>
                      <a:blip r:embed="rId15" cstate="print"/>
                      <a:stretch>
                        <a:fillRect/>
                      </a:stretch>
                    </pic:blipFill>
                    <pic:spPr bwMode="auto">
                      <a:xfrm>
                        <a:off x="0" y="0"/>
                        <a:ext cx="1488440" cy="478155"/>
                      </a:xfrm>
                      <a:prstGeom prst="rect">
                        <a:avLst/>
                      </a:prstGeom>
                      <a:noFill/>
                      <a:ln w="9525">
                        <a:noFill/>
                        <a:miter lim="800000"/>
                        <a:headEnd/>
                        <a:tailEnd/>
                      </a:ln>
                    </pic:spPr>
                  </pic:pic>
                </a:graphicData>
              </a:graphic>
            </wp:inline>
          </w:drawing>
        </w:r>
      </w:del>
    </w:p>
    <w:p w14:paraId="14BFAC37" w14:textId="4C7AE1EB" w:rsidR="00A56F8F" w:rsidRPr="0074216D" w:rsidDel="00022465" w:rsidRDefault="00A56F8F">
      <w:pPr>
        <w:spacing w:after="160" w:line="259" w:lineRule="auto"/>
        <w:jc w:val="center"/>
        <w:rPr>
          <w:del w:id="1069" w:author="Lim, Vanessa Gunawan" w:date="2022-11-17T15:17:00Z"/>
          <w:rFonts w:ascii="Times New Roman" w:hAnsi="Times New Roman"/>
          <w:bCs/>
          <w:i/>
          <w:sz w:val="24"/>
          <w:szCs w:val="24"/>
          <w:lang w:val="en-IN"/>
        </w:rPr>
        <w:pPrChange w:id="1070" w:author="Lim, Vanessa Gunawan" w:date="2022-11-17T15:17:00Z">
          <w:pPr>
            <w:pStyle w:val="BodyText"/>
            <w:spacing w:before="120" w:after="120"/>
            <w:jc w:val="both"/>
          </w:pPr>
        </w:pPrChange>
      </w:pPr>
      <w:del w:id="1071" w:author="Lim, Vanessa Gunawan" w:date="2022-11-17T15:17:00Z">
        <w:r w:rsidRPr="0074216D" w:rsidDel="00022465">
          <w:rPr>
            <w:rFonts w:ascii="Times New Roman" w:hAnsi="Times New Roman"/>
            <w:bCs/>
            <w:i/>
            <w:sz w:val="24"/>
            <w:szCs w:val="24"/>
            <w:lang w:val="en-IN"/>
          </w:rPr>
          <w:delText>12.4</w:delText>
        </w:r>
        <w:r w:rsidRPr="0074216D" w:rsidDel="00022465">
          <w:rPr>
            <w:rFonts w:ascii="Times New Roman" w:hAnsi="Times New Roman"/>
            <w:bCs/>
            <w:i/>
            <w:sz w:val="24"/>
            <w:szCs w:val="24"/>
            <w:lang w:val="en-IN"/>
          </w:rPr>
          <w:tab/>
        </w:r>
        <w:r w:rsidRPr="0074216D" w:rsidDel="00022465">
          <w:rPr>
            <w:rFonts w:ascii="Times New Roman" w:hAnsi="Times New Roman"/>
            <w:bCs/>
            <w:i/>
            <w:sz w:val="24"/>
            <w:szCs w:val="24"/>
            <w:u w:val="single"/>
            <w:lang w:val="en-IN"/>
          </w:rPr>
          <w:delText>MMBtu Calculation of the Quantity of LNG Loaded</w:delText>
        </w:r>
        <w:r w:rsidDel="00022465">
          <w:rPr>
            <w:rFonts w:ascii="Times New Roman" w:hAnsi="Times New Roman"/>
            <w:bCs/>
            <w:i/>
            <w:sz w:val="24"/>
            <w:szCs w:val="24"/>
            <w:u w:val="single"/>
            <w:lang w:val="en-IN"/>
          </w:rPr>
          <w:delText>.</w:delText>
        </w:r>
      </w:del>
    </w:p>
    <w:p w14:paraId="183E7208" w14:textId="1153CB1B" w:rsidR="00A56F8F" w:rsidRPr="0074216D" w:rsidDel="00022465" w:rsidRDefault="00A56F8F">
      <w:pPr>
        <w:spacing w:after="160" w:line="259" w:lineRule="auto"/>
        <w:jc w:val="center"/>
        <w:rPr>
          <w:del w:id="1072" w:author="Lim, Vanessa Gunawan" w:date="2022-11-17T15:17:00Z"/>
          <w:rFonts w:ascii="Times New Roman" w:hAnsi="Times New Roman"/>
          <w:i/>
          <w:sz w:val="24"/>
          <w:szCs w:val="24"/>
          <w:lang w:val="en-IN"/>
        </w:rPr>
        <w:pPrChange w:id="1073" w:author="Lim, Vanessa Gunawan" w:date="2022-11-17T15:17:00Z">
          <w:pPr>
            <w:pStyle w:val="BodyText"/>
            <w:spacing w:before="120" w:after="120"/>
            <w:ind w:left="720"/>
            <w:jc w:val="both"/>
          </w:pPr>
        </w:pPrChange>
      </w:pPr>
      <w:del w:id="1074" w:author="Lim, Vanessa Gunawan" w:date="2022-11-17T15:17:00Z">
        <w:r w:rsidRPr="0074216D" w:rsidDel="00022465">
          <w:rPr>
            <w:rFonts w:ascii="Times New Roman" w:hAnsi="Times New Roman"/>
            <w:i/>
            <w:sz w:val="24"/>
            <w:szCs w:val="24"/>
            <w:lang w:val="en-IN"/>
          </w:rPr>
          <w:delText>The number of MMBtu contained in the LNG loaded shall be calculated using the following formula:</w:delText>
        </w:r>
      </w:del>
    </w:p>
    <w:p w14:paraId="2EA94B4A" w14:textId="4B735D41" w:rsidR="00A56F8F" w:rsidRPr="0074216D" w:rsidDel="00022465" w:rsidRDefault="00A56F8F">
      <w:pPr>
        <w:spacing w:after="160" w:line="259" w:lineRule="auto"/>
        <w:jc w:val="center"/>
        <w:rPr>
          <w:del w:id="1075" w:author="Lim, Vanessa Gunawan" w:date="2022-11-17T15:17:00Z"/>
          <w:rFonts w:ascii="Times New Roman" w:hAnsi="Times New Roman"/>
          <w:i/>
          <w:sz w:val="24"/>
          <w:szCs w:val="24"/>
          <w:lang w:val="en-IN"/>
        </w:rPr>
        <w:pPrChange w:id="1076" w:author="Lim, Vanessa Gunawan" w:date="2022-11-17T15:17:00Z">
          <w:pPr>
            <w:pStyle w:val="BodyText"/>
            <w:spacing w:before="120" w:after="120"/>
            <w:ind w:left="720"/>
            <w:jc w:val="both"/>
          </w:pPr>
        </w:pPrChange>
      </w:pPr>
      <w:del w:id="1077" w:author="Lim, Vanessa Gunawan" w:date="2022-11-17T15:17:00Z">
        <w:r w:rsidRPr="0074216D" w:rsidDel="00022465">
          <w:rPr>
            <w:rFonts w:ascii="Times New Roman" w:hAnsi="Times New Roman"/>
            <w:i/>
            <w:noProof/>
            <w:position w:val="-34"/>
            <w:sz w:val="24"/>
            <w:szCs w:val="24"/>
            <w:lang w:val="en-IN" w:eastAsia="en-IN"/>
          </w:rPr>
          <w:drawing>
            <wp:inline distT="0" distB="0" distL="0" distR="0" wp14:anchorId="2B6EB454" wp14:editId="5108BF26">
              <wp:extent cx="4699635" cy="510540"/>
              <wp:effectExtent l="0" t="0" r="0" b="0"/>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67077" name="Picture 23"/>
                      <pic:cNvPicPr>
                        <a:picLocks noChangeAspect="1" noChangeArrowheads="1"/>
                      </pic:cNvPicPr>
                    </pic:nvPicPr>
                    <pic:blipFill>
                      <a:blip r:embed="rId16" cstate="print"/>
                      <a:stretch>
                        <a:fillRect/>
                      </a:stretch>
                    </pic:blipFill>
                    <pic:spPr bwMode="auto">
                      <a:xfrm>
                        <a:off x="0" y="0"/>
                        <a:ext cx="4699635" cy="510540"/>
                      </a:xfrm>
                      <a:prstGeom prst="rect">
                        <a:avLst/>
                      </a:prstGeom>
                      <a:noFill/>
                      <a:ln w="9525">
                        <a:noFill/>
                        <a:miter lim="800000"/>
                        <a:headEnd/>
                        <a:tailEnd/>
                      </a:ln>
                    </pic:spPr>
                  </pic:pic>
                </a:graphicData>
              </a:graphic>
            </wp:inline>
          </w:drawing>
        </w:r>
      </w:del>
    </w:p>
    <w:p w14:paraId="2FBA1A12" w14:textId="1C4A0DAA" w:rsidR="00A56F8F" w:rsidRPr="0074216D" w:rsidDel="00022465" w:rsidRDefault="00A56F8F">
      <w:pPr>
        <w:spacing w:after="160" w:line="259" w:lineRule="auto"/>
        <w:jc w:val="center"/>
        <w:rPr>
          <w:del w:id="1078" w:author="Lim, Vanessa Gunawan" w:date="2022-11-17T15:17:00Z"/>
          <w:rFonts w:ascii="Times New Roman" w:hAnsi="Times New Roman"/>
          <w:i/>
          <w:sz w:val="24"/>
          <w:szCs w:val="24"/>
          <w:lang w:val="en-IN"/>
        </w:rPr>
        <w:pPrChange w:id="1079" w:author="Lim, Vanessa Gunawan" w:date="2022-11-17T15:17:00Z">
          <w:pPr>
            <w:pStyle w:val="BodyText"/>
            <w:spacing w:before="120" w:after="120"/>
            <w:ind w:left="720"/>
            <w:jc w:val="both"/>
          </w:pPr>
        </w:pPrChange>
      </w:pPr>
      <w:del w:id="1080" w:author="Lim, Vanessa Gunawan" w:date="2022-11-17T15:17:00Z">
        <w:r w:rsidRPr="0074216D" w:rsidDel="00022465">
          <w:rPr>
            <w:rFonts w:ascii="Times New Roman" w:hAnsi="Times New Roman"/>
            <w:i/>
            <w:sz w:val="24"/>
            <w:szCs w:val="24"/>
            <w:lang w:val="en-IN"/>
          </w:rPr>
          <w:delText>The derivation of the conversion factor 1/1055.12 in the formula in this Paragraph for the conversion of MJ into MMBtu is obtained from GPA-2145:1994 and IP-251:1976 as follows:</w:delText>
        </w:r>
      </w:del>
    </w:p>
    <w:p w14:paraId="1186E342" w14:textId="48A6E741" w:rsidR="00A56F8F" w:rsidRPr="0074216D" w:rsidDel="00022465" w:rsidRDefault="00A56F8F">
      <w:pPr>
        <w:spacing w:after="160" w:line="259" w:lineRule="auto"/>
        <w:jc w:val="center"/>
        <w:rPr>
          <w:del w:id="1081" w:author="Lim, Vanessa Gunawan" w:date="2022-11-17T15:17:00Z"/>
          <w:rFonts w:ascii="Times New Roman" w:hAnsi="Times New Roman"/>
          <w:i/>
          <w:sz w:val="24"/>
          <w:szCs w:val="24"/>
          <w:lang w:val="en-IN"/>
        </w:rPr>
        <w:pPrChange w:id="1082" w:author="Lim, Vanessa Gunawan" w:date="2022-11-17T15:17:00Z">
          <w:pPr>
            <w:pStyle w:val="BodyText"/>
            <w:spacing w:before="120" w:after="120"/>
            <w:ind w:left="1440" w:hanging="720"/>
            <w:jc w:val="both"/>
          </w:pPr>
        </w:pPrChange>
      </w:pPr>
      <w:del w:id="1083" w:author="Lim, Vanessa Gunawan" w:date="2022-11-17T15:17:00Z">
        <w:r w:rsidRPr="0074216D" w:rsidDel="00022465">
          <w:rPr>
            <w:rFonts w:ascii="Times New Roman" w:hAnsi="Times New Roman"/>
            <w:i/>
            <w:sz w:val="24"/>
            <w:szCs w:val="24"/>
            <w:lang w:val="en-IN"/>
          </w:rPr>
          <w:delText>(a)</w:delText>
        </w:r>
        <w:r w:rsidRPr="0074216D" w:rsidDel="00022465">
          <w:rPr>
            <w:rFonts w:ascii="Times New Roman" w:hAnsi="Times New Roman"/>
            <w:i/>
            <w:sz w:val="24"/>
            <w:szCs w:val="24"/>
            <w:lang w:val="en-IN"/>
          </w:rPr>
          <w:tab/>
          <w:delText>q(T,P) means the gross heating value (measured at temperature T and pressure P), contained in a given quantity of gas;</w:delText>
        </w:r>
      </w:del>
    </w:p>
    <w:p w14:paraId="7EC90FB9" w14:textId="6A6D2123" w:rsidR="00A56F8F" w:rsidRPr="0074216D" w:rsidDel="00022465" w:rsidRDefault="00A56F8F">
      <w:pPr>
        <w:spacing w:after="160" w:line="259" w:lineRule="auto"/>
        <w:jc w:val="center"/>
        <w:rPr>
          <w:del w:id="1084" w:author="Lim, Vanessa Gunawan" w:date="2022-11-17T15:17:00Z"/>
          <w:rFonts w:ascii="Times New Roman" w:hAnsi="Times New Roman"/>
          <w:i/>
          <w:sz w:val="24"/>
          <w:szCs w:val="24"/>
          <w:lang w:val="en-IN"/>
        </w:rPr>
        <w:pPrChange w:id="1085" w:author="Lim, Vanessa Gunawan" w:date="2022-11-17T15:17:00Z">
          <w:pPr>
            <w:pStyle w:val="BodyText"/>
            <w:spacing w:before="120" w:after="120"/>
            <w:ind w:left="720"/>
            <w:jc w:val="both"/>
          </w:pPr>
        </w:pPrChange>
      </w:pPr>
      <w:del w:id="1086" w:author="Lim, Vanessa Gunawan" w:date="2022-11-17T15:17:00Z">
        <w:r w:rsidRPr="0074216D" w:rsidDel="00022465">
          <w:rPr>
            <w:rFonts w:ascii="Times New Roman" w:hAnsi="Times New Roman"/>
            <w:i/>
            <w:sz w:val="24"/>
            <w:szCs w:val="24"/>
            <w:lang w:val="en-IN"/>
          </w:rPr>
          <w:delText>(b)</w:delText>
        </w:r>
        <w:r w:rsidRPr="0074216D" w:rsidDel="00022465">
          <w:rPr>
            <w:rFonts w:ascii="Times New Roman" w:hAnsi="Times New Roman"/>
            <w:i/>
            <w:sz w:val="24"/>
            <w:szCs w:val="24"/>
            <w:lang w:val="en-IN"/>
          </w:rPr>
          <w:tab/>
        </w:r>
        <w:r w:rsidRPr="0074216D" w:rsidDel="00022465">
          <w:rPr>
            <w:rFonts w:ascii="Times New Roman" w:hAnsi="Times New Roman"/>
            <w:i/>
            <w:sz w:val="24"/>
            <w:szCs w:val="24"/>
            <w:lang w:val="en-IN"/>
          </w:rPr>
          <w:tab/>
          <w:delText>q(60°F, 14.696 psia) in MJ = 1/1.00006 x q(15°C, 1013.25 millibar) in MJ;</w:delText>
        </w:r>
      </w:del>
    </w:p>
    <w:p w14:paraId="026D279E" w14:textId="62F71BBC" w:rsidR="00A56F8F" w:rsidRPr="0074216D" w:rsidDel="00022465" w:rsidRDefault="00A56F8F">
      <w:pPr>
        <w:spacing w:after="160" w:line="259" w:lineRule="auto"/>
        <w:jc w:val="center"/>
        <w:rPr>
          <w:del w:id="1087" w:author="Lim, Vanessa Gunawan" w:date="2022-11-17T15:17:00Z"/>
          <w:rFonts w:ascii="Times New Roman" w:hAnsi="Times New Roman"/>
          <w:i/>
          <w:sz w:val="24"/>
          <w:szCs w:val="24"/>
          <w:lang w:val="en-IN"/>
        </w:rPr>
        <w:pPrChange w:id="1088" w:author="Lim, Vanessa Gunawan" w:date="2022-11-17T15:17:00Z">
          <w:pPr>
            <w:pStyle w:val="BodyText"/>
            <w:spacing w:before="120" w:after="120"/>
            <w:ind w:left="720"/>
            <w:jc w:val="both"/>
          </w:pPr>
        </w:pPrChange>
      </w:pPr>
      <w:del w:id="1089" w:author="Lim, Vanessa Gunawan" w:date="2022-11-17T15:17:00Z">
        <w:r w:rsidRPr="0074216D" w:rsidDel="00022465">
          <w:rPr>
            <w:rFonts w:ascii="Times New Roman" w:hAnsi="Times New Roman"/>
            <w:i/>
            <w:sz w:val="24"/>
            <w:szCs w:val="24"/>
            <w:lang w:val="en-IN"/>
          </w:rPr>
          <w:lastRenderedPageBreak/>
          <w:delText>(c)</w:delText>
        </w:r>
        <w:r w:rsidRPr="0074216D" w:rsidDel="00022465">
          <w:rPr>
            <w:rFonts w:ascii="Times New Roman" w:hAnsi="Times New Roman"/>
            <w:i/>
            <w:sz w:val="24"/>
            <w:szCs w:val="24"/>
            <w:lang w:val="en-IN"/>
          </w:rPr>
          <w:tab/>
        </w:r>
        <w:r w:rsidRPr="0074216D" w:rsidDel="00022465">
          <w:rPr>
            <w:rFonts w:ascii="Times New Roman" w:hAnsi="Times New Roman"/>
            <w:i/>
            <w:sz w:val="24"/>
            <w:szCs w:val="24"/>
            <w:lang w:val="en-IN"/>
          </w:rPr>
          <w:tab/>
          <w:delText>1 MMBtu corresponds to 1055.06 MJ;</w:delText>
        </w:r>
      </w:del>
    </w:p>
    <w:p w14:paraId="3095922B" w14:textId="3CD2687E" w:rsidR="00A56F8F" w:rsidRPr="0074216D" w:rsidDel="00022465" w:rsidRDefault="00A56F8F">
      <w:pPr>
        <w:spacing w:after="160" w:line="259" w:lineRule="auto"/>
        <w:jc w:val="center"/>
        <w:rPr>
          <w:del w:id="1090" w:author="Lim, Vanessa Gunawan" w:date="2022-11-17T15:17:00Z"/>
          <w:rFonts w:ascii="Times New Roman" w:hAnsi="Times New Roman"/>
          <w:i/>
          <w:sz w:val="24"/>
          <w:szCs w:val="24"/>
          <w:lang w:val="en-IN"/>
        </w:rPr>
        <w:pPrChange w:id="1091" w:author="Lim, Vanessa Gunawan" w:date="2022-11-17T15:17:00Z">
          <w:pPr>
            <w:pStyle w:val="BodyText"/>
            <w:spacing w:before="120" w:after="120"/>
            <w:ind w:left="720"/>
            <w:jc w:val="both"/>
          </w:pPr>
        </w:pPrChange>
      </w:pPr>
      <w:del w:id="1092" w:author="Lim, Vanessa Gunawan" w:date="2022-11-17T15:17:00Z">
        <w:r w:rsidRPr="0074216D" w:rsidDel="00022465">
          <w:rPr>
            <w:rFonts w:ascii="Times New Roman" w:hAnsi="Times New Roman"/>
            <w:i/>
            <w:sz w:val="24"/>
            <w:szCs w:val="24"/>
            <w:lang w:val="en-IN"/>
          </w:rPr>
          <w:delText>(d)</w:delText>
        </w:r>
        <w:r w:rsidRPr="0074216D" w:rsidDel="00022465">
          <w:rPr>
            <w:rFonts w:ascii="Times New Roman" w:hAnsi="Times New Roman"/>
            <w:i/>
            <w:sz w:val="24"/>
            <w:szCs w:val="24"/>
            <w:lang w:val="en-IN"/>
          </w:rPr>
          <w:tab/>
        </w:r>
        <w:r w:rsidRPr="0074216D" w:rsidDel="00022465">
          <w:rPr>
            <w:rFonts w:ascii="Times New Roman" w:hAnsi="Times New Roman"/>
            <w:i/>
            <w:sz w:val="24"/>
            <w:szCs w:val="24"/>
            <w:lang w:val="en-IN"/>
          </w:rPr>
          <w:tab/>
          <w:delText>q(60°F, 14.696 psia) in MMBtu = 1/1055.06 x q(60°F, 14.696 psia) in MJ; and</w:delText>
        </w:r>
      </w:del>
    </w:p>
    <w:p w14:paraId="7515572F" w14:textId="5AD6564D" w:rsidR="00A56F8F" w:rsidRPr="0074216D" w:rsidDel="00022465" w:rsidRDefault="00A56F8F">
      <w:pPr>
        <w:spacing w:after="160" w:line="259" w:lineRule="auto"/>
        <w:jc w:val="center"/>
        <w:rPr>
          <w:del w:id="1093" w:author="Lim, Vanessa Gunawan" w:date="2022-11-17T15:17:00Z"/>
          <w:rFonts w:ascii="Times New Roman" w:hAnsi="Times New Roman"/>
          <w:i/>
          <w:sz w:val="24"/>
          <w:szCs w:val="24"/>
          <w:lang w:val="en-IN"/>
        </w:rPr>
        <w:pPrChange w:id="1094" w:author="Lim, Vanessa Gunawan" w:date="2022-11-17T15:17:00Z">
          <w:pPr>
            <w:pStyle w:val="BodyText"/>
            <w:spacing w:before="120" w:after="120"/>
            <w:ind w:left="720"/>
            <w:jc w:val="both"/>
          </w:pPr>
        </w:pPrChange>
      </w:pPr>
      <w:del w:id="1095" w:author="Lim, Vanessa Gunawan" w:date="2022-11-17T15:17:00Z">
        <w:r w:rsidRPr="0074216D" w:rsidDel="00022465">
          <w:rPr>
            <w:rFonts w:ascii="Times New Roman" w:hAnsi="Times New Roman"/>
            <w:i/>
            <w:sz w:val="24"/>
            <w:szCs w:val="24"/>
            <w:lang w:val="en-IN"/>
          </w:rPr>
          <w:delText>(e)</w:delText>
        </w:r>
        <w:r w:rsidRPr="0074216D" w:rsidDel="00022465">
          <w:rPr>
            <w:rFonts w:ascii="Times New Roman" w:hAnsi="Times New Roman"/>
            <w:i/>
            <w:sz w:val="24"/>
            <w:szCs w:val="24"/>
            <w:lang w:val="en-IN"/>
          </w:rPr>
          <w:tab/>
        </w:r>
        <w:r w:rsidRPr="0074216D" w:rsidDel="00022465">
          <w:rPr>
            <w:rFonts w:ascii="Times New Roman" w:hAnsi="Times New Roman"/>
            <w:i/>
            <w:sz w:val="24"/>
            <w:szCs w:val="24"/>
            <w:lang w:val="en-IN"/>
          </w:rPr>
          <w:tab/>
          <w:delText>Combining (b) and (d) above yields:</w:delText>
        </w:r>
      </w:del>
    </w:p>
    <w:p w14:paraId="4EBE9591" w14:textId="4E335B32" w:rsidR="00A56F8F" w:rsidRPr="0074216D" w:rsidDel="00022465" w:rsidRDefault="00A56F8F">
      <w:pPr>
        <w:spacing w:after="160" w:line="259" w:lineRule="auto"/>
        <w:jc w:val="center"/>
        <w:rPr>
          <w:del w:id="1096" w:author="Lim, Vanessa Gunawan" w:date="2022-11-17T15:17:00Z"/>
          <w:rFonts w:ascii="Times New Roman" w:hAnsi="Times New Roman"/>
          <w:i/>
          <w:sz w:val="24"/>
          <w:szCs w:val="24"/>
          <w:lang w:val="en-IN"/>
        </w:rPr>
        <w:pPrChange w:id="1097" w:author="Lim, Vanessa Gunawan" w:date="2022-11-17T15:17:00Z">
          <w:pPr>
            <w:pStyle w:val="BodyText"/>
            <w:spacing w:before="120" w:after="120"/>
            <w:ind w:left="1080" w:firstLine="360"/>
            <w:jc w:val="both"/>
          </w:pPr>
        </w:pPrChange>
      </w:pPr>
      <w:del w:id="1098" w:author="Lim, Vanessa Gunawan" w:date="2022-11-17T15:17:00Z">
        <w:r w:rsidRPr="0074216D" w:rsidDel="00022465">
          <w:rPr>
            <w:rFonts w:ascii="Times New Roman" w:hAnsi="Times New Roman"/>
            <w:i/>
            <w:sz w:val="24"/>
            <w:szCs w:val="24"/>
            <w:lang w:val="en-IN"/>
          </w:rPr>
          <w:delText>q(60°F, 14.696 psia) in MMBtu = 1/1055.12 x q(15°C, 1013.25 millibar) in MJ.</w:delText>
        </w:r>
      </w:del>
    </w:p>
    <w:p w14:paraId="007CC04F" w14:textId="7852D5D9" w:rsidR="00A56F8F" w:rsidRPr="0074216D" w:rsidDel="00022465" w:rsidRDefault="00A56F8F">
      <w:pPr>
        <w:spacing w:after="160" w:line="259" w:lineRule="auto"/>
        <w:jc w:val="center"/>
        <w:rPr>
          <w:del w:id="1099" w:author="Lim, Vanessa Gunawan" w:date="2022-11-17T15:17:00Z"/>
          <w:rFonts w:ascii="Times New Roman" w:hAnsi="Times New Roman"/>
          <w:i/>
          <w:sz w:val="24"/>
          <w:szCs w:val="24"/>
          <w:lang w:val="en-IN"/>
        </w:rPr>
        <w:pPrChange w:id="1100" w:author="Lim, Vanessa Gunawan" w:date="2022-11-17T15:17:00Z">
          <w:pPr>
            <w:pStyle w:val="BodyText"/>
            <w:spacing w:before="120" w:after="120"/>
            <w:ind w:left="720"/>
            <w:jc w:val="both"/>
          </w:pPr>
        </w:pPrChange>
      </w:pPr>
      <w:del w:id="1101" w:author="Lim, Vanessa Gunawan" w:date="2022-11-17T15:17:00Z">
        <w:r w:rsidRPr="0074216D" w:rsidDel="00022465">
          <w:rPr>
            <w:rFonts w:ascii="Times New Roman" w:hAnsi="Times New Roman"/>
            <w:i/>
            <w:sz w:val="24"/>
            <w:szCs w:val="24"/>
            <w:lang w:val="en-IN"/>
          </w:rPr>
          <w:delText>Hence the number of MJ derived shall be divided by 1055.12 to obtain the number of MMBtu for invoicing purposes.</w:delText>
        </w:r>
      </w:del>
    </w:p>
    <w:p w14:paraId="4CEA4800" w14:textId="4632A95E" w:rsidR="00A56F8F" w:rsidRPr="0074216D" w:rsidDel="00022465" w:rsidRDefault="00A56F8F">
      <w:pPr>
        <w:spacing w:after="160" w:line="259" w:lineRule="auto"/>
        <w:jc w:val="center"/>
        <w:rPr>
          <w:del w:id="1102" w:author="Lim, Vanessa Gunawan" w:date="2022-11-17T15:17:00Z"/>
          <w:rFonts w:ascii="Times New Roman" w:hAnsi="Times New Roman"/>
          <w:i/>
          <w:sz w:val="24"/>
          <w:szCs w:val="24"/>
          <w:lang w:val="en-IN"/>
        </w:rPr>
        <w:pPrChange w:id="1103" w:author="Lim, Vanessa Gunawan" w:date="2022-11-17T15:17:00Z">
          <w:pPr>
            <w:pStyle w:val="BodyText"/>
            <w:spacing w:before="120" w:after="120"/>
            <w:ind w:left="720"/>
            <w:jc w:val="both"/>
          </w:pPr>
        </w:pPrChange>
      </w:pPr>
      <w:del w:id="1104" w:author="Lim, Vanessa Gunawan" w:date="2022-11-17T15:17:00Z">
        <w:r w:rsidRPr="0074216D" w:rsidDel="00022465">
          <w:rPr>
            <w:rFonts w:ascii="Times New Roman" w:hAnsi="Times New Roman"/>
            <w:i/>
            <w:sz w:val="24"/>
            <w:szCs w:val="24"/>
            <w:lang w:val="en-IN"/>
          </w:rPr>
          <w:delText>QBOG</w:delText>
        </w:r>
        <w:r w:rsidRPr="0074216D" w:rsidDel="00022465">
          <w:rPr>
            <w:rFonts w:ascii="Times New Roman" w:hAnsi="Times New Roman"/>
            <w:i/>
            <w:sz w:val="24"/>
            <w:szCs w:val="24"/>
            <w:lang w:val="en-IN"/>
          </w:rPr>
          <w:tab/>
          <w:delText>=  the quantity of boil off gas in MJ consumed by the LNG Ship during loading, calculated as follows:</w:delText>
        </w:r>
      </w:del>
    </w:p>
    <w:p w14:paraId="52D915C5" w14:textId="0CE1F807" w:rsidR="00A56F8F" w:rsidRPr="0074216D" w:rsidDel="00022465" w:rsidRDefault="00A56F8F">
      <w:pPr>
        <w:spacing w:after="160" w:line="259" w:lineRule="auto"/>
        <w:jc w:val="center"/>
        <w:rPr>
          <w:del w:id="1105" w:author="Lim, Vanessa Gunawan" w:date="2022-11-17T15:17:00Z"/>
          <w:rFonts w:ascii="Times New Roman" w:hAnsi="Times New Roman"/>
          <w:i/>
          <w:sz w:val="24"/>
          <w:szCs w:val="24"/>
          <w:lang w:val="en-IN"/>
        </w:rPr>
        <w:pPrChange w:id="1106" w:author="Lim, Vanessa Gunawan" w:date="2022-11-17T15:17:00Z">
          <w:pPr>
            <w:pStyle w:val="BodyText"/>
            <w:spacing w:before="120" w:after="120"/>
            <w:ind w:left="720"/>
            <w:jc w:val="both"/>
          </w:pPr>
        </w:pPrChange>
      </w:pPr>
      <w:del w:id="1107" w:author="Lim, Vanessa Gunawan" w:date="2022-11-17T15:17:00Z">
        <w:r w:rsidRPr="0074216D" w:rsidDel="00022465">
          <w:rPr>
            <w:rFonts w:ascii="Times New Roman" w:hAnsi="Times New Roman"/>
            <w:i/>
            <w:sz w:val="24"/>
            <w:szCs w:val="24"/>
            <w:lang w:val="en-IN"/>
          </w:rPr>
          <w:delText>QBOG = (V2 x 55.575)</w:delText>
        </w:r>
      </w:del>
    </w:p>
    <w:p w14:paraId="6D250FD7" w14:textId="74BC5637" w:rsidR="00A56F8F" w:rsidRPr="0074216D" w:rsidDel="00022465" w:rsidRDefault="00A56F8F">
      <w:pPr>
        <w:spacing w:after="160" w:line="259" w:lineRule="auto"/>
        <w:jc w:val="center"/>
        <w:rPr>
          <w:del w:id="1108" w:author="Lim, Vanessa Gunawan" w:date="2022-11-17T15:17:00Z"/>
          <w:rFonts w:ascii="Times New Roman" w:hAnsi="Times New Roman"/>
          <w:i/>
          <w:sz w:val="24"/>
          <w:szCs w:val="24"/>
          <w:lang w:val="en-IN"/>
        </w:rPr>
        <w:pPrChange w:id="1109" w:author="Lim, Vanessa Gunawan" w:date="2022-11-17T15:17:00Z">
          <w:pPr>
            <w:pStyle w:val="BodyText"/>
            <w:spacing w:before="120" w:after="120"/>
            <w:ind w:left="720"/>
            <w:jc w:val="both"/>
          </w:pPr>
        </w:pPrChange>
      </w:pPr>
      <w:del w:id="1110" w:author="Lim, Vanessa Gunawan" w:date="2022-11-17T15:17:00Z">
        <w:r w:rsidRPr="0074216D" w:rsidDel="00022465">
          <w:rPr>
            <w:rFonts w:ascii="Times New Roman" w:hAnsi="Times New Roman"/>
            <w:i/>
            <w:sz w:val="24"/>
            <w:szCs w:val="24"/>
            <w:lang w:val="en-IN"/>
          </w:rPr>
          <w:delText>where:</w:delText>
        </w:r>
      </w:del>
    </w:p>
    <w:p w14:paraId="41DD8CD0" w14:textId="04E5C795" w:rsidR="00A56F8F" w:rsidRPr="0074216D" w:rsidDel="00022465" w:rsidRDefault="00A56F8F">
      <w:pPr>
        <w:spacing w:after="160" w:line="259" w:lineRule="auto"/>
        <w:jc w:val="center"/>
        <w:rPr>
          <w:del w:id="1111" w:author="Lim, Vanessa Gunawan" w:date="2022-11-17T15:17:00Z"/>
          <w:rFonts w:ascii="Times New Roman" w:hAnsi="Times New Roman"/>
          <w:i/>
          <w:sz w:val="24"/>
          <w:szCs w:val="24"/>
          <w:lang w:val="en-IN"/>
        </w:rPr>
        <w:pPrChange w:id="1112" w:author="Lim, Vanessa Gunawan" w:date="2022-11-17T15:17:00Z">
          <w:pPr>
            <w:pStyle w:val="BodyText"/>
            <w:spacing w:before="120" w:after="120"/>
            <w:ind w:left="1440" w:hanging="720"/>
            <w:jc w:val="both"/>
          </w:pPr>
        </w:pPrChange>
      </w:pPr>
      <w:del w:id="1113" w:author="Lim, Vanessa Gunawan" w:date="2022-11-17T15:17:00Z">
        <w:r w:rsidRPr="0074216D" w:rsidDel="00022465">
          <w:rPr>
            <w:rFonts w:ascii="Times New Roman" w:hAnsi="Times New Roman"/>
            <w:i/>
            <w:sz w:val="24"/>
            <w:szCs w:val="24"/>
            <w:lang w:val="en-IN"/>
          </w:rPr>
          <w:delText>V2  =</w:delText>
        </w:r>
        <w:r w:rsidRPr="0074216D" w:rsidDel="00022465">
          <w:rPr>
            <w:rFonts w:ascii="Times New Roman" w:hAnsi="Times New Roman"/>
            <w:i/>
            <w:sz w:val="24"/>
            <w:szCs w:val="24"/>
            <w:lang w:val="en-IN"/>
          </w:rPr>
          <w:tab/>
          <w:delText>the quantity of natural gas consumed by the LNG Ship during loading (as calculated pursuant to the below formula), stated in kg and rounded to the nearest kg; and</w:delText>
        </w:r>
      </w:del>
    </w:p>
    <w:p w14:paraId="6B6FDC01" w14:textId="4A237F57" w:rsidR="00A56F8F" w:rsidRPr="0074216D" w:rsidDel="00022465" w:rsidRDefault="00A56F8F">
      <w:pPr>
        <w:spacing w:after="160" w:line="259" w:lineRule="auto"/>
        <w:jc w:val="center"/>
        <w:rPr>
          <w:del w:id="1114" w:author="Lim, Vanessa Gunawan" w:date="2022-11-17T15:17:00Z"/>
          <w:rFonts w:ascii="Times New Roman" w:hAnsi="Times New Roman"/>
          <w:i/>
          <w:sz w:val="24"/>
          <w:szCs w:val="24"/>
          <w:lang w:val="en-IN"/>
        </w:rPr>
        <w:pPrChange w:id="1115" w:author="Lim, Vanessa Gunawan" w:date="2022-11-17T15:17:00Z">
          <w:pPr>
            <w:pStyle w:val="BodyText"/>
            <w:spacing w:before="120" w:after="240"/>
            <w:ind w:left="1710" w:hanging="990"/>
            <w:jc w:val="both"/>
          </w:pPr>
        </w:pPrChange>
      </w:pPr>
      <w:del w:id="1116" w:author="Lim, Vanessa Gunawan" w:date="2022-11-17T15:17:00Z">
        <w:r w:rsidRPr="0074216D" w:rsidDel="00022465">
          <w:rPr>
            <w:rFonts w:ascii="Times New Roman" w:hAnsi="Times New Roman"/>
            <w:i/>
            <w:sz w:val="24"/>
            <w:szCs w:val="24"/>
            <w:lang w:val="en-IN"/>
          </w:rPr>
          <w:delText>55.575 =  the heating value of the vapor (assumed to be 100% of methane) stated in MJ/kg at standard reference conditions (15˚C, 1.01325 bar) for both combustion &amp; metering references (tables below).</w:delText>
        </w:r>
      </w:del>
    </w:p>
    <w:p w14:paraId="3D580767" w14:textId="3C2A6F1E" w:rsidR="00A56F8F" w:rsidRPr="0074216D" w:rsidDel="00022465" w:rsidRDefault="00A56F8F">
      <w:pPr>
        <w:spacing w:after="160" w:line="259" w:lineRule="auto"/>
        <w:jc w:val="center"/>
        <w:rPr>
          <w:del w:id="1117" w:author="Lim, Vanessa Gunawan" w:date="2022-11-17T15:17:00Z"/>
          <w:rFonts w:ascii="Times New Roman" w:hAnsi="Times New Roman"/>
          <w:i/>
          <w:sz w:val="24"/>
          <w:szCs w:val="24"/>
          <w:u w:val="single"/>
          <w:lang w:val="en-IN"/>
        </w:rPr>
        <w:pPrChange w:id="1118" w:author="Lim, Vanessa Gunawan" w:date="2022-11-17T15:17:00Z">
          <w:pPr>
            <w:pStyle w:val="BodyText"/>
            <w:spacing w:before="120" w:after="120"/>
            <w:ind w:left="720"/>
            <w:jc w:val="both"/>
          </w:pPr>
        </w:pPrChange>
      </w:pPr>
      <w:del w:id="1119" w:author="Lim, Vanessa Gunawan" w:date="2022-11-17T15:17:00Z">
        <w:r w:rsidRPr="0074216D" w:rsidDel="00022465">
          <w:rPr>
            <w:rFonts w:ascii="Times New Roman" w:hAnsi="Times New Roman"/>
            <w:i/>
            <w:sz w:val="24"/>
            <w:szCs w:val="24"/>
            <w:u w:val="single"/>
            <w:lang w:val="en-IN"/>
          </w:rPr>
          <w:delText>Quantity of Natural Gas Consumed by LNG Ship (V2)</w:delText>
        </w:r>
        <w:r w:rsidDel="00022465">
          <w:rPr>
            <w:rFonts w:ascii="Times New Roman" w:hAnsi="Times New Roman"/>
            <w:i/>
            <w:sz w:val="24"/>
            <w:szCs w:val="24"/>
            <w:u w:val="single"/>
            <w:lang w:val="en-IN"/>
          </w:rPr>
          <w:delText>.</w:delText>
        </w:r>
      </w:del>
    </w:p>
    <w:p w14:paraId="7520C9C4" w14:textId="7E821BE1" w:rsidR="00A56F8F" w:rsidRPr="0074216D" w:rsidDel="00022465" w:rsidRDefault="00A56F8F">
      <w:pPr>
        <w:spacing w:after="160" w:line="259" w:lineRule="auto"/>
        <w:jc w:val="center"/>
        <w:rPr>
          <w:del w:id="1120" w:author="Lim, Vanessa Gunawan" w:date="2022-11-17T15:17:00Z"/>
          <w:rFonts w:ascii="Times New Roman" w:hAnsi="Times New Roman"/>
          <w:i/>
          <w:sz w:val="24"/>
          <w:szCs w:val="24"/>
          <w:lang w:val="en-IN"/>
        </w:rPr>
        <w:pPrChange w:id="1121" w:author="Lim, Vanessa Gunawan" w:date="2022-11-17T15:17:00Z">
          <w:pPr>
            <w:pStyle w:val="BodyText"/>
            <w:spacing w:before="120" w:after="120"/>
            <w:ind w:left="720"/>
            <w:jc w:val="both"/>
          </w:pPr>
        </w:pPrChange>
      </w:pPr>
      <w:del w:id="1122" w:author="Lim, Vanessa Gunawan" w:date="2022-11-17T15:17:00Z">
        <w:r w:rsidRPr="0074216D" w:rsidDel="00022465">
          <w:rPr>
            <w:rFonts w:ascii="Times New Roman" w:hAnsi="Times New Roman"/>
            <w:i/>
            <w:sz w:val="24"/>
            <w:szCs w:val="24"/>
            <w:lang w:val="en-IN"/>
          </w:rPr>
          <w:delText>The quantity of natural gas consumed by the LNG Ship during loading shall be computed by taking the initial and the final reading of Natural Gas Consumption Meter on board the Ship (i.e. final reading of Natural Gas Consumption Meter after completion of loading minus initial reading of Natural Gas Consumption Meter before the start of loading) and is calculated by using the following formula:</w:delText>
        </w:r>
      </w:del>
    </w:p>
    <w:p w14:paraId="05E94BC2" w14:textId="7132FFAD" w:rsidR="00A56F8F" w:rsidRPr="0074216D" w:rsidDel="00022465" w:rsidRDefault="00A56F8F">
      <w:pPr>
        <w:spacing w:after="160" w:line="259" w:lineRule="auto"/>
        <w:jc w:val="center"/>
        <w:rPr>
          <w:del w:id="1123" w:author="Lim, Vanessa Gunawan" w:date="2022-11-17T15:17:00Z"/>
          <w:rFonts w:ascii="Times New Roman" w:hAnsi="Times New Roman"/>
          <w:i/>
          <w:sz w:val="24"/>
          <w:szCs w:val="24"/>
          <w:lang w:val="en-IN"/>
        </w:rPr>
        <w:pPrChange w:id="1124" w:author="Lim, Vanessa Gunawan" w:date="2022-11-17T15:17:00Z">
          <w:pPr>
            <w:pStyle w:val="BodyText"/>
            <w:spacing w:before="120" w:after="120"/>
            <w:ind w:left="720"/>
            <w:jc w:val="both"/>
          </w:pPr>
        </w:pPrChange>
      </w:pPr>
      <w:del w:id="1125" w:author="Lim, Vanessa Gunawan" w:date="2022-11-17T15:17:00Z">
        <w:r w:rsidRPr="0074216D" w:rsidDel="00022465">
          <w:rPr>
            <w:rFonts w:ascii="Times New Roman" w:hAnsi="Times New Roman"/>
            <w:i/>
            <w:sz w:val="24"/>
            <w:szCs w:val="24"/>
            <w:lang w:val="en-IN"/>
          </w:rPr>
          <w:delText>V2</w:delText>
        </w:r>
        <w:r w:rsidRPr="0074216D" w:rsidDel="00022465">
          <w:rPr>
            <w:rFonts w:ascii="Times New Roman" w:hAnsi="Times New Roman"/>
            <w:i/>
            <w:sz w:val="24"/>
            <w:szCs w:val="24"/>
            <w:lang w:val="en-IN"/>
          </w:rPr>
          <w:tab/>
          <w:delText>=</w:delText>
        </w:r>
        <w:r w:rsidRPr="0074216D" w:rsidDel="00022465">
          <w:rPr>
            <w:rFonts w:ascii="Times New Roman" w:hAnsi="Times New Roman"/>
            <w:i/>
            <w:sz w:val="24"/>
            <w:szCs w:val="24"/>
            <w:lang w:val="en-IN"/>
          </w:rPr>
          <w:tab/>
          <w:delText>Vf – Vi</w:delText>
        </w:r>
      </w:del>
    </w:p>
    <w:p w14:paraId="620C0626" w14:textId="07D9329C" w:rsidR="00A56F8F" w:rsidRPr="0074216D" w:rsidDel="00022465" w:rsidRDefault="00A56F8F">
      <w:pPr>
        <w:spacing w:after="160" w:line="259" w:lineRule="auto"/>
        <w:jc w:val="center"/>
        <w:rPr>
          <w:del w:id="1126" w:author="Lim, Vanessa Gunawan" w:date="2022-11-17T15:17:00Z"/>
          <w:rFonts w:ascii="Times New Roman" w:hAnsi="Times New Roman"/>
          <w:i/>
          <w:sz w:val="24"/>
          <w:szCs w:val="24"/>
          <w:lang w:val="en-IN"/>
        </w:rPr>
        <w:pPrChange w:id="1127" w:author="Lim, Vanessa Gunawan" w:date="2022-11-17T15:17:00Z">
          <w:pPr>
            <w:pStyle w:val="BodyText"/>
            <w:spacing w:before="120" w:after="120"/>
            <w:ind w:left="720"/>
            <w:jc w:val="both"/>
          </w:pPr>
        </w:pPrChange>
      </w:pPr>
      <w:del w:id="1128" w:author="Lim, Vanessa Gunawan" w:date="2022-11-17T15:17:00Z">
        <w:r w:rsidRPr="0074216D" w:rsidDel="00022465">
          <w:rPr>
            <w:rFonts w:ascii="Times New Roman" w:hAnsi="Times New Roman"/>
            <w:i/>
            <w:sz w:val="24"/>
            <w:szCs w:val="24"/>
            <w:lang w:val="en-IN"/>
          </w:rPr>
          <w:delText>where:</w:delText>
        </w:r>
      </w:del>
    </w:p>
    <w:p w14:paraId="0254D43F" w14:textId="501B6340" w:rsidR="00A56F8F" w:rsidRPr="0074216D" w:rsidDel="00022465" w:rsidRDefault="00A56F8F">
      <w:pPr>
        <w:spacing w:after="160" w:line="259" w:lineRule="auto"/>
        <w:jc w:val="center"/>
        <w:rPr>
          <w:del w:id="1129" w:author="Lim, Vanessa Gunawan" w:date="2022-11-17T15:17:00Z"/>
          <w:rFonts w:ascii="Times New Roman" w:hAnsi="Times New Roman"/>
          <w:i/>
          <w:sz w:val="24"/>
          <w:szCs w:val="24"/>
          <w:lang w:val="en-IN"/>
        </w:rPr>
        <w:pPrChange w:id="1130" w:author="Lim, Vanessa Gunawan" w:date="2022-11-17T15:17:00Z">
          <w:pPr>
            <w:pStyle w:val="BodyText"/>
            <w:spacing w:before="120" w:after="120"/>
            <w:ind w:left="720"/>
            <w:jc w:val="both"/>
          </w:pPr>
        </w:pPrChange>
      </w:pPr>
      <w:del w:id="1131" w:author="Lim, Vanessa Gunawan" w:date="2022-11-17T15:17:00Z">
        <w:r w:rsidRPr="0074216D" w:rsidDel="00022465">
          <w:rPr>
            <w:rFonts w:ascii="Times New Roman" w:hAnsi="Times New Roman"/>
            <w:i/>
            <w:sz w:val="24"/>
            <w:szCs w:val="24"/>
            <w:lang w:val="en-IN"/>
          </w:rPr>
          <w:delText>V2  =  the quantity of natural gas consumed by the LNG Ship during loading, stated in kg;</w:delText>
        </w:r>
      </w:del>
    </w:p>
    <w:p w14:paraId="0B5F32B5" w14:textId="43DF71A5" w:rsidR="00A56F8F" w:rsidRPr="0074216D" w:rsidDel="00022465" w:rsidRDefault="00A56F8F">
      <w:pPr>
        <w:spacing w:after="160" w:line="259" w:lineRule="auto"/>
        <w:jc w:val="center"/>
        <w:rPr>
          <w:del w:id="1132" w:author="Lim, Vanessa Gunawan" w:date="2022-11-17T15:17:00Z"/>
          <w:rFonts w:ascii="Times New Roman" w:hAnsi="Times New Roman"/>
          <w:i/>
          <w:sz w:val="24"/>
          <w:szCs w:val="24"/>
          <w:lang w:val="en-IN"/>
        </w:rPr>
        <w:pPrChange w:id="1133" w:author="Lim, Vanessa Gunawan" w:date="2022-11-17T15:17:00Z">
          <w:pPr>
            <w:pStyle w:val="BodyText"/>
            <w:spacing w:before="120" w:after="120"/>
            <w:ind w:left="1440" w:hanging="720"/>
            <w:jc w:val="both"/>
          </w:pPr>
        </w:pPrChange>
      </w:pPr>
      <w:del w:id="1134" w:author="Lim, Vanessa Gunawan" w:date="2022-11-17T15:17:00Z">
        <w:r w:rsidRPr="0074216D" w:rsidDel="00022465">
          <w:rPr>
            <w:rFonts w:ascii="Times New Roman" w:hAnsi="Times New Roman"/>
            <w:i/>
            <w:sz w:val="24"/>
            <w:szCs w:val="24"/>
            <w:lang w:val="en-IN"/>
          </w:rPr>
          <w:delText>Vf  =  the reading of Natural Gas Consumption Meter on board the Ship after the completion of loading, stated in kg; and</w:delText>
        </w:r>
      </w:del>
    </w:p>
    <w:p w14:paraId="5E28F79C" w14:textId="73C129BF" w:rsidR="00A56F8F" w:rsidRPr="0074216D" w:rsidDel="00022465" w:rsidRDefault="00A56F8F">
      <w:pPr>
        <w:spacing w:after="160" w:line="259" w:lineRule="auto"/>
        <w:jc w:val="center"/>
        <w:rPr>
          <w:del w:id="1135" w:author="Lim, Vanessa Gunawan" w:date="2022-11-17T15:17:00Z"/>
          <w:rFonts w:ascii="Times New Roman" w:hAnsi="Times New Roman"/>
          <w:i/>
          <w:sz w:val="24"/>
          <w:szCs w:val="24"/>
          <w:lang w:val="en-IN"/>
        </w:rPr>
        <w:pPrChange w:id="1136" w:author="Lim, Vanessa Gunawan" w:date="2022-11-17T15:17:00Z">
          <w:pPr>
            <w:pStyle w:val="BodyText"/>
            <w:spacing w:before="120" w:after="240"/>
            <w:ind w:left="1354" w:hanging="634"/>
            <w:jc w:val="both"/>
          </w:pPr>
        </w:pPrChange>
      </w:pPr>
      <w:del w:id="1137" w:author="Lim, Vanessa Gunawan" w:date="2022-11-17T15:17:00Z">
        <w:r w:rsidRPr="0074216D" w:rsidDel="00022465">
          <w:rPr>
            <w:rFonts w:ascii="Times New Roman" w:hAnsi="Times New Roman"/>
            <w:i/>
            <w:sz w:val="24"/>
            <w:szCs w:val="24"/>
            <w:lang w:val="en-IN"/>
          </w:rPr>
          <w:delText>Vi  =  the reading of Natural Gas Consumption Meter on board the Ship before the start of loading, stated in kg.</w:delText>
        </w:r>
      </w:del>
    </w:p>
    <w:p w14:paraId="64B012CC" w14:textId="284D956E" w:rsidR="00A56F8F" w:rsidRPr="0074216D" w:rsidDel="00022465" w:rsidRDefault="00A56F8F">
      <w:pPr>
        <w:spacing w:after="160" w:line="259" w:lineRule="auto"/>
        <w:jc w:val="center"/>
        <w:rPr>
          <w:del w:id="1138" w:author="Lim, Vanessa Gunawan" w:date="2022-11-17T15:17:00Z"/>
          <w:rFonts w:ascii="Times New Roman" w:hAnsi="Times New Roman"/>
          <w:bCs/>
          <w:i/>
          <w:sz w:val="24"/>
          <w:szCs w:val="24"/>
          <w:lang w:val="en-IN"/>
        </w:rPr>
        <w:pPrChange w:id="1139" w:author="Lim, Vanessa Gunawan" w:date="2022-11-17T15:17:00Z">
          <w:pPr>
            <w:pStyle w:val="BodyText"/>
            <w:spacing w:before="120" w:after="120"/>
            <w:jc w:val="both"/>
          </w:pPr>
        </w:pPrChange>
      </w:pPr>
      <w:del w:id="1140" w:author="Lim, Vanessa Gunawan" w:date="2022-11-17T15:17:00Z">
        <w:r w:rsidRPr="0074216D" w:rsidDel="00022465">
          <w:rPr>
            <w:rFonts w:ascii="Times New Roman" w:hAnsi="Times New Roman"/>
            <w:bCs/>
            <w:i/>
            <w:sz w:val="24"/>
            <w:szCs w:val="24"/>
            <w:lang w:val="en-IN"/>
          </w:rPr>
          <w:delText xml:space="preserve">12.5 </w:delText>
        </w:r>
        <w:r w:rsidRPr="0074216D" w:rsidDel="00022465">
          <w:rPr>
            <w:rFonts w:ascii="Times New Roman" w:hAnsi="Times New Roman"/>
            <w:bCs/>
            <w:i/>
            <w:sz w:val="24"/>
            <w:szCs w:val="24"/>
            <w:lang w:val="en-IN"/>
          </w:rPr>
          <w:tab/>
        </w:r>
        <w:r w:rsidRPr="0074216D" w:rsidDel="00022465">
          <w:rPr>
            <w:rFonts w:ascii="Times New Roman" w:hAnsi="Times New Roman"/>
            <w:bCs/>
            <w:i/>
            <w:sz w:val="24"/>
            <w:szCs w:val="24"/>
            <w:u w:val="single"/>
            <w:lang w:val="en-IN"/>
          </w:rPr>
          <w:delText>Calculation of Gross Heating Value (Volume Based)</w:delText>
        </w:r>
        <w:r w:rsidDel="00022465">
          <w:rPr>
            <w:rFonts w:ascii="Times New Roman" w:hAnsi="Times New Roman"/>
            <w:bCs/>
            <w:i/>
            <w:sz w:val="24"/>
            <w:szCs w:val="24"/>
            <w:u w:val="single"/>
            <w:lang w:val="en-IN"/>
          </w:rPr>
          <w:delText>.</w:delText>
        </w:r>
      </w:del>
    </w:p>
    <w:p w14:paraId="51CE05AF" w14:textId="4F69E01A" w:rsidR="00A56F8F" w:rsidRPr="0074216D" w:rsidDel="00022465" w:rsidRDefault="00A56F8F">
      <w:pPr>
        <w:spacing w:after="160" w:line="259" w:lineRule="auto"/>
        <w:jc w:val="center"/>
        <w:rPr>
          <w:del w:id="1141" w:author="Lim, Vanessa Gunawan" w:date="2022-11-17T15:17:00Z"/>
          <w:rFonts w:ascii="Times New Roman" w:hAnsi="Times New Roman"/>
          <w:i/>
          <w:sz w:val="24"/>
          <w:szCs w:val="24"/>
          <w:lang w:val="en-IN"/>
        </w:rPr>
        <w:pPrChange w:id="1142" w:author="Lim, Vanessa Gunawan" w:date="2022-11-17T15:17:00Z">
          <w:pPr>
            <w:pStyle w:val="BodyText"/>
            <w:spacing w:before="120" w:after="120"/>
            <w:ind w:left="720"/>
            <w:jc w:val="both"/>
          </w:pPr>
        </w:pPrChange>
      </w:pPr>
      <w:del w:id="1143" w:author="Lim, Vanessa Gunawan" w:date="2022-11-17T15:17:00Z">
        <w:r w:rsidRPr="0074216D" w:rsidDel="00022465">
          <w:rPr>
            <w:rFonts w:ascii="Times New Roman" w:hAnsi="Times New Roman"/>
            <w:i/>
            <w:sz w:val="24"/>
            <w:szCs w:val="24"/>
            <w:lang w:val="en-IN"/>
          </w:rPr>
          <w:delText>The calculation of the Gross Heating Value (volume based) in Btu/SCF shall be derived from the same compositional analysis as is used for the purposes of calculating the Gross Heating Value (mass based) Hm and the following formula shall apply:</w:delText>
        </w:r>
      </w:del>
    </w:p>
    <w:p w14:paraId="67BCE1CA" w14:textId="19A49ECF" w:rsidR="00A56F8F" w:rsidRPr="0074216D" w:rsidDel="00022465" w:rsidRDefault="00A56F8F">
      <w:pPr>
        <w:spacing w:after="160" w:line="259" w:lineRule="auto"/>
        <w:jc w:val="center"/>
        <w:rPr>
          <w:del w:id="1144" w:author="Lim, Vanessa Gunawan" w:date="2022-11-17T15:17:00Z"/>
          <w:rFonts w:ascii="Times New Roman" w:hAnsi="Times New Roman"/>
          <w:i/>
          <w:sz w:val="24"/>
          <w:szCs w:val="24"/>
          <w:lang w:val="en-IN"/>
        </w:rPr>
        <w:pPrChange w:id="1145" w:author="Lim, Vanessa Gunawan" w:date="2022-11-17T15:17:00Z">
          <w:pPr>
            <w:pStyle w:val="BodyText"/>
            <w:spacing w:before="120" w:after="120"/>
            <w:ind w:left="720"/>
            <w:jc w:val="both"/>
          </w:pPr>
        </w:pPrChange>
      </w:pPr>
      <w:del w:id="1146" w:author="Lim, Vanessa Gunawan" w:date="2022-11-17T15:17:00Z">
        <w:r w:rsidRPr="0074216D" w:rsidDel="00022465">
          <w:rPr>
            <w:rFonts w:ascii="Times New Roman" w:hAnsi="Times New Roman"/>
            <w:i/>
            <w:noProof/>
            <w:position w:val="-14"/>
            <w:sz w:val="24"/>
            <w:szCs w:val="24"/>
            <w:lang w:val="en-IN" w:eastAsia="en-IN"/>
          </w:rPr>
          <w:lastRenderedPageBreak/>
          <w:drawing>
            <wp:inline distT="0" distB="0" distL="0" distR="0" wp14:anchorId="5799FD54" wp14:editId="49986844">
              <wp:extent cx="2030730" cy="255270"/>
              <wp:effectExtent l="19050" t="0" r="7620" b="0"/>
              <wp:docPr id="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03707" name="Picture 24"/>
                      <pic:cNvPicPr>
                        <a:picLocks noChangeAspect="1" noChangeArrowheads="1"/>
                      </pic:cNvPicPr>
                    </pic:nvPicPr>
                    <pic:blipFill>
                      <a:blip r:embed="rId17" cstate="print"/>
                      <a:stretch>
                        <a:fillRect/>
                      </a:stretch>
                    </pic:blipFill>
                    <pic:spPr bwMode="auto">
                      <a:xfrm>
                        <a:off x="0" y="0"/>
                        <a:ext cx="2030730" cy="255270"/>
                      </a:xfrm>
                      <a:prstGeom prst="rect">
                        <a:avLst/>
                      </a:prstGeom>
                      <a:noFill/>
                      <a:ln w="9525">
                        <a:noFill/>
                        <a:miter lim="800000"/>
                        <a:headEnd/>
                        <a:tailEnd/>
                      </a:ln>
                    </pic:spPr>
                  </pic:pic>
                </a:graphicData>
              </a:graphic>
            </wp:inline>
          </w:drawing>
        </w:r>
      </w:del>
    </w:p>
    <w:p w14:paraId="542EECB5" w14:textId="7BBCD006" w:rsidR="00A56F8F" w:rsidRPr="0074216D" w:rsidDel="00022465" w:rsidRDefault="00A56F8F">
      <w:pPr>
        <w:spacing w:after="160" w:line="259" w:lineRule="auto"/>
        <w:jc w:val="center"/>
        <w:rPr>
          <w:del w:id="1147" w:author="Lim, Vanessa Gunawan" w:date="2022-11-17T15:17:00Z"/>
          <w:rFonts w:ascii="Times New Roman" w:hAnsi="Times New Roman"/>
          <w:i/>
          <w:sz w:val="24"/>
          <w:szCs w:val="24"/>
          <w:lang w:val="en-IN"/>
        </w:rPr>
        <w:pPrChange w:id="1148" w:author="Lim, Vanessa Gunawan" w:date="2022-11-17T15:17:00Z">
          <w:pPr>
            <w:pStyle w:val="BodyText"/>
            <w:spacing w:before="120" w:after="120"/>
            <w:ind w:left="720"/>
            <w:jc w:val="both"/>
          </w:pPr>
        </w:pPrChange>
      </w:pPr>
      <w:del w:id="1149" w:author="Lim, Vanessa Gunawan" w:date="2022-11-17T15:17:00Z">
        <w:r w:rsidRPr="0074216D" w:rsidDel="00022465">
          <w:rPr>
            <w:rFonts w:ascii="Times New Roman" w:hAnsi="Times New Roman"/>
            <w:i/>
            <w:sz w:val="24"/>
            <w:szCs w:val="24"/>
            <w:lang w:val="en-IN"/>
          </w:rPr>
          <w:delText>The derivation of the conversion factor 1.13285 for the conversion of MJ/kmol into Btu/SCF is obtained as follows:</w:delText>
        </w:r>
      </w:del>
    </w:p>
    <w:p w14:paraId="273BABEE" w14:textId="18DFB2F2" w:rsidR="00A56F8F" w:rsidRPr="0074216D" w:rsidDel="00022465" w:rsidRDefault="00A56F8F">
      <w:pPr>
        <w:spacing w:after="160" w:line="259" w:lineRule="auto"/>
        <w:jc w:val="center"/>
        <w:rPr>
          <w:del w:id="1150" w:author="Lim, Vanessa Gunawan" w:date="2022-11-17T15:17:00Z"/>
          <w:rFonts w:ascii="Times New Roman" w:hAnsi="Times New Roman"/>
          <w:i/>
          <w:sz w:val="24"/>
          <w:szCs w:val="24"/>
          <w:lang w:val="en-IN"/>
        </w:rPr>
        <w:pPrChange w:id="1151" w:author="Lim, Vanessa Gunawan" w:date="2022-11-17T15:17:00Z">
          <w:pPr>
            <w:pStyle w:val="BodyText"/>
            <w:spacing w:before="120" w:after="120"/>
            <w:ind w:left="720"/>
            <w:jc w:val="both"/>
          </w:pPr>
        </w:pPrChange>
      </w:pPr>
      <w:del w:id="1152" w:author="Lim, Vanessa Gunawan" w:date="2022-11-17T15:17:00Z">
        <w:r w:rsidRPr="0074216D" w:rsidDel="00022465">
          <w:rPr>
            <w:rFonts w:ascii="Times New Roman" w:hAnsi="Times New Roman"/>
            <w:i/>
            <w:sz w:val="24"/>
            <w:szCs w:val="24"/>
            <w:lang w:val="en-IN"/>
          </w:rPr>
          <w:delText>(a)</w:delText>
        </w:r>
        <w:r w:rsidRPr="0074216D" w:rsidDel="00022465">
          <w:rPr>
            <w:rFonts w:ascii="Times New Roman" w:hAnsi="Times New Roman"/>
            <w:i/>
            <w:sz w:val="24"/>
            <w:szCs w:val="24"/>
            <w:lang w:val="en-IN"/>
          </w:rPr>
          <w:tab/>
          <w:delText xml:space="preserve">molar gross heating value = </w:delText>
        </w:r>
        <w:r w:rsidRPr="0074216D" w:rsidDel="00022465">
          <w:rPr>
            <w:rFonts w:ascii="Times New Roman" w:hAnsi="Times New Roman"/>
            <w:i/>
            <w:sz w:val="24"/>
            <w:szCs w:val="24"/>
            <w:lang w:val="en-IN"/>
          </w:rPr>
          <w:sym w:font="Times New Roman" w:char="F0E5"/>
        </w:r>
        <w:r w:rsidRPr="0074216D" w:rsidDel="00022465">
          <w:rPr>
            <w:rFonts w:ascii="Times New Roman" w:hAnsi="Times New Roman"/>
            <w:i/>
            <w:sz w:val="24"/>
            <w:szCs w:val="24"/>
            <w:lang w:val="en-IN"/>
          </w:rPr>
          <w:delText xml:space="preserve"> (Xi x Mi x Hi) MJ/kmol;</w:delText>
        </w:r>
      </w:del>
    </w:p>
    <w:p w14:paraId="373F8A93" w14:textId="3E039AD6" w:rsidR="00A56F8F" w:rsidRPr="0074216D" w:rsidDel="00022465" w:rsidRDefault="00A56F8F">
      <w:pPr>
        <w:spacing w:after="160" w:line="259" w:lineRule="auto"/>
        <w:jc w:val="center"/>
        <w:rPr>
          <w:del w:id="1153" w:author="Lim, Vanessa Gunawan" w:date="2022-11-17T15:17:00Z"/>
          <w:rFonts w:ascii="Times New Roman" w:hAnsi="Times New Roman"/>
          <w:i/>
          <w:sz w:val="24"/>
          <w:szCs w:val="24"/>
          <w:lang w:val="en-IN"/>
        </w:rPr>
        <w:pPrChange w:id="1154" w:author="Lim, Vanessa Gunawan" w:date="2022-11-17T15:17:00Z">
          <w:pPr>
            <w:pStyle w:val="BodyText"/>
            <w:spacing w:before="120" w:after="120"/>
            <w:ind w:left="720"/>
            <w:jc w:val="both"/>
          </w:pPr>
        </w:pPrChange>
      </w:pPr>
      <w:del w:id="1155" w:author="Lim, Vanessa Gunawan" w:date="2022-11-17T15:17:00Z">
        <w:r w:rsidRPr="0074216D" w:rsidDel="00022465">
          <w:rPr>
            <w:rFonts w:ascii="Times New Roman" w:hAnsi="Times New Roman"/>
            <w:i/>
            <w:sz w:val="24"/>
            <w:szCs w:val="24"/>
            <w:lang w:val="en-IN"/>
          </w:rPr>
          <w:delText>(b)</w:delText>
        </w:r>
        <w:r w:rsidRPr="0074216D" w:rsidDel="00022465">
          <w:rPr>
            <w:rFonts w:ascii="Times New Roman" w:hAnsi="Times New Roman"/>
            <w:i/>
            <w:sz w:val="24"/>
            <w:szCs w:val="24"/>
            <w:lang w:val="en-IN"/>
          </w:rPr>
          <w:tab/>
          <w:delText>1 kmol = 2.20462 lbmol;</w:delText>
        </w:r>
      </w:del>
    </w:p>
    <w:p w14:paraId="1BB3FD53" w14:textId="6255ABE6" w:rsidR="00A56F8F" w:rsidRPr="0074216D" w:rsidDel="00022465" w:rsidRDefault="00A56F8F">
      <w:pPr>
        <w:spacing w:after="160" w:line="259" w:lineRule="auto"/>
        <w:jc w:val="center"/>
        <w:rPr>
          <w:del w:id="1156" w:author="Lim, Vanessa Gunawan" w:date="2022-11-17T15:17:00Z"/>
          <w:rFonts w:ascii="Times New Roman" w:hAnsi="Times New Roman"/>
          <w:i/>
          <w:sz w:val="24"/>
          <w:szCs w:val="24"/>
          <w:lang w:val="en-IN"/>
        </w:rPr>
        <w:pPrChange w:id="1157" w:author="Lim, Vanessa Gunawan" w:date="2022-11-17T15:17:00Z">
          <w:pPr>
            <w:pStyle w:val="BodyText"/>
            <w:spacing w:before="120" w:after="120"/>
            <w:ind w:left="720"/>
            <w:jc w:val="both"/>
          </w:pPr>
        </w:pPrChange>
      </w:pPr>
      <w:del w:id="1158" w:author="Lim, Vanessa Gunawan" w:date="2022-11-17T15:17:00Z">
        <w:r w:rsidRPr="0074216D" w:rsidDel="00022465">
          <w:rPr>
            <w:rFonts w:ascii="Times New Roman" w:hAnsi="Times New Roman"/>
            <w:i/>
            <w:sz w:val="24"/>
            <w:szCs w:val="24"/>
            <w:lang w:val="en-IN"/>
          </w:rPr>
          <w:delText>(c)</w:delText>
        </w:r>
        <w:r w:rsidRPr="0074216D" w:rsidDel="00022465">
          <w:rPr>
            <w:rFonts w:ascii="Times New Roman" w:hAnsi="Times New Roman"/>
            <w:i/>
            <w:sz w:val="24"/>
            <w:szCs w:val="24"/>
            <w:lang w:val="en-IN"/>
          </w:rPr>
          <w:tab/>
          <w:delText>1 lbmol = 379.482 SCF;</w:delText>
        </w:r>
      </w:del>
    </w:p>
    <w:p w14:paraId="630A1D69" w14:textId="0BBD79E4" w:rsidR="00A56F8F" w:rsidRPr="0074216D" w:rsidDel="00022465" w:rsidRDefault="00A56F8F">
      <w:pPr>
        <w:spacing w:after="160" w:line="259" w:lineRule="auto"/>
        <w:jc w:val="center"/>
        <w:rPr>
          <w:del w:id="1159" w:author="Lim, Vanessa Gunawan" w:date="2022-11-17T15:17:00Z"/>
          <w:rFonts w:ascii="Times New Roman" w:hAnsi="Times New Roman"/>
          <w:i/>
          <w:sz w:val="24"/>
          <w:szCs w:val="24"/>
          <w:lang w:val="en-IN"/>
        </w:rPr>
        <w:pPrChange w:id="1160" w:author="Lim, Vanessa Gunawan" w:date="2022-11-17T15:17:00Z">
          <w:pPr>
            <w:pStyle w:val="BodyText"/>
            <w:spacing w:before="120" w:after="120"/>
            <w:ind w:left="720"/>
            <w:jc w:val="both"/>
          </w:pPr>
        </w:pPrChange>
      </w:pPr>
      <w:del w:id="1161" w:author="Lim, Vanessa Gunawan" w:date="2022-11-17T15:17:00Z">
        <w:r w:rsidRPr="0074216D" w:rsidDel="00022465">
          <w:rPr>
            <w:rFonts w:ascii="Times New Roman" w:hAnsi="Times New Roman"/>
            <w:i/>
            <w:sz w:val="24"/>
            <w:szCs w:val="24"/>
            <w:lang w:val="en-IN"/>
          </w:rPr>
          <w:delText>(d)</w:delText>
        </w:r>
        <w:r w:rsidRPr="0074216D" w:rsidDel="00022465">
          <w:rPr>
            <w:rFonts w:ascii="Times New Roman" w:hAnsi="Times New Roman"/>
            <w:i/>
            <w:sz w:val="24"/>
            <w:szCs w:val="24"/>
            <w:lang w:val="en-IN"/>
          </w:rPr>
          <w:tab/>
          <w:delText>hence 1 kmol = 836.614 SCF; and</w:delText>
        </w:r>
      </w:del>
    </w:p>
    <w:p w14:paraId="16173132" w14:textId="6BB04882" w:rsidR="00A56F8F" w:rsidRPr="0074216D" w:rsidDel="00022465" w:rsidRDefault="00A56F8F">
      <w:pPr>
        <w:spacing w:after="160" w:line="259" w:lineRule="auto"/>
        <w:jc w:val="center"/>
        <w:rPr>
          <w:del w:id="1162" w:author="Lim, Vanessa Gunawan" w:date="2022-11-17T15:17:00Z"/>
          <w:rFonts w:ascii="Times New Roman" w:hAnsi="Times New Roman"/>
          <w:i/>
          <w:sz w:val="24"/>
          <w:szCs w:val="24"/>
          <w:lang w:val="en-IN"/>
        </w:rPr>
        <w:pPrChange w:id="1163" w:author="Lim, Vanessa Gunawan" w:date="2022-11-17T15:17:00Z">
          <w:pPr>
            <w:pStyle w:val="BodyText"/>
            <w:spacing w:before="120" w:after="240"/>
            <w:ind w:left="720"/>
            <w:jc w:val="both"/>
          </w:pPr>
        </w:pPrChange>
      </w:pPr>
      <w:del w:id="1164" w:author="Lim, Vanessa Gunawan" w:date="2022-11-17T15:17:00Z">
        <w:r w:rsidRPr="0074216D" w:rsidDel="00022465">
          <w:rPr>
            <w:rFonts w:ascii="Times New Roman" w:hAnsi="Times New Roman"/>
            <w:i/>
            <w:sz w:val="24"/>
            <w:szCs w:val="24"/>
            <w:lang w:val="en-IN"/>
          </w:rPr>
          <w:delText>(e)</w:delText>
        </w:r>
        <w:r w:rsidRPr="0074216D" w:rsidDel="00022465">
          <w:rPr>
            <w:rFonts w:ascii="Times New Roman" w:hAnsi="Times New Roman"/>
            <w:i/>
            <w:sz w:val="24"/>
            <w:szCs w:val="24"/>
            <w:lang w:val="en-IN"/>
          </w:rPr>
          <w:tab/>
          <w:delText xml:space="preserve">Hv = 1,000,000/ (1055.12 x 836.614) x </w:delText>
        </w:r>
        <w:r w:rsidRPr="0074216D" w:rsidDel="00022465">
          <w:rPr>
            <w:rFonts w:ascii="Times New Roman" w:hAnsi="Times New Roman"/>
            <w:i/>
            <w:sz w:val="24"/>
            <w:szCs w:val="24"/>
            <w:lang w:val="en-IN"/>
          </w:rPr>
          <w:sym w:font="Times New Roman" w:char="F0E5"/>
        </w:r>
        <w:r w:rsidRPr="0074216D" w:rsidDel="00022465">
          <w:rPr>
            <w:rFonts w:ascii="Times New Roman" w:hAnsi="Times New Roman"/>
            <w:i/>
            <w:sz w:val="24"/>
            <w:szCs w:val="24"/>
            <w:lang w:val="en-IN"/>
          </w:rPr>
          <w:delText xml:space="preserve"> (Xi x Mi x Hi) Btu/SCF</w:delText>
        </w:r>
        <w:r w:rsidDel="00022465">
          <w:rPr>
            <w:rFonts w:ascii="Times New Roman" w:hAnsi="Times New Roman"/>
            <w:i/>
            <w:sz w:val="24"/>
            <w:szCs w:val="24"/>
            <w:lang w:val="en-IN"/>
          </w:rPr>
          <w:delText>.</w:delText>
        </w:r>
      </w:del>
    </w:p>
    <w:p w14:paraId="12C6FBCC" w14:textId="508A00B2" w:rsidR="00A56F8F" w:rsidRPr="0074216D" w:rsidDel="00022465" w:rsidRDefault="00A56F8F">
      <w:pPr>
        <w:spacing w:after="160" w:line="259" w:lineRule="auto"/>
        <w:jc w:val="center"/>
        <w:rPr>
          <w:del w:id="1165" w:author="Lim, Vanessa Gunawan" w:date="2022-11-17T15:17:00Z"/>
          <w:rFonts w:ascii="Times New Roman" w:hAnsi="Times New Roman"/>
          <w:bCs/>
          <w:i/>
          <w:sz w:val="24"/>
          <w:szCs w:val="24"/>
          <w:lang w:val="en-IN"/>
        </w:rPr>
        <w:pPrChange w:id="1166" w:author="Lim, Vanessa Gunawan" w:date="2022-11-17T15:17:00Z">
          <w:pPr>
            <w:pStyle w:val="BodyText"/>
            <w:spacing w:before="120" w:after="120"/>
            <w:jc w:val="both"/>
          </w:pPr>
        </w:pPrChange>
      </w:pPr>
      <w:del w:id="1167" w:author="Lim, Vanessa Gunawan" w:date="2022-11-17T15:17:00Z">
        <w:r w:rsidRPr="0074216D" w:rsidDel="00022465">
          <w:rPr>
            <w:rFonts w:ascii="Times New Roman" w:hAnsi="Times New Roman"/>
            <w:bCs/>
            <w:i/>
            <w:sz w:val="24"/>
            <w:szCs w:val="24"/>
            <w:lang w:val="en-IN"/>
          </w:rPr>
          <w:delText>12.6</w:delText>
        </w:r>
        <w:r w:rsidRPr="0074216D" w:rsidDel="00022465">
          <w:rPr>
            <w:rFonts w:ascii="Times New Roman" w:hAnsi="Times New Roman"/>
            <w:bCs/>
            <w:i/>
            <w:sz w:val="24"/>
            <w:szCs w:val="24"/>
            <w:lang w:val="en-IN"/>
          </w:rPr>
          <w:tab/>
        </w:r>
        <w:r w:rsidRPr="0074216D" w:rsidDel="00022465">
          <w:rPr>
            <w:rFonts w:ascii="Times New Roman" w:hAnsi="Times New Roman"/>
            <w:bCs/>
            <w:i/>
            <w:sz w:val="24"/>
            <w:szCs w:val="24"/>
            <w:u w:val="single"/>
            <w:lang w:val="en-IN"/>
          </w:rPr>
          <w:delText>Data</w:delText>
        </w:r>
        <w:r w:rsidDel="00022465">
          <w:rPr>
            <w:rFonts w:ascii="Times New Roman" w:hAnsi="Times New Roman"/>
            <w:bCs/>
            <w:i/>
            <w:sz w:val="24"/>
            <w:szCs w:val="24"/>
            <w:u w:val="single"/>
            <w:lang w:val="en-IN"/>
          </w:rPr>
          <w:delText>.</w:delText>
        </w:r>
      </w:del>
    </w:p>
    <w:p w14:paraId="76B67029" w14:textId="4F2F0B8D" w:rsidR="00A56F8F" w:rsidRPr="0074216D" w:rsidDel="00022465" w:rsidRDefault="00A56F8F">
      <w:pPr>
        <w:spacing w:after="160" w:line="259" w:lineRule="auto"/>
        <w:jc w:val="center"/>
        <w:rPr>
          <w:del w:id="1168" w:author="Lim, Vanessa Gunawan" w:date="2022-11-17T15:17:00Z"/>
          <w:rFonts w:ascii="Times New Roman" w:hAnsi="Times New Roman"/>
          <w:i/>
          <w:sz w:val="24"/>
          <w:szCs w:val="24"/>
          <w:lang w:val="en-IN"/>
        </w:rPr>
        <w:pPrChange w:id="1169" w:author="Lim, Vanessa Gunawan" w:date="2022-11-17T15:17:00Z">
          <w:pPr>
            <w:pStyle w:val="BodyText"/>
            <w:spacing w:before="120" w:after="120"/>
            <w:ind w:left="1440" w:hanging="720"/>
            <w:jc w:val="both"/>
          </w:pPr>
        </w:pPrChange>
      </w:pPr>
      <w:del w:id="1170" w:author="Lim, Vanessa Gunawan" w:date="2022-11-17T15:17:00Z">
        <w:r w:rsidRPr="0074216D" w:rsidDel="00022465">
          <w:rPr>
            <w:rFonts w:ascii="Times New Roman" w:hAnsi="Times New Roman"/>
            <w:i/>
            <w:sz w:val="24"/>
            <w:szCs w:val="24"/>
            <w:lang w:val="en-IN"/>
          </w:rPr>
          <w:delText>(a)</w:delText>
        </w:r>
        <w:r w:rsidRPr="0074216D" w:rsidDel="00022465">
          <w:rPr>
            <w:rFonts w:ascii="Times New Roman" w:hAnsi="Times New Roman"/>
            <w:i/>
            <w:sz w:val="24"/>
            <w:szCs w:val="24"/>
            <w:lang w:val="en-IN"/>
          </w:rPr>
          <w:tab/>
        </w:r>
        <w:r w:rsidRPr="00A40A6D" w:rsidDel="00022465">
          <w:rPr>
            <w:rFonts w:ascii="Times New Roman" w:hAnsi="Times New Roman"/>
            <w:i/>
            <w:sz w:val="24"/>
            <w:szCs w:val="24"/>
            <w:u w:val="single"/>
            <w:lang w:val="en-IN"/>
          </w:rPr>
          <w:delText>Values</w:delText>
        </w:r>
        <w:r w:rsidRPr="00A40A6D" w:rsidDel="00022465">
          <w:rPr>
            <w:rFonts w:ascii="Times New Roman" w:hAnsi="Times New Roman"/>
            <w:i/>
            <w:sz w:val="24"/>
            <w:szCs w:val="24"/>
            <w:u w:val="single"/>
            <w:lang w:val="en-IN"/>
          </w:rPr>
          <w:tab/>
          <w:delText>of Hi and Mi</w:delText>
        </w:r>
      </w:del>
    </w:p>
    <w:tbl>
      <w:tblPr>
        <w:tblW w:w="9242" w:type="dxa"/>
        <w:tblInd w:w="1350" w:type="dxa"/>
        <w:tblLook w:val="01E0" w:firstRow="1" w:lastRow="1" w:firstColumn="1" w:lastColumn="1" w:noHBand="0" w:noVBand="0"/>
      </w:tblPr>
      <w:tblGrid>
        <w:gridCol w:w="3090"/>
        <w:gridCol w:w="3072"/>
        <w:gridCol w:w="3080"/>
      </w:tblGrid>
      <w:tr w:rsidR="00A56F8F" w:rsidDel="00022465" w14:paraId="49269E47" w14:textId="65AB75A9" w:rsidTr="006C4E5E">
        <w:trPr>
          <w:del w:id="1171" w:author="Lim, Vanessa Gunawan" w:date="2022-11-17T15:17:00Z"/>
        </w:trPr>
        <w:tc>
          <w:tcPr>
            <w:tcW w:w="3090" w:type="dxa"/>
            <w:shd w:val="clear" w:color="auto" w:fill="auto"/>
          </w:tcPr>
          <w:p w14:paraId="4FF9D7CB" w14:textId="1DDA87EF" w:rsidR="00A56F8F" w:rsidRPr="0074216D" w:rsidDel="00022465" w:rsidRDefault="00A56F8F">
            <w:pPr>
              <w:spacing w:after="160" w:line="259" w:lineRule="auto"/>
              <w:jc w:val="center"/>
              <w:rPr>
                <w:del w:id="1172" w:author="Lim, Vanessa Gunawan" w:date="2022-11-17T15:17:00Z"/>
                <w:rFonts w:ascii="Times New Roman" w:hAnsi="Times New Roman"/>
                <w:i/>
                <w:sz w:val="24"/>
                <w:szCs w:val="24"/>
                <w:u w:val="single"/>
                <w:lang w:val="en-IN"/>
              </w:rPr>
              <w:pPrChange w:id="1173" w:author="Lim, Vanessa Gunawan" w:date="2022-11-17T15:17:00Z">
                <w:pPr>
                  <w:pStyle w:val="BodyText"/>
                  <w:spacing w:before="120" w:after="120"/>
                  <w:jc w:val="both"/>
                </w:pPr>
              </w:pPrChange>
            </w:pPr>
            <w:del w:id="1174" w:author="Lim, Vanessa Gunawan" w:date="2022-11-17T15:17:00Z">
              <w:r w:rsidRPr="0074216D" w:rsidDel="00022465">
                <w:rPr>
                  <w:rFonts w:ascii="Times New Roman" w:hAnsi="Times New Roman"/>
                  <w:i/>
                  <w:sz w:val="24"/>
                  <w:szCs w:val="24"/>
                  <w:u w:val="single"/>
                  <w:lang w:val="en-IN"/>
                </w:rPr>
                <w:delText>Component</w:delText>
              </w:r>
            </w:del>
          </w:p>
        </w:tc>
        <w:tc>
          <w:tcPr>
            <w:tcW w:w="3072" w:type="dxa"/>
            <w:shd w:val="clear" w:color="auto" w:fill="auto"/>
          </w:tcPr>
          <w:p w14:paraId="3ED86D2C" w14:textId="32946059" w:rsidR="00A56F8F" w:rsidRPr="0074216D" w:rsidDel="00022465" w:rsidRDefault="00A56F8F">
            <w:pPr>
              <w:spacing w:after="160" w:line="259" w:lineRule="auto"/>
              <w:jc w:val="center"/>
              <w:rPr>
                <w:del w:id="1175" w:author="Lim, Vanessa Gunawan" w:date="2022-11-17T15:17:00Z"/>
                <w:rFonts w:ascii="Times New Roman" w:hAnsi="Times New Roman"/>
                <w:i/>
                <w:sz w:val="24"/>
                <w:szCs w:val="24"/>
                <w:u w:val="single"/>
                <w:lang w:val="en-IN"/>
              </w:rPr>
              <w:pPrChange w:id="1176" w:author="Lim, Vanessa Gunawan" w:date="2022-11-17T15:17:00Z">
                <w:pPr>
                  <w:pStyle w:val="BodyText"/>
                  <w:spacing w:before="120" w:after="120"/>
                  <w:jc w:val="both"/>
                </w:pPr>
              </w:pPrChange>
            </w:pPr>
            <w:del w:id="1177" w:author="Lim, Vanessa Gunawan" w:date="2022-11-17T15:17:00Z">
              <w:r w:rsidRPr="0074216D" w:rsidDel="00022465">
                <w:rPr>
                  <w:rFonts w:ascii="Times New Roman" w:hAnsi="Times New Roman"/>
                  <w:i/>
                  <w:sz w:val="24"/>
                  <w:szCs w:val="24"/>
                  <w:u w:val="single"/>
                  <w:lang w:val="en-IN"/>
                </w:rPr>
                <w:delText>Hi (in MJ/kg)</w:delText>
              </w:r>
            </w:del>
          </w:p>
        </w:tc>
        <w:tc>
          <w:tcPr>
            <w:tcW w:w="3080" w:type="dxa"/>
            <w:shd w:val="clear" w:color="auto" w:fill="auto"/>
          </w:tcPr>
          <w:p w14:paraId="0FE11671" w14:textId="356458B2" w:rsidR="00A56F8F" w:rsidRPr="0074216D" w:rsidDel="00022465" w:rsidRDefault="00A56F8F">
            <w:pPr>
              <w:spacing w:after="160" w:line="259" w:lineRule="auto"/>
              <w:jc w:val="center"/>
              <w:rPr>
                <w:del w:id="1178" w:author="Lim, Vanessa Gunawan" w:date="2022-11-17T15:17:00Z"/>
                <w:rFonts w:ascii="Times New Roman" w:hAnsi="Times New Roman"/>
                <w:i/>
                <w:sz w:val="24"/>
                <w:szCs w:val="24"/>
                <w:u w:val="single"/>
                <w:lang w:val="en-IN"/>
              </w:rPr>
              <w:pPrChange w:id="1179" w:author="Lim, Vanessa Gunawan" w:date="2022-11-17T15:17:00Z">
                <w:pPr>
                  <w:pStyle w:val="BodyText"/>
                  <w:spacing w:before="120" w:after="120"/>
                  <w:jc w:val="both"/>
                </w:pPr>
              </w:pPrChange>
            </w:pPr>
            <w:del w:id="1180" w:author="Lim, Vanessa Gunawan" w:date="2022-11-17T15:17:00Z">
              <w:r w:rsidRPr="0074216D" w:rsidDel="00022465">
                <w:rPr>
                  <w:rFonts w:ascii="Times New Roman" w:hAnsi="Times New Roman"/>
                  <w:i/>
                  <w:sz w:val="24"/>
                  <w:szCs w:val="24"/>
                  <w:u w:val="single"/>
                  <w:lang w:val="en-IN"/>
                </w:rPr>
                <w:delText>Mi (in kg/kmol)</w:delText>
              </w:r>
            </w:del>
          </w:p>
        </w:tc>
      </w:tr>
      <w:tr w:rsidR="00A56F8F" w:rsidDel="00022465" w14:paraId="18FA70D8" w14:textId="7E71BBCD" w:rsidTr="006C4E5E">
        <w:trPr>
          <w:del w:id="1181" w:author="Lim, Vanessa Gunawan" w:date="2022-11-17T15:17:00Z"/>
        </w:trPr>
        <w:tc>
          <w:tcPr>
            <w:tcW w:w="3090" w:type="dxa"/>
            <w:shd w:val="clear" w:color="auto" w:fill="auto"/>
          </w:tcPr>
          <w:p w14:paraId="6992F098" w14:textId="5A621A46" w:rsidR="00A56F8F" w:rsidRPr="0074216D" w:rsidDel="00022465" w:rsidRDefault="00A56F8F">
            <w:pPr>
              <w:spacing w:after="160" w:line="259" w:lineRule="auto"/>
              <w:jc w:val="center"/>
              <w:rPr>
                <w:del w:id="1182" w:author="Lim, Vanessa Gunawan" w:date="2022-11-17T15:17:00Z"/>
                <w:rFonts w:ascii="Times New Roman" w:hAnsi="Times New Roman"/>
                <w:i/>
                <w:sz w:val="24"/>
                <w:szCs w:val="24"/>
                <w:lang w:val="en-IN"/>
              </w:rPr>
              <w:pPrChange w:id="1183" w:author="Lim, Vanessa Gunawan" w:date="2022-11-17T15:17:00Z">
                <w:pPr>
                  <w:pStyle w:val="BodyText"/>
                  <w:spacing w:before="120" w:after="120"/>
                  <w:jc w:val="both"/>
                </w:pPr>
              </w:pPrChange>
            </w:pPr>
            <w:del w:id="1184" w:author="Lim, Vanessa Gunawan" w:date="2022-11-17T15:17:00Z">
              <w:r w:rsidRPr="0074216D" w:rsidDel="00022465">
                <w:rPr>
                  <w:rFonts w:ascii="Times New Roman" w:hAnsi="Times New Roman"/>
                  <w:i/>
                  <w:sz w:val="24"/>
                  <w:szCs w:val="24"/>
                  <w:lang w:val="en-IN"/>
                </w:rPr>
                <w:delText>Methane</w:delText>
              </w:r>
            </w:del>
          </w:p>
        </w:tc>
        <w:tc>
          <w:tcPr>
            <w:tcW w:w="3072" w:type="dxa"/>
            <w:shd w:val="clear" w:color="auto" w:fill="auto"/>
          </w:tcPr>
          <w:p w14:paraId="4524D926" w14:textId="3455267F" w:rsidR="00A56F8F" w:rsidRPr="0074216D" w:rsidDel="00022465" w:rsidRDefault="00A56F8F">
            <w:pPr>
              <w:spacing w:after="160" w:line="259" w:lineRule="auto"/>
              <w:jc w:val="center"/>
              <w:rPr>
                <w:del w:id="1185" w:author="Lim, Vanessa Gunawan" w:date="2022-11-17T15:17:00Z"/>
                <w:rFonts w:ascii="Times New Roman" w:hAnsi="Times New Roman"/>
                <w:i/>
                <w:sz w:val="24"/>
                <w:szCs w:val="24"/>
                <w:lang w:val="en-IN"/>
              </w:rPr>
              <w:pPrChange w:id="1186" w:author="Lim, Vanessa Gunawan" w:date="2022-11-17T15:17:00Z">
                <w:pPr>
                  <w:pStyle w:val="BodyText"/>
                  <w:numPr>
                    <w:ilvl w:val="1"/>
                  </w:numPr>
                  <w:spacing w:before="120" w:after="120"/>
                  <w:jc w:val="both"/>
                </w:pPr>
              </w:pPrChange>
            </w:pPr>
            <w:del w:id="1187" w:author="Lim, Vanessa Gunawan" w:date="2022-11-17T15:17:00Z">
              <w:r w:rsidRPr="0074216D" w:rsidDel="00022465">
                <w:rPr>
                  <w:rFonts w:ascii="Times New Roman" w:hAnsi="Times New Roman"/>
                  <w:i/>
                  <w:sz w:val="24"/>
                  <w:szCs w:val="24"/>
                  <w:lang w:val="en-IN"/>
                </w:rPr>
                <w:delText>55.575</w:delText>
              </w:r>
            </w:del>
          </w:p>
        </w:tc>
        <w:tc>
          <w:tcPr>
            <w:tcW w:w="3080" w:type="dxa"/>
            <w:shd w:val="clear" w:color="auto" w:fill="auto"/>
          </w:tcPr>
          <w:p w14:paraId="31AB7028" w14:textId="7EEDA8CD" w:rsidR="00A56F8F" w:rsidRPr="0074216D" w:rsidDel="00022465" w:rsidRDefault="00A56F8F">
            <w:pPr>
              <w:spacing w:after="160" w:line="259" w:lineRule="auto"/>
              <w:jc w:val="center"/>
              <w:rPr>
                <w:del w:id="1188" w:author="Lim, Vanessa Gunawan" w:date="2022-11-17T15:17:00Z"/>
                <w:rFonts w:ascii="Times New Roman" w:hAnsi="Times New Roman"/>
                <w:i/>
                <w:sz w:val="24"/>
                <w:szCs w:val="24"/>
                <w:lang w:val="en-IN"/>
              </w:rPr>
              <w:pPrChange w:id="1189" w:author="Lim, Vanessa Gunawan" w:date="2022-11-17T15:17:00Z">
                <w:pPr>
                  <w:pStyle w:val="BodyText"/>
                  <w:numPr>
                    <w:ilvl w:val="1"/>
                  </w:numPr>
                  <w:spacing w:before="120" w:after="120"/>
                  <w:jc w:val="both"/>
                </w:pPr>
              </w:pPrChange>
            </w:pPr>
            <w:del w:id="1190" w:author="Lim, Vanessa Gunawan" w:date="2022-11-17T15:17:00Z">
              <w:r w:rsidRPr="0074216D" w:rsidDel="00022465">
                <w:rPr>
                  <w:rFonts w:ascii="Times New Roman" w:hAnsi="Times New Roman"/>
                  <w:i/>
                  <w:sz w:val="24"/>
                  <w:szCs w:val="24"/>
                  <w:lang w:val="en-IN"/>
                </w:rPr>
                <w:delText>16.0425</w:delText>
              </w:r>
            </w:del>
          </w:p>
        </w:tc>
      </w:tr>
      <w:tr w:rsidR="00A56F8F" w:rsidDel="00022465" w14:paraId="53D3B364" w14:textId="1570112F" w:rsidTr="006C4E5E">
        <w:trPr>
          <w:del w:id="1191" w:author="Lim, Vanessa Gunawan" w:date="2022-11-17T15:17:00Z"/>
        </w:trPr>
        <w:tc>
          <w:tcPr>
            <w:tcW w:w="3090" w:type="dxa"/>
            <w:shd w:val="clear" w:color="auto" w:fill="auto"/>
          </w:tcPr>
          <w:p w14:paraId="5AC7DECA" w14:textId="3A9C6AA1" w:rsidR="00A56F8F" w:rsidRPr="0074216D" w:rsidDel="00022465" w:rsidRDefault="00A56F8F">
            <w:pPr>
              <w:spacing w:after="160" w:line="259" w:lineRule="auto"/>
              <w:jc w:val="center"/>
              <w:rPr>
                <w:del w:id="1192" w:author="Lim, Vanessa Gunawan" w:date="2022-11-17T15:17:00Z"/>
                <w:rFonts w:ascii="Times New Roman" w:hAnsi="Times New Roman"/>
                <w:i/>
                <w:sz w:val="24"/>
                <w:szCs w:val="24"/>
                <w:lang w:val="en-IN"/>
              </w:rPr>
              <w:pPrChange w:id="1193" w:author="Lim, Vanessa Gunawan" w:date="2022-11-17T15:17:00Z">
                <w:pPr>
                  <w:pStyle w:val="BodyText"/>
                  <w:numPr>
                    <w:ilvl w:val="1"/>
                  </w:numPr>
                  <w:spacing w:before="120" w:after="120"/>
                  <w:jc w:val="both"/>
                </w:pPr>
              </w:pPrChange>
            </w:pPr>
            <w:del w:id="1194" w:author="Lim, Vanessa Gunawan" w:date="2022-11-17T15:17:00Z">
              <w:r w:rsidRPr="0074216D" w:rsidDel="00022465">
                <w:rPr>
                  <w:rFonts w:ascii="Times New Roman" w:hAnsi="Times New Roman"/>
                  <w:i/>
                  <w:sz w:val="24"/>
                  <w:szCs w:val="24"/>
                  <w:lang w:val="en-IN"/>
                </w:rPr>
                <w:delText>Ethane</w:delText>
              </w:r>
            </w:del>
          </w:p>
        </w:tc>
        <w:tc>
          <w:tcPr>
            <w:tcW w:w="3072" w:type="dxa"/>
            <w:shd w:val="clear" w:color="auto" w:fill="auto"/>
          </w:tcPr>
          <w:p w14:paraId="40BAE0CC" w14:textId="09E3721F" w:rsidR="00A56F8F" w:rsidRPr="0074216D" w:rsidDel="00022465" w:rsidRDefault="00A56F8F">
            <w:pPr>
              <w:spacing w:after="160" w:line="259" w:lineRule="auto"/>
              <w:jc w:val="center"/>
              <w:rPr>
                <w:del w:id="1195" w:author="Lim, Vanessa Gunawan" w:date="2022-11-17T15:17:00Z"/>
                <w:rFonts w:ascii="Times New Roman" w:hAnsi="Times New Roman"/>
                <w:i/>
                <w:sz w:val="24"/>
                <w:szCs w:val="24"/>
                <w:lang w:val="en-IN"/>
              </w:rPr>
              <w:pPrChange w:id="1196" w:author="Lim, Vanessa Gunawan" w:date="2022-11-17T15:17:00Z">
                <w:pPr>
                  <w:pStyle w:val="BodyText"/>
                  <w:numPr>
                    <w:ilvl w:val="1"/>
                  </w:numPr>
                  <w:spacing w:before="120" w:after="120"/>
                  <w:jc w:val="both"/>
                </w:pPr>
              </w:pPrChange>
            </w:pPr>
            <w:del w:id="1197" w:author="Lim, Vanessa Gunawan" w:date="2022-11-17T15:17:00Z">
              <w:r w:rsidRPr="0074216D" w:rsidDel="00022465">
                <w:rPr>
                  <w:rFonts w:ascii="Times New Roman" w:hAnsi="Times New Roman"/>
                  <w:i/>
                  <w:sz w:val="24"/>
                  <w:szCs w:val="24"/>
                  <w:lang w:val="en-IN"/>
                </w:rPr>
                <w:delText>51.951</w:delText>
              </w:r>
            </w:del>
          </w:p>
        </w:tc>
        <w:tc>
          <w:tcPr>
            <w:tcW w:w="3080" w:type="dxa"/>
            <w:shd w:val="clear" w:color="auto" w:fill="auto"/>
          </w:tcPr>
          <w:p w14:paraId="5C4EBDC9" w14:textId="41D14C7C" w:rsidR="00A56F8F" w:rsidRPr="0074216D" w:rsidDel="00022465" w:rsidRDefault="00A56F8F">
            <w:pPr>
              <w:spacing w:after="160" w:line="259" w:lineRule="auto"/>
              <w:jc w:val="center"/>
              <w:rPr>
                <w:del w:id="1198" w:author="Lim, Vanessa Gunawan" w:date="2022-11-17T15:17:00Z"/>
                <w:rFonts w:ascii="Times New Roman" w:hAnsi="Times New Roman"/>
                <w:i/>
                <w:sz w:val="24"/>
                <w:szCs w:val="24"/>
                <w:lang w:val="en-IN"/>
              </w:rPr>
              <w:pPrChange w:id="1199" w:author="Lim, Vanessa Gunawan" w:date="2022-11-17T15:17:00Z">
                <w:pPr>
                  <w:pStyle w:val="BodyText"/>
                  <w:numPr>
                    <w:ilvl w:val="1"/>
                  </w:numPr>
                  <w:spacing w:before="120" w:after="120"/>
                  <w:jc w:val="both"/>
                </w:pPr>
              </w:pPrChange>
            </w:pPr>
            <w:del w:id="1200" w:author="Lim, Vanessa Gunawan" w:date="2022-11-17T15:17:00Z">
              <w:r w:rsidRPr="0074216D" w:rsidDel="00022465">
                <w:rPr>
                  <w:rFonts w:ascii="Times New Roman" w:hAnsi="Times New Roman"/>
                  <w:i/>
                  <w:sz w:val="24"/>
                  <w:szCs w:val="24"/>
                  <w:lang w:val="en-IN"/>
                </w:rPr>
                <w:delText>30.0690</w:delText>
              </w:r>
            </w:del>
          </w:p>
        </w:tc>
      </w:tr>
      <w:tr w:rsidR="00A56F8F" w:rsidDel="00022465" w14:paraId="0EC2B387" w14:textId="0B6B2655" w:rsidTr="006C4E5E">
        <w:trPr>
          <w:del w:id="1201" w:author="Lim, Vanessa Gunawan" w:date="2022-11-17T15:17:00Z"/>
        </w:trPr>
        <w:tc>
          <w:tcPr>
            <w:tcW w:w="3090" w:type="dxa"/>
            <w:shd w:val="clear" w:color="auto" w:fill="auto"/>
          </w:tcPr>
          <w:p w14:paraId="7B95E854" w14:textId="204E6EEC" w:rsidR="00A56F8F" w:rsidRPr="0074216D" w:rsidDel="00022465" w:rsidRDefault="00A56F8F">
            <w:pPr>
              <w:spacing w:after="160" w:line="259" w:lineRule="auto"/>
              <w:jc w:val="center"/>
              <w:rPr>
                <w:del w:id="1202" w:author="Lim, Vanessa Gunawan" w:date="2022-11-17T15:17:00Z"/>
                <w:rFonts w:ascii="Times New Roman" w:hAnsi="Times New Roman"/>
                <w:i/>
                <w:sz w:val="24"/>
                <w:szCs w:val="24"/>
                <w:lang w:val="en-IN"/>
              </w:rPr>
              <w:pPrChange w:id="1203" w:author="Lim, Vanessa Gunawan" w:date="2022-11-17T15:17:00Z">
                <w:pPr>
                  <w:pStyle w:val="BodyText"/>
                  <w:numPr>
                    <w:ilvl w:val="1"/>
                  </w:numPr>
                  <w:spacing w:before="120" w:after="120"/>
                  <w:jc w:val="both"/>
                </w:pPr>
              </w:pPrChange>
            </w:pPr>
            <w:del w:id="1204" w:author="Lim, Vanessa Gunawan" w:date="2022-11-17T15:17:00Z">
              <w:r w:rsidRPr="0074216D" w:rsidDel="00022465">
                <w:rPr>
                  <w:rFonts w:ascii="Times New Roman" w:hAnsi="Times New Roman"/>
                  <w:i/>
                  <w:sz w:val="24"/>
                  <w:szCs w:val="24"/>
                  <w:lang w:val="en-IN"/>
                </w:rPr>
                <w:delText>Propane</w:delText>
              </w:r>
            </w:del>
          </w:p>
        </w:tc>
        <w:tc>
          <w:tcPr>
            <w:tcW w:w="3072" w:type="dxa"/>
            <w:shd w:val="clear" w:color="auto" w:fill="auto"/>
          </w:tcPr>
          <w:p w14:paraId="40FED906" w14:textId="77D53204" w:rsidR="00A56F8F" w:rsidRPr="0074216D" w:rsidDel="00022465" w:rsidRDefault="00A56F8F">
            <w:pPr>
              <w:spacing w:after="160" w:line="259" w:lineRule="auto"/>
              <w:jc w:val="center"/>
              <w:rPr>
                <w:del w:id="1205" w:author="Lim, Vanessa Gunawan" w:date="2022-11-17T15:17:00Z"/>
                <w:rFonts w:ascii="Times New Roman" w:hAnsi="Times New Roman"/>
                <w:i/>
                <w:sz w:val="24"/>
                <w:szCs w:val="24"/>
                <w:lang w:val="en-IN"/>
              </w:rPr>
              <w:pPrChange w:id="1206" w:author="Lim, Vanessa Gunawan" w:date="2022-11-17T15:17:00Z">
                <w:pPr>
                  <w:pStyle w:val="BodyText"/>
                  <w:numPr>
                    <w:ilvl w:val="1"/>
                  </w:numPr>
                  <w:spacing w:before="120" w:after="120"/>
                  <w:jc w:val="both"/>
                </w:pPr>
              </w:pPrChange>
            </w:pPr>
            <w:del w:id="1207" w:author="Lim, Vanessa Gunawan" w:date="2022-11-17T15:17:00Z">
              <w:r w:rsidRPr="0074216D" w:rsidDel="00022465">
                <w:rPr>
                  <w:rFonts w:ascii="Times New Roman" w:hAnsi="Times New Roman"/>
                  <w:i/>
                  <w:sz w:val="24"/>
                  <w:szCs w:val="24"/>
                  <w:lang w:val="en-IN"/>
                </w:rPr>
                <w:delText>50.369</w:delText>
              </w:r>
            </w:del>
          </w:p>
        </w:tc>
        <w:tc>
          <w:tcPr>
            <w:tcW w:w="3080" w:type="dxa"/>
            <w:shd w:val="clear" w:color="auto" w:fill="auto"/>
          </w:tcPr>
          <w:p w14:paraId="0BD8946C" w14:textId="3B5D7556" w:rsidR="00A56F8F" w:rsidRPr="0074216D" w:rsidDel="00022465" w:rsidRDefault="00A56F8F">
            <w:pPr>
              <w:spacing w:after="160" w:line="259" w:lineRule="auto"/>
              <w:jc w:val="center"/>
              <w:rPr>
                <w:del w:id="1208" w:author="Lim, Vanessa Gunawan" w:date="2022-11-17T15:17:00Z"/>
                <w:rFonts w:ascii="Times New Roman" w:hAnsi="Times New Roman"/>
                <w:i/>
                <w:sz w:val="24"/>
                <w:szCs w:val="24"/>
                <w:lang w:val="en-IN"/>
              </w:rPr>
              <w:pPrChange w:id="1209" w:author="Lim, Vanessa Gunawan" w:date="2022-11-17T15:17:00Z">
                <w:pPr>
                  <w:pStyle w:val="BodyText"/>
                  <w:numPr>
                    <w:ilvl w:val="1"/>
                  </w:numPr>
                  <w:spacing w:before="120" w:after="120"/>
                  <w:jc w:val="both"/>
                </w:pPr>
              </w:pPrChange>
            </w:pPr>
            <w:del w:id="1210" w:author="Lim, Vanessa Gunawan" w:date="2022-11-17T15:17:00Z">
              <w:r w:rsidRPr="0074216D" w:rsidDel="00022465">
                <w:rPr>
                  <w:rFonts w:ascii="Times New Roman" w:hAnsi="Times New Roman"/>
                  <w:i/>
                  <w:sz w:val="24"/>
                  <w:szCs w:val="24"/>
                  <w:lang w:val="en-IN"/>
                </w:rPr>
                <w:delText>44.0956</w:delText>
              </w:r>
            </w:del>
          </w:p>
        </w:tc>
      </w:tr>
      <w:tr w:rsidR="00A56F8F" w:rsidDel="00022465" w14:paraId="2D817F62" w14:textId="56FB9F81" w:rsidTr="006C4E5E">
        <w:trPr>
          <w:del w:id="1211" w:author="Lim, Vanessa Gunawan" w:date="2022-11-17T15:17:00Z"/>
        </w:trPr>
        <w:tc>
          <w:tcPr>
            <w:tcW w:w="3090" w:type="dxa"/>
            <w:shd w:val="clear" w:color="auto" w:fill="auto"/>
          </w:tcPr>
          <w:p w14:paraId="5E6DEFAC" w14:textId="2757AD06" w:rsidR="00A56F8F" w:rsidRPr="0074216D" w:rsidDel="00022465" w:rsidRDefault="00A56F8F">
            <w:pPr>
              <w:spacing w:after="160" w:line="259" w:lineRule="auto"/>
              <w:jc w:val="center"/>
              <w:rPr>
                <w:del w:id="1212" w:author="Lim, Vanessa Gunawan" w:date="2022-11-17T15:17:00Z"/>
                <w:rFonts w:ascii="Times New Roman" w:hAnsi="Times New Roman"/>
                <w:i/>
                <w:sz w:val="24"/>
                <w:szCs w:val="24"/>
                <w:lang w:val="en-IN"/>
              </w:rPr>
              <w:pPrChange w:id="1213" w:author="Lim, Vanessa Gunawan" w:date="2022-11-17T15:17:00Z">
                <w:pPr>
                  <w:pStyle w:val="BodyText"/>
                  <w:numPr>
                    <w:ilvl w:val="1"/>
                  </w:numPr>
                  <w:spacing w:before="120" w:after="120"/>
                  <w:jc w:val="both"/>
                </w:pPr>
              </w:pPrChange>
            </w:pPr>
            <w:del w:id="1214" w:author="Lim, Vanessa Gunawan" w:date="2022-11-17T15:17:00Z">
              <w:r w:rsidRPr="0074216D" w:rsidDel="00022465">
                <w:rPr>
                  <w:rFonts w:ascii="Times New Roman" w:hAnsi="Times New Roman"/>
                  <w:i/>
                  <w:sz w:val="24"/>
                  <w:szCs w:val="24"/>
                  <w:lang w:val="en-IN"/>
                </w:rPr>
                <w:delText>Iso-Butane</w:delText>
              </w:r>
            </w:del>
          </w:p>
        </w:tc>
        <w:tc>
          <w:tcPr>
            <w:tcW w:w="3072" w:type="dxa"/>
            <w:shd w:val="clear" w:color="auto" w:fill="auto"/>
          </w:tcPr>
          <w:p w14:paraId="3A908B14" w14:textId="28D1C0DF" w:rsidR="00A56F8F" w:rsidRPr="0074216D" w:rsidDel="00022465" w:rsidRDefault="00A56F8F">
            <w:pPr>
              <w:spacing w:after="160" w:line="259" w:lineRule="auto"/>
              <w:jc w:val="center"/>
              <w:rPr>
                <w:del w:id="1215" w:author="Lim, Vanessa Gunawan" w:date="2022-11-17T15:17:00Z"/>
                <w:rFonts w:ascii="Times New Roman" w:hAnsi="Times New Roman"/>
                <w:i/>
                <w:sz w:val="24"/>
                <w:szCs w:val="24"/>
                <w:lang w:val="en-IN"/>
              </w:rPr>
              <w:pPrChange w:id="1216" w:author="Lim, Vanessa Gunawan" w:date="2022-11-17T15:17:00Z">
                <w:pPr>
                  <w:pStyle w:val="BodyText"/>
                  <w:numPr>
                    <w:ilvl w:val="1"/>
                  </w:numPr>
                  <w:spacing w:before="120" w:after="120"/>
                  <w:jc w:val="both"/>
                </w:pPr>
              </w:pPrChange>
            </w:pPr>
            <w:del w:id="1217" w:author="Lim, Vanessa Gunawan" w:date="2022-11-17T15:17:00Z">
              <w:r w:rsidRPr="0074216D" w:rsidDel="00022465">
                <w:rPr>
                  <w:rFonts w:ascii="Times New Roman" w:hAnsi="Times New Roman"/>
                  <w:i/>
                  <w:sz w:val="24"/>
                  <w:szCs w:val="24"/>
                  <w:lang w:val="en-IN"/>
                </w:rPr>
                <w:delText>49.388</w:delText>
              </w:r>
            </w:del>
          </w:p>
        </w:tc>
        <w:tc>
          <w:tcPr>
            <w:tcW w:w="3080" w:type="dxa"/>
            <w:shd w:val="clear" w:color="auto" w:fill="auto"/>
          </w:tcPr>
          <w:p w14:paraId="56343FD4" w14:textId="7FF43754" w:rsidR="00A56F8F" w:rsidRPr="0074216D" w:rsidDel="00022465" w:rsidRDefault="00A56F8F">
            <w:pPr>
              <w:spacing w:after="160" w:line="259" w:lineRule="auto"/>
              <w:jc w:val="center"/>
              <w:rPr>
                <w:del w:id="1218" w:author="Lim, Vanessa Gunawan" w:date="2022-11-17T15:17:00Z"/>
                <w:rFonts w:ascii="Times New Roman" w:hAnsi="Times New Roman"/>
                <w:i/>
                <w:sz w:val="24"/>
                <w:szCs w:val="24"/>
                <w:lang w:val="en-IN"/>
              </w:rPr>
              <w:pPrChange w:id="1219" w:author="Lim, Vanessa Gunawan" w:date="2022-11-17T15:17:00Z">
                <w:pPr>
                  <w:pStyle w:val="BodyText"/>
                  <w:numPr>
                    <w:ilvl w:val="1"/>
                  </w:numPr>
                  <w:spacing w:before="120" w:after="120"/>
                  <w:jc w:val="both"/>
                </w:pPr>
              </w:pPrChange>
            </w:pPr>
            <w:del w:id="1220" w:author="Lim, Vanessa Gunawan" w:date="2022-11-17T15:17:00Z">
              <w:r w:rsidRPr="0074216D" w:rsidDel="00022465">
                <w:rPr>
                  <w:rFonts w:ascii="Times New Roman" w:hAnsi="Times New Roman"/>
                  <w:i/>
                  <w:sz w:val="24"/>
                  <w:szCs w:val="24"/>
                  <w:lang w:val="en-IN"/>
                </w:rPr>
                <w:delText>58.1222</w:delText>
              </w:r>
            </w:del>
          </w:p>
        </w:tc>
      </w:tr>
      <w:tr w:rsidR="00A56F8F" w:rsidDel="00022465" w14:paraId="3872AC51" w14:textId="643043C8" w:rsidTr="006C4E5E">
        <w:trPr>
          <w:del w:id="1221" w:author="Lim, Vanessa Gunawan" w:date="2022-11-17T15:17:00Z"/>
        </w:trPr>
        <w:tc>
          <w:tcPr>
            <w:tcW w:w="3090" w:type="dxa"/>
            <w:shd w:val="clear" w:color="auto" w:fill="auto"/>
          </w:tcPr>
          <w:p w14:paraId="5C00A47F" w14:textId="6ED5CA18" w:rsidR="00A56F8F" w:rsidRPr="0074216D" w:rsidDel="00022465" w:rsidRDefault="00A56F8F">
            <w:pPr>
              <w:spacing w:after="160" w:line="259" w:lineRule="auto"/>
              <w:jc w:val="center"/>
              <w:rPr>
                <w:del w:id="1222" w:author="Lim, Vanessa Gunawan" w:date="2022-11-17T15:17:00Z"/>
                <w:rFonts w:ascii="Times New Roman" w:hAnsi="Times New Roman"/>
                <w:i/>
                <w:sz w:val="24"/>
                <w:szCs w:val="24"/>
                <w:lang w:val="en-IN"/>
              </w:rPr>
              <w:pPrChange w:id="1223" w:author="Lim, Vanessa Gunawan" w:date="2022-11-17T15:17:00Z">
                <w:pPr>
                  <w:pStyle w:val="BodyText"/>
                  <w:numPr>
                    <w:ilvl w:val="1"/>
                  </w:numPr>
                  <w:spacing w:before="120" w:after="120"/>
                  <w:jc w:val="both"/>
                </w:pPr>
              </w:pPrChange>
            </w:pPr>
            <w:del w:id="1224" w:author="Lim, Vanessa Gunawan" w:date="2022-11-17T15:17:00Z">
              <w:r w:rsidRPr="0074216D" w:rsidDel="00022465">
                <w:rPr>
                  <w:rFonts w:ascii="Times New Roman" w:hAnsi="Times New Roman"/>
                  <w:i/>
                  <w:sz w:val="24"/>
                  <w:szCs w:val="24"/>
                  <w:lang w:val="en-IN"/>
                </w:rPr>
                <w:delText>N-Butane</w:delText>
              </w:r>
            </w:del>
          </w:p>
        </w:tc>
        <w:tc>
          <w:tcPr>
            <w:tcW w:w="3072" w:type="dxa"/>
            <w:shd w:val="clear" w:color="auto" w:fill="auto"/>
          </w:tcPr>
          <w:p w14:paraId="1FB38A6F" w14:textId="753E6A16" w:rsidR="00A56F8F" w:rsidRPr="0074216D" w:rsidDel="00022465" w:rsidRDefault="00A56F8F">
            <w:pPr>
              <w:spacing w:after="160" w:line="259" w:lineRule="auto"/>
              <w:jc w:val="center"/>
              <w:rPr>
                <w:del w:id="1225" w:author="Lim, Vanessa Gunawan" w:date="2022-11-17T15:17:00Z"/>
                <w:rFonts w:ascii="Times New Roman" w:hAnsi="Times New Roman"/>
                <w:i/>
                <w:sz w:val="24"/>
                <w:szCs w:val="24"/>
                <w:lang w:val="en-IN"/>
              </w:rPr>
              <w:pPrChange w:id="1226" w:author="Lim, Vanessa Gunawan" w:date="2022-11-17T15:17:00Z">
                <w:pPr>
                  <w:pStyle w:val="BodyText"/>
                  <w:numPr>
                    <w:ilvl w:val="1"/>
                  </w:numPr>
                  <w:spacing w:before="120" w:after="120"/>
                  <w:jc w:val="both"/>
                </w:pPr>
              </w:pPrChange>
            </w:pPr>
            <w:del w:id="1227" w:author="Lim, Vanessa Gunawan" w:date="2022-11-17T15:17:00Z">
              <w:r w:rsidRPr="0074216D" w:rsidDel="00022465">
                <w:rPr>
                  <w:rFonts w:ascii="Times New Roman" w:hAnsi="Times New Roman"/>
                  <w:i/>
                  <w:sz w:val="24"/>
                  <w:szCs w:val="24"/>
                  <w:lang w:val="en-IN"/>
                </w:rPr>
                <w:delText>49.546</w:delText>
              </w:r>
            </w:del>
          </w:p>
        </w:tc>
        <w:tc>
          <w:tcPr>
            <w:tcW w:w="3080" w:type="dxa"/>
            <w:shd w:val="clear" w:color="auto" w:fill="auto"/>
          </w:tcPr>
          <w:p w14:paraId="45D28630" w14:textId="12F88C6F" w:rsidR="00A56F8F" w:rsidRPr="0074216D" w:rsidDel="00022465" w:rsidRDefault="00A56F8F">
            <w:pPr>
              <w:spacing w:after="160" w:line="259" w:lineRule="auto"/>
              <w:jc w:val="center"/>
              <w:rPr>
                <w:del w:id="1228" w:author="Lim, Vanessa Gunawan" w:date="2022-11-17T15:17:00Z"/>
                <w:rFonts w:ascii="Times New Roman" w:hAnsi="Times New Roman"/>
                <w:i/>
                <w:sz w:val="24"/>
                <w:szCs w:val="24"/>
                <w:lang w:val="en-IN"/>
              </w:rPr>
              <w:pPrChange w:id="1229" w:author="Lim, Vanessa Gunawan" w:date="2022-11-17T15:17:00Z">
                <w:pPr>
                  <w:pStyle w:val="BodyText"/>
                  <w:numPr>
                    <w:ilvl w:val="1"/>
                  </w:numPr>
                  <w:spacing w:before="120" w:after="120"/>
                  <w:jc w:val="both"/>
                </w:pPr>
              </w:pPrChange>
            </w:pPr>
            <w:del w:id="1230" w:author="Lim, Vanessa Gunawan" w:date="2022-11-17T15:17:00Z">
              <w:r w:rsidRPr="0074216D" w:rsidDel="00022465">
                <w:rPr>
                  <w:rFonts w:ascii="Times New Roman" w:hAnsi="Times New Roman"/>
                  <w:i/>
                  <w:sz w:val="24"/>
                  <w:szCs w:val="24"/>
                  <w:lang w:val="en-IN"/>
                </w:rPr>
                <w:delText>58.1222</w:delText>
              </w:r>
            </w:del>
          </w:p>
        </w:tc>
      </w:tr>
      <w:tr w:rsidR="00A56F8F" w:rsidDel="00022465" w14:paraId="583797E6" w14:textId="0B74A3C5" w:rsidTr="006C4E5E">
        <w:trPr>
          <w:del w:id="1231" w:author="Lim, Vanessa Gunawan" w:date="2022-11-17T15:17:00Z"/>
        </w:trPr>
        <w:tc>
          <w:tcPr>
            <w:tcW w:w="3090" w:type="dxa"/>
            <w:shd w:val="clear" w:color="auto" w:fill="auto"/>
          </w:tcPr>
          <w:p w14:paraId="224960D7" w14:textId="1F664598" w:rsidR="00A56F8F" w:rsidRPr="0074216D" w:rsidDel="00022465" w:rsidRDefault="00A56F8F">
            <w:pPr>
              <w:spacing w:after="160" w:line="259" w:lineRule="auto"/>
              <w:jc w:val="center"/>
              <w:rPr>
                <w:del w:id="1232" w:author="Lim, Vanessa Gunawan" w:date="2022-11-17T15:17:00Z"/>
                <w:rFonts w:ascii="Times New Roman" w:hAnsi="Times New Roman"/>
                <w:i/>
                <w:sz w:val="24"/>
                <w:szCs w:val="24"/>
                <w:lang w:val="en-IN"/>
              </w:rPr>
              <w:pPrChange w:id="1233" w:author="Lim, Vanessa Gunawan" w:date="2022-11-17T15:17:00Z">
                <w:pPr>
                  <w:pStyle w:val="BodyText"/>
                  <w:numPr>
                    <w:ilvl w:val="1"/>
                  </w:numPr>
                  <w:spacing w:before="120" w:after="120"/>
                  <w:jc w:val="both"/>
                </w:pPr>
              </w:pPrChange>
            </w:pPr>
            <w:del w:id="1234" w:author="Lim, Vanessa Gunawan" w:date="2022-11-17T15:17:00Z">
              <w:r w:rsidRPr="0074216D" w:rsidDel="00022465">
                <w:rPr>
                  <w:rFonts w:ascii="Times New Roman" w:hAnsi="Times New Roman"/>
                  <w:i/>
                  <w:sz w:val="24"/>
                  <w:szCs w:val="24"/>
                  <w:lang w:val="en-IN"/>
                </w:rPr>
                <w:delText>Iso-Pentane</w:delText>
              </w:r>
            </w:del>
          </w:p>
        </w:tc>
        <w:tc>
          <w:tcPr>
            <w:tcW w:w="3072" w:type="dxa"/>
            <w:shd w:val="clear" w:color="auto" w:fill="auto"/>
          </w:tcPr>
          <w:p w14:paraId="7414E188" w14:textId="5EA05A9E" w:rsidR="00A56F8F" w:rsidRPr="0074216D" w:rsidDel="00022465" w:rsidRDefault="00A56F8F">
            <w:pPr>
              <w:spacing w:after="160" w:line="259" w:lineRule="auto"/>
              <w:jc w:val="center"/>
              <w:rPr>
                <w:del w:id="1235" w:author="Lim, Vanessa Gunawan" w:date="2022-11-17T15:17:00Z"/>
                <w:rFonts w:ascii="Times New Roman" w:hAnsi="Times New Roman"/>
                <w:i/>
                <w:sz w:val="24"/>
                <w:szCs w:val="24"/>
                <w:lang w:val="en-IN"/>
              </w:rPr>
              <w:pPrChange w:id="1236" w:author="Lim, Vanessa Gunawan" w:date="2022-11-17T15:17:00Z">
                <w:pPr>
                  <w:pStyle w:val="BodyText"/>
                  <w:numPr>
                    <w:ilvl w:val="1"/>
                  </w:numPr>
                  <w:spacing w:before="120" w:after="120"/>
                  <w:jc w:val="both"/>
                </w:pPr>
              </w:pPrChange>
            </w:pPr>
            <w:del w:id="1237" w:author="Lim, Vanessa Gunawan" w:date="2022-11-17T15:17:00Z">
              <w:r w:rsidRPr="0074216D" w:rsidDel="00022465">
                <w:rPr>
                  <w:rFonts w:ascii="Times New Roman" w:hAnsi="Times New Roman"/>
                  <w:i/>
                  <w:sz w:val="24"/>
                  <w:szCs w:val="24"/>
                  <w:lang w:val="en-IN"/>
                </w:rPr>
                <w:delText>48.950</w:delText>
              </w:r>
            </w:del>
          </w:p>
        </w:tc>
        <w:tc>
          <w:tcPr>
            <w:tcW w:w="3080" w:type="dxa"/>
            <w:shd w:val="clear" w:color="auto" w:fill="auto"/>
          </w:tcPr>
          <w:p w14:paraId="601D1EE8" w14:textId="3BF39A56" w:rsidR="00A56F8F" w:rsidRPr="0074216D" w:rsidDel="00022465" w:rsidRDefault="00A56F8F">
            <w:pPr>
              <w:spacing w:after="160" w:line="259" w:lineRule="auto"/>
              <w:jc w:val="center"/>
              <w:rPr>
                <w:del w:id="1238" w:author="Lim, Vanessa Gunawan" w:date="2022-11-17T15:17:00Z"/>
                <w:rFonts w:ascii="Times New Roman" w:hAnsi="Times New Roman"/>
                <w:i/>
                <w:sz w:val="24"/>
                <w:szCs w:val="24"/>
                <w:lang w:val="en-IN"/>
              </w:rPr>
              <w:pPrChange w:id="1239" w:author="Lim, Vanessa Gunawan" w:date="2022-11-17T15:17:00Z">
                <w:pPr>
                  <w:pStyle w:val="BodyText"/>
                  <w:numPr>
                    <w:ilvl w:val="1"/>
                  </w:numPr>
                  <w:spacing w:before="120" w:after="120"/>
                  <w:jc w:val="both"/>
                </w:pPr>
              </w:pPrChange>
            </w:pPr>
            <w:del w:id="1240" w:author="Lim, Vanessa Gunawan" w:date="2022-11-17T15:17:00Z">
              <w:r w:rsidRPr="0074216D" w:rsidDel="00022465">
                <w:rPr>
                  <w:rFonts w:ascii="Times New Roman" w:hAnsi="Times New Roman"/>
                  <w:i/>
                  <w:sz w:val="24"/>
                  <w:szCs w:val="24"/>
                  <w:lang w:val="en-IN"/>
                </w:rPr>
                <w:delText>72.1488</w:delText>
              </w:r>
            </w:del>
          </w:p>
        </w:tc>
      </w:tr>
      <w:tr w:rsidR="00A56F8F" w:rsidDel="00022465" w14:paraId="4D0DBE6C" w14:textId="711755F1" w:rsidTr="006C4E5E">
        <w:trPr>
          <w:del w:id="1241" w:author="Lim, Vanessa Gunawan" w:date="2022-11-17T15:17:00Z"/>
        </w:trPr>
        <w:tc>
          <w:tcPr>
            <w:tcW w:w="3090" w:type="dxa"/>
            <w:shd w:val="clear" w:color="auto" w:fill="auto"/>
          </w:tcPr>
          <w:p w14:paraId="67CB48CA" w14:textId="77D70FDE" w:rsidR="00A56F8F" w:rsidRPr="0074216D" w:rsidDel="00022465" w:rsidRDefault="00A56F8F">
            <w:pPr>
              <w:spacing w:after="160" w:line="259" w:lineRule="auto"/>
              <w:jc w:val="center"/>
              <w:rPr>
                <w:del w:id="1242" w:author="Lim, Vanessa Gunawan" w:date="2022-11-17T15:17:00Z"/>
                <w:rFonts w:ascii="Times New Roman" w:hAnsi="Times New Roman"/>
                <w:i/>
                <w:sz w:val="24"/>
                <w:szCs w:val="24"/>
                <w:lang w:val="en-IN"/>
              </w:rPr>
              <w:pPrChange w:id="1243" w:author="Lim, Vanessa Gunawan" w:date="2022-11-17T15:17:00Z">
                <w:pPr>
                  <w:pStyle w:val="BodyText"/>
                  <w:numPr>
                    <w:ilvl w:val="1"/>
                  </w:numPr>
                  <w:spacing w:before="120" w:after="120"/>
                  <w:jc w:val="both"/>
                </w:pPr>
              </w:pPrChange>
            </w:pPr>
            <w:del w:id="1244" w:author="Lim, Vanessa Gunawan" w:date="2022-11-17T15:17:00Z">
              <w:r w:rsidRPr="0074216D" w:rsidDel="00022465">
                <w:rPr>
                  <w:rFonts w:ascii="Times New Roman" w:hAnsi="Times New Roman"/>
                  <w:i/>
                  <w:sz w:val="24"/>
                  <w:szCs w:val="24"/>
                  <w:lang w:val="en-IN"/>
                </w:rPr>
                <w:delText>N-Pentane</w:delText>
              </w:r>
            </w:del>
          </w:p>
        </w:tc>
        <w:tc>
          <w:tcPr>
            <w:tcW w:w="3072" w:type="dxa"/>
            <w:shd w:val="clear" w:color="auto" w:fill="auto"/>
          </w:tcPr>
          <w:p w14:paraId="7CB45F58" w14:textId="6949A932" w:rsidR="00A56F8F" w:rsidRPr="0074216D" w:rsidDel="00022465" w:rsidRDefault="00A56F8F">
            <w:pPr>
              <w:spacing w:after="160" w:line="259" w:lineRule="auto"/>
              <w:jc w:val="center"/>
              <w:rPr>
                <w:del w:id="1245" w:author="Lim, Vanessa Gunawan" w:date="2022-11-17T15:17:00Z"/>
                <w:rFonts w:ascii="Times New Roman" w:hAnsi="Times New Roman"/>
                <w:i/>
                <w:sz w:val="24"/>
                <w:szCs w:val="24"/>
                <w:lang w:val="en-IN"/>
              </w:rPr>
              <w:pPrChange w:id="1246" w:author="Lim, Vanessa Gunawan" w:date="2022-11-17T15:17:00Z">
                <w:pPr>
                  <w:pStyle w:val="BodyText"/>
                  <w:numPr>
                    <w:ilvl w:val="1"/>
                  </w:numPr>
                  <w:spacing w:before="120" w:after="120"/>
                  <w:jc w:val="both"/>
                </w:pPr>
              </w:pPrChange>
            </w:pPr>
            <w:del w:id="1247" w:author="Lim, Vanessa Gunawan" w:date="2022-11-17T15:17:00Z">
              <w:r w:rsidRPr="0074216D" w:rsidDel="00022465">
                <w:rPr>
                  <w:rFonts w:ascii="Times New Roman" w:hAnsi="Times New Roman"/>
                  <w:i/>
                  <w:sz w:val="24"/>
                  <w:szCs w:val="24"/>
                  <w:lang w:val="en-IN"/>
                </w:rPr>
                <w:delText>49.045</w:delText>
              </w:r>
            </w:del>
          </w:p>
        </w:tc>
        <w:tc>
          <w:tcPr>
            <w:tcW w:w="3080" w:type="dxa"/>
            <w:shd w:val="clear" w:color="auto" w:fill="auto"/>
          </w:tcPr>
          <w:p w14:paraId="2EBABDBD" w14:textId="1F6B43DE" w:rsidR="00A56F8F" w:rsidRPr="0074216D" w:rsidDel="00022465" w:rsidRDefault="00A56F8F">
            <w:pPr>
              <w:spacing w:after="160" w:line="259" w:lineRule="auto"/>
              <w:jc w:val="center"/>
              <w:rPr>
                <w:del w:id="1248" w:author="Lim, Vanessa Gunawan" w:date="2022-11-17T15:17:00Z"/>
                <w:rFonts w:ascii="Times New Roman" w:hAnsi="Times New Roman"/>
                <w:i/>
                <w:sz w:val="24"/>
                <w:szCs w:val="24"/>
                <w:lang w:val="en-IN"/>
              </w:rPr>
              <w:pPrChange w:id="1249" w:author="Lim, Vanessa Gunawan" w:date="2022-11-17T15:17:00Z">
                <w:pPr>
                  <w:pStyle w:val="BodyText"/>
                  <w:numPr>
                    <w:ilvl w:val="1"/>
                  </w:numPr>
                  <w:spacing w:before="120" w:after="120"/>
                  <w:jc w:val="both"/>
                </w:pPr>
              </w:pPrChange>
            </w:pPr>
            <w:del w:id="1250" w:author="Lim, Vanessa Gunawan" w:date="2022-11-17T15:17:00Z">
              <w:r w:rsidRPr="0074216D" w:rsidDel="00022465">
                <w:rPr>
                  <w:rFonts w:ascii="Times New Roman" w:hAnsi="Times New Roman"/>
                  <w:i/>
                  <w:sz w:val="24"/>
                  <w:szCs w:val="24"/>
                  <w:lang w:val="en-IN"/>
                </w:rPr>
                <w:delText>72.1488</w:delText>
              </w:r>
            </w:del>
          </w:p>
        </w:tc>
      </w:tr>
      <w:tr w:rsidR="00A56F8F" w:rsidDel="00022465" w14:paraId="1002FE8D" w14:textId="793D45F0" w:rsidTr="006C4E5E">
        <w:trPr>
          <w:del w:id="1251" w:author="Lim, Vanessa Gunawan" w:date="2022-11-17T15:17:00Z"/>
        </w:trPr>
        <w:tc>
          <w:tcPr>
            <w:tcW w:w="3090" w:type="dxa"/>
            <w:shd w:val="clear" w:color="auto" w:fill="auto"/>
          </w:tcPr>
          <w:p w14:paraId="234F0902" w14:textId="3273F120" w:rsidR="00A56F8F" w:rsidRPr="0074216D" w:rsidDel="00022465" w:rsidRDefault="00A56F8F">
            <w:pPr>
              <w:spacing w:after="160" w:line="259" w:lineRule="auto"/>
              <w:jc w:val="center"/>
              <w:rPr>
                <w:del w:id="1252" w:author="Lim, Vanessa Gunawan" w:date="2022-11-17T15:17:00Z"/>
                <w:rFonts w:ascii="Times New Roman" w:hAnsi="Times New Roman"/>
                <w:i/>
                <w:sz w:val="24"/>
                <w:szCs w:val="24"/>
                <w:lang w:val="en-IN"/>
              </w:rPr>
              <w:pPrChange w:id="1253" w:author="Lim, Vanessa Gunawan" w:date="2022-11-17T15:17:00Z">
                <w:pPr>
                  <w:pStyle w:val="BodyText"/>
                  <w:numPr>
                    <w:ilvl w:val="1"/>
                  </w:numPr>
                  <w:spacing w:before="120" w:after="120"/>
                  <w:jc w:val="both"/>
                </w:pPr>
              </w:pPrChange>
            </w:pPr>
            <w:del w:id="1254" w:author="Lim, Vanessa Gunawan" w:date="2022-11-17T15:17:00Z">
              <w:r w:rsidRPr="0074216D" w:rsidDel="00022465">
                <w:rPr>
                  <w:rFonts w:ascii="Times New Roman" w:hAnsi="Times New Roman"/>
                  <w:i/>
                  <w:sz w:val="24"/>
                  <w:szCs w:val="24"/>
                  <w:lang w:val="en-IN"/>
                </w:rPr>
                <w:delText>N-Hexane</w:delText>
              </w:r>
            </w:del>
          </w:p>
        </w:tc>
        <w:tc>
          <w:tcPr>
            <w:tcW w:w="3072" w:type="dxa"/>
            <w:shd w:val="clear" w:color="auto" w:fill="auto"/>
          </w:tcPr>
          <w:p w14:paraId="2A19480D" w14:textId="12A4C04C" w:rsidR="00A56F8F" w:rsidRPr="0074216D" w:rsidDel="00022465" w:rsidRDefault="00A56F8F">
            <w:pPr>
              <w:spacing w:after="160" w:line="259" w:lineRule="auto"/>
              <w:jc w:val="center"/>
              <w:rPr>
                <w:del w:id="1255" w:author="Lim, Vanessa Gunawan" w:date="2022-11-17T15:17:00Z"/>
                <w:rFonts w:ascii="Times New Roman" w:hAnsi="Times New Roman"/>
                <w:i/>
                <w:sz w:val="24"/>
                <w:szCs w:val="24"/>
                <w:lang w:val="en-IN"/>
              </w:rPr>
              <w:pPrChange w:id="1256" w:author="Lim, Vanessa Gunawan" w:date="2022-11-17T15:17:00Z">
                <w:pPr>
                  <w:pStyle w:val="BodyText"/>
                  <w:numPr>
                    <w:ilvl w:val="1"/>
                  </w:numPr>
                  <w:spacing w:before="120" w:after="120"/>
                  <w:jc w:val="both"/>
                </w:pPr>
              </w:pPrChange>
            </w:pPr>
            <w:del w:id="1257" w:author="Lim, Vanessa Gunawan" w:date="2022-11-17T15:17:00Z">
              <w:r w:rsidRPr="0074216D" w:rsidDel="00022465">
                <w:rPr>
                  <w:rFonts w:ascii="Times New Roman" w:hAnsi="Times New Roman"/>
                  <w:i/>
                  <w:sz w:val="24"/>
                  <w:szCs w:val="24"/>
                  <w:lang w:val="en-IN"/>
                </w:rPr>
                <w:delText>48.715</w:delText>
              </w:r>
            </w:del>
          </w:p>
        </w:tc>
        <w:tc>
          <w:tcPr>
            <w:tcW w:w="3080" w:type="dxa"/>
            <w:shd w:val="clear" w:color="auto" w:fill="auto"/>
          </w:tcPr>
          <w:p w14:paraId="26EDE8A6" w14:textId="0A04E7CC" w:rsidR="00A56F8F" w:rsidRPr="0074216D" w:rsidDel="00022465" w:rsidRDefault="00A56F8F">
            <w:pPr>
              <w:spacing w:after="160" w:line="259" w:lineRule="auto"/>
              <w:jc w:val="center"/>
              <w:rPr>
                <w:del w:id="1258" w:author="Lim, Vanessa Gunawan" w:date="2022-11-17T15:17:00Z"/>
                <w:rFonts w:ascii="Times New Roman" w:hAnsi="Times New Roman"/>
                <w:i/>
                <w:sz w:val="24"/>
                <w:szCs w:val="24"/>
                <w:lang w:val="en-IN"/>
              </w:rPr>
              <w:pPrChange w:id="1259" w:author="Lim, Vanessa Gunawan" w:date="2022-11-17T15:17:00Z">
                <w:pPr>
                  <w:pStyle w:val="BodyText"/>
                  <w:numPr>
                    <w:ilvl w:val="1"/>
                  </w:numPr>
                  <w:spacing w:before="120" w:after="120"/>
                  <w:jc w:val="both"/>
                </w:pPr>
              </w:pPrChange>
            </w:pPr>
            <w:del w:id="1260" w:author="Lim, Vanessa Gunawan" w:date="2022-11-17T15:17:00Z">
              <w:r w:rsidRPr="0074216D" w:rsidDel="00022465">
                <w:rPr>
                  <w:rFonts w:ascii="Times New Roman" w:hAnsi="Times New Roman"/>
                  <w:i/>
                  <w:sz w:val="24"/>
                  <w:szCs w:val="24"/>
                  <w:lang w:val="en-IN"/>
                </w:rPr>
                <w:delText>86.1754</w:delText>
              </w:r>
            </w:del>
          </w:p>
        </w:tc>
      </w:tr>
      <w:tr w:rsidR="00A56F8F" w:rsidDel="00022465" w14:paraId="799D9031" w14:textId="57CD39B3" w:rsidTr="006C4E5E">
        <w:trPr>
          <w:del w:id="1261" w:author="Lim, Vanessa Gunawan" w:date="2022-11-17T15:17:00Z"/>
        </w:trPr>
        <w:tc>
          <w:tcPr>
            <w:tcW w:w="3090" w:type="dxa"/>
            <w:shd w:val="clear" w:color="auto" w:fill="auto"/>
          </w:tcPr>
          <w:p w14:paraId="5DEC1D52" w14:textId="260C5390" w:rsidR="00A56F8F" w:rsidRPr="0074216D" w:rsidDel="00022465" w:rsidRDefault="00A56F8F">
            <w:pPr>
              <w:spacing w:after="160" w:line="259" w:lineRule="auto"/>
              <w:jc w:val="center"/>
              <w:rPr>
                <w:del w:id="1262" w:author="Lim, Vanessa Gunawan" w:date="2022-11-17T15:17:00Z"/>
                <w:rFonts w:ascii="Times New Roman" w:hAnsi="Times New Roman"/>
                <w:i/>
                <w:sz w:val="24"/>
                <w:szCs w:val="24"/>
                <w:lang w:val="en-IN"/>
              </w:rPr>
              <w:pPrChange w:id="1263" w:author="Lim, Vanessa Gunawan" w:date="2022-11-17T15:17:00Z">
                <w:pPr>
                  <w:pStyle w:val="BodyText"/>
                  <w:numPr>
                    <w:ilvl w:val="1"/>
                  </w:numPr>
                  <w:spacing w:before="120" w:after="120"/>
                  <w:jc w:val="both"/>
                </w:pPr>
              </w:pPrChange>
            </w:pPr>
            <w:del w:id="1264" w:author="Lim, Vanessa Gunawan" w:date="2022-11-17T15:17:00Z">
              <w:r w:rsidRPr="0074216D" w:rsidDel="00022465">
                <w:rPr>
                  <w:rFonts w:ascii="Times New Roman" w:hAnsi="Times New Roman"/>
                  <w:i/>
                  <w:sz w:val="24"/>
                  <w:szCs w:val="24"/>
                  <w:lang w:val="en-IN"/>
                </w:rPr>
                <w:delText>Nitrogen</w:delText>
              </w:r>
            </w:del>
          </w:p>
        </w:tc>
        <w:tc>
          <w:tcPr>
            <w:tcW w:w="3072" w:type="dxa"/>
            <w:shd w:val="clear" w:color="auto" w:fill="auto"/>
          </w:tcPr>
          <w:p w14:paraId="462DB22C" w14:textId="76EB8136" w:rsidR="00A56F8F" w:rsidRPr="0074216D" w:rsidDel="00022465" w:rsidRDefault="00A56F8F">
            <w:pPr>
              <w:spacing w:after="160" w:line="259" w:lineRule="auto"/>
              <w:jc w:val="center"/>
              <w:rPr>
                <w:del w:id="1265" w:author="Lim, Vanessa Gunawan" w:date="2022-11-17T15:17:00Z"/>
                <w:rFonts w:ascii="Times New Roman" w:hAnsi="Times New Roman"/>
                <w:i/>
                <w:sz w:val="24"/>
                <w:szCs w:val="24"/>
                <w:lang w:val="en-IN"/>
              </w:rPr>
              <w:pPrChange w:id="1266" w:author="Lim, Vanessa Gunawan" w:date="2022-11-17T15:17:00Z">
                <w:pPr>
                  <w:pStyle w:val="BodyText"/>
                  <w:numPr>
                    <w:ilvl w:val="1"/>
                  </w:numPr>
                  <w:spacing w:before="120" w:after="120"/>
                  <w:jc w:val="both"/>
                </w:pPr>
              </w:pPrChange>
            </w:pPr>
            <w:del w:id="1267" w:author="Lim, Vanessa Gunawan" w:date="2022-11-17T15:17:00Z">
              <w:r w:rsidRPr="0074216D" w:rsidDel="00022465">
                <w:rPr>
                  <w:rFonts w:ascii="Times New Roman" w:hAnsi="Times New Roman"/>
                  <w:i/>
                  <w:sz w:val="24"/>
                  <w:szCs w:val="24"/>
                  <w:lang w:val="en-IN"/>
                </w:rPr>
                <w:delText>0</w:delText>
              </w:r>
            </w:del>
          </w:p>
        </w:tc>
        <w:tc>
          <w:tcPr>
            <w:tcW w:w="3080" w:type="dxa"/>
            <w:shd w:val="clear" w:color="auto" w:fill="auto"/>
          </w:tcPr>
          <w:p w14:paraId="62192497" w14:textId="0CEF6A49" w:rsidR="00A56F8F" w:rsidRPr="0074216D" w:rsidDel="00022465" w:rsidRDefault="00A56F8F">
            <w:pPr>
              <w:spacing w:after="160" w:line="259" w:lineRule="auto"/>
              <w:jc w:val="center"/>
              <w:rPr>
                <w:del w:id="1268" w:author="Lim, Vanessa Gunawan" w:date="2022-11-17T15:17:00Z"/>
                <w:rFonts w:ascii="Times New Roman" w:hAnsi="Times New Roman"/>
                <w:i/>
                <w:sz w:val="24"/>
                <w:szCs w:val="24"/>
                <w:lang w:val="en-IN"/>
              </w:rPr>
              <w:pPrChange w:id="1269" w:author="Lim, Vanessa Gunawan" w:date="2022-11-17T15:17:00Z">
                <w:pPr>
                  <w:pStyle w:val="BodyText"/>
                  <w:numPr>
                    <w:ilvl w:val="1"/>
                  </w:numPr>
                  <w:spacing w:before="120" w:after="120"/>
                  <w:jc w:val="both"/>
                </w:pPr>
              </w:pPrChange>
            </w:pPr>
            <w:del w:id="1270" w:author="Lim, Vanessa Gunawan" w:date="2022-11-17T15:17:00Z">
              <w:r w:rsidRPr="0074216D" w:rsidDel="00022465">
                <w:rPr>
                  <w:rFonts w:ascii="Times New Roman" w:hAnsi="Times New Roman"/>
                  <w:i/>
                  <w:sz w:val="24"/>
                  <w:szCs w:val="24"/>
                  <w:lang w:val="en-IN"/>
                </w:rPr>
                <w:delText>28.0134</w:delText>
              </w:r>
            </w:del>
          </w:p>
        </w:tc>
      </w:tr>
      <w:tr w:rsidR="00A56F8F" w:rsidDel="00022465" w14:paraId="0EBD132F" w14:textId="2CA576E2" w:rsidTr="006C4E5E">
        <w:trPr>
          <w:del w:id="1271" w:author="Lim, Vanessa Gunawan" w:date="2022-11-17T15:17:00Z"/>
        </w:trPr>
        <w:tc>
          <w:tcPr>
            <w:tcW w:w="3090" w:type="dxa"/>
            <w:shd w:val="clear" w:color="auto" w:fill="auto"/>
          </w:tcPr>
          <w:p w14:paraId="2CB191C0" w14:textId="598C6E55" w:rsidR="00A56F8F" w:rsidRPr="0074216D" w:rsidDel="00022465" w:rsidRDefault="00A56F8F">
            <w:pPr>
              <w:spacing w:after="160" w:line="259" w:lineRule="auto"/>
              <w:jc w:val="center"/>
              <w:rPr>
                <w:del w:id="1272" w:author="Lim, Vanessa Gunawan" w:date="2022-11-17T15:17:00Z"/>
                <w:rFonts w:ascii="Times New Roman" w:hAnsi="Times New Roman"/>
                <w:i/>
                <w:sz w:val="24"/>
                <w:szCs w:val="24"/>
                <w:lang w:val="en-IN"/>
              </w:rPr>
              <w:pPrChange w:id="1273" w:author="Lim, Vanessa Gunawan" w:date="2022-11-17T15:17:00Z">
                <w:pPr>
                  <w:pStyle w:val="BodyText"/>
                  <w:numPr>
                    <w:ilvl w:val="1"/>
                  </w:numPr>
                  <w:spacing w:before="120" w:after="120"/>
                  <w:jc w:val="both"/>
                </w:pPr>
              </w:pPrChange>
            </w:pPr>
            <w:del w:id="1274" w:author="Lim, Vanessa Gunawan" w:date="2022-11-17T15:17:00Z">
              <w:r w:rsidRPr="0074216D" w:rsidDel="00022465">
                <w:rPr>
                  <w:rFonts w:ascii="Times New Roman" w:hAnsi="Times New Roman"/>
                  <w:i/>
                  <w:sz w:val="24"/>
                  <w:szCs w:val="24"/>
                  <w:lang w:val="en-IN"/>
                </w:rPr>
                <w:delText>Carbon Dioxide</w:delText>
              </w:r>
            </w:del>
          </w:p>
        </w:tc>
        <w:tc>
          <w:tcPr>
            <w:tcW w:w="3072" w:type="dxa"/>
            <w:shd w:val="clear" w:color="auto" w:fill="auto"/>
          </w:tcPr>
          <w:p w14:paraId="33314699" w14:textId="4FB72EED" w:rsidR="00A56F8F" w:rsidRPr="0074216D" w:rsidDel="00022465" w:rsidRDefault="00A56F8F">
            <w:pPr>
              <w:spacing w:after="160" w:line="259" w:lineRule="auto"/>
              <w:jc w:val="center"/>
              <w:rPr>
                <w:del w:id="1275" w:author="Lim, Vanessa Gunawan" w:date="2022-11-17T15:17:00Z"/>
                <w:rFonts w:ascii="Times New Roman" w:hAnsi="Times New Roman"/>
                <w:i/>
                <w:sz w:val="24"/>
                <w:szCs w:val="24"/>
                <w:lang w:val="en-IN"/>
              </w:rPr>
              <w:pPrChange w:id="1276" w:author="Lim, Vanessa Gunawan" w:date="2022-11-17T15:17:00Z">
                <w:pPr>
                  <w:pStyle w:val="BodyText"/>
                  <w:numPr>
                    <w:ilvl w:val="1"/>
                  </w:numPr>
                  <w:spacing w:before="120" w:after="120"/>
                  <w:jc w:val="both"/>
                </w:pPr>
              </w:pPrChange>
            </w:pPr>
            <w:del w:id="1277" w:author="Lim, Vanessa Gunawan" w:date="2022-11-17T15:17:00Z">
              <w:r w:rsidRPr="0074216D" w:rsidDel="00022465">
                <w:rPr>
                  <w:rFonts w:ascii="Times New Roman" w:hAnsi="Times New Roman"/>
                  <w:i/>
                  <w:sz w:val="24"/>
                  <w:szCs w:val="24"/>
                  <w:lang w:val="en-IN"/>
                </w:rPr>
                <w:delText>0</w:delText>
              </w:r>
            </w:del>
          </w:p>
        </w:tc>
        <w:tc>
          <w:tcPr>
            <w:tcW w:w="3080" w:type="dxa"/>
            <w:shd w:val="clear" w:color="auto" w:fill="auto"/>
          </w:tcPr>
          <w:p w14:paraId="046E18E1" w14:textId="518D1683" w:rsidR="00A56F8F" w:rsidRPr="0074216D" w:rsidDel="00022465" w:rsidRDefault="00A56F8F">
            <w:pPr>
              <w:spacing w:after="160" w:line="259" w:lineRule="auto"/>
              <w:jc w:val="center"/>
              <w:rPr>
                <w:del w:id="1278" w:author="Lim, Vanessa Gunawan" w:date="2022-11-17T15:17:00Z"/>
                <w:rFonts w:ascii="Times New Roman" w:hAnsi="Times New Roman"/>
                <w:i/>
                <w:sz w:val="24"/>
                <w:szCs w:val="24"/>
                <w:lang w:val="en-IN"/>
              </w:rPr>
              <w:pPrChange w:id="1279" w:author="Lim, Vanessa Gunawan" w:date="2022-11-17T15:17:00Z">
                <w:pPr>
                  <w:pStyle w:val="BodyText"/>
                  <w:numPr>
                    <w:ilvl w:val="1"/>
                  </w:numPr>
                  <w:spacing w:before="120" w:after="120"/>
                  <w:jc w:val="both"/>
                </w:pPr>
              </w:pPrChange>
            </w:pPr>
            <w:del w:id="1280" w:author="Lim, Vanessa Gunawan" w:date="2022-11-17T15:17:00Z">
              <w:r w:rsidRPr="0074216D" w:rsidDel="00022465">
                <w:rPr>
                  <w:rFonts w:ascii="Times New Roman" w:hAnsi="Times New Roman"/>
                  <w:i/>
                  <w:sz w:val="24"/>
                  <w:szCs w:val="24"/>
                  <w:lang w:val="en-IN"/>
                </w:rPr>
                <w:delText>44.0095</w:delText>
              </w:r>
            </w:del>
          </w:p>
        </w:tc>
      </w:tr>
      <w:tr w:rsidR="00A56F8F" w:rsidDel="00022465" w14:paraId="61D526A2" w14:textId="70E71E0B" w:rsidTr="006C4E5E">
        <w:trPr>
          <w:del w:id="1281" w:author="Lim, Vanessa Gunawan" w:date="2022-11-17T15:17:00Z"/>
        </w:trPr>
        <w:tc>
          <w:tcPr>
            <w:tcW w:w="3090" w:type="dxa"/>
            <w:shd w:val="clear" w:color="auto" w:fill="auto"/>
          </w:tcPr>
          <w:p w14:paraId="0695A255" w14:textId="281F09F6" w:rsidR="00A56F8F" w:rsidRPr="0074216D" w:rsidDel="00022465" w:rsidRDefault="00A56F8F">
            <w:pPr>
              <w:spacing w:after="160" w:line="259" w:lineRule="auto"/>
              <w:jc w:val="center"/>
              <w:rPr>
                <w:del w:id="1282" w:author="Lim, Vanessa Gunawan" w:date="2022-11-17T15:17:00Z"/>
                <w:rFonts w:ascii="Times New Roman" w:hAnsi="Times New Roman"/>
                <w:i/>
                <w:sz w:val="24"/>
                <w:szCs w:val="24"/>
                <w:lang w:val="en-IN"/>
              </w:rPr>
              <w:pPrChange w:id="1283" w:author="Lim, Vanessa Gunawan" w:date="2022-11-17T15:17:00Z">
                <w:pPr>
                  <w:pStyle w:val="BodyText"/>
                  <w:numPr>
                    <w:ilvl w:val="1"/>
                  </w:numPr>
                  <w:spacing w:before="120" w:after="120"/>
                  <w:jc w:val="both"/>
                </w:pPr>
              </w:pPrChange>
            </w:pPr>
            <w:del w:id="1284" w:author="Lim, Vanessa Gunawan" w:date="2022-11-17T15:17:00Z">
              <w:r w:rsidRPr="0074216D" w:rsidDel="00022465">
                <w:rPr>
                  <w:rFonts w:ascii="Times New Roman" w:hAnsi="Times New Roman"/>
                  <w:i/>
                  <w:sz w:val="24"/>
                  <w:szCs w:val="24"/>
                  <w:lang w:val="en-IN"/>
                </w:rPr>
                <w:delText>Oxygen</w:delText>
              </w:r>
            </w:del>
          </w:p>
        </w:tc>
        <w:tc>
          <w:tcPr>
            <w:tcW w:w="3072" w:type="dxa"/>
            <w:shd w:val="clear" w:color="auto" w:fill="auto"/>
          </w:tcPr>
          <w:p w14:paraId="35814975" w14:textId="7AAB18F4" w:rsidR="00A56F8F" w:rsidRPr="0074216D" w:rsidDel="00022465" w:rsidRDefault="00A56F8F">
            <w:pPr>
              <w:spacing w:after="160" w:line="259" w:lineRule="auto"/>
              <w:jc w:val="center"/>
              <w:rPr>
                <w:del w:id="1285" w:author="Lim, Vanessa Gunawan" w:date="2022-11-17T15:17:00Z"/>
                <w:rFonts w:ascii="Times New Roman" w:hAnsi="Times New Roman"/>
                <w:i/>
                <w:sz w:val="24"/>
                <w:szCs w:val="24"/>
                <w:lang w:val="en-IN"/>
              </w:rPr>
              <w:pPrChange w:id="1286" w:author="Lim, Vanessa Gunawan" w:date="2022-11-17T15:17:00Z">
                <w:pPr>
                  <w:pStyle w:val="BodyText"/>
                  <w:numPr>
                    <w:ilvl w:val="1"/>
                  </w:numPr>
                  <w:spacing w:before="120" w:after="120"/>
                  <w:jc w:val="both"/>
                </w:pPr>
              </w:pPrChange>
            </w:pPr>
            <w:del w:id="1287" w:author="Lim, Vanessa Gunawan" w:date="2022-11-17T15:17:00Z">
              <w:r w:rsidRPr="0074216D" w:rsidDel="00022465">
                <w:rPr>
                  <w:rFonts w:ascii="Times New Roman" w:hAnsi="Times New Roman"/>
                  <w:i/>
                  <w:sz w:val="24"/>
                  <w:szCs w:val="24"/>
                  <w:lang w:val="en-IN"/>
                </w:rPr>
                <w:delText>0</w:delText>
              </w:r>
            </w:del>
          </w:p>
        </w:tc>
        <w:tc>
          <w:tcPr>
            <w:tcW w:w="3080" w:type="dxa"/>
            <w:shd w:val="clear" w:color="auto" w:fill="auto"/>
          </w:tcPr>
          <w:p w14:paraId="3BEBD848" w14:textId="6009BEBC" w:rsidR="00A56F8F" w:rsidRPr="0074216D" w:rsidDel="00022465" w:rsidRDefault="00A56F8F">
            <w:pPr>
              <w:spacing w:after="160" w:line="259" w:lineRule="auto"/>
              <w:jc w:val="center"/>
              <w:rPr>
                <w:del w:id="1288" w:author="Lim, Vanessa Gunawan" w:date="2022-11-17T15:17:00Z"/>
                <w:rFonts w:ascii="Times New Roman" w:hAnsi="Times New Roman"/>
                <w:i/>
                <w:sz w:val="24"/>
                <w:szCs w:val="24"/>
                <w:lang w:val="en-IN"/>
              </w:rPr>
              <w:pPrChange w:id="1289" w:author="Lim, Vanessa Gunawan" w:date="2022-11-17T15:17:00Z">
                <w:pPr>
                  <w:pStyle w:val="BodyText"/>
                  <w:numPr>
                    <w:ilvl w:val="1"/>
                  </w:numPr>
                  <w:spacing w:before="120" w:after="120"/>
                  <w:jc w:val="both"/>
                </w:pPr>
              </w:pPrChange>
            </w:pPr>
            <w:del w:id="1290" w:author="Lim, Vanessa Gunawan" w:date="2022-11-17T15:17:00Z">
              <w:r w:rsidRPr="0074216D" w:rsidDel="00022465">
                <w:rPr>
                  <w:rFonts w:ascii="Times New Roman" w:hAnsi="Times New Roman"/>
                  <w:i/>
                  <w:sz w:val="24"/>
                  <w:szCs w:val="24"/>
                  <w:lang w:val="en-IN"/>
                </w:rPr>
                <w:delText>31.9988</w:delText>
              </w:r>
            </w:del>
          </w:p>
        </w:tc>
      </w:tr>
    </w:tbl>
    <w:p w14:paraId="493804F2" w14:textId="400CC74C" w:rsidR="00A56F8F" w:rsidRPr="0074216D" w:rsidDel="00022465" w:rsidRDefault="00A56F8F">
      <w:pPr>
        <w:spacing w:after="160" w:line="259" w:lineRule="auto"/>
        <w:jc w:val="center"/>
        <w:rPr>
          <w:del w:id="1291" w:author="Lim, Vanessa Gunawan" w:date="2022-11-17T15:17:00Z"/>
          <w:rFonts w:ascii="Times New Roman" w:hAnsi="Times New Roman"/>
          <w:i/>
          <w:sz w:val="24"/>
          <w:szCs w:val="24"/>
          <w:lang w:val="en-IN"/>
        </w:rPr>
        <w:pPrChange w:id="1292" w:author="Lim, Vanessa Gunawan" w:date="2022-11-17T15:17:00Z">
          <w:pPr>
            <w:pStyle w:val="BodyText"/>
            <w:spacing w:before="240" w:after="120"/>
            <w:ind w:left="1440"/>
            <w:jc w:val="both"/>
          </w:pPr>
        </w:pPrChange>
      </w:pPr>
      <w:del w:id="1293" w:author="Lim, Vanessa Gunawan" w:date="2022-11-17T15:17:00Z">
        <w:r w:rsidRPr="0074216D" w:rsidDel="00022465">
          <w:rPr>
            <w:rFonts w:ascii="Times New Roman" w:hAnsi="Times New Roman"/>
            <w:i/>
            <w:sz w:val="24"/>
            <w:szCs w:val="24"/>
            <w:lang w:val="en-IN"/>
          </w:rPr>
          <w:delText>Source: GPA Publication 2145 Sl-2009: "Table of Physical Properties for Hydrocarbons and Other Compounds of Interest to the Natural Gas Industry".</w:delText>
        </w:r>
      </w:del>
    </w:p>
    <w:p w14:paraId="05228791" w14:textId="454690B1" w:rsidR="00A56F8F" w:rsidRPr="0074216D" w:rsidDel="00022465" w:rsidRDefault="00A56F8F">
      <w:pPr>
        <w:spacing w:after="160" w:line="259" w:lineRule="auto"/>
        <w:jc w:val="center"/>
        <w:rPr>
          <w:del w:id="1294" w:author="Lim, Vanessa Gunawan" w:date="2022-11-17T15:17:00Z"/>
          <w:rFonts w:ascii="Times New Roman" w:hAnsi="Times New Roman"/>
          <w:i/>
          <w:sz w:val="24"/>
          <w:szCs w:val="24"/>
          <w:lang w:val="en-IN"/>
        </w:rPr>
        <w:pPrChange w:id="1295" w:author="Lim, Vanessa Gunawan" w:date="2022-11-17T15:17:00Z">
          <w:pPr>
            <w:pStyle w:val="BodyText"/>
            <w:spacing w:before="120" w:after="120"/>
            <w:jc w:val="both"/>
          </w:pPr>
        </w:pPrChange>
      </w:pPr>
    </w:p>
    <w:p w14:paraId="18B77C60" w14:textId="58F77B2D" w:rsidR="00A56F8F" w:rsidRPr="0074216D" w:rsidDel="00022465" w:rsidRDefault="00A56F8F">
      <w:pPr>
        <w:spacing w:after="160" w:line="259" w:lineRule="auto"/>
        <w:jc w:val="center"/>
        <w:rPr>
          <w:del w:id="1296" w:author="Lim, Vanessa Gunawan" w:date="2022-11-17T15:17:00Z"/>
          <w:rFonts w:ascii="Times New Roman" w:hAnsi="Times New Roman"/>
          <w:i/>
          <w:sz w:val="24"/>
          <w:szCs w:val="24"/>
          <w:lang w:val="en-IN"/>
        </w:rPr>
        <w:pPrChange w:id="1297" w:author="Lim, Vanessa Gunawan" w:date="2022-11-17T15:17:00Z">
          <w:pPr>
            <w:pStyle w:val="BodyText"/>
            <w:spacing w:before="120" w:after="120"/>
            <w:ind w:left="1440" w:hanging="720"/>
            <w:jc w:val="both"/>
          </w:pPr>
        </w:pPrChange>
      </w:pPr>
      <w:del w:id="1298" w:author="Lim, Vanessa Gunawan" w:date="2022-11-17T15:17:00Z">
        <w:r w:rsidRPr="0074216D" w:rsidDel="00022465">
          <w:rPr>
            <w:rFonts w:ascii="Times New Roman" w:hAnsi="Times New Roman"/>
            <w:i/>
            <w:sz w:val="24"/>
            <w:szCs w:val="24"/>
            <w:lang w:val="en-IN"/>
          </w:rPr>
          <w:delText>(b)</w:delText>
        </w:r>
        <w:r w:rsidRPr="0074216D" w:rsidDel="00022465">
          <w:rPr>
            <w:rFonts w:ascii="Times New Roman" w:hAnsi="Times New Roman"/>
            <w:i/>
            <w:sz w:val="24"/>
            <w:szCs w:val="24"/>
            <w:lang w:val="en-IN"/>
          </w:rPr>
          <w:tab/>
        </w:r>
        <w:r w:rsidRPr="00A40A6D" w:rsidDel="00022465">
          <w:rPr>
            <w:rFonts w:ascii="Times New Roman" w:hAnsi="Times New Roman"/>
            <w:i/>
            <w:sz w:val="24"/>
            <w:szCs w:val="24"/>
            <w:u w:val="single"/>
            <w:lang w:val="en-IN"/>
          </w:rPr>
          <w:delText>Values of Vi (cubic meter/kmol)</w:delText>
        </w:r>
        <w:r w:rsidDel="00022465">
          <w:rPr>
            <w:rFonts w:ascii="Times New Roman" w:hAnsi="Times New Roman"/>
            <w:i/>
            <w:sz w:val="24"/>
            <w:szCs w:val="24"/>
            <w:u w:val="single"/>
            <w:lang w:val="en-IN"/>
          </w:rPr>
          <w:delText>.</w:delText>
        </w:r>
      </w:del>
    </w:p>
    <w:tbl>
      <w:tblPr>
        <w:tblW w:w="9268" w:type="dxa"/>
        <w:tblInd w:w="1350" w:type="dxa"/>
        <w:tblLook w:val="01E0" w:firstRow="1" w:lastRow="1" w:firstColumn="1" w:lastColumn="1" w:noHBand="0" w:noVBand="0"/>
      </w:tblPr>
      <w:tblGrid>
        <w:gridCol w:w="1456"/>
        <w:gridCol w:w="1116"/>
        <w:gridCol w:w="1116"/>
        <w:gridCol w:w="1116"/>
        <w:gridCol w:w="1116"/>
        <w:gridCol w:w="1116"/>
        <w:gridCol w:w="1116"/>
        <w:gridCol w:w="1116"/>
      </w:tblGrid>
      <w:tr w:rsidR="00A56F8F" w:rsidDel="00022465" w14:paraId="767BFD4F" w14:textId="38FCFFC7" w:rsidTr="006C4E5E">
        <w:trPr>
          <w:del w:id="1299" w:author="Lim, Vanessa Gunawan" w:date="2022-11-17T15:17:00Z"/>
        </w:trPr>
        <w:tc>
          <w:tcPr>
            <w:tcW w:w="1456" w:type="dxa"/>
            <w:shd w:val="clear" w:color="auto" w:fill="auto"/>
          </w:tcPr>
          <w:p w14:paraId="522B3947" w14:textId="32112962" w:rsidR="00A56F8F" w:rsidRPr="0074216D" w:rsidDel="00022465" w:rsidRDefault="00A56F8F">
            <w:pPr>
              <w:spacing w:after="160" w:line="259" w:lineRule="auto"/>
              <w:jc w:val="center"/>
              <w:rPr>
                <w:del w:id="1300" w:author="Lim, Vanessa Gunawan" w:date="2022-11-17T15:17:00Z"/>
                <w:rFonts w:ascii="Times New Roman" w:hAnsi="Times New Roman"/>
                <w:i/>
                <w:sz w:val="24"/>
                <w:szCs w:val="24"/>
                <w:u w:val="single"/>
                <w:lang w:val="en-IN"/>
              </w:rPr>
              <w:pPrChange w:id="1301" w:author="Lim, Vanessa Gunawan" w:date="2022-11-17T15:17:00Z">
                <w:pPr>
                  <w:pStyle w:val="BodyText"/>
                  <w:spacing w:before="120" w:after="120"/>
                  <w:jc w:val="both"/>
                </w:pPr>
              </w:pPrChange>
            </w:pPr>
            <w:del w:id="1302" w:author="Lim, Vanessa Gunawan" w:date="2022-11-17T15:17:00Z">
              <w:r w:rsidRPr="0074216D" w:rsidDel="00022465">
                <w:rPr>
                  <w:rFonts w:ascii="Times New Roman" w:hAnsi="Times New Roman"/>
                  <w:i/>
                  <w:sz w:val="24"/>
                  <w:szCs w:val="24"/>
                  <w:u w:val="single"/>
                  <w:lang w:val="en-IN"/>
                </w:rPr>
                <w:delText>Temperature</w:delText>
              </w:r>
            </w:del>
          </w:p>
        </w:tc>
        <w:tc>
          <w:tcPr>
            <w:tcW w:w="1116" w:type="dxa"/>
            <w:shd w:val="clear" w:color="auto" w:fill="auto"/>
          </w:tcPr>
          <w:p w14:paraId="5F4140CB" w14:textId="19361920" w:rsidR="00A56F8F" w:rsidRPr="0074216D" w:rsidDel="00022465" w:rsidRDefault="00A56F8F">
            <w:pPr>
              <w:spacing w:after="160" w:line="259" w:lineRule="auto"/>
              <w:jc w:val="center"/>
              <w:rPr>
                <w:del w:id="1303" w:author="Lim, Vanessa Gunawan" w:date="2022-11-17T15:17:00Z"/>
                <w:rFonts w:ascii="Times New Roman" w:hAnsi="Times New Roman"/>
                <w:i/>
                <w:sz w:val="24"/>
                <w:szCs w:val="24"/>
                <w:u w:val="single"/>
                <w:lang w:val="en-IN"/>
              </w:rPr>
              <w:pPrChange w:id="1304" w:author="Lim, Vanessa Gunawan" w:date="2022-11-17T15:17:00Z">
                <w:pPr>
                  <w:pStyle w:val="BodyText"/>
                  <w:spacing w:before="120" w:after="120"/>
                  <w:jc w:val="both"/>
                </w:pPr>
              </w:pPrChange>
            </w:pPr>
            <w:del w:id="1305" w:author="Lim, Vanessa Gunawan" w:date="2022-11-17T15:17:00Z">
              <w:r w:rsidRPr="0074216D" w:rsidDel="00022465">
                <w:rPr>
                  <w:rFonts w:ascii="Times New Roman" w:hAnsi="Times New Roman"/>
                  <w:i/>
                  <w:sz w:val="24"/>
                  <w:szCs w:val="24"/>
                  <w:u w:val="single"/>
                  <w:lang w:val="en-IN"/>
                </w:rPr>
                <w:delText>-150°C</w:delText>
              </w:r>
            </w:del>
          </w:p>
        </w:tc>
        <w:tc>
          <w:tcPr>
            <w:tcW w:w="1116" w:type="dxa"/>
            <w:shd w:val="clear" w:color="auto" w:fill="auto"/>
          </w:tcPr>
          <w:p w14:paraId="655F8A14" w14:textId="6F7055DE" w:rsidR="00A56F8F" w:rsidRPr="0074216D" w:rsidDel="00022465" w:rsidRDefault="00A56F8F">
            <w:pPr>
              <w:spacing w:after="160" w:line="259" w:lineRule="auto"/>
              <w:jc w:val="center"/>
              <w:rPr>
                <w:del w:id="1306" w:author="Lim, Vanessa Gunawan" w:date="2022-11-17T15:17:00Z"/>
                <w:rFonts w:ascii="Times New Roman" w:hAnsi="Times New Roman"/>
                <w:i/>
                <w:sz w:val="24"/>
                <w:szCs w:val="24"/>
                <w:u w:val="single"/>
                <w:lang w:val="en-IN"/>
              </w:rPr>
              <w:pPrChange w:id="1307" w:author="Lim, Vanessa Gunawan" w:date="2022-11-17T15:17:00Z">
                <w:pPr>
                  <w:pStyle w:val="BodyText"/>
                  <w:spacing w:before="120" w:after="120"/>
                  <w:jc w:val="both"/>
                </w:pPr>
              </w:pPrChange>
            </w:pPr>
            <w:del w:id="1308" w:author="Lim, Vanessa Gunawan" w:date="2022-11-17T15:17:00Z">
              <w:r w:rsidRPr="0074216D" w:rsidDel="00022465">
                <w:rPr>
                  <w:rFonts w:ascii="Times New Roman" w:hAnsi="Times New Roman"/>
                  <w:i/>
                  <w:sz w:val="24"/>
                  <w:szCs w:val="24"/>
                  <w:u w:val="single"/>
                  <w:lang w:val="en-IN"/>
                </w:rPr>
                <w:delText>-154°C</w:delText>
              </w:r>
            </w:del>
          </w:p>
        </w:tc>
        <w:tc>
          <w:tcPr>
            <w:tcW w:w="1116" w:type="dxa"/>
            <w:shd w:val="clear" w:color="auto" w:fill="auto"/>
          </w:tcPr>
          <w:p w14:paraId="1D411568" w14:textId="3252AA95" w:rsidR="00A56F8F" w:rsidRPr="0074216D" w:rsidDel="00022465" w:rsidRDefault="00A56F8F">
            <w:pPr>
              <w:spacing w:after="160" w:line="259" w:lineRule="auto"/>
              <w:jc w:val="center"/>
              <w:rPr>
                <w:del w:id="1309" w:author="Lim, Vanessa Gunawan" w:date="2022-11-17T15:17:00Z"/>
                <w:rFonts w:ascii="Times New Roman" w:hAnsi="Times New Roman"/>
                <w:i/>
                <w:sz w:val="24"/>
                <w:szCs w:val="24"/>
                <w:u w:val="single"/>
                <w:lang w:val="en-IN"/>
              </w:rPr>
              <w:pPrChange w:id="1310" w:author="Lim, Vanessa Gunawan" w:date="2022-11-17T15:17:00Z">
                <w:pPr>
                  <w:pStyle w:val="BodyText"/>
                  <w:spacing w:before="120" w:after="120"/>
                  <w:jc w:val="both"/>
                </w:pPr>
              </w:pPrChange>
            </w:pPr>
            <w:del w:id="1311" w:author="Lim, Vanessa Gunawan" w:date="2022-11-17T15:17:00Z">
              <w:r w:rsidRPr="0074216D" w:rsidDel="00022465">
                <w:rPr>
                  <w:rFonts w:ascii="Times New Roman" w:hAnsi="Times New Roman"/>
                  <w:i/>
                  <w:sz w:val="24"/>
                  <w:szCs w:val="24"/>
                  <w:u w:val="single"/>
                  <w:lang w:val="en-IN"/>
                </w:rPr>
                <w:delText>-158°C</w:delText>
              </w:r>
            </w:del>
          </w:p>
        </w:tc>
        <w:tc>
          <w:tcPr>
            <w:tcW w:w="1116" w:type="dxa"/>
            <w:shd w:val="clear" w:color="auto" w:fill="auto"/>
          </w:tcPr>
          <w:p w14:paraId="64DEFF16" w14:textId="0C7BD806" w:rsidR="00A56F8F" w:rsidRPr="0074216D" w:rsidDel="00022465" w:rsidRDefault="00A56F8F">
            <w:pPr>
              <w:spacing w:after="160" w:line="259" w:lineRule="auto"/>
              <w:jc w:val="center"/>
              <w:rPr>
                <w:del w:id="1312" w:author="Lim, Vanessa Gunawan" w:date="2022-11-17T15:17:00Z"/>
                <w:rFonts w:ascii="Times New Roman" w:hAnsi="Times New Roman"/>
                <w:i/>
                <w:sz w:val="24"/>
                <w:szCs w:val="24"/>
                <w:u w:val="single"/>
                <w:lang w:val="en-IN"/>
              </w:rPr>
              <w:pPrChange w:id="1313" w:author="Lim, Vanessa Gunawan" w:date="2022-11-17T15:17:00Z">
                <w:pPr>
                  <w:pStyle w:val="BodyText"/>
                  <w:spacing w:before="120" w:after="120"/>
                  <w:jc w:val="both"/>
                </w:pPr>
              </w:pPrChange>
            </w:pPr>
            <w:del w:id="1314" w:author="Lim, Vanessa Gunawan" w:date="2022-11-17T15:17:00Z">
              <w:r w:rsidRPr="0074216D" w:rsidDel="00022465">
                <w:rPr>
                  <w:rFonts w:ascii="Times New Roman" w:hAnsi="Times New Roman"/>
                  <w:i/>
                  <w:sz w:val="24"/>
                  <w:szCs w:val="24"/>
                  <w:u w:val="single"/>
                  <w:lang w:val="en-IN"/>
                </w:rPr>
                <w:delText>-160°C</w:delText>
              </w:r>
            </w:del>
          </w:p>
        </w:tc>
        <w:tc>
          <w:tcPr>
            <w:tcW w:w="1116" w:type="dxa"/>
            <w:shd w:val="clear" w:color="auto" w:fill="auto"/>
          </w:tcPr>
          <w:p w14:paraId="59ECD3B2" w14:textId="58F9BAC3" w:rsidR="00A56F8F" w:rsidRPr="0074216D" w:rsidDel="00022465" w:rsidRDefault="00A56F8F">
            <w:pPr>
              <w:spacing w:after="160" w:line="259" w:lineRule="auto"/>
              <w:jc w:val="center"/>
              <w:rPr>
                <w:del w:id="1315" w:author="Lim, Vanessa Gunawan" w:date="2022-11-17T15:17:00Z"/>
                <w:rFonts w:ascii="Times New Roman" w:hAnsi="Times New Roman"/>
                <w:i/>
                <w:sz w:val="24"/>
                <w:szCs w:val="24"/>
                <w:u w:val="single"/>
                <w:lang w:val="en-IN"/>
              </w:rPr>
              <w:pPrChange w:id="1316" w:author="Lim, Vanessa Gunawan" w:date="2022-11-17T15:17:00Z">
                <w:pPr>
                  <w:pStyle w:val="BodyText"/>
                  <w:spacing w:before="120" w:after="120"/>
                  <w:jc w:val="both"/>
                </w:pPr>
              </w:pPrChange>
            </w:pPr>
            <w:del w:id="1317" w:author="Lim, Vanessa Gunawan" w:date="2022-11-17T15:17:00Z">
              <w:r w:rsidRPr="0074216D" w:rsidDel="00022465">
                <w:rPr>
                  <w:rFonts w:ascii="Times New Roman" w:hAnsi="Times New Roman"/>
                  <w:i/>
                  <w:sz w:val="24"/>
                  <w:szCs w:val="24"/>
                  <w:u w:val="single"/>
                  <w:lang w:val="en-IN"/>
                </w:rPr>
                <w:delText>-162°C</w:delText>
              </w:r>
            </w:del>
          </w:p>
        </w:tc>
        <w:tc>
          <w:tcPr>
            <w:tcW w:w="1116" w:type="dxa"/>
            <w:shd w:val="clear" w:color="auto" w:fill="auto"/>
          </w:tcPr>
          <w:p w14:paraId="6D82324C" w14:textId="3804DE72" w:rsidR="00A56F8F" w:rsidRPr="0074216D" w:rsidDel="00022465" w:rsidRDefault="00A56F8F">
            <w:pPr>
              <w:spacing w:after="160" w:line="259" w:lineRule="auto"/>
              <w:jc w:val="center"/>
              <w:rPr>
                <w:del w:id="1318" w:author="Lim, Vanessa Gunawan" w:date="2022-11-17T15:17:00Z"/>
                <w:rFonts w:ascii="Times New Roman" w:hAnsi="Times New Roman"/>
                <w:i/>
                <w:sz w:val="24"/>
                <w:szCs w:val="24"/>
                <w:u w:val="single"/>
                <w:lang w:val="en-IN"/>
              </w:rPr>
              <w:pPrChange w:id="1319" w:author="Lim, Vanessa Gunawan" w:date="2022-11-17T15:17:00Z">
                <w:pPr>
                  <w:pStyle w:val="BodyText"/>
                  <w:spacing w:before="120" w:after="120"/>
                  <w:jc w:val="both"/>
                </w:pPr>
              </w:pPrChange>
            </w:pPr>
            <w:del w:id="1320" w:author="Lim, Vanessa Gunawan" w:date="2022-11-17T15:17:00Z">
              <w:r w:rsidRPr="0074216D" w:rsidDel="00022465">
                <w:rPr>
                  <w:rFonts w:ascii="Times New Roman" w:hAnsi="Times New Roman"/>
                  <w:i/>
                  <w:sz w:val="24"/>
                  <w:szCs w:val="24"/>
                  <w:u w:val="single"/>
                  <w:lang w:val="en-IN"/>
                </w:rPr>
                <w:delText>-166°C</w:delText>
              </w:r>
            </w:del>
          </w:p>
        </w:tc>
        <w:tc>
          <w:tcPr>
            <w:tcW w:w="1116" w:type="dxa"/>
            <w:shd w:val="clear" w:color="auto" w:fill="auto"/>
          </w:tcPr>
          <w:p w14:paraId="36D07742" w14:textId="19E9CA27" w:rsidR="00A56F8F" w:rsidRPr="0074216D" w:rsidDel="00022465" w:rsidRDefault="00A56F8F">
            <w:pPr>
              <w:spacing w:after="160" w:line="259" w:lineRule="auto"/>
              <w:jc w:val="center"/>
              <w:rPr>
                <w:del w:id="1321" w:author="Lim, Vanessa Gunawan" w:date="2022-11-17T15:17:00Z"/>
                <w:rFonts w:ascii="Times New Roman" w:hAnsi="Times New Roman"/>
                <w:i/>
                <w:sz w:val="24"/>
                <w:szCs w:val="24"/>
                <w:u w:val="single"/>
                <w:lang w:val="en-IN"/>
              </w:rPr>
              <w:pPrChange w:id="1322" w:author="Lim, Vanessa Gunawan" w:date="2022-11-17T15:17:00Z">
                <w:pPr>
                  <w:pStyle w:val="BodyText"/>
                  <w:spacing w:before="120" w:after="120"/>
                  <w:jc w:val="both"/>
                </w:pPr>
              </w:pPrChange>
            </w:pPr>
            <w:del w:id="1323" w:author="Lim, Vanessa Gunawan" w:date="2022-11-17T15:17:00Z">
              <w:r w:rsidRPr="0074216D" w:rsidDel="00022465">
                <w:rPr>
                  <w:rFonts w:ascii="Times New Roman" w:hAnsi="Times New Roman"/>
                  <w:i/>
                  <w:sz w:val="24"/>
                  <w:szCs w:val="24"/>
                  <w:u w:val="single"/>
                  <w:lang w:val="en-IN"/>
                </w:rPr>
                <w:delText>-170°C</w:delText>
              </w:r>
            </w:del>
          </w:p>
        </w:tc>
      </w:tr>
      <w:tr w:rsidR="00A56F8F" w:rsidDel="00022465" w14:paraId="098DB6EA" w14:textId="75477CD9" w:rsidTr="006C4E5E">
        <w:trPr>
          <w:del w:id="1324" w:author="Lim, Vanessa Gunawan" w:date="2022-11-17T15:17:00Z"/>
        </w:trPr>
        <w:tc>
          <w:tcPr>
            <w:tcW w:w="1456" w:type="dxa"/>
            <w:shd w:val="clear" w:color="auto" w:fill="auto"/>
          </w:tcPr>
          <w:p w14:paraId="0DB1B3D7" w14:textId="15890DF8" w:rsidR="00A56F8F" w:rsidRPr="0074216D" w:rsidDel="00022465" w:rsidRDefault="00A56F8F">
            <w:pPr>
              <w:spacing w:after="160" w:line="259" w:lineRule="auto"/>
              <w:jc w:val="center"/>
              <w:rPr>
                <w:del w:id="1325" w:author="Lim, Vanessa Gunawan" w:date="2022-11-17T15:17:00Z"/>
                <w:rFonts w:ascii="Times New Roman" w:hAnsi="Times New Roman"/>
                <w:i/>
                <w:sz w:val="24"/>
                <w:szCs w:val="24"/>
                <w:lang w:val="en-IN"/>
              </w:rPr>
              <w:pPrChange w:id="1326" w:author="Lim, Vanessa Gunawan" w:date="2022-11-17T15:17:00Z">
                <w:pPr>
                  <w:pStyle w:val="BodyText"/>
                  <w:spacing w:before="120" w:after="120"/>
                  <w:jc w:val="both"/>
                </w:pPr>
              </w:pPrChange>
            </w:pPr>
            <w:del w:id="1327" w:author="Lim, Vanessa Gunawan" w:date="2022-11-17T15:17:00Z">
              <w:r w:rsidRPr="0074216D" w:rsidDel="00022465">
                <w:rPr>
                  <w:rFonts w:ascii="Times New Roman" w:hAnsi="Times New Roman"/>
                  <w:i/>
                  <w:sz w:val="24"/>
                  <w:szCs w:val="24"/>
                  <w:lang w:val="en-IN"/>
                </w:rPr>
                <w:delText>Methane</w:delText>
              </w:r>
            </w:del>
          </w:p>
        </w:tc>
        <w:tc>
          <w:tcPr>
            <w:tcW w:w="1116" w:type="dxa"/>
            <w:shd w:val="clear" w:color="auto" w:fill="auto"/>
          </w:tcPr>
          <w:p w14:paraId="754D078F" w14:textId="2D9B4CB4" w:rsidR="00A56F8F" w:rsidRPr="0074216D" w:rsidDel="00022465" w:rsidRDefault="00A56F8F">
            <w:pPr>
              <w:spacing w:after="160" w:line="259" w:lineRule="auto"/>
              <w:jc w:val="center"/>
              <w:rPr>
                <w:del w:id="1328" w:author="Lim, Vanessa Gunawan" w:date="2022-11-17T15:17:00Z"/>
                <w:rFonts w:ascii="Times New Roman" w:hAnsi="Times New Roman"/>
                <w:i/>
                <w:sz w:val="24"/>
                <w:szCs w:val="24"/>
                <w:lang w:val="en-IN"/>
              </w:rPr>
              <w:pPrChange w:id="1329" w:author="Lim, Vanessa Gunawan" w:date="2022-11-17T15:17:00Z">
                <w:pPr>
                  <w:pStyle w:val="BodyText"/>
                  <w:numPr>
                    <w:ilvl w:val="1"/>
                  </w:numPr>
                  <w:spacing w:before="120" w:after="120"/>
                  <w:jc w:val="both"/>
                </w:pPr>
              </w:pPrChange>
            </w:pPr>
            <w:del w:id="1330" w:author="Lim, Vanessa Gunawan" w:date="2022-11-17T15:17:00Z">
              <w:r w:rsidRPr="0074216D" w:rsidDel="00022465">
                <w:rPr>
                  <w:rFonts w:ascii="Times New Roman" w:hAnsi="Times New Roman"/>
                  <w:i/>
                  <w:sz w:val="24"/>
                  <w:szCs w:val="24"/>
                  <w:lang w:val="en-IN"/>
                </w:rPr>
                <w:delText>0.039579</w:delText>
              </w:r>
            </w:del>
          </w:p>
        </w:tc>
        <w:tc>
          <w:tcPr>
            <w:tcW w:w="1116" w:type="dxa"/>
            <w:shd w:val="clear" w:color="auto" w:fill="auto"/>
          </w:tcPr>
          <w:p w14:paraId="2727EB97" w14:textId="09F2F2BE" w:rsidR="00A56F8F" w:rsidRPr="0074216D" w:rsidDel="00022465" w:rsidRDefault="00A56F8F">
            <w:pPr>
              <w:spacing w:after="160" w:line="259" w:lineRule="auto"/>
              <w:jc w:val="center"/>
              <w:rPr>
                <w:del w:id="1331" w:author="Lim, Vanessa Gunawan" w:date="2022-11-17T15:17:00Z"/>
                <w:rFonts w:ascii="Times New Roman" w:hAnsi="Times New Roman"/>
                <w:i/>
                <w:sz w:val="24"/>
                <w:szCs w:val="24"/>
                <w:lang w:val="en-IN"/>
              </w:rPr>
              <w:pPrChange w:id="1332" w:author="Lim, Vanessa Gunawan" w:date="2022-11-17T15:17:00Z">
                <w:pPr>
                  <w:pStyle w:val="BodyText"/>
                  <w:numPr>
                    <w:ilvl w:val="1"/>
                  </w:numPr>
                  <w:spacing w:before="120" w:after="120"/>
                  <w:jc w:val="both"/>
                </w:pPr>
              </w:pPrChange>
            </w:pPr>
            <w:del w:id="1333" w:author="Lim, Vanessa Gunawan" w:date="2022-11-17T15:17:00Z">
              <w:r w:rsidRPr="0074216D" w:rsidDel="00022465">
                <w:rPr>
                  <w:rFonts w:ascii="Times New Roman" w:hAnsi="Times New Roman"/>
                  <w:i/>
                  <w:sz w:val="24"/>
                  <w:szCs w:val="24"/>
                  <w:lang w:val="en-IN"/>
                </w:rPr>
                <w:delText>0.038983</w:delText>
              </w:r>
            </w:del>
          </w:p>
        </w:tc>
        <w:tc>
          <w:tcPr>
            <w:tcW w:w="1116" w:type="dxa"/>
            <w:shd w:val="clear" w:color="auto" w:fill="auto"/>
          </w:tcPr>
          <w:p w14:paraId="4185D666" w14:textId="4ECDAC45" w:rsidR="00A56F8F" w:rsidRPr="0074216D" w:rsidDel="00022465" w:rsidRDefault="00A56F8F">
            <w:pPr>
              <w:spacing w:after="160" w:line="259" w:lineRule="auto"/>
              <w:jc w:val="center"/>
              <w:rPr>
                <w:del w:id="1334" w:author="Lim, Vanessa Gunawan" w:date="2022-11-17T15:17:00Z"/>
                <w:rFonts w:ascii="Times New Roman" w:hAnsi="Times New Roman"/>
                <w:i/>
                <w:sz w:val="24"/>
                <w:szCs w:val="24"/>
                <w:lang w:val="en-IN"/>
              </w:rPr>
              <w:pPrChange w:id="1335" w:author="Lim, Vanessa Gunawan" w:date="2022-11-17T15:17:00Z">
                <w:pPr>
                  <w:pStyle w:val="BodyText"/>
                  <w:numPr>
                    <w:ilvl w:val="1"/>
                  </w:numPr>
                  <w:spacing w:before="120" w:after="120"/>
                  <w:jc w:val="both"/>
                </w:pPr>
              </w:pPrChange>
            </w:pPr>
            <w:del w:id="1336" w:author="Lim, Vanessa Gunawan" w:date="2022-11-17T15:17:00Z">
              <w:r w:rsidRPr="0074216D" w:rsidDel="00022465">
                <w:rPr>
                  <w:rFonts w:ascii="Times New Roman" w:hAnsi="Times New Roman"/>
                  <w:i/>
                  <w:sz w:val="24"/>
                  <w:szCs w:val="24"/>
                  <w:lang w:val="en-IN"/>
                </w:rPr>
                <w:delText>0.038419</w:delText>
              </w:r>
            </w:del>
          </w:p>
        </w:tc>
        <w:tc>
          <w:tcPr>
            <w:tcW w:w="1116" w:type="dxa"/>
            <w:shd w:val="clear" w:color="auto" w:fill="auto"/>
          </w:tcPr>
          <w:p w14:paraId="467ED907" w14:textId="6D7685FF" w:rsidR="00A56F8F" w:rsidRPr="0074216D" w:rsidDel="00022465" w:rsidRDefault="00A56F8F">
            <w:pPr>
              <w:spacing w:after="160" w:line="259" w:lineRule="auto"/>
              <w:jc w:val="center"/>
              <w:rPr>
                <w:del w:id="1337" w:author="Lim, Vanessa Gunawan" w:date="2022-11-17T15:17:00Z"/>
                <w:rFonts w:ascii="Times New Roman" w:hAnsi="Times New Roman"/>
                <w:i/>
                <w:sz w:val="24"/>
                <w:szCs w:val="24"/>
                <w:lang w:val="en-IN"/>
              </w:rPr>
              <w:pPrChange w:id="1338" w:author="Lim, Vanessa Gunawan" w:date="2022-11-17T15:17:00Z">
                <w:pPr>
                  <w:pStyle w:val="BodyText"/>
                  <w:numPr>
                    <w:ilvl w:val="1"/>
                  </w:numPr>
                  <w:spacing w:before="120" w:after="120"/>
                  <w:jc w:val="both"/>
                </w:pPr>
              </w:pPrChange>
            </w:pPr>
            <w:del w:id="1339" w:author="Lim, Vanessa Gunawan" w:date="2022-11-17T15:17:00Z">
              <w:r w:rsidRPr="0074216D" w:rsidDel="00022465">
                <w:rPr>
                  <w:rFonts w:ascii="Times New Roman" w:hAnsi="Times New Roman"/>
                  <w:i/>
                  <w:sz w:val="24"/>
                  <w:szCs w:val="24"/>
                  <w:lang w:val="en-IN"/>
                </w:rPr>
                <w:delText>0.038148</w:delText>
              </w:r>
            </w:del>
          </w:p>
        </w:tc>
        <w:tc>
          <w:tcPr>
            <w:tcW w:w="1116" w:type="dxa"/>
            <w:shd w:val="clear" w:color="auto" w:fill="auto"/>
          </w:tcPr>
          <w:p w14:paraId="0B58B072" w14:textId="41F74CDA" w:rsidR="00A56F8F" w:rsidRPr="0074216D" w:rsidDel="00022465" w:rsidRDefault="00A56F8F">
            <w:pPr>
              <w:spacing w:after="160" w:line="259" w:lineRule="auto"/>
              <w:jc w:val="center"/>
              <w:rPr>
                <w:del w:id="1340" w:author="Lim, Vanessa Gunawan" w:date="2022-11-17T15:17:00Z"/>
                <w:rFonts w:ascii="Times New Roman" w:hAnsi="Times New Roman"/>
                <w:i/>
                <w:sz w:val="24"/>
                <w:szCs w:val="24"/>
                <w:lang w:val="en-IN"/>
              </w:rPr>
              <w:pPrChange w:id="1341" w:author="Lim, Vanessa Gunawan" w:date="2022-11-17T15:17:00Z">
                <w:pPr>
                  <w:pStyle w:val="BodyText"/>
                  <w:numPr>
                    <w:ilvl w:val="1"/>
                  </w:numPr>
                  <w:spacing w:before="120" w:after="120"/>
                  <w:jc w:val="both"/>
                </w:pPr>
              </w:pPrChange>
            </w:pPr>
            <w:del w:id="1342" w:author="Lim, Vanessa Gunawan" w:date="2022-11-17T15:17:00Z">
              <w:r w:rsidRPr="0074216D" w:rsidDel="00022465">
                <w:rPr>
                  <w:rFonts w:ascii="Times New Roman" w:hAnsi="Times New Roman"/>
                  <w:i/>
                  <w:sz w:val="24"/>
                  <w:szCs w:val="24"/>
                  <w:lang w:val="en-IN"/>
                </w:rPr>
                <w:delText>0.037884</w:delText>
              </w:r>
            </w:del>
          </w:p>
        </w:tc>
        <w:tc>
          <w:tcPr>
            <w:tcW w:w="1116" w:type="dxa"/>
            <w:shd w:val="clear" w:color="auto" w:fill="auto"/>
          </w:tcPr>
          <w:p w14:paraId="6475C327" w14:textId="4FE998F0" w:rsidR="00A56F8F" w:rsidRPr="0074216D" w:rsidDel="00022465" w:rsidRDefault="00A56F8F">
            <w:pPr>
              <w:spacing w:after="160" w:line="259" w:lineRule="auto"/>
              <w:jc w:val="center"/>
              <w:rPr>
                <w:del w:id="1343" w:author="Lim, Vanessa Gunawan" w:date="2022-11-17T15:17:00Z"/>
                <w:rFonts w:ascii="Times New Roman" w:hAnsi="Times New Roman"/>
                <w:i/>
                <w:sz w:val="24"/>
                <w:szCs w:val="24"/>
                <w:lang w:val="en-IN"/>
              </w:rPr>
              <w:pPrChange w:id="1344" w:author="Lim, Vanessa Gunawan" w:date="2022-11-17T15:17:00Z">
                <w:pPr>
                  <w:pStyle w:val="BodyText"/>
                  <w:numPr>
                    <w:ilvl w:val="1"/>
                  </w:numPr>
                  <w:spacing w:before="120" w:after="120"/>
                  <w:jc w:val="both"/>
                </w:pPr>
              </w:pPrChange>
            </w:pPr>
            <w:del w:id="1345" w:author="Lim, Vanessa Gunawan" w:date="2022-11-17T15:17:00Z">
              <w:r w:rsidRPr="0074216D" w:rsidDel="00022465">
                <w:rPr>
                  <w:rFonts w:ascii="Times New Roman" w:hAnsi="Times New Roman"/>
                  <w:i/>
                  <w:sz w:val="24"/>
                  <w:szCs w:val="24"/>
                  <w:lang w:val="en-IN"/>
                </w:rPr>
                <w:delText>0.037375</w:delText>
              </w:r>
            </w:del>
          </w:p>
        </w:tc>
        <w:tc>
          <w:tcPr>
            <w:tcW w:w="1116" w:type="dxa"/>
            <w:shd w:val="clear" w:color="auto" w:fill="auto"/>
          </w:tcPr>
          <w:p w14:paraId="14CCA2C9" w14:textId="5978404C" w:rsidR="00A56F8F" w:rsidRPr="0074216D" w:rsidDel="00022465" w:rsidRDefault="00A56F8F">
            <w:pPr>
              <w:spacing w:after="160" w:line="259" w:lineRule="auto"/>
              <w:jc w:val="center"/>
              <w:rPr>
                <w:del w:id="1346" w:author="Lim, Vanessa Gunawan" w:date="2022-11-17T15:17:00Z"/>
                <w:rFonts w:ascii="Times New Roman" w:hAnsi="Times New Roman"/>
                <w:i/>
                <w:sz w:val="24"/>
                <w:szCs w:val="24"/>
                <w:lang w:val="en-IN"/>
              </w:rPr>
              <w:pPrChange w:id="1347" w:author="Lim, Vanessa Gunawan" w:date="2022-11-17T15:17:00Z">
                <w:pPr>
                  <w:pStyle w:val="BodyText"/>
                  <w:numPr>
                    <w:ilvl w:val="1"/>
                  </w:numPr>
                  <w:spacing w:before="120" w:after="120"/>
                  <w:jc w:val="both"/>
                </w:pPr>
              </w:pPrChange>
            </w:pPr>
            <w:del w:id="1348" w:author="Lim, Vanessa Gunawan" w:date="2022-11-17T15:17:00Z">
              <w:r w:rsidRPr="0074216D" w:rsidDel="00022465">
                <w:rPr>
                  <w:rFonts w:ascii="Times New Roman" w:hAnsi="Times New Roman"/>
                  <w:i/>
                  <w:sz w:val="24"/>
                  <w:szCs w:val="24"/>
                  <w:lang w:val="en-IN"/>
                </w:rPr>
                <w:delText>0.036890</w:delText>
              </w:r>
            </w:del>
          </w:p>
        </w:tc>
      </w:tr>
      <w:tr w:rsidR="00A56F8F" w:rsidDel="00022465" w14:paraId="472A3FAD" w14:textId="2F7E858D" w:rsidTr="006C4E5E">
        <w:trPr>
          <w:del w:id="1349" w:author="Lim, Vanessa Gunawan" w:date="2022-11-17T15:17:00Z"/>
        </w:trPr>
        <w:tc>
          <w:tcPr>
            <w:tcW w:w="1456" w:type="dxa"/>
            <w:shd w:val="clear" w:color="auto" w:fill="auto"/>
          </w:tcPr>
          <w:p w14:paraId="1CAEE3D6" w14:textId="182DA432" w:rsidR="00A56F8F" w:rsidRPr="0074216D" w:rsidDel="00022465" w:rsidRDefault="00A56F8F">
            <w:pPr>
              <w:spacing w:after="160" w:line="259" w:lineRule="auto"/>
              <w:jc w:val="center"/>
              <w:rPr>
                <w:del w:id="1350" w:author="Lim, Vanessa Gunawan" w:date="2022-11-17T15:17:00Z"/>
                <w:rFonts w:ascii="Times New Roman" w:hAnsi="Times New Roman"/>
                <w:i/>
                <w:sz w:val="24"/>
                <w:szCs w:val="24"/>
                <w:lang w:val="en-IN"/>
              </w:rPr>
              <w:pPrChange w:id="1351" w:author="Lim, Vanessa Gunawan" w:date="2022-11-17T15:17:00Z">
                <w:pPr>
                  <w:pStyle w:val="BodyText"/>
                  <w:numPr>
                    <w:ilvl w:val="1"/>
                  </w:numPr>
                  <w:spacing w:before="120" w:after="120"/>
                  <w:jc w:val="both"/>
                </w:pPr>
              </w:pPrChange>
            </w:pPr>
            <w:del w:id="1352" w:author="Lim, Vanessa Gunawan" w:date="2022-11-17T15:17:00Z">
              <w:r w:rsidRPr="0074216D" w:rsidDel="00022465">
                <w:rPr>
                  <w:rFonts w:ascii="Times New Roman" w:hAnsi="Times New Roman"/>
                  <w:i/>
                  <w:sz w:val="24"/>
                  <w:szCs w:val="24"/>
                  <w:lang w:val="en-IN"/>
                </w:rPr>
                <w:lastRenderedPageBreak/>
                <w:delText>Ethane</w:delText>
              </w:r>
            </w:del>
          </w:p>
        </w:tc>
        <w:tc>
          <w:tcPr>
            <w:tcW w:w="1116" w:type="dxa"/>
            <w:shd w:val="clear" w:color="auto" w:fill="auto"/>
          </w:tcPr>
          <w:p w14:paraId="7C673E63" w14:textId="7A911769" w:rsidR="00A56F8F" w:rsidRPr="0074216D" w:rsidDel="00022465" w:rsidRDefault="00A56F8F">
            <w:pPr>
              <w:spacing w:after="160" w:line="259" w:lineRule="auto"/>
              <w:jc w:val="center"/>
              <w:rPr>
                <w:del w:id="1353" w:author="Lim, Vanessa Gunawan" w:date="2022-11-17T15:17:00Z"/>
                <w:rFonts w:ascii="Times New Roman" w:hAnsi="Times New Roman"/>
                <w:i/>
                <w:sz w:val="24"/>
                <w:szCs w:val="24"/>
                <w:lang w:val="en-IN"/>
              </w:rPr>
              <w:pPrChange w:id="1354" w:author="Lim, Vanessa Gunawan" w:date="2022-11-17T15:17:00Z">
                <w:pPr>
                  <w:pStyle w:val="BodyText"/>
                  <w:numPr>
                    <w:ilvl w:val="1"/>
                  </w:numPr>
                  <w:spacing w:before="120" w:after="120"/>
                  <w:jc w:val="both"/>
                </w:pPr>
              </w:pPrChange>
            </w:pPr>
            <w:del w:id="1355" w:author="Lim, Vanessa Gunawan" w:date="2022-11-17T15:17:00Z">
              <w:r w:rsidRPr="0074216D" w:rsidDel="00022465">
                <w:rPr>
                  <w:rFonts w:ascii="Times New Roman" w:hAnsi="Times New Roman"/>
                  <w:i/>
                  <w:sz w:val="24"/>
                  <w:szCs w:val="24"/>
                  <w:lang w:val="en-IN"/>
                </w:rPr>
                <w:delText>0.048805</w:delText>
              </w:r>
            </w:del>
          </w:p>
        </w:tc>
        <w:tc>
          <w:tcPr>
            <w:tcW w:w="1116" w:type="dxa"/>
            <w:shd w:val="clear" w:color="auto" w:fill="auto"/>
          </w:tcPr>
          <w:p w14:paraId="1FD15E44" w14:textId="3B1665FB" w:rsidR="00A56F8F" w:rsidRPr="0074216D" w:rsidDel="00022465" w:rsidRDefault="00A56F8F">
            <w:pPr>
              <w:spacing w:after="160" w:line="259" w:lineRule="auto"/>
              <w:jc w:val="center"/>
              <w:rPr>
                <w:del w:id="1356" w:author="Lim, Vanessa Gunawan" w:date="2022-11-17T15:17:00Z"/>
                <w:rFonts w:ascii="Times New Roman" w:hAnsi="Times New Roman"/>
                <w:i/>
                <w:sz w:val="24"/>
                <w:szCs w:val="24"/>
                <w:lang w:val="en-IN"/>
              </w:rPr>
              <w:pPrChange w:id="1357" w:author="Lim, Vanessa Gunawan" w:date="2022-11-17T15:17:00Z">
                <w:pPr>
                  <w:pStyle w:val="BodyText"/>
                  <w:numPr>
                    <w:ilvl w:val="1"/>
                  </w:numPr>
                  <w:spacing w:before="120" w:after="120"/>
                  <w:jc w:val="both"/>
                </w:pPr>
              </w:pPrChange>
            </w:pPr>
            <w:del w:id="1358" w:author="Lim, Vanessa Gunawan" w:date="2022-11-17T15:17:00Z">
              <w:r w:rsidRPr="0074216D" w:rsidDel="00022465">
                <w:rPr>
                  <w:rFonts w:ascii="Times New Roman" w:hAnsi="Times New Roman"/>
                  <w:i/>
                  <w:sz w:val="24"/>
                  <w:szCs w:val="24"/>
                  <w:lang w:val="en-IN"/>
                </w:rPr>
                <w:delText>0.048455</w:delText>
              </w:r>
            </w:del>
          </w:p>
        </w:tc>
        <w:tc>
          <w:tcPr>
            <w:tcW w:w="1116" w:type="dxa"/>
            <w:shd w:val="clear" w:color="auto" w:fill="auto"/>
          </w:tcPr>
          <w:p w14:paraId="3E1A2BBF" w14:textId="3F1703AD" w:rsidR="00A56F8F" w:rsidRPr="0074216D" w:rsidDel="00022465" w:rsidRDefault="00A56F8F">
            <w:pPr>
              <w:spacing w:after="160" w:line="259" w:lineRule="auto"/>
              <w:jc w:val="center"/>
              <w:rPr>
                <w:del w:id="1359" w:author="Lim, Vanessa Gunawan" w:date="2022-11-17T15:17:00Z"/>
                <w:rFonts w:ascii="Times New Roman" w:hAnsi="Times New Roman"/>
                <w:i/>
                <w:sz w:val="24"/>
                <w:szCs w:val="24"/>
                <w:lang w:val="en-IN"/>
              </w:rPr>
              <w:pPrChange w:id="1360" w:author="Lim, Vanessa Gunawan" w:date="2022-11-17T15:17:00Z">
                <w:pPr>
                  <w:pStyle w:val="BodyText"/>
                  <w:numPr>
                    <w:ilvl w:val="1"/>
                  </w:numPr>
                  <w:spacing w:before="120" w:after="120"/>
                  <w:jc w:val="both"/>
                </w:pPr>
              </w:pPrChange>
            </w:pPr>
            <w:del w:id="1361" w:author="Lim, Vanessa Gunawan" w:date="2022-11-17T15:17:00Z">
              <w:r w:rsidRPr="0074216D" w:rsidDel="00022465">
                <w:rPr>
                  <w:rFonts w:ascii="Times New Roman" w:hAnsi="Times New Roman"/>
                  <w:i/>
                  <w:sz w:val="24"/>
                  <w:szCs w:val="24"/>
                  <w:lang w:val="en-IN"/>
                </w:rPr>
                <w:delText>0.048111</w:delText>
              </w:r>
            </w:del>
          </w:p>
        </w:tc>
        <w:tc>
          <w:tcPr>
            <w:tcW w:w="1116" w:type="dxa"/>
            <w:shd w:val="clear" w:color="auto" w:fill="auto"/>
          </w:tcPr>
          <w:p w14:paraId="0D0D1E73" w14:textId="7B70EB8C" w:rsidR="00A56F8F" w:rsidRPr="0074216D" w:rsidDel="00022465" w:rsidRDefault="00A56F8F">
            <w:pPr>
              <w:spacing w:after="160" w:line="259" w:lineRule="auto"/>
              <w:jc w:val="center"/>
              <w:rPr>
                <w:del w:id="1362" w:author="Lim, Vanessa Gunawan" w:date="2022-11-17T15:17:00Z"/>
                <w:rFonts w:ascii="Times New Roman" w:hAnsi="Times New Roman"/>
                <w:i/>
                <w:sz w:val="24"/>
                <w:szCs w:val="24"/>
                <w:lang w:val="en-IN"/>
              </w:rPr>
              <w:pPrChange w:id="1363" w:author="Lim, Vanessa Gunawan" w:date="2022-11-17T15:17:00Z">
                <w:pPr>
                  <w:pStyle w:val="BodyText"/>
                  <w:numPr>
                    <w:ilvl w:val="1"/>
                  </w:numPr>
                  <w:spacing w:before="120" w:after="120"/>
                  <w:jc w:val="both"/>
                </w:pPr>
              </w:pPrChange>
            </w:pPr>
            <w:del w:id="1364" w:author="Lim, Vanessa Gunawan" w:date="2022-11-17T15:17:00Z">
              <w:r w:rsidRPr="0074216D" w:rsidDel="00022465">
                <w:rPr>
                  <w:rFonts w:ascii="Times New Roman" w:hAnsi="Times New Roman"/>
                  <w:i/>
                  <w:sz w:val="24"/>
                  <w:szCs w:val="24"/>
                  <w:lang w:val="en-IN"/>
                </w:rPr>
                <w:delText>0.047942</w:delText>
              </w:r>
            </w:del>
          </w:p>
        </w:tc>
        <w:tc>
          <w:tcPr>
            <w:tcW w:w="1116" w:type="dxa"/>
            <w:shd w:val="clear" w:color="auto" w:fill="auto"/>
          </w:tcPr>
          <w:p w14:paraId="4B55D002" w14:textId="202CE56C" w:rsidR="00A56F8F" w:rsidRPr="0074216D" w:rsidDel="00022465" w:rsidRDefault="00A56F8F">
            <w:pPr>
              <w:spacing w:after="160" w:line="259" w:lineRule="auto"/>
              <w:jc w:val="center"/>
              <w:rPr>
                <w:del w:id="1365" w:author="Lim, Vanessa Gunawan" w:date="2022-11-17T15:17:00Z"/>
                <w:rFonts w:ascii="Times New Roman" w:hAnsi="Times New Roman"/>
                <w:i/>
                <w:sz w:val="24"/>
                <w:szCs w:val="24"/>
                <w:lang w:val="en-IN"/>
              </w:rPr>
              <w:pPrChange w:id="1366" w:author="Lim, Vanessa Gunawan" w:date="2022-11-17T15:17:00Z">
                <w:pPr>
                  <w:pStyle w:val="BodyText"/>
                  <w:numPr>
                    <w:ilvl w:val="1"/>
                  </w:numPr>
                  <w:spacing w:before="120" w:after="120"/>
                  <w:jc w:val="both"/>
                </w:pPr>
              </w:pPrChange>
            </w:pPr>
            <w:del w:id="1367" w:author="Lim, Vanessa Gunawan" w:date="2022-11-17T15:17:00Z">
              <w:r w:rsidRPr="0074216D" w:rsidDel="00022465">
                <w:rPr>
                  <w:rFonts w:ascii="Times New Roman" w:hAnsi="Times New Roman"/>
                  <w:i/>
                  <w:sz w:val="24"/>
                  <w:szCs w:val="24"/>
                  <w:lang w:val="en-IN"/>
                </w:rPr>
                <w:delText>0.047774</w:delText>
              </w:r>
            </w:del>
          </w:p>
        </w:tc>
        <w:tc>
          <w:tcPr>
            <w:tcW w:w="1116" w:type="dxa"/>
            <w:shd w:val="clear" w:color="auto" w:fill="auto"/>
          </w:tcPr>
          <w:p w14:paraId="3619B957" w14:textId="05B8EE4C" w:rsidR="00A56F8F" w:rsidRPr="0074216D" w:rsidDel="00022465" w:rsidRDefault="00A56F8F">
            <w:pPr>
              <w:spacing w:after="160" w:line="259" w:lineRule="auto"/>
              <w:jc w:val="center"/>
              <w:rPr>
                <w:del w:id="1368" w:author="Lim, Vanessa Gunawan" w:date="2022-11-17T15:17:00Z"/>
                <w:rFonts w:ascii="Times New Roman" w:hAnsi="Times New Roman"/>
                <w:i/>
                <w:sz w:val="24"/>
                <w:szCs w:val="24"/>
                <w:lang w:val="en-IN"/>
              </w:rPr>
              <w:pPrChange w:id="1369" w:author="Lim, Vanessa Gunawan" w:date="2022-11-17T15:17:00Z">
                <w:pPr>
                  <w:pStyle w:val="BodyText"/>
                  <w:numPr>
                    <w:ilvl w:val="1"/>
                  </w:numPr>
                  <w:spacing w:before="120" w:after="120"/>
                  <w:jc w:val="both"/>
                </w:pPr>
              </w:pPrChange>
            </w:pPr>
            <w:del w:id="1370" w:author="Lim, Vanessa Gunawan" w:date="2022-11-17T15:17:00Z">
              <w:r w:rsidRPr="0074216D" w:rsidDel="00022465">
                <w:rPr>
                  <w:rFonts w:ascii="Times New Roman" w:hAnsi="Times New Roman"/>
                  <w:i/>
                  <w:sz w:val="24"/>
                  <w:szCs w:val="24"/>
                  <w:lang w:val="en-IN"/>
                </w:rPr>
                <w:delText>0.047442</w:delText>
              </w:r>
            </w:del>
          </w:p>
        </w:tc>
        <w:tc>
          <w:tcPr>
            <w:tcW w:w="1116" w:type="dxa"/>
            <w:shd w:val="clear" w:color="auto" w:fill="auto"/>
          </w:tcPr>
          <w:p w14:paraId="13E80591" w14:textId="1C742A11" w:rsidR="00A56F8F" w:rsidRPr="0074216D" w:rsidDel="00022465" w:rsidRDefault="00A56F8F">
            <w:pPr>
              <w:spacing w:after="160" w:line="259" w:lineRule="auto"/>
              <w:jc w:val="center"/>
              <w:rPr>
                <w:del w:id="1371" w:author="Lim, Vanessa Gunawan" w:date="2022-11-17T15:17:00Z"/>
                <w:rFonts w:ascii="Times New Roman" w:hAnsi="Times New Roman"/>
                <w:i/>
                <w:sz w:val="24"/>
                <w:szCs w:val="24"/>
                <w:lang w:val="en-IN"/>
              </w:rPr>
              <w:pPrChange w:id="1372" w:author="Lim, Vanessa Gunawan" w:date="2022-11-17T15:17:00Z">
                <w:pPr>
                  <w:pStyle w:val="BodyText"/>
                  <w:numPr>
                    <w:ilvl w:val="1"/>
                  </w:numPr>
                  <w:spacing w:before="120" w:after="120"/>
                  <w:jc w:val="both"/>
                </w:pPr>
              </w:pPrChange>
            </w:pPr>
            <w:del w:id="1373" w:author="Lim, Vanessa Gunawan" w:date="2022-11-17T15:17:00Z">
              <w:r w:rsidRPr="0074216D" w:rsidDel="00022465">
                <w:rPr>
                  <w:rFonts w:ascii="Times New Roman" w:hAnsi="Times New Roman"/>
                  <w:i/>
                  <w:sz w:val="24"/>
                  <w:szCs w:val="24"/>
                  <w:lang w:val="en-IN"/>
                </w:rPr>
                <w:delText>0.047116</w:delText>
              </w:r>
            </w:del>
          </w:p>
        </w:tc>
      </w:tr>
      <w:tr w:rsidR="00A56F8F" w:rsidDel="00022465" w14:paraId="412DEA0C" w14:textId="1D6BCC33" w:rsidTr="006C4E5E">
        <w:trPr>
          <w:del w:id="1374" w:author="Lim, Vanessa Gunawan" w:date="2022-11-17T15:17:00Z"/>
        </w:trPr>
        <w:tc>
          <w:tcPr>
            <w:tcW w:w="1456" w:type="dxa"/>
            <w:shd w:val="clear" w:color="auto" w:fill="auto"/>
          </w:tcPr>
          <w:p w14:paraId="3AD9ABEF" w14:textId="6AC7264F" w:rsidR="00A56F8F" w:rsidRPr="0074216D" w:rsidDel="00022465" w:rsidRDefault="00A56F8F">
            <w:pPr>
              <w:spacing w:after="160" w:line="259" w:lineRule="auto"/>
              <w:jc w:val="center"/>
              <w:rPr>
                <w:del w:id="1375" w:author="Lim, Vanessa Gunawan" w:date="2022-11-17T15:17:00Z"/>
                <w:rFonts w:ascii="Times New Roman" w:hAnsi="Times New Roman"/>
                <w:i/>
                <w:sz w:val="24"/>
                <w:szCs w:val="24"/>
                <w:lang w:val="en-IN"/>
              </w:rPr>
              <w:pPrChange w:id="1376" w:author="Lim, Vanessa Gunawan" w:date="2022-11-17T15:17:00Z">
                <w:pPr>
                  <w:pStyle w:val="BodyText"/>
                  <w:numPr>
                    <w:ilvl w:val="1"/>
                  </w:numPr>
                  <w:spacing w:before="120" w:after="120"/>
                  <w:jc w:val="both"/>
                </w:pPr>
              </w:pPrChange>
            </w:pPr>
            <w:del w:id="1377" w:author="Lim, Vanessa Gunawan" w:date="2022-11-17T15:17:00Z">
              <w:r w:rsidRPr="0074216D" w:rsidDel="00022465">
                <w:rPr>
                  <w:rFonts w:ascii="Times New Roman" w:hAnsi="Times New Roman"/>
                  <w:i/>
                  <w:sz w:val="24"/>
                  <w:szCs w:val="24"/>
                  <w:lang w:val="en-IN"/>
                </w:rPr>
                <w:delText>Propane</w:delText>
              </w:r>
            </w:del>
          </w:p>
        </w:tc>
        <w:tc>
          <w:tcPr>
            <w:tcW w:w="1116" w:type="dxa"/>
            <w:shd w:val="clear" w:color="auto" w:fill="auto"/>
          </w:tcPr>
          <w:p w14:paraId="4BA5D2BB" w14:textId="55D21839" w:rsidR="00A56F8F" w:rsidRPr="0074216D" w:rsidDel="00022465" w:rsidRDefault="00A56F8F">
            <w:pPr>
              <w:spacing w:after="160" w:line="259" w:lineRule="auto"/>
              <w:jc w:val="center"/>
              <w:rPr>
                <w:del w:id="1378" w:author="Lim, Vanessa Gunawan" w:date="2022-11-17T15:17:00Z"/>
                <w:rFonts w:ascii="Times New Roman" w:hAnsi="Times New Roman"/>
                <w:i/>
                <w:sz w:val="24"/>
                <w:szCs w:val="24"/>
                <w:lang w:val="en-IN"/>
              </w:rPr>
              <w:pPrChange w:id="1379" w:author="Lim, Vanessa Gunawan" w:date="2022-11-17T15:17:00Z">
                <w:pPr>
                  <w:pStyle w:val="BodyText"/>
                  <w:numPr>
                    <w:ilvl w:val="1"/>
                  </w:numPr>
                  <w:spacing w:before="120" w:after="120"/>
                  <w:jc w:val="both"/>
                </w:pPr>
              </w:pPrChange>
            </w:pPr>
            <w:del w:id="1380" w:author="Lim, Vanessa Gunawan" w:date="2022-11-17T15:17:00Z">
              <w:r w:rsidRPr="0074216D" w:rsidDel="00022465">
                <w:rPr>
                  <w:rFonts w:ascii="Times New Roman" w:hAnsi="Times New Roman"/>
                  <w:i/>
                  <w:sz w:val="24"/>
                  <w:szCs w:val="24"/>
                  <w:lang w:val="en-IN"/>
                </w:rPr>
                <w:delText>0.063417</w:delText>
              </w:r>
            </w:del>
          </w:p>
        </w:tc>
        <w:tc>
          <w:tcPr>
            <w:tcW w:w="1116" w:type="dxa"/>
            <w:shd w:val="clear" w:color="auto" w:fill="auto"/>
          </w:tcPr>
          <w:p w14:paraId="339220C8" w14:textId="08824976" w:rsidR="00A56F8F" w:rsidRPr="0074216D" w:rsidDel="00022465" w:rsidRDefault="00A56F8F">
            <w:pPr>
              <w:spacing w:after="160" w:line="259" w:lineRule="auto"/>
              <w:jc w:val="center"/>
              <w:rPr>
                <w:del w:id="1381" w:author="Lim, Vanessa Gunawan" w:date="2022-11-17T15:17:00Z"/>
                <w:rFonts w:ascii="Times New Roman" w:hAnsi="Times New Roman"/>
                <w:i/>
                <w:sz w:val="24"/>
                <w:szCs w:val="24"/>
                <w:lang w:val="en-IN"/>
              </w:rPr>
              <w:pPrChange w:id="1382" w:author="Lim, Vanessa Gunawan" w:date="2022-11-17T15:17:00Z">
                <w:pPr>
                  <w:pStyle w:val="BodyText"/>
                  <w:numPr>
                    <w:ilvl w:val="1"/>
                  </w:numPr>
                  <w:spacing w:before="120" w:after="120"/>
                  <w:jc w:val="both"/>
                </w:pPr>
              </w:pPrChange>
            </w:pPr>
            <w:del w:id="1383" w:author="Lim, Vanessa Gunawan" w:date="2022-11-17T15:17:00Z">
              <w:r w:rsidRPr="0074216D" w:rsidDel="00022465">
                <w:rPr>
                  <w:rFonts w:ascii="Times New Roman" w:hAnsi="Times New Roman"/>
                  <w:i/>
                  <w:sz w:val="24"/>
                  <w:szCs w:val="24"/>
                  <w:lang w:val="en-IN"/>
                </w:rPr>
                <w:delText>0.063045</w:delText>
              </w:r>
            </w:del>
          </w:p>
        </w:tc>
        <w:tc>
          <w:tcPr>
            <w:tcW w:w="1116" w:type="dxa"/>
            <w:shd w:val="clear" w:color="auto" w:fill="auto"/>
          </w:tcPr>
          <w:p w14:paraId="08007220" w14:textId="4C3EF3E2" w:rsidR="00A56F8F" w:rsidRPr="0074216D" w:rsidDel="00022465" w:rsidRDefault="00A56F8F">
            <w:pPr>
              <w:spacing w:after="160" w:line="259" w:lineRule="auto"/>
              <w:jc w:val="center"/>
              <w:rPr>
                <w:del w:id="1384" w:author="Lim, Vanessa Gunawan" w:date="2022-11-17T15:17:00Z"/>
                <w:rFonts w:ascii="Times New Roman" w:hAnsi="Times New Roman"/>
                <w:i/>
                <w:sz w:val="24"/>
                <w:szCs w:val="24"/>
                <w:lang w:val="en-IN"/>
              </w:rPr>
              <w:pPrChange w:id="1385" w:author="Lim, Vanessa Gunawan" w:date="2022-11-17T15:17:00Z">
                <w:pPr>
                  <w:pStyle w:val="BodyText"/>
                  <w:numPr>
                    <w:ilvl w:val="1"/>
                  </w:numPr>
                  <w:spacing w:before="120" w:after="120"/>
                  <w:jc w:val="both"/>
                </w:pPr>
              </w:pPrChange>
            </w:pPr>
            <w:del w:id="1386" w:author="Lim, Vanessa Gunawan" w:date="2022-11-17T15:17:00Z">
              <w:r w:rsidRPr="0074216D" w:rsidDel="00022465">
                <w:rPr>
                  <w:rFonts w:ascii="Times New Roman" w:hAnsi="Times New Roman"/>
                  <w:i/>
                  <w:sz w:val="24"/>
                  <w:szCs w:val="24"/>
                  <w:lang w:val="en-IN"/>
                </w:rPr>
                <w:delText>0.062678</w:delText>
              </w:r>
            </w:del>
          </w:p>
        </w:tc>
        <w:tc>
          <w:tcPr>
            <w:tcW w:w="1116" w:type="dxa"/>
            <w:shd w:val="clear" w:color="auto" w:fill="auto"/>
          </w:tcPr>
          <w:p w14:paraId="1426E475" w14:textId="0E2CF4F8" w:rsidR="00A56F8F" w:rsidRPr="0074216D" w:rsidDel="00022465" w:rsidRDefault="00A56F8F">
            <w:pPr>
              <w:spacing w:after="160" w:line="259" w:lineRule="auto"/>
              <w:jc w:val="center"/>
              <w:rPr>
                <w:del w:id="1387" w:author="Lim, Vanessa Gunawan" w:date="2022-11-17T15:17:00Z"/>
                <w:rFonts w:ascii="Times New Roman" w:hAnsi="Times New Roman"/>
                <w:i/>
                <w:sz w:val="24"/>
                <w:szCs w:val="24"/>
                <w:lang w:val="en-IN"/>
              </w:rPr>
              <w:pPrChange w:id="1388" w:author="Lim, Vanessa Gunawan" w:date="2022-11-17T15:17:00Z">
                <w:pPr>
                  <w:pStyle w:val="BodyText"/>
                  <w:numPr>
                    <w:ilvl w:val="1"/>
                  </w:numPr>
                  <w:spacing w:before="120" w:after="120"/>
                  <w:jc w:val="both"/>
                </w:pPr>
              </w:pPrChange>
            </w:pPr>
            <w:del w:id="1389" w:author="Lim, Vanessa Gunawan" w:date="2022-11-17T15:17:00Z">
              <w:r w:rsidRPr="0074216D" w:rsidDel="00022465">
                <w:rPr>
                  <w:rFonts w:ascii="Times New Roman" w:hAnsi="Times New Roman"/>
                  <w:i/>
                  <w:sz w:val="24"/>
                  <w:szCs w:val="24"/>
                  <w:lang w:val="en-IN"/>
                </w:rPr>
                <w:delText>0.062497</w:delText>
              </w:r>
            </w:del>
          </w:p>
        </w:tc>
        <w:tc>
          <w:tcPr>
            <w:tcW w:w="1116" w:type="dxa"/>
            <w:shd w:val="clear" w:color="auto" w:fill="auto"/>
          </w:tcPr>
          <w:p w14:paraId="33172423" w14:textId="3F301EB7" w:rsidR="00A56F8F" w:rsidRPr="0074216D" w:rsidDel="00022465" w:rsidRDefault="00A56F8F">
            <w:pPr>
              <w:spacing w:after="160" w:line="259" w:lineRule="auto"/>
              <w:jc w:val="center"/>
              <w:rPr>
                <w:del w:id="1390" w:author="Lim, Vanessa Gunawan" w:date="2022-11-17T15:17:00Z"/>
                <w:rFonts w:ascii="Times New Roman" w:hAnsi="Times New Roman"/>
                <w:i/>
                <w:sz w:val="24"/>
                <w:szCs w:val="24"/>
                <w:lang w:val="en-IN"/>
              </w:rPr>
              <w:pPrChange w:id="1391" w:author="Lim, Vanessa Gunawan" w:date="2022-11-17T15:17:00Z">
                <w:pPr>
                  <w:pStyle w:val="BodyText"/>
                  <w:numPr>
                    <w:ilvl w:val="1"/>
                  </w:numPr>
                  <w:spacing w:before="120" w:after="120"/>
                  <w:jc w:val="both"/>
                </w:pPr>
              </w:pPrChange>
            </w:pPr>
            <w:del w:id="1392" w:author="Lim, Vanessa Gunawan" w:date="2022-11-17T15:17:00Z">
              <w:r w:rsidRPr="0074216D" w:rsidDel="00022465">
                <w:rPr>
                  <w:rFonts w:ascii="Times New Roman" w:hAnsi="Times New Roman"/>
                  <w:i/>
                  <w:sz w:val="24"/>
                  <w:szCs w:val="24"/>
                  <w:lang w:val="en-IN"/>
                </w:rPr>
                <w:delText>0.062316</w:delText>
              </w:r>
            </w:del>
          </w:p>
        </w:tc>
        <w:tc>
          <w:tcPr>
            <w:tcW w:w="1116" w:type="dxa"/>
            <w:shd w:val="clear" w:color="auto" w:fill="auto"/>
          </w:tcPr>
          <w:p w14:paraId="19D21F12" w14:textId="74E73BAB" w:rsidR="00A56F8F" w:rsidRPr="0074216D" w:rsidDel="00022465" w:rsidRDefault="00A56F8F">
            <w:pPr>
              <w:spacing w:after="160" w:line="259" w:lineRule="auto"/>
              <w:jc w:val="center"/>
              <w:rPr>
                <w:del w:id="1393" w:author="Lim, Vanessa Gunawan" w:date="2022-11-17T15:17:00Z"/>
                <w:rFonts w:ascii="Times New Roman" w:hAnsi="Times New Roman"/>
                <w:i/>
                <w:sz w:val="24"/>
                <w:szCs w:val="24"/>
                <w:lang w:val="en-IN"/>
              </w:rPr>
              <w:pPrChange w:id="1394" w:author="Lim, Vanessa Gunawan" w:date="2022-11-17T15:17:00Z">
                <w:pPr>
                  <w:pStyle w:val="BodyText"/>
                  <w:numPr>
                    <w:ilvl w:val="1"/>
                  </w:numPr>
                  <w:spacing w:before="120" w:after="120"/>
                  <w:jc w:val="both"/>
                </w:pPr>
              </w:pPrChange>
            </w:pPr>
            <w:del w:id="1395" w:author="Lim, Vanessa Gunawan" w:date="2022-11-17T15:17:00Z">
              <w:r w:rsidRPr="0074216D" w:rsidDel="00022465">
                <w:rPr>
                  <w:rFonts w:ascii="Times New Roman" w:hAnsi="Times New Roman"/>
                  <w:i/>
                  <w:sz w:val="24"/>
                  <w:szCs w:val="24"/>
                  <w:lang w:val="en-IN"/>
                </w:rPr>
                <w:delText>0.061957</w:delText>
              </w:r>
            </w:del>
          </w:p>
        </w:tc>
        <w:tc>
          <w:tcPr>
            <w:tcW w:w="1116" w:type="dxa"/>
            <w:shd w:val="clear" w:color="auto" w:fill="auto"/>
          </w:tcPr>
          <w:p w14:paraId="2CFEAC8A" w14:textId="395F7081" w:rsidR="00A56F8F" w:rsidRPr="0074216D" w:rsidDel="00022465" w:rsidRDefault="00A56F8F">
            <w:pPr>
              <w:spacing w:after="160" w:line="259" w:lineRule="auto"/>
              <w:jc w:val="center"/>
              <w:rPr>
                <w:del w:id="1396" w:author="Lim, Vanessa Gunawan" w:date="2022-11-17T15:17:00Z"/>
                <w:rFonts w:ascii="Times New Roman" w:hAnsi="Times New Roman"/>
                <w:i/>
                <w:sz w:val="24"/>
                <w:szCs w:val="24"/>
                <w:lang w:val="en-IN"/>
              </w:rPr>
              <w:pPrChange w:id="1397" w:author="Lim, Vanessa Gunawan" w:date="2022-11-17T15:17:00Z">
                <w:pPr>
                  <w:pStyle w:val="BodyText"/>
                  <w:numPr>
                    <w:ilvl w:val="1"/>
                  </w:numPr>
                  <w:spacing w:before="120" w:after="120"/>
                  <w:jc w:val="both"/>
                </w:pPr>
              </w:pPrChange>
            </w:pPr>
            <w:del w:id="1398" w:author="Lim, Vanessa Gunawan" w:date="2022-11-17T15:17:00Z">
              <w:r w:rsidRPr="0074216D" w:rsidDel="00022465">
                <w:rPr>
                  <w:rFonts w:ascii="Times New Roman" w:hAnsi="Times New Roman"/>
                  <w:i/>
                  <w:sz w:val="24"/>
                  <w:szCs w:val="24"/>
                  <w:lang w:val="en-IN"/>
                </w:rPr>
                <w:delText>0.061602</w:delText>
              </w:r>
            </w:del>
          </w:p>
        </w:tc>
      </w:tr>
      <w:tr w:rsidR="00A56F8F" w:rsidDel="00022465" w14:paraId="7452C0C3" w14:textId="51132D24" w:rsidTr="006C4E5E">
        <w:trPr>
          <w:del w:id="1399" w:author="Lim, Vanessa Gunawan" w:date="2022-11-17T15:17:00Z"/>
        </w:trPr>
        <w:tc>
          <w:tcPr>
            <w:tcW w:w="1456" w:type="dxa"/>
            <w:shd w:val="clear" w:color="auto" w:fill="auto"/>
          </w:tcPr>
          <w:p w14:paraId="1978A5E1" w14:textId="594D2135" w:rsidR="00A56F8F" w:rsidRPr="0074216D" w:rsidDel="00022465" w:rsidRDefault="00A56F8F">
            <w:pPr>
              <w:spacing w:after="160" w:line="259" w:lineRule="auto"/>
              <w:jc w:val="center"/>
              <w:rPr>
                <w:del w:id="1400" w:author="Lim, Vanessa Gunawan" w:date="2022-11-17T15:17:00Z"/>
                <w:rFonts w:ascii="Times New Roman" w:hAnsi="Times New Roman"/>
                <w:i/>
                <w:sz w:val="24"/>
                <w:szCs w:val="24"/>
                <w:lang w:val="en-IN"/>
              </w:rPr>
              <w:pPrChange w:id="1401" w:author="Lim, Vanessa Gunawan" w:date="2022-11-17T15:17:00Z">
                <w:pPr>
                  <w:pStyle w:val="BodyText"/>
                  <w:numPr>
                    <w:ilvl w:val="1"/>
                  </w:numPr>
                  <w:spacing w:before="120" w:after="120"/>
                  <w:jc w:val="both"/>
                </w:pPr>
              </w:pPrChange>
            </w:pPr>
            <w:del w:id="1402" w:author="Lim, Vanessa Gunawan" w:date="2022-11-17T15:17:00Z">
              <w:r w:rsidRPr="0074216D" w:rsidDel="00022465">
                <w:rPr>
                  <w:rFonts w:ascii="Times New Roman" w:hAnsi="Times New Roman"/>
                  <w:i/>
                  <w:sz w:val="24"/>
                  <w:szCs w:val="24"/>
                  <w:lang w:val="en-IN"/>
                </w:rPr>
                <w:delText>Iso-Butane</w:delText>
              </w:r>
            </w:del>
          </w:p>
        </w:tc>
        <w:tc>
          <w:tcPr>
            <w:tcW w:w="1116" w:type="dxa"/>
            <w:shd w:val="clear" w:color="auto" w:fill="auto"/>
          </w:tcPr>
          <w:p w14:paraId="44806235" w14:textId="374FBF83" w:rsidR="00A56F8F" w:rsidRPr="0074216D" w:rsidDel="00022465" w:rsidRDefault="00A56F8F">
            <w:pPr>
              <w:spacing w:after="160" w:line="259" w:lineRule="auto"/>
              <w:jc w:val="center"/>
              <w:rPr>
                <w:del w:id="1403" w:author="Lim, Vanessa Gunawan" w:date="2022-11-17T15:17:00Z"/>
                <w:rFonts w:ascii="Times New Roman" w:hAnsi="Times New Roman"/>
                <w:i/>
                <w:sz w:val="24"/>
                <w:szCs w:val="24"/>
                <w:lang w:val="en-IN"/>
              </w:rPr>
              <w:pPrChange w:id="1404" w:author="Lim, Vanessa Gunawan" w:date="2022-11-17T15:17:00Z">
                <w:pPr>
                  <w:pStyle w:val="BodyText"/>
                  <w:numPr>
                    <w:ilvl w:val="1"/>
                  </w:numPr>
                  <w:spacing w:before="120" w:after="120"/>
                  <w:jc w:val="both"/>
                </w:pPr>
              </w:pPrChange>
            </w:pPr>
            <w:del w:id="1405" w:author="Lim, Vanessa Gunawan" w:date="2022-11-17T15:17:00Z">
              <w:r w:rsidRPr="0074216D" w:rsidDel="00022465">
                <w:rPr>
                  <w:rFonts w:ascii="Times New Roman" w:hAnsi="Times New Roman"/>
                  <w:i/>
                  <w:sz w:val="24"/>
                  <w:szCs w:val="24"/>
                  <w:lang w:val="en-IN"/>
                </w:rPr>
                <w:delText>0.079374</w:delText>
              </w:r>
            </w:del>
          </w:p>
        </w:tc>
        <w:tc>
          <w:tcPr>
            <w:tcW w:w="1116" w:type="dxa"/>
            <w:shd w:val="clear" w:color="auto" w:fill="auto"/>
          </w:tcPr>
          <w:p w14:paraId="0C44714F" w14:textId="12CCA1AD" w:rsidR="00A56F8F" w:rsidRPr="0074216D" w:rsidDel="00022465" w:rsidRDefault="00A56F8F">
            <w:pPr>
              <w:spacing w:after="160" w:line="259" w:lineRule="auto"/>
              <w:jc w:val="center"/>
              <w:rPr>
                <w:del w:id="1406" w:author="Lim, Vanessa Gunawan" w:date="2022-11-17T15:17:00Z"/>
                <w:rFonts w:ascii="Times New Roman" w:hAnsi="Times New Roman"/>
                <w:i/>
                <w:sz w:val="24"/>
                <w:szCs w:val="24"/>
                <w:lang w:val="en-IN"/>
              </w:rPr>
              <w:pPrChange w:id="1407" w:author="Lim, Vanessa Gunawan" w:date="2022-11-17T15:17:00Z">
                <w:pPr>
                  <w:pStyle w:val="BodyText"/>
                  <w:numPr>
                    <w:ilvl w:val="1"/>
                  </w:numPr>
                  <w:spacing w:before="120" w:after="120"/>
                  <w:jc w:val="both"/>
                </w:pPr>
              </w:pPrChange>
            </w:pPr>
            <w:del w:id="1408" w:author="Lim, Vanessa Gunawan" w:date="2022-11-17T15:17:00Z">
              <w:r w:rsidRPr="0074216D" w:rsidDel="00022465">
                <w:rPr>
                  <w:rFonts w:ascii="Times New Roman" w:hAnsi="Times New Roman"/>
                  <w:i/>
                  <w:sz w:val="24"/>
                  <w:szCs w:val="24"/>
                  <w:lang w:val="en-IN"/>
                </w:rPr>
                <w:delText>0.078962</w:delText>
              </w:r>
            </w:del>
          </w:p>
        </w:tc>
        <w:tc>
          <w:tcPr>
            <w:tcW w:w="1116" w:type="dxa"/>
            <w:shd w:val="clear" w:color="auto" w:fill="auto"/>
          </w:tcPr>
          <w:p w14:paraId="38BBA650" w14:textId="29BBFB91" w:rsidR="00A56F8F" w:rsidRPr="0074216D" w:rsidDel="00022465" w:rsidRDefault="00A56F8F">
            <w:pPr>
              <w:spacing w:after="160" w:line="259" w:lineRule="auto"/>
              <w:jc w:val="center"/>
              <w:rPr>
                <w:del w:id="1409" w:author="Lim, Vanessa Gunawan" w:date="2022-11-17T15:17:00Z"/>
                <w:rFonts w:ascii="Times New Roman" w:hAnsi="Times New Roman"/>
                <w:i/>
                <w:sz w:val="24"/>
                <w:szCs w:val="24"/>
                <w:lang w:val="en-IN"/>
              </w:rPr>
              <w:pPrChange w:id="1410" w:author="Lim, Vanessa Gunawan" w:date="2022-11-17T15:17:00Z">
                <w:pPr>
                  <w:pStyle w:val="BodyText"/>
                  <w:numPr>
                    <w:ilvl w:val="1"/>
                  </w:numPr>
                  <w:spacing w:before="120" w:after="120"/>
                  <w:jc w:val="both"/>
                </w:pPr>
              </w:pPrChange>
            </w:pPr>
            <w:del w:id="1411" w:author="Lim, Vanessa Gunawan" w:date="2022-11-17T15:17:00Z">
              <w:r w:rsidRPr="0074216D" w:rsidDel="00022465">
                <w:rPr>
                  <w:rFonts w:ascii="Times New Roman" w:hAnsi="Times New Roman"/>
                  <w:i/>
                  <w:sz w:val="24"/>
                  <w:szCs w:val="24"/>
                  <w:lang w:val="en-IN"/>
                </w:rPr>
                <w:delText>0.078554</w:delText>
              </w:r>
            </w:del>
          </w:p>
        </w:tc>
        <w:tc>
          <w:tcPr>
            <w:tcW w:w="1116" w:type="dxa"/>
            <w:shd w:val="clear" w:color="auto" w:fill="auto"/>
          </w:tcPr>
          <w:p w14:paraId="11E810E6" w14:textId="669B9E25" w:rsidR="00A56F8F" w:rsidRPr="0074216D" w:rsidDel="00022465" w:rsidRDefault="00A56F8F">
            <w:pPr>
              <w:spacing w:after="160" w:line="259" w:lineRule="auto"/>
              <w:jc w:val="center"/>
              <w:rPr>
                <w:del w:id="1412" w:author="Lim, Vanessa Gunawan" w:date="2022-11-17T15:17:00Z"/>
                <w:rFonts w:ascii="Times New Roman" w:hAnsi="Times New Roman"/>
                <w:i/>
                <w:sz w:val="24"/>
                <w:szCs w:val="24"/>
                <w:lang w:val="en-IN"/>
              </w:rPr>
              <w:pPrChange w:id="1413" w:author="Lim, Vanessa Gunawan" w:date="2022-11-17T15:17:00Z">
                <w:pPr>
                  <w:pStyle w:val="BodyText"/>
                  <w:numPr>
                    <w:ilvl w:val="1"/>
                  </w:numPr>
                  <w:spacing w:before="120" w:after="120"/>
                  <w:jc w:val="both"/>
                </w:pPr>
              </w:pPrChange>
            </w:pPr>
            <w:del w:id="1414" w:author="Lim, Vanessa Gunawan" w:date="2022-11-17T15:17:00Z">
              <w:r w:rsidRPr="0074216D" w:rsidDel="00022465">
                <w:rPr>
                  <w:rFonts w:ascii="Times New Roman" w:hAnsi="Times New Roman"/>
                  <w:i/>
                  <w:sz w:val="24"/>
                  <w:szCs w:val="24"/>
                  <w:lang w:val="en-IN"/>
                </w:rPr>
                <w:delText>0.078352</w:delText>
              </w:r>
            </w:del>
          </w:p>
        </w:tc>
        <w:tc>
          <w:tcPr>
            <w:tcW w:w="1116" w:type="dxa"/>
            <w:shd w:val="clear" w:color="auto" w:fill="auto"/>
          </w:tcPr>
          <w:p w14:paraId="0EDD0620" w14:textId="0633E5CF" w:rsidR="00A56F8F" w:rsidRPr="0074216D" w:rsidDel="00022465" w:rsidRDefault="00A56F8F">
            <w:pPr>
              <w:spacing w:after="160" w:line="259" w:lineRule="auto"/>
              <w:jc w:val="center"/>
              <w:rPr>
                <w:del w:id="1415" w:author="Lim, Vanessa Gunawan" w:date="2022-11-17T15:17:00Z"/>
                <w:rFonts w:ascii="Times New Roman" w:hAnsi="Times New Roman"/>
                <w:i/>
                <w:sz w:val="24"/>
                <w:szCs w:val="24"/>
                <w:lang w:val="en-IN"/>
              </w:rPr>
              <w:pPrChange w:id="1416" w:author="Lim, Vanessa Gunawan" w:date="2022-11-17T15:17:00Z">
                <w:pPr>
                  <w:pStyle w:val="BodyText"/>
                  <w:numPr>
                    <w:ilvl w:val="1"/>
                  </w:numPr>
                  <w:spacing w:before="120" w:after="120"/>
                  <w:jc w:val="both"/>
                </w:pPr>
              </w:pPrChange>
            </w:pPr>
            <w:del w:id="1417" w:author="Lim, Vanessa Gunawan" w:date="2022-11-17T15:17:00Z">
              <w:r w:rsidRPr="0074216D" w:rsidDel="00022465">
                <w:rPr>
                  <w:rFonts w:ascii="Times New Roman" w:hAnsi="Times New Roman"/>
                  <w:i/>
                  <w:sz w:val="24"/>
                  <w:szCs w:val="24"/>
                  <w:lang w:val="en-IN"/>
                </w:rPr>
                <w:delText>0.078151</w:delText>
              </w:r>
            </w:del>
          </w:p>
        </w:tc>
        <w:tc>
          <w:tcPr>
            <w:tcW w:w="1116" w:type="dxa"/>
            <w:shd w:val="clear" w:color="auto" w:fill="auto"/>
          </w:tcPr>
          <w:p w14:paraId="5040A070" w14:textId="00D7E725" w:rsidR="00A56F8F" w:rsidRPr="0074216D" w:rsidDel="00022465" w:rsidRDefault="00A56F8F">
            <w:pPr>
              <w:spacing w:after="160" w:line="259" w:lineRule="auto"/>
              <w:jc w:val="center"/>
              <w:rPr>
                <w:del w:id="1418" w:author="Lim, Vanessa Gunawan" w:date="2022-11-17T15:17:00Z"/>
                <w:rFonts w:ascii="Times New Roman" w:hAnsi="Times New Roman"/>
                <w:i/>
                <w:sz w:val="24"/>
                <w:szCs w:val="24"/>
                <w:lang w:val="en-IN"/>
              </w:rPr>
              <w:pPrChange w:id="1419" w:author="Lim, Vanessa Gunawan" w:date="2022-11-17T15:17:00Z">
                <w:pPr>
                  <w:pStyle w:val="BodyText"/>
                  <w:numPr>
                    <w:ilvl w:val="1"/>
                  </w:numPr>
                  <w:spacing w:before="120" w:after="120"/>
                  <w:jc w:val="both"/>
                </w:pPr>
              </w:pPrChange>
            </w:pPr>
            <w:del w:id="1420" w:author="Lim, Vanessa Gunawan" w:date="2022-11-17T15:17:00Z">
              <w:r w:rsidRPr="0074216D" w:rsidDel="00022465">
                <w:rPr>
                  <w:rFonts w:ascii="Times New Roman" w:hAnsi="Times New Roman"/>
                  <w:i/>
                  <w:sz w:val="24"/>
                  <w:szCs w:val="24"/>
                  <w:lang w:val="en-IN"/>
                </w:rPr>
                <w:delText>0.077751</w:delText>
              </w:r>
            </w:del>
          </w:p>
        </w:tc>
        <w:tc>
          <w:tcPr>
            <w:tcW w:w="1116" w:type="dxa"/>
            <w:shd w:val="clear" w:color="auto" w:fill="auto"/>
          </w:tcPr>
          <w:p w14:paraId="5A57C5F9" w14:textId="0E0E2E4E" w:rsidR="00A56F8F" w:rsidRPr="0074216D" w:rsidDel="00022465" w:rsidRDefault="00A56F8F">
            <w:pPr>
              <w:spacing w:after="160" w:line="259" w:lineRule="auto"/>
              <w:jc w:val="center"/>
              <w:rPr>
                <w:del w:id="1421" w:author="Lim, Vanessa Gunawan" w:date="2022-11-17T15:17:00Z"/>
                <w:rFonts w:ascii="Times New Roman" w:hAnsi="Times New Roman"/>
                <w:i/>
                <w:sz w:val="24"/>
                <w:szCs w:val="24"/>
                <w:lang w:val="en-IN"/>
              </w:rPr>
              <w:pPrChange w:id="1422" w:author="Lim, Vanessa Gunawan" w:date="2022-11-17T15:17:00Z">
                <w:pPr>
                  <w:pStyle w:val="BodyText"/>
                  <w:numPr>
                    <w:ilvl w:val="1"/>
                  </w:numPr>
                  <w:spacing w:before="120" w:after="120"/>
                  <w:jc w:val="both"/>
                </w:pPr>
              </w:pPrChange>
            </w:pPr>
            <w:del w:id="1423" w:author="Lim, Vanessa Gunawan" w:date="2022-11-17T15:17:00Z">
              <w:r w:rsidRPr="0074216D" w:rsidDel="00022465">
                <w:rPr>
                  <w:rFonts w:ascii="Times New Roman" w:hAnsi="Times New Roman"/>
                  <w:i/>
                  <w:sz w:val="24"/>
                  <w:szCs w:val="24"/>
                  <w:lang w:val="en-IN"/>
                </w:rPr>
                <w:delText>0.077356</w:delText>
              </w:r>
            </w:del>
          </w:p>
        </w:tc>
      </w:tr>
      <w:tr w:rsidR="00A56F8F" w:rsidDel="00022465" w14:paraId="20866A4E" w14:textId="71669585" w:rsidTr="006C4E5E">
        <w:trPr>
          <w:del w:id="1424" w:author="Lim, Vanessa Gunawan" w:date="2022-11-17T15:17:00Z"/>
        </w:trPr>
        <w:tc>
          <w:tcPr>
            <w:tcW w:w="1456" w:type="dxa"/>
            <w:shd w:val="clear" w:color="auto" w:fill="auto"/>
          </w:tcPr>
          <w:p w14:paraId="25B9FAD8" w14:textId="0D0918FB" w:rsidR="00A56F8F" w:rsidRPr="0074216D" w:rsidDel="00022465" w:rsidRDefault="00A56F8F">
            <w:pPr>
              <w:spacing w:after="160" w:line="259" w:lineRule="auto"/>
              <w:jc w:val="center"/>
              <w:rPr>
                <w:del w:id="1425" w:author="Lim, Vanessa Gunawan" w:date="2022-11-17T15:17:00Z"/>
                <w:rFonts w:ascii="Times New Roman" w:hAnsi="Times New Roman"/>
                <w:i/>
                <w:sz w:val="24"/>
                <w:szCs w:val="24"/>
                <w:lang w:val="en-IN"/>
              </w:rPr>
              <w:pPrChange w:id="1426" w:author="Lim, Vanessa Gunawan" w:date="2022-11-17T15:17:00Z">
                <w:pPr>
                  <w:pStyle w:val="BodyText"/>
                  <w:numPr>
                    <w:ilvl w:val="1"/>
                  </w:numPr>
                  <w:spacing w:before="120" w:after="120"/>
                  <w:jc w:val="both"/>
                </w:pPr>
              </w:pPrChange>
            </w:pPr>
            <w:del w:id="1427" w:author="Lim, Vanessa Gunawan" w:date="2022-11-17T15:17:00Z">
              <w:r w:rsidRPr="0074216D" w:rsidDel="00022465">
                <w:rPr>
                  <w:rFonts w:ascii="Times New Roman" w:hAnsi="Times New Roman"/>
                  <w:i/>
                  <w:sz w:val="24"/>
                  <w:szCs w:val="24"/>
                  <w:lang w:val="en-IN"/>
                </w:rPr>
                <w:delText>N-Butane</w:delText>
              </w:r>
            </w:del>
          </w:p>
        </w:tc>
        <w:tc>
          <w:tcPr>
            <w:tcW w:w="1116" w:type="dxa"/>
            <w:shd w:val="clear" w:color="auto" w:fill="auto"/>
          </w:tcPr>
          <w:p w14:paraId="6AD8E9A3" w14:textId="50681EB6" w:rsidR="00A56F8F" w:rsidRPr="0074216D" w:rsidDel="00022465" w:rsidRDefault="00A56F8F">
            <w:pPr>
              <w:spacing w:after="160" w:line="259" w:lineRule="auto"/>
              <w:jc w:val="center"/>
              <w:rPr>
                <w:del w:id="1428" w:author="Lim, Vanessa Gunawan" w:date="2022-11-17T15:17:00Z"/>
                <w:rFonts w:ascii="Times New Roman" w:hAnsi="Times New Roman"/>
                <w:i/>
                <w:sz w:val="24"/>
                <w:szCs w:val="24"/>
                <w:lang w:val="en-IN"/>
              </w:rPr>
              <w:pPrChange w:id="1429" w:author="Lim, Vanessa Gunawan" w:date="2022-11-17T15:17:00Z">
                <w:pPr>
                  <w:pStyle w:val="BodyText"/>
                  <w:numPr>
                    <w:ilvl w:val="1"/>
                  </w:numPr>
                  <w:spacing w:before="120" w:after="120"/>
                  <w:jc w:val="both"/>
                </w:pPr>
              </w:pPrChange>
            </w:pPr>
            <w:del w:id="1430" w:author="Lim, Vanessa Gunawan" w:date="2022-11-17T15:17:00Z">
              <w:r w:rsidRPr="0074216D" w:rsidDel="00022465">
                <w:rPr>
                  <w:rFonts w:ascii="Times New Roman" w:hAnsi="Times New Roman"/>
                  <w:i/>
                  <w:sz w:val="24"/>
                  <w:szCs w:val="24"/>
                  <w:lang w:val="en-IN"/>
                </w:rPr>
                <w:delText>0.077847</w:delText>
              </w:r>
            </w:del>
          </w:p>
        </w:tc>
        <w:tc>
          <w:tcPr>
            <w:tcW w:w="1116" w:type="dxa"/>
            <w:shd w:val="clear" w:color="auto" w:fill="auto"/>
          </w:tcPr>
          <w:p w14:paraId="1E8802C2" w14:textId="4FA33568" w:rsidR="00A56F8F" w:rsidRPr="0074216D" w:rsidDel="00022465" w:rsidRDefault="00A56F8F">
            <w:pPr>
              <w:spacing w:after="160" w:line="259" w:lineRule="auto"/>
              <w:jc w:val="center"/>
              <w:rPr>
                <w:del w:id="1431" w:author="Lim, Vanessa Gunawan" w:date="2022-11-17T15:17:00Z"/>
                <w:rFonts w:ascii="Times New Roman" w:hAnsi="Times New Roman"/>
                <w:i/>
                <w:sz w:val="24"/>
                <w:szCs w:val="24"/>
                <w:lang w:val="en-IN"/>
              </w:rPr>
              <w:pPrChange w:id="1432" w:author="Lim, Vanessa Gunawan" w:date="2022-11-17T15:17:00Z">
                <w:pPr>
                  <w:pStyle w:val="BodyText"/>
                  <w:numPr>
                    <w:ilvl w:val="1"/>
                  </w:numPr>
                  <w:spacing w:before="120" w:after="120"/>
                  <w:jc w:val="both"/>
                </w:pPr>
              </w:pPrChange>
            </w:pPr>
            <w:del w:id="1433" w:author="Lim, Vanessa Gunawan" w:date="2022-11-17T15:17:00Z">
              <w:r w:rsidRPr="0074216D" w:rsidDel="00022465">
                <w:rPr>
                  <w:rFonts w:ascii="Times New Roman" w:hAnsi="Times New Roman"/>
                  <w:i/>
                  <w:sz w:val="24"/>
                  <w:szCs w:val="24"/>
                  <w:lang w:val="en-IN"/>
                </w:rPr>
                <w:delText>0.077456</w:delText>
              </w:r>
            </w:del>
          </w:p>
        </w:tc>
        <w:tc>
          <w:tcPr>
            <w:tcW w:w="1116" w:type="dxa"/>
            <w:shd w:val="clear" w:color="auto" w:fill="auto"/>
          </w:tcPr>
          <w:p w14:paraId="62DE9FB8" w14:textId="3FC51814" w:rsidR="00A56F8F" w:rsidRPr="0074216D" w:rsidDel="00022465" w:rsidRDefault="00A56F8F">
            <w:pPr>
              <w:spacing w:after="160" w:line="259" w:lineRule="auto"/>
              <w:jc w:val="center"/>
              <w:rPr>
                <w:del w:id="1434" w:author="Lim, Vanessa Gunawan" w:date="2022-11-17T15:17:00Z"/>
                <w:rFonts w:ascii="Times New Roman" w:hAnsi="Times New Roman"/>
                <w:i/>
                <w:sz w:val="24"/>
                <w:szCs w:val="24"/>
                <w:lang w:val="en-IN"/>
              </w:rPr>
              <w:pPrChange w:id="1435" w:author="Lim, Vanessa Gunawan" w:date="2022-11-17T15:17:00Z">
                <w:pPr>
                  <w:pStyle w:val="BodyText"/>
                  <w:numPr>
                    <w:ilvl w:val="1"/>
                  </w:numPr>
                  <w:spacing w:before="120" w:after="120"/>
                  <w:jc w:val="both"/>
                </w:pPr>
              </w:pPrChange>
            </w:pPr>
            <w:del w:id="1436" w:author="Lim, Vanessa Gunawan" w:date="2022-11-17T15:17:00Z">
              <w:r w:rsidRPr="0074216D" w:rsidDel="00022465">
                <w:rPr>
                  <w:rFonts w:ascii="Times New Roman" w:hAnsi="Times New Roman"/>
                  <w:i/>
                  <w:sz w:val="24"/>
                  <w:szCs w:val="24"/>
                  <w:lang w:val="en-IN"/>
                </w:rPr>
                <w:delText>0.077068</w:delText>
              </w:r>
            </w:del>
          </w:p>
        </w:tc>
        <w:tc>
          <w:tcPr>
            <w:tcW w:w="1116" w:type="dxa"/>
            <w:shd w:val="clear" w:color="auto" w:fill="auto"/>
          </w:tcPr>
          <w:p w14:paraId="11A24E7B" w14:textId="443904BC" w:rsidR="00A56F8F" w:rsidRPr="0074216D" w:rsidDel="00022465" w:rsidRDefault="00A56F8F">
            <w:pPr>
              <w:spacing w:after="160" w:line="259" w:lineRule="auto"/>
              <w:jc w:val="center"/>
              <w:rPr>
                <w:del w:id="1437" w:author="Lim, Vanessa Gunawan" w:date="2022-11-17T15:17:00Z"/>
                <w:rFonts w:ascii="Times New Roman" w:hAnsi="Times New Roman"/>
                <w:i/>
                <w:sz w:val="24"/>
                <w:szCs w:val="24"/>
                <w:lang w:val="en-IN"/>
              </w:rPr>
              <w:pPrChange w:id="1438" w:author="Lim, Vanessa Gunawan" w:date="2022-11-17T15:17:00Z">
                <w:pPr>
                  <w:pStyle w:val="BodyText"/>
                  <w:numPr>
                    <w:ilvl w:val="1"/>
                  </w:numPr>
                  <w:spacing w:before="120" w:after="120"/>
                  <w:jc w:val="both"/>
                </w:pPr>
              </w:pPrChange>
            </w:pPr>
            <w:del w:id="1439" w:author="Lim, Vanessa Gunawan" w:date="2022-11-17T15:17:00Z">
              <w:r w:rsidRPr="0074216D" w:rsidDel="00022465">
                <w:rPr>
                  <w:rFonts w:ascii="Times New Roman" w:hAnsi="Times New Roman"/>
                  <w:i/>
                  <w:sz w:val="24"/>
                  <w:szCs w:val="24"/>
                  <w:lang w:val="en-IN"/>
                </w:rPr>
                <w:delText>0.076876</w:delText>
              </w:r>
            </w:del>
          </w:p>
        </w:tc>
        <w:tc>
          <w:tcPr>
            <w:tcW w:w="1116" w:type="dxa"/>
            <w:shd w:val="clear" w:color="auto" w:fill="auto"/>
          </w:tcPr>
          <w:p w14:paraId="1AA98919" w14:textId="33678FF8" w:rsidR="00A56F8F" w:rsidRPr="0074216D" w:rsidDel="00022465" w:rsidRDefault="00A56F8F">
            <w:pPr>
              <w:spacing w:after="160" w:line="259" w:lineRule="auto"/>
              <w:jc w:val="center"/>
              <w:rPr>
                <w:del w:id="1440" w:author="Lim, Vanessa Gunawan" w:date="2022-11-17T15:17:00Z"/>
                <w:rFonts w:ascii="Times New Roman" w:hAnsi="Times New Roman"/>
                <w:i/>
                <w:sz w:val="24"/>
                <w:szCs w:val="24"/>
                <w:lang w:val="en-IN"/>
              </w:rPr>
              <w:pPrChange w:id="1441" w:author="Lim, Vanessa Gunawan" w:date="2022-11-17T15:17:00Z">
                <w:pPr>
                  <w:pStyle w:val="BodyText"/>
                  <w:numPr>
                    <w:ilvl w:val="1"/>
                  </w:numPr>
                  <w:spacing w:before="120" w:after="120"/>
                  <w:jc w:val="both"/>
                </w:pPr>
              </w:pPrChange>
            </w:pPr>
            <w:del w:id="1442" w:author="Lim, Vanessa Gunawan" w:date="2022-11-17T15:17:00Z">
              <w:r w:rsidRPr="0074216D" w:rsidDel="00022465">
                <w:rPr>
                  <w:rFonts w:ascii="Times New Roman" w:hAnsi="Times New Roman"/>
                  <w:i/>
                  <w:sz w:val="24"/>
                  <w:szCs w:val="24"/>
                  <w:lang w:val="en-IN"/>
                </w:rPr>
                <w:delText>0.076684</w:delText>
              </w:r>
            </w:del>
          </w:p>
        </w:tc>
        <w:tc>
          <w:tcPr>
            <w:tcW w:w="1116" w:type="dxa"/>
            <w:shd w:val="clear" w:color="auto" w:fill="auto"/>
          </w:tcPr>
          <w:p w14:paraId="74FD3156" w14:textId="667A10FE" w:rsidR="00A56F8F" w:rsidRPr="0074216D" w:rsidDel="00022465" w:rsidRDefault="00A56F8F">
            <w:pPr>
              <w:spacing w:after="160" w:line="259" w:lineRule="auto"/>
              <w:jc w:val="center"/>
              <w:rPr>
                <w:del w:id="1443" w:author="Lim, Vanessa Gunawan" w:date="2022-11-17T15:17:00Z"/>
                <w:rFonts w:ascii="Times New Roman" w:hAnsi="Times New Roman"/>
                <w:i/>
                <w:sz w:val="24"/>
                <w:szCs w:val="24"/>
                <w:lang w:val="en-IN"/>
              </w:rPr>
              <w:pPrChange w:id="1444" w:author="Lim, Vanessa Gunawan" w:date="2022-11-17T15:17:00Z">
                <w:pPr>
                  <w:pStyle w:val="BodyText"/>
                  <w:numPr>
                    <w:ilvl w:val="1"/>
                  </w:numPr>
                  <w:spacing w:before="120" w:after="120"/>
                  <w:jc w:val="both"/>
                </w:pPr>
              </w:pPrChange>
            </w:pPr>
            <w:del w:id="1445" w:author="Lim, Vanessa Gunawan" w:date="2022-11-17T15:17:00Z">
              <w:r w:rsidRPr="0074216D" w:rsidDel="00022465">
                <w:rPr>
                  <w:rFonts w:ascii="Times New Roman" w:hAnsi="Times New Roman"/>
                  <w:i/>
                  <w:sz w:val="24"/>
                  <w:szCs w:val="24"/>
                  <w:lang w:val="en-IN"/>
                </w:rPr>
                <w:delText>0.076303</w:delText>
              </w:r>
            </w:del>
          </w:p>
        </w:tc>
        <w:tc>
          <w:tcPr>
            <w:tcW w:w="1116" w:type="dxa"/>
            <w:shd w:val="clear" w:color="auto" w:fill="auto"/>
          </w:tcPr>
          <w:p w14:paraId="305AA55B" w14:textId="10824A3C" w:rsidR="00A56F8F" w:rsidRPr="0074216D" w:rsidDel="00022465" w:rsidRDefault="00A56F8F">
            <w:pPr>
              <w:spacing w:after="160" w:line="259" w:lineRule="auto"/>
              <w:jc w:val="center"/>
              <w:rPr>
                <w:del w:id="1446" w:author="Lim, Vanessa Gunawan" w:date="2022-11-17T15:17:00Z"/>
                <w:rFonts w:ascii="Times New Roman" w:hAnsi="Times New Roman"/>
                <w:i/>
                <w:sz w:val="24"/>
                <w:szCs w:val="24"/>
                <w:lang w:val="en-IN"/>
              </w:rPr>
              <w:pPrChange w:id="1447" w:author="Lim, Vanessa Gunawan" w:date="2022-11-17T15:17:00Z">
                <w:pPr>
                  <w:pStyle w:val="BodyText"/>
                  <w:numPr>
                    <w:ilvl w:val="1"/>
                  </w:numPr>
                  <w:spacing w:before="120" w:after="120"/>
                  <w:jc w:val="both"/>
                </w:pPr>
              </w:pPrChange>
            </w:pPr>
            <w:del w:id="1448" w:author="Lim, Vanessa Gunawan" w:date="2022-11-17T15:17:00Z">
              <w:r w:rsidRPr="0074216D" w:rsidDel="00022465">
                <w:rPr>
                  <w:rFonts w:ascii="Times New Roman" w:hAnsi="Times New Roman"/>
                  <w:i/>
                  <w:sz w:val="24"/>
                  <w:szCs w:val="24"/>
                  <w:lang w:val="en-IN"/>
                </w:rPr>
                <w:delText>0.075926</w:delText>
              </w:r>
            </w:del>
          </w:p>
        </w:tc>
      </w:tr>
      <w:tr w:rsidR="00A56F8F" w:rsidDel="00022465" w14:paraId="032E372A" w14:textId="57E5FB8F" w:rsidTr="006C4E5E">
        <w:trPr>
          <w:del w:id="1449" w:author="Lim, Vanessa Gunawan" w:date="2022-11-17T15:17:00Z"/>
        </w:trPr>
        <w:tc>
          <w:tcPr>
            <w:tcW w:w="1456" w:type="dxa"/>
            <w:shd w:val="clear" w:color="auto" w:fill="auto"/>
          </w:tcPr>
          <w:p w14:paraId="5FA8E86F" w14:textId="4593458E" w:rsidR="00A56F8F" w:rsidRPr="0074216D" w:rsidDel="00022465" w:rsidRDefault="00A56F8F">
            <w:pPr>
              <w:spacing w:after="160" w:line="259" w:lineRule="auto"/>
              <w:jc w:val="center"/>
              <w:rPr>
                <w:del w:id="1450" w:author="Lim, Vanessa Gunawan" w:date="2022-11-17T15:17:00Z"/>
                <w:rFonts w:ascii="Times New Roman" w:hAnsi="Times New Roman"/>
                <w:i/>
                <w:sz w:val="24"/>
                <w:szCs w:val="24"/>
                <w:lang w:val="en-IN"/>
              </w:rPr>
              <w:pPrChange w:id="1451" w:author="Lim, Vanessa Gunawan" w:date="2022-11-17T15:17:00Z">
                <w:pPr>
                  <w:pStyle w:val="BodyText"/>
                  <w:numPr>
                    <w:ilvl w:val="1"/>
                  </w:numPr>
                  <w:spacing w:before="120" w:after="120"/>
                  <w:jc w:val="both"/>
                </w:pPr>
              </w:pPrChange>
            </w:pPr>
            <w:del w:id="1452" w:author="Lim, Vanessa Gunawan" w:date="2022-11-17T15:17:00Z">
              <w:r w:rsidRPr="0074216D" w:rsidDel="00022465">
                <w:rPr>
                  <w:rFonts w:ascii="Times New Roman" w:hAnsi="Times New Roman"/>
                  <w:i/>
                  <w:sz w:val="24"/>
                  <w:szCs w:val="24"/>
                  <w:lang w:val="en-IN"/>
                </w:rPr>
                <w:delText>Iso-Pentane</w:delText>
              </w:r>
            </w:del>
          </w:p>
        </w:tc>
        <w:tc>
          <w:tcPr>
            <w:tcW w:w="1116" w:type="dxa"/>
            <w:shd w:val="clear" w:color="auto" w:fill="auto"/>
          </w:tcPr>
          <w:p w14:paraId="6DE9C9B5" w14:textId="5CECF1EA" w:rsidR="00A56F8F" w:rsidRPr="0074216D" w:rsidDel="00022465" w:rsidRDefault="00A56F8F">
            <w:pPr>
              <w:spacing w:after="160" w:line="259" w:lineRule="auto"/>
              <w:jc w:val="center"/>
              <w:rPr>
                <w:del w:id="1453" w:author="Lim, Vanessa Gunawan" w:date="2022-11-17T15:17:00Z"/>
                <w:rFonts w:ascii="Times New Roman" w:hAnsi="Times New Roman"/>
                <w:i/>
                <w:sz w:val="24"/>
                <w:szCs w:val="24"/>
                <w:lang w:val="en-IN"/>
              </w:rPr>
              <w:pPrChange w:id="1454" w:author="Lim, Vanessa Gunawan" w:date="2022-11-17T15:17:00Z">
                <w:pPr>
                  <w:pStyle w:val="BodyText"/>
                  <w:numPr>
                    <w:ilvl w:val="1"/>
                  </w:numPr>
                  <w:spacing w:before="120" w:after="120"/>
                  <w:jc w:val="both"/>
                </w:pPr>
              </w:pPrChange>
            </w:pPr>
            <w:del w:id="1455" w:author="Lim, Vanessa Gunawan" w:date="2022-11-17T15:17:00Z">
              <w:r w:rsidRPr="0074216D" w:rsidDel="00022465">
                <w:rPr>
                  <w:rFonts w:ascii="Times New Roman" w:hAnsi="Times New Roman"/>
                  <w:i/>
                  <w:sz w:val="24"/>
                  <w:szCs w:val="24"/>
                  <w:lang w:val="en-IN"/>
                </w:rPr>
                <w:delText>0.092817</w:delText>
              </w:r>
            </w:del>
          </w:p>
        </w:tc>
        <w:tc>
          <w:tcPr>
            <w:tcW w:w="1116" w:type="dxa"/>
            <w:shd w:val="clear" w:color="auto" w:fill="auto"/>
          </w:tcPr>
          <w:p w14:paraId="3CEC075C" w14:textId="4E4CCEB7" w:rsidR="00A56F8F" w:rsidRPr="0074216D" w:rsidDel="00022465" w:rsidRDefault="00A56F8F">
            <w:pPr>
              <w:spacing w:after="160" w:line="259" w:lineRule="auto"/>
              <w:jc w:val="center"/>
              <w:rPr>
                <w:del w:id="1456" w:author="Lim, Vanessa Gunawan" w:date="2022-11-17T15:17:00Z"/>
                <w:rFonts w:ascii="Times New Roman" w:hAnsi="Times New Roman"/>
                <w:i/>
                <w:sz w:val="24"/>
                <w:szCs w:val="24"/>
                <w:lang w:val="en-IN"/>
              </w:rPr>
              <w:pPrChange w:id="1457" w:author="Lim, Vanessa Gunawan" w:date="2022-11-17T15:17:00Z">
                <w:pPr>
                  <w:pStyle w:val="BodyText"/>
                  <w:numPr>
                    <w:ilvl w:val="1"/>
                  </w:numPr>
                  <w:spacing w:before="120" w:after="120"/>
                  <w:jc w:val="both"/>
                </w:pPr>
              </w:pPrChange>
            </w:pPr>
            <w:del w:id="1458" w:author="Lim, Vanessa Gunawan" w:date="2022-11-17T15:17:00Z">
              <w:r w:rsidRPr="0074216D" w:rsidDel="00022465">
                <w:rPr>
                  <w:rFonts w:ascii="Times New Roman" w:hAnsi="Times New Roman"/>
                  <w:i/>
                  <w:sz w:val="24"/>
                  <w:szCs w:val="24"/>
                  <w:lang w:val="en-IN"/>
                </w:rPr>
                <w:delText>0.092377</w:delText>
              </w:r>
            </w:del>
          </w:p>
        </w:tc>
        <w:tc>
          <w:tcPr>
            <w:tcW w:w="1116" w:type="dxa"/>
            <w:shd w:val="clear" w:color="auto" w:fill="auto"/>
          </w:tcPr>
          <w:p w14:paraId="45E32FC2" w14:textId="54096162" w:rsidR="00A56F8F" w:rsidRPr="0074216D" w:rsidDel="00022465" w:rsidRDefault="00A56F8F">
            <w:pPr>
              <w:spacing w:after="160" w:line="259" w:lineRule="auto"/>
              <w:jc w:val="center"/>
              <w:rPr>
                <w:del w:id="1459" w:author="Lim, Vanessa Gunawan" w:date="2022-11-17T15:17:00Z"/>
                <w:rFonts w:ascii="Times New Roman" w:hAnsi="Times New Roman"/>
                <w:i/>
                <w:sz w:val="24"/>
                <w:szCs w:val="24"/>
                <w:lang w:val="en-IN"/>
              </w:rPr>
              <w:pPrChange w:id="1460" w:author="Lim, Vanessa Gunawan" w:date="2022-11-17T15:17:00Z">
                <w:pPr>
                  <w:pStyle w:val="BodyText"/>
                  <w:numPr>
                    <w:ilvl w:val="1"/>
                  </w:numPr>
                  <w:spacing w:before="120" w:after="120"/>
                  <w:jc w:val="both"/>
                </w:pPr>
              </w:pPrChange>
            </w:pPr>
            <w:del w:id="1461" w:author="Lim, Vanessa Gunawan" w:date="2022-11-17T15:17:00Z">
              <w:r w:rsidRPr="0074216D" w:rsidDel="00022465">
                <w:rPr>
                  <w:rFonts w:ascii="Times New Roman" w:hAnsi="Times New Roman"/>
                  <w:i/>
                  <w:sz w:val="24"/>
                  <w:szCs w:val="24"/>
                  <w:lang w:val="en-IN"/>
                </w:rPr>
                <w:delText>0.091939</w:delText>
              </w:r>
            </w:del>
          </w:p>
        </w:tc>
        <w:tc>
          <w:tcPr>
            <w:tcW w:w="1116" w:type="dxa"/>
            <w:shd w:val="clear" w:color="auto" w:fill="auto"/>
          </w:tcPr>
          <w:p w14:paraId="37AC0F6D" w14:textId="5118729A" w:rsidR="00A56F8F" w:rsidRPr="0074216D" w:rsidDel="00022465" w:rsidRDefault="00A56F8F">
            <w:pPr>
              <w:spacing w:after="160" w:line="259" w:lineRule="auto"/>
              <w:jc w:val="center"/>
              <w:rPr>
                <w:del w:id="1462" w:author="Lim, Vanessa Gunawan" w:date="2022-11-17T15:17:00Z"/>
                <w:rFonts w:ascii="Times New Roman" w:hAnsi="Times New Roman"/>
                <w:i/>
                <w:sz w:val="24"/>
                <w:szCs w:val="24"/>
                <w:lang w:val="en-IN"/>
              </w:rPr>
              <w:pPrChange w:id="1463" w:author="Lim, Vanessa Gunawan" w:date="2022-11-17T15:17:00Z">
                <w:pPr>
                  <w:pStyle w:val="BodyText"/>
                  <w:numPr>
                    <w:ilvl w:val="1"/>
                  </w:numPr>
                  <w:spacing w:before="120" w:after="120"/>
                  <w:jc w:val="both"/>
                </w:pPr>
              </w:pPrChange>
            </w:pPr>
            <w:del w:id="1464" w:author="Lim, Vanessa Gunawan" w:date="2022-11-17T15:17:00Z">
              <w:r w:rsidRPr="0074216D" w:rsidDel="00022465">
                <w:rPr>
                  <w:rFonts w:ascii="Times New Roman" w:hAnsi="Times New Roman"/>
                  <w:i/>
                  <w:sz w:val="24"/>
                  <w:szCs w:val="24"/>
                  <w:lang w:val="en-IN"/>
                </w:rPr>
                <w:delText>0.091721</w:delText>
              </w:r>
            </w:del>
          </w:p>
        </w:tc>
        <w:tc>
          <w:tcPr>
            <w:tcW w:w="1116" w:type="dxa"/>
            <w:shd w:val="clear" w:color="auto" w:fill="auto"/>
          </w:tcPr>
          <w:p w14:paraId="5ED89C4A" w14:textId="13F7FDBA" w:rsidR="00A56F8F" w:rsidRPr="0074216D" w:rsidDel="00022465" w:rsidRDefault="00A56F8F">
            <w:pPr>
              <w:spacing w:after="160" w:line="259" w:lineRule="auto"/>
              <w:jc w:val="center"/>
              <w:rPr>
                <w:del w:id="1465" w:author="Lim, Vanessa Gunawan" w:date="2022-11-17T15:17:00Z"/>
                <w:rFonts w:ascii="Times New Roman" w:hAnsi="Times New Roman"/>
                <w:i/>
                <w:sz w:val="24"/>
                <w:szCs w:val="24"/>
                <w:lang w:val="en-IN"/>
              </w:rPr>
              <w:pPrChange w:id="1466" w:author="Lim, Vanessa Gunawan" w:date="2022-11-17T15:17:00Z">
                <w:pPr>
                  <w:pStyle w:val="BodyText"/>
                  <w:numPr>
                    <w:ilvl w:val="1"/>
                  </w:numPr>
                  <w:spacing w:before="120" w:after="120"/>
                  <w:jc w:val="both"/>
                </w:pPr>
              </w:pPrChange>
            </w:pPr>
            <w:del w:id="1467" w:author="Lim, Vanessa Gunawan" w:date="2022-11-17T15:17:00Z">
              <w:r w:rsidRPr="0074216D" w:rsidDel="00022465">
                <w:rPr>
                  <w:rFonts w:ascii="Times New Roman" w:hAnsi="Times New Roman"/>
                  <w:i/>
                  <w:sz w:val="24"/>
                  <w:szCs w:val="24"/>
                  <w:lang w:val="en-IN"/>
                </w:rPr>
                <w:delText>0.091504</w:delText>
              </w:r>
            </w:del>
          </w:p>
        </w:tc>
        <w:tc>
          <w:tcPr>
            <w:tcW w:w="1116" w:type="dxa"/>
            <w:shd w:val="clear" w:color="auto" w:fill="auto"/>
          </w:tcPr>
          <w:p w14:paraId="36F0BEF7" w14:textId="0755D06E" w:rsidR="00A56F8F" w:rsidRPr="0074216D" w:rsidDel="00022465" w:rsidRDefault="00A56F8F">
            <w:pPr>
              <w:spacing w:after="160" w:line="259" w:lineRule="auto"/>
              <w:jc w:val="center"/>
              <w:rPr>
                <w:del w:id="1468" w:author="Lim, Vanessa Gunawan" w:date="2022-11-17T15:17:00Z"/>
                <w:rFonts w:ascii="Times New Roman" w:hAnsi="Times New Roman"/>
                <w:i/>
                <w:sz w:val="24"/>
                <w:szCs w:val="24"/>
                <w:lang w:val="en-IN"/>
              </w:rPr>
              <w:pPrChange w:id="1469" w:author="Lim, Vanessa Gunawan" w:date="2022-11-17T15:17:00Z">
                <w:pPr>
                  <w:pStyle w:val="BodyText"/>
                  <w:numPr>
                    <w:ilvl w:val="1"/>
                  </w:numPr>
                  <w:spacing w:before="120" w:after="120"/>
                  <w:jc w:val="both"/>
                </w:pPr>
              </w:pPrChange>
            </w:pPr>
            <w:del w:id="1470" w:author="Lim, Vanessa Gunawan" w:date="2022-11-17T15:17:00Z">
              <w:r w:rsidRPr="0074216D" w:rsidDel="00022465">
                <w:rPr>
                  <w:rFonts w:ascii="Times New Roman" w:hAnsi="Times New Roman"/>
                  <w:i/>
                  <w:sz w:val="24"/>
                  <w:szCs w:val="24"/>
                  <w:lang w:val="en-IN"/>
                </w:rPr>
                <w:delText>0.091071</w:delText>
              </w:r>
            </w:del>
          </w:p>
        </w:tc>
        <w:tc>
          <w:tcPr>
            <w:tcW w:w="1116" w:type="dxa"/>
            <w:shd w:val="clear" w:color="auto" w:fill="auto"/>
          </w:tcPr>
          <w:p w14:paraId="4CDADBC7" w14:textId="15040FFC" w:rsidR="00A56F8F" w:rsidRPr="0074216D" w:rsidDel="00022465" w:rsidRDefault="00A56F8F">
            <w:pPr>
              <w:spacing w:after="160" w:line="259" w:lineRule="auto"/>
              <w:jc w:val="center"/>
              <w:rPr>
                <w:del w:id="1471" w:author="Lim, Vanessa Gunawan" w:date="2022-11-17T15:17:00Z"/>
                <w:rFonts w:ascii="Times New Roman" w:hAnsi="Times New Roman"/>
                <w:i/>
                <w:sz w:val="24"/>
                <w:szCs w:val="24"/>
                <w:lang w:val="en-IN"/>
              </w:rPr>
              <w:pPrChange w:id="1472" w:author="Lim, Vanessa Gunawan" w:date="2022-11-17T15:17:00Z">
                <w:pPr>
                  <w:pStyle w:val="BodyText"/>
                  <w:numPr>
                    <w:ilvl w:val="1"/>
                  </w:numPr>
                  <w:spacing w:before="120" w:after="120"/>
                  <w:jc w:val="both"/>
                </w:pPr>
              </w:pPrChange>
            </w:pPr>
            <w:del w:id="1473" w:author="Lim, Vanessa Gunawan" w:date="2022-11-17T15:17:00Z">
              <w:r w:rsidRPr="0074216D" w:rsidDel="00022465">
                <w:rPr>
                  <w:rFonts w:ascii="Times New Roman" w:hAnsi="Times New Roman"/>
                  <w:i/>
                  <w:sz w:val="24"/>
                  <w:szCs w:val="24"/>
                  <w:lang w:val="en-IN"/>
                </w:rPr>
                <w:delText>0.090641</w:delText>
              </w:r>
            </w:del>
          </w:p>
        </w:tc>
      </w:tr>
      <w:tr w:rsidR="00A56F8F" w:rsidDel="00022465" w14:paraId="52247E80" w14:textId="7796DC76" w:rsidTr="006C4E5E">
        <w:trPr>
          <w:del w:id="1474" w:author="Lim, Vanessa Gunawan" w:date="2022-11-17T15:17:00Z"/>
        </w:trPr>
        <w:tc>
          <w:tcPr>
            <w:tcW w:w="1456" w:type="dxa"/>
            <w:shd w:val="clear" w:color="auto" w:fill="auto"/>
          </w:tcPr>
          <w:p w14:paraId="1F06FFE1" w14:textId="1F68FC4D" w:rsidR="00A56F8F" w:rsidRPr="0074216D" w:rsidDel="00022465" w:rsidRDefault="00A56F8F">
            <w:pPr>
              <w:spacing w:after="160" w:line="259" w:lineRule="auto"/>
              <w:jc w:val="center"/>
              <w:rPr>
                <w:del w:id="1475" w:author="Lim, Vanessa Gunawan" w:date="2022-11-17T15:17:00Z"/>
                <w:rFonts w:ascii="Times New Roman" w:hAnsi="Times New Roman"/>
                <w:i/>
                <w:sz w:val="24"/>
                <w:szCs w:val="24"/>
                <w:lang w:val="en-IN"/>
              </w:rPr>
              <w:pPrChange w:id="1476" w:author="Lim, Vanessa Gunawan" w:date="2022-11-17T15:17:00Z">
                <w:pPr>
                  <w:pStyle w:val="BodyText"/>
                  <w:numPr>
                    <w:ilvl w:val="1"/>
                  </w:numPr>
                  <w:spacing w:before="120" w:after="120"/>
                  <w:jc w:val="both"/>
                </w:pPr>
              </w:pPrChange>
            </w:pPr>
            <w:del w:id="1477" w:author="Lim, Vanessa Gunawan" w:date="2022-11-17T15:17:00Z">
              <w:r w:rsidRPr="0074216D" w:rsidDel="00022465">
                <w:rPr>
                  <w:rFonts w:ascii="Times New Roman" w:hAnsi="Times New Roman"/>
                  <w:i/>
                  <w:sz w:val="24"/>
                  <w:szCs w:val="24"/>
                  <w:lang w:val="en-IN"/>
                </w:rPr>
                <w:delText>N-Pentane</w:delText>
              </w:r>
            </w:del>
          </w:p>
        </w:tc>
        <w:tc>
          <w:tcPr>
            <w:tcW w:w="1116" w:type="dxa"/>
            <w:shd w:val="clear" w:color="auto" w:fill="auto"/>
          </w:tcPr>
          <w:p w14:paraId="6A93285D" w14:textId="3B79D231" w:rsidR="00A56F8F" w:rsidRPr="0074216D" w:rsidDel="00022465" w:rsidRDefault="00A56F8F">
            <w:pPr>
              <w:spacing w:after="160" w:line="259" w:lineRule="auto"/>
              <w:jc w:val="center"/>
              <w:rPr>
                <w:del w:id="1478" w:author="Lim, Vanessa Gunawan" w:date="2022-11-17T15:17:00Z"/>
                <w:rFonts w:ascii="Times New Roman" w:hAnsi="Times New Roman"/>
                <w:i/>
                <w:sz w:val="24"/>
                <w:szCs w:val="24"/>
                <w:lang w:val="en-IN"/>
              </w:rPr>
              <w:pPrChange w:id="1479" w:author="Lim, Vanessa Gunawan" w:date="2022-11-17T15:17:00Z">
                <w:pPr>
                  <w:pStyle w:val="BodyText"/>
                  <w:numPr>
                    <w:ilvl w:val="1"/>
                  </w:numPr>
                  <w:spacing w:before="120" w:after="120"/>
                  <w:jc w:val="both"/>
                </w:pPr>
              </w:pPrChange>
            </w:pPr>
            <w:del w:id="1480" w:author="Lim, Vanessa Gunawan" w:date="2022-11-17T15:17:00Z">
              <w:r w:rsidRPr="0074216D" w:rsidDel="00022465">
                <w:rPr>
                  <w:rFonts w:ascii="Times New Roman" w:hAnsi="Times New Roman"/>
                  <w:i/>
                  <w:sz w:val="24"/>
                  <w:szCs w:val="24"/>
                  <w:lang w:val="en-IN"/>
                </w:rPr>
                <w:delText>0.092643</w:delText>
              </w:r>
            </w:del>
          </w:p>
        </w:tc>
        <w:tc>
          <w:tcPr>
            <w:tcW w:w="1116" w:type="dxa"/>
            <w:shd w:val="clear" w:color="auto" w:fill="auto"/>
          </w:tcPr>
          <w:p w14:paraId="2A806F86" w14:textId="4023A341" w:rsidR="00A56F8F" w:rsidRPr="0074216D" w:rsidDel="00022465" w:rsidRDefault="00A56F8F">
            <w:pPr>
              <w:spacing w:after="160" w:line="259" w:lineRule="auto"/>
              <w:jc w:val="center"/>
              <w:rPr>
                <w:del w:id="1481" w:author="Lim, Vanessa Gunawan" w:date="2022-11-17T15:17:00Z"/>
                <w:rFonts w:ascii="Times New Roman" w:hAnsi="Times New Roman"/>
                <w:i/>
                <w:sz w:val="24"/>
                <w:szCs w:val="24"/>
                <w:lang w:val="en-IN"/>
              </w:rPr>
              <w:pPrChange w:id="1482" w:author="Lim, Vanessa Gunawan" w:date="2022-11-17T15:17:00Z">
                <w:pPr>
                  <w:pStyle w:val="BodyText"/>
                  <w:numPr>
                    <w:ilvl w:val="1"/>
                  </w:numPr>
                  <w:spacing w:before="120" w:after="120"/>
                  <w:jc w:val="both"/>
                </w:pPr>
              </w:pPrChange>
            </w:pPr>
            <w:del w:id="1483" w:author="Lim, Vanessa Gunawan" w:date="2022-11-17T15:17:00Z">
              <w:r w:rsidRPr="0074216D" w:rsidDel="00022465">
                <w:rPr>
                  <w:rFonts w:ascii="Times New Roman" w:hAnsi="Times New Roman"/>
                  <w:i/>
                  <w:sz w:val="24"/>
                  <w:szCs w:val="24"/>
                  <w:lang w:val="en-IN"/>
                </w:rPr>
                <w:delText>0.092217</w:delText>
              </w:r>
            </w:del>
          </w:p>
        </w:tc>
        <w:tc>
          <w:tcPr>
            <w:tcW w:w="1116" w:type="dxa"/>
            <w:shd w:val="clear" w:color="auto" w:fill="auto"/>
          </w:tcPr>
          <w:p w14:paraId="1C432533" w14:textId="11E46E49" w:rsidR="00A56F8F" w:rsidRPr="0074216D" w:rsidDel="00022465" w:rsidRDefault="00A56F8F">
            <w:pPr>
              <w:spacing w:after="160" w:line="259" w:lineRule="auto"/>
              <w:jc w:val="center"/>
              <w:rPr>
                <w:del w:id="1484" w:author="Lim, Vanessa Gunawan" w:date="2022-11-17T15:17:00Z"/>
                <w:rFonts w:ascii="Times New Roman" w:hAnsi="Times New Roman"/>
                <w:i/>
                <w:sz w:val="24"/>
                <w:szCs w:val="24"/>
                <w:lang w:val="en-IN"/>
              </w:rPr>
              <w:pPrChange w:id="1485" w:author="Lim, Vanessa Gunawan" w:date="2022-11-17T15:17:00Z">
                <w:pPr>
                  <w:pStyle w:val="BodyText"/>
                  <w:numPr>
                    <w:ilvl w:val="1"/>
                  </w:numPr>
                  <w:spacing w:before="120" w:after="120"/>
                  <w:jc w:val="both"/>
                </w:pPr>
              </w:pPrChange>
            </w:pPr>
            <w:del w:id="1486" w:author="Lim, Vanessa Gunawan" w:date="2022-11-17T15:17:00Z">
              <w:r w:rsidRPr="0074216D" w:rsidDel="00022465">
                <w:rPr>
                  <w:rFonts w:ascii="Times New Roman" w:hAnsi="Times New Roman"/>
                  <w:i/>
                  <w:sz w:val="24"/>
                  <w:szCs w:val="24"/>
                  <w:lang w:val="en-IN"/>
                </w:rPr>
                <w:delText>0.091794</w:delText>
              </w:r>
            </w:del>
          </w:p>
        </w:tc>
        <w:tc>
          <w:tcPr>
            <w:tcW w:w="1116" w:type="dxa"/>
            <w:shd w:val="clear" w:color="auto" w:fill="auto"/>
          </w:tcPr>
          <w:p w14:paraId="56F6CDDF" w14:textId="3A298AB0" w:rsidR="00A56F8F" w:rsidRPr="0074216D" w:rsidDel="00022465" w:rsidRDefault="00A56F8F">
            <w:pPr>
              <w:spacing w:after="160" w:line="259" w:lineRule="auto"/>
              <w:jc w:val="center"/>
              <w:rPr>
                <w:del w:id="1487" w:author="Lim, Vanessa Gunawan" w:date="2022-11-17T15:17:00Z"/>
                <w:rFonts w:ascii="Times New Roman" w:hAnsi="Times New Roman"/>
                <w:i/>
                <w:sz w:val="24"/>
                <w:szCs w:val="24"/>
                <w:lang w:val="en-IN"/>
              </w:rPr>
              <w:pPrChange w:id="1488" w:author="Lim, Vanessa Gunawan" w:date="2022-11-17T15:17:00Z">
                <w:pPr>
                  <w:pStyle w:val="BodyText"/>
                  <w:numPr>
                    <w:ilvl w:val="1"/>
                  </w:numPr>
                  <w:spacing w:before="120" w:after="120"/>
                  <w:jc w:val="both"/>
                </w:pPr>
              </w:pPrChange>
            </w:pPr>
            <w:del w:id="1489" w:author="Lim, Vanessa Gunawan" w:date="2022-11-17T15:17:00Z">
              <w:r w:rsidRPr="0074216D" w:rsidDel="00022465">
                <w:rPr>
                  <w:rFonts w:ascii="Times New Roman" w:hAnsi="Times New Roman"/>
                  <w:i/>
                  <w:sz w:val="24"/>
                  <w:szCs w:val="24"/>
                  <w:lang w:val="en-IN"/>
                </w:rPr>
                <w:delText>0.091583</w:delText>
              </w:r>
            </w:del>
          </w:p>
        </w:tc>
        <w:tc>
          <w:tcPr>
            <w:tcW w:w="1116" w:type="dxa"/>
            <w:shd w:val="clear" w:color="auto" w:fill="auto"/>
          </w:tcPr>
          <w:p w14:paraId="5544D4A1" w14:textId="139C92C8" w:rsidR="00A56F8F" w:rsidRPr="0074216D" w:rsidDel="00022465" w:rsidRDefault="00A56F8F">
            <w:pPr>
              <w:spacing w:after="160" w:line="259" w:lineRule="auto"/>
              <w:jc w:val="center"/>
              <w:rPr>
                <w:del w:id="1490" w:author="Lim, Vanessa Gunawan" w:date="2022-11-17T15:17:00Z"/>
                <w:rFonts w:ascii="Times New Roman" w:hAnsi="Times New Roman"/>
                <w:i/>
                <w:sz w:val="24"/>
                <w:szCs w:val="24"/>
                <w:lang w:val="en-IN"/>
              </w:rPr>
              <w:pPrChange w:id="1491" w:author="Lim, Vanessa Gunawan" w:date="2022-11-17T15:17:00Z">
                <w:pPr>
                  <w:pStyle w:val="BodyText"/>
                  <w:numPr>
                    <w:ilvl w:val="1"/>
                  </w:numPr>
                  <w:spacing w:before="120" w:after="120"/>
                  <w:jc w:val="both"/>
                </w:pPr>
              </w:pPrChange>
            </w:pPr>
            <w:del w:id="1492" w:author="Lim, Vanessa Gunawan" w:date="2022-11-17T15:17:00Z">
              <w:r w:rsidRPr="0074216D" w:rsidDel="00022465">
                <w:rPr>
                  <w:rFonts w:ascii="Times New Roman" w:hAnsi="Times New Roman"/>
                  <w:i/>
                  <w:sz w:val="24"/>
                  <w:szCs w:val="24"/>
                  <w:lang w:val="en-IN"/>
                </w:rPr>
                <w:delText>0.091373</w:delText>
              </w:r>
            </w:del>
          </w:p>
        </w:tc>
        <w:tc>
          <w:tcPr>
            <w:tcW w:w="1116" w:type="dxa"/>
            <w:shd w:val="clear" w:color="auto" w:fill="auto"/>
          </w:tcPr>
          <w:p w14:paraId="4C9DFE8D" w14:textId="3D346C9B" w:rsidR="00A56F8F" w:rsidRPr="0074216D" w:rsidDel="00022465" w:rsidRDefault="00A56F8F">
            <w:pPr>
              <w:spacing w:after="160" w:line="259" w:lineRule="auto"/>
              <w:jc w:val="center"/>
              <w:rPr>
                <w:del w:id="1493" w:author="Lim, Vanessa Gunawan" w:date="2022-11-17T15:17:00Z"/>
                <w:rFonts w:ascii="Times New Roman" w:hAnsi="Times New Roman"/>
                <w:i/>
                <w:sz w:val="24"/>
                <w:szCs w:val="24"/>
                <w:lang w:val="en-IN"/>
              </w:rPr>
              <w:pPrChange w:id="1494" w:author="Lim, Vanessa Gunawan" w:date="2022-11-17T15:17:00Z">
                <w:pPr>
                  <w:pStyle w:val="BodyText"/>
                  <w:numPr>
                    <w:ilvl w:val="1"/>
                  </w:numPr>
                  <w:spacing w:before="120" w:after="120"/>
                  <w:jc w:val="both"/>
                </w:pPr>
              </w:pPrChange>
            </w:pPr>
            <w:del w:id="1495" w:author="Lim, Vanessa Gunawan" w:date="2022-11-17T15:17:00Z">
              <w:r w:rsidRPr="0074216D" w:rsidDel="00022465">
                <w:rPr>
                  <w:rFonts w:ascii="Times New Roman" w:hAnsi="Times New Roman"/>
                  <w:i/>
                  <w:sz w:val="24"/>
                  <w:szCs w:val="24"/>
                  <w:lang w:val="en-IN"/>
                </w:rPr>
                <w:delText>0.090953</w:delText>
              </w:r>
            </w:del>
          </w:p>
        </w:tc>
        <w:tc>
          <w:tcPr>
            <w:tcW w:w="1116" w:type="dxa"/>
            <w:shd w:val="clear" w:color="auto" w:fill="auto"/>
          </w:tcPr>
          <w:p w14:paraId="643B4DCC" w14:textId="294C84FE" w:rsidR="00A56F8F" w:rsidRPr="0074216D" w:rsidDel="00022465" w:rsidRDefault="00A56F8F">
            <w:pPr>
              <w:spacing w:after="160" w:line="259" w:lineRule="auto"/>
              <w:jc w:val="center"/>
              <w:rPr>
                <w:del w:id="1496" w:author="Lim, Vanessa Gunawan" w:date="2022-11-17T15:17:00Z"/>
                <w:rFonts w:ascii="Times New Roman" w:hAnsi="Times New Roman"/>
                <w:i/>
                <w:sz w:val="24"/>
                <w:szCs w:val="24"/>
                <w:lang w:val="en-IN"/>
              </w:rPr>
              <w:pPrChange w:id="1497" w:author="Lim, Vanessa Gunawan" w:date="2022-11-17T15:17:00Z">
                <w:pPr>
                  <w:pStyle w:val="BodyText"/>
                  <w:numPr>
                    <w:ilvl w:val="1"/>
                  </w:numPr>
                  <w:spacing w:before="120" w:after="120"/>
                  <w:jc w:val="both"/>
                </w:pPr>
              </w:pPrChange>
            </w:pPr>
            <w:del w:id="1498" w:author="Lim, Vanessa Gunawan" w:date="2022-11-17T15:17:00Z">
              <w:r w:rsidRPr="0074216D" w:rsidDel="00022465">
                <w:rPr>
                  <w:rFonts w:ascii="Times New Roman" w:hAnsi="Times New Roman"/>
                  <w:i/>
                  <w:sz w:val="24"/>
                  <w:szCs w:val="24"/>
                  <w:lang w:val="en-IN"/>
                </w:rPr>
                <w:delText>0.090535</w:delText>
              </w:r>
            </w:del>
          </w:p>
        </w:tc>
      </w:tr>
      <w:tr w:rsidR="00A56F8F" w:rsidDel="00022465" w14:paraId="514C4571" w14:textId="3B289D96" w:rsidTr="006C4E5E">
        <w:trPr>
          <w:del w:id="1499" w:author="Lim, Vanessa Gunawan" w:date="2022-11-17T15:17:00Z"/>
        </w:trPr>
        <w:tc>
          <w:tcPr>
            <w:tcW w:w="1456" w:type="dxa"/>
            <w:shd w:val="clear" w:color="auto" w:fill="auto"/>
          </w:tcPr>
          <w:p w14:paraId="5D15C3D9" w14:textId="6BDA410C" w:rsidR="00A56F8F" w:rsidRPr="0074216D" w:rsidDel="00022465" w:rsidRDefault="00A56F8F">
            <w:pPr>
              <w:spacing w:after="160" w:line="259" w:lineRule="auto"/>
              <w:jc w:val="center"/>
              <w:rPr>
                <w:del w:id="1500" w:author="Lim, Vanessa Gunawan" w:date="2022-11-17T15:17:00Z"/>
                <w:rFonts w:ascii="Times New Roman" w:hAnsi="Times New Roman"/>
                <w:i/>
                <w:sz w:val="24"/>
                <w:szCs w:val="24"/>
                <w:lang w:val="en-IN"/>
              </w:rPr>
              <w:pPrChange w:id="1501" w:author="Lim, Vanessa Gunawan" w:date="2022-11-17T15:17:00Z">
                <w:pPr>
                  <w:pStyle w:val="BodyText"/>
                  <w:numPr>
                    <w:ilvl w:val="1"/>
                  </w:numPr>
                  <w:spacing w:before="120" w:after="120"/>
                  <w:jc w:val="both"/>
                </w:pPr>
              </w:pPrChange>
            </w:pPr>
            <w:del w:id="1502" w:author="Lim, Vanessa Gunawan" w:date="2022-11-17T15:17:00Z">
              <w:r w:rsidRPr="0074216D" w:rsidDel="00022465">
                <w:rPr>
                  <w:rFonts w:ascii="Times New Roman" w:hAnsi="Times New Roman"/>
                  <w:i/>
                  <w:sz w:val="24"/>
                  <w:szCs w:val="24"/>
                  <w:lang w:val="en-IN"/>
                </w:rPr>
                <w:delText>N-Hexane</w:delText>
              </w:r>
            </w:del>
          </w:p>
        </w:tc>
        <w:tc>
          <w:tcPr>
            <w:tcW w:w="1116" w:type="dxa"/>
            <w:shd w:val="clear" w:color="auto" w:fill="auto"/>
          </w:tcPr>
          <w:p w14:paraId="27074363" w14:textId="6E2DAD33" w:rsidR="00A56F8F" w:rsidRPr="0074216D" w:rsidDel="00022465" w:rsidRDefault="00A56F8F">
            <w:pPr>
              <w:spacing w:after="160" w:line="259" w:lineRule="auto"/>
              <w:jc w:val="center"/>
              <w:rPr>
                <w:del w:id="1503" w:author="Lim, Vanessa Gunawan" w:date="2022-11-17T15:17:00Z"/>
                <w:rFonts w:ascii="Times New Roman" w:hAnsi="Times New Roman"/>
                <w:i/>
                <w:sz w:val="24"/>
                <w:szCs w:val="24"/>
                <w:lang w:val="en-IN"/>
              </w:rPr>
              <w:pPrChange w:id="1504" w:author="Lim, Vanessa Gunawan" w:date="2022-11-17T15:17:00Z">
                <w:pPr>
                  <w:pStyle w:val="BodyText"/>
                  <w:numPr>
                    <w:ilvl w:val="1"/>
                  </w:numPr>
                  <w:spacing w:before="120" w:after="120"/>
                  <w:jc w:val="both"/>
                </w:pPr>
              </w:pPrChange>
            </w:pPr>
            <w:del w:id="1505" w:author="Lim, Vanessa Gunawan" w:date="2022-11-17T15:17:00Z">
              <w:r w:rsidRPr="0074216D" w:rsidDel="00022465">
                <w:rPr>
                  <w:rFonts w:ascii="Times New Roman" w:hAnsi="Times New Roman"/>
                  <w:i/>
                  <w:sz w:val="24"/>
                  <w:szCs w:val="24"/>
                  <w:lang w:val="en-IN"/>
                </w:rPr>
                <w:delText>0.106020</w:delText>
              </w:r>
            </w:del>
          </w:p>
        </w:tc>
        <w:tc>
          <w:tcPr>
            <w:tcW w:w="1116" w:type="dxa"/>
            <w:shd w:val="clear" w:color="auto" w:fill="auto"/>
          </w:tcPr>
          <w:p w14:paraId="5CB0E17D" w14:textId="4CE17FEC" w:rsidR="00A56F8F" w:rsidRPr="0074216D" w:rsidDel="00022465" w:rsidRDefault="00A56F8F">
            <w:pPr>
              <w:spacing w:after="160" w:line="259" w:lineRule="auto"/>
              <w:jc w:val="center"/>
              <w:rPr>
                <w:del w:id="1506" w:author="Lim, Vanessa Gunawan" w:date="2022-11-17T15:17:00Z"/>
                <w:rFonts w:ascii="Times New Roman" w:hAnsi="Times New Roman"/>
                <w:i/>
                <w:sz w:val="24"/>
                <w:szCs w:val="24"/>
                <w:lang w:val="en-IN"/>
              </w:rPr>
              <w:pPrChange w:id="1507" w:author="Lim, Vanessa Gunawan" w:date="2022-11-17T15:17:00Z">
                <w:pPr>
                  <w:pStyle w:val="BodyText"/>
                  <w:numPr>
                    <w:ilvl w:val="1"/>
                  </w:numPr>
                  <w:spacing w:before="120" w:after="120"/>
                  <w:jc w:val="both"/>
                </w:pPr>
              </w:pPrChange>
            </w:pPr>
            <w:del w:id="1508" w:author="Lim, Vanessa Gunawan" w:date="2022-11-17T15:17:00Z">
              <w:r w:rsidRPr="0074216D" w:rsidDel="00022465">
                <w:rPr>
                  <w:rFonts w:ascii="Times New Roman" w:hAnsi="Times New Roman"/>
                  <w:i/>
                  <w:sz w:val="24"/>
                  <w:szCs w:val="24"/>
                  <w:lang w:val="en-IN"/>
                </w:rPr>
                <w:delText>0.105570</w:delText>
              </w:r>
            </w:del>
          </w:p>
        </w:tc>
        <w:tc>
          <w:tcPr>
            <w:tcW w:w="1116" w:type="dxa"/>
            <w:shd w:val="clear" w:color="auto" w:fill="auto"/>
          </w:tcPr>
          <w:p w14:paraId="08C75EEA" w14:textId="3E021B2B" w:rsidR="00A56F8F" w:rsidRPr="0074216D" w:rsidDel="00022465" w:rsidRDefault="00A56F8F">
            <w:pPr>
              <w:spacing w:after="160" w:line="259" w:lineRule="auto"/>
              <w:jc w:val="center"/>
              <w:rPr>
                <w:del w:id="1509" w:author="Lim, Vanessa Gunawan" w:date="2022-11-17T15:17:00Z"/>
                <w:rFonts w:ascii="Times New Roman" w:hAnsi="Times New Roman"/>
                <w:i/>
                <w:sz w:val="24"/>
                <w:szCs w:val="24"/>
                <w:lang w:val="en-IN"/>
              </w:rPr>
              <w:pPrChange w:id="1510" w:author="Lim, Vanessa Gunawan" w:date="2022-11-17T15:17:00Z">
                <w:pPr>
                  <w:pStyle w:val="BodyText"/>
                  <w:numPr>
                    <w:ilvl w:val="1"/>
                  </w:numPr>
                  <w:spacing w:before="120" w:after="120"/>
                  <w:jc w:val="both"/>
                </w:pPr>
              </w:pPrChange>
            </w:pPr>
            <w:del w:id="1511" w:author="Lim, Vanessa Gunawan" w:date="2022-11-17T15:17:00Z">
              <w:r w:rsidRPr="0074216D" w:rsidDel="00022465">
                <w:rPr>
                  <w:rFonts w:ascii="Times New Roman" w:hAnsi="Times New Roman"/>
                  <w:i/>
                  <w:sz w:val="24"/>
                  <w:szCs w:val="24"/>
                  <w:lang w:val="en-IN"/>
                </w:rPr>
                <w:delText>0.105122</w:delText>
              </w:r>
            </w:del>
          </w:p>
        </w:tc>
        <w:tc>
          <w:tcPr>
            <w:tcW w:w="1116" w:type="dxa"/>
            <w:shd w:val="clear" w:color="auto" w:fill="auto"/>
          </w:tcPr>
          <w:p w14:paraId="6390FD10" w14:textId="2F8E786A" w:rsidR="00A56F8F" w:rsidRPr="0074216D" w:rsidDel="00022465" w:rsidRDefault="00A56F8F">
            <w:pPr>
              <w:spacing w:after="160" w:line="259" w:lineRule="auto"/>
              <w:jc w:val="center"/>
              <w:rPr>
                <w:del w:id="1512" w:author="Lim, Vanessa Gunawan" w:date="2022-11-17T15:17:00Z"/>
                <w:rFonts w:ascii="Times New Roman" w:hAnsi="Times New Roman"/>
                <w:i/>
                <w:sz w:val="24"/>
                <w:szCs w:val="24"/>
                <w:lang w:val="en-IN"/>
              </w:rPr>
              <w:pPrChange w:id="1513" w:author="Lim, Vanessa Gunawan" w:date="2022-11-17T15:17:00Z">
                <w:pPr>
                  <w:pStyle w:val="BodyText"/>
                  <w:numPr>
                    <w:ilvl w:val="1"/>
                  </w:numPr>
                  <w:spacing w:before="120" w:after="120"/>
                  <w:jc w:val="both"/>
                </w:pPr>
              </w:pPrChange>
            </w:pPr>
            <w:del w:id="1514" w:author="Lim, Vanessa Gunawan" w:date="2022-11-17T15:17:00Z">
              <w:r w:rsidRPr="0074216D" w:rsidDel="00022465">
                <w:rPr>
                  <w:rFonts w:ascii="Times New Roman" w:hAnsi="Times New Roman"/>
                  <w:i/>
                  <w:sz w:val="24"/>
                  <w:szCs w:val="24"/>
                  <w:lang w:val="en-IN"/>
                </w:rPr>
                <w:delText>0.104899</w:delText>
              </w:r>
            </w:del>
          </w:p>
        </w:tc>
        <w:tc>
          <w:tcPr>
            <w:tcW w:w="1116" w:type="dxa"/>
            <w:shd w:val="clear" w:color="auto" w:fill="auto"/>
          </w:tcPr>
          <w:p w14:paraId="4C4948A5" w14:textId="4687A4C3" w:rsidR="00A56F8F" w:rsidRPr="0074216D" w:rsidDel="00022465" w:rsidRDefault="00A56F8F">
            <w:pPr>
              <w:spacing w:after="160" w:line="259" w:lineRule="auto"/>
              <w:jc w:val="center"/>
              <w:rPr>
                <w:del w:id="1515" w:author="Lim, Vanessa Gunawan" w:date="2022-11-17T15:17:00Z"/>
                <w:rFonts w:ascii="Times New Roman" w:hAnsi="Times New Roman"/>
                <w:i/>
                <w:sz w:val="24"/>
                <w:szCs w:val="24"/>
                <w:lang w:val="en-IN"/>
              </w:rPr>
              <w:pPrChange w:id="1516" w:author="Lim, Vanessa Gunawan" w:date="2022-11-17T15:17:00Z">
                <w:pPr>
                  <w:pStyle w:val="BodyText"/>
                  <w:numPr>
                    <w:ilvl w:val="1"/>
                  </w:numPr>
                  <w:spacing w:before="120" w:after="120"/>
                  <w:jc w:val="both"/>
                </w:pPr>
              </w:pPrChange>
            </w:pPr>
            <w:del w:id="1517" w:author="Lim, Vanessa Gunawan" w:date="2022-11-17T15:17:00Z">
              <w:r w:rsidRPr="0074216D" w:rsidDel="00022465">
                <w:rPr>
                  <w:rFonts w:ascii="Times New Roman" w:hAnsi="Times New Roman"/>
                  <w:i/>
                  <w:sz w:val="24"/>
                  <w:szCs w:val="24"/>
                  <w:lang w:val="en-IN"/>
                </w:rPr>
                <w:delText>0.104677</w:delText>
              </w:r>
            </w:del>
          </w:p>
        </w:tc>
        <w:tc>
          <w:tcPr>
            <w:tcW w:w="1116" w:type="dxa"/>
            <w:shd w:val="clear" w:color="auto" w:fill="auto"/>
          </w:tcPr>
          <w:p w14:paraId="3274C91E" w14:textId="1886F4B2" w:rsidR="00A56F8F" w:rsidRPr="0074216D" w:rsidDel="00022465" w:rsidRDefault="00A56F8F">
            <w:pPr>
              <w:spacing w:after="160" w:line="259" w:lineRule="auto"/>
              <w:jc w:val="center"/>
              <w:rPr>
                <w:del w:id="1518" w:author="Lim, Vanessa Gunawan" w:date="2022-11-17T15:17:00Z"/>
                <w:rFonts w:ascii="Times New Roman" w:hAnsi="Times New Roman"/>
                <w:i/>
                <w:sz w:val="24"/>
                <w:szCs w:val="24"/>
                <w:lang w:val="en-IN"/>
              </w:rPr>
              <w:pPrChange w:id="1519" w:author="Lim, Vanessa Gunawan" w:date="2022-11-17T15:17:00Z">
                <w:pPr>
                  <w:pStyle w:val="BodyText"/>
                  <w:numPr>
                    <w:ilvl w:val="1"/>
                  </w:numPr>
                  <w:spacing w:before="120" w:after="120"/>
                  <w:jc w:val="both"/>
                </w:pPr>
              </w:pPrChange>
            </w:pPr>
            <w:del w:id="1520" w:author="Lim, Vanessa Gunawan" w:date="2022-11-17T15:17:00Z">
              <w:r w:rsidRPr="0074216D" w:rsidDel="00022465">
                <w:rPr>
                  <w:rFonts w:ascii="Times New Roman" w:hAnsi="Times New Roman"/>
                  <w:i/>
                  <w:sz w:val="24"/>
                  <w:szCs w:val="24"/>
                  <w:lang w:val="en-IN"/>
                </w:rPr>
                <w:delText>0.104236</w:delText>
              </w:r>
            </w:del>
          </w:p>
        </w:tc>
        <w:tc>
          <w:tcPr>
            <w:tcW w:w="1116" w:type="dxa"/>
            <w:shd w:val="clear" w:color="auto" w:fill="auto"/>
          </w:tcPr>
          <w:p w14:paraId="4554624F" w14:textId="438E0A29" w:rsidR="00A56F8F" w:rsidRPr="0074216D" w:rsidDel="00022465" w:rsidRDefault="00A56F8F">
            <w:pPr>
              <w:spacing w:after="160" w:line="259" w:lineRule="auto"/>
              <w:jc w:val="center"/>
              <w:rPr>
                <w:del w:id="1521" w:author="Lim, Vanessa Gunawan" w:date="2022-11-17T15:17:00Z"/>
                <w:rFonts w:ascii="Times New Roman" w:hAnsi="Times New Roman"/>
                <w:i/>
                <w:sz w:val="24"/>
                <w:szCs w:val="24"/>
                <w:lang w:val="en-IN"/>
              </w:rPr>
              <w:pPrChange w:id="1522" w:author="Lim, Vanessa Gunawan" w:date="2022-11-17T15:17:00Z">
                <w:pPr>
                  <w:pStyle w:val="BodyText"/>
                  <w:numPr>
                    <w:ilvl w:val="1"/>
                  </w:numPr>
                  <w:spacing w:before="120" w:after="120"/>
                  <w:jc w:val="both"/>
                </w:pPr>
              </w:pPrChange>
            </w:pPr>
            <w:del w:id="1523" w:author="Lim, Vanessa Gunawan" w:date="2022-11-17T15:17:00Z">
              <w:r w:rsidRPr="0074216D" w:rsidDel="00022465">
                <w:rPr>
                  <w:rFonts w:ascii="Times New Roman" w:hAnsi="Times New Roman"/>
                  <w:i/>
                  <w:sz w:val="24"/>
                  <w:szCs w:val="24"/>
                  <w:lang w:val="en-IN"/>
                </w:rPr>
                <w:delText>0.103800</w:delText>
              </w:r>
            </w:del>
          </w:p>
        </w:tc>
      </w:tr>
      <w:tr w:rsidR="00A56F8F" w:rsidDel="00022465" w14:paraId="703C0092" w14:textId="63726634" w:rsidTr="006C4E5E">
        <w:trPr>
          <w:del w:id="1524" w:author="Lim, Vanessa Gunawan" w:date="2022-11-17T15:17:00Z"/>
        </w:trPr>
        <w:tc>
          <w:tcPr>
            <w:tcW w:w="1456" w:type="dxa"/>
            <w:shd w:val="clear" w:color="auto" w:fill="auto"/>
          </w:tcPr>
          <w:p w14:paraId="7610EA99" w14:textId="481C2D13" w:rsidR="00A56F8F" w:rsidRPr="0074216D" w:rsidDel="00022465" w:rsidRDefault="00A56F8F">
            <w:pPr>
              <w:spacing w:after="160" w:line="259" w:lineRule="auto"/>
              <w:jc w:val="center"/>
              <w:rPr>
                <w:del w:id="1525" w:author="Lim, Vanessa Gunawan" w:date="2022-11-17T15:17:00Z"/>
                <w:rFonts w:ascii="Times New Roman" w:hAnsi="Times New Roman"/>
                <w:i/>
                <w:sz w:val="24"/>
                <w:szCs w:val="24"/>
                <w:lang w:val="en-IN"/>
              </w:rPr>
              <w:pPrChange w:id="1526" w:author="Lim, Vanessa Gunawan" w:date="2022-11-17T15:17:00Z">
                <w:pPr>
                  <w:pStyle w:val="BodyText"/>
                  <w:numPr>
                    <w:ilvl w:val="1"/>
                  </w:numPr>
                  <w:spacing w:before="120" w:after="120"/>
                  <w:jc w:val="both"/>
                </w:pPr>
              </w:pPrChange>
            </w:pPr>
            <w:del w:id="1527" w:author="Lim, Vanessa Gunawan" w:date="2022-11-17T15:17:00Z">
              <w:r w:rsidRPr="0074216D" w:rsidDel="00022465">
                <w:rPr>
                  <w:rFonts w:ascii="Times New Roman" w:hAnsi="Times New Roman"/>
                  <w:i/>
                  <w:sz w:val="24"/>
                  <w:szCs w:val="24"/>
                  <w:lang w:val="en-IN"/>
                </w:rPr>
                <w:delText>Nitrogen</w:delText>
              </w:r>
            </w:del>
          </w:p>
        </w:tc>
        <w:tc>
          <w:tcPr>
            <w:tcW w:w="1116" w:type="dxa"/>
            <w:shd w:val="clear" w:color="auto" w:fill="auto"/>
          </w:tcPr>
          <w:p w14:paraId="0204D4AA" w14:textId="4447D6AF" w:rsidR="00A56F8F" w:rsidRPr="0074216D" w:rsidDel="00022465" w:rsidRDefault="00A56F8F">
            <w:pPr>
              <w:spacing w:after="160" w:line="259" w:lineRule="auto"/>
              <w:jc w:val="center"/>
              <w:rPr>
                <w:del w:id="1528" w:author="Lim, Vanessa Gunawan" w:date="2022-11-17T15:17:00Z"/>
                <w:rFonts w:ascii="Times New Roman" w:hAnsi="Times New Roman"/>
                <w:i/>
                <w:sz w:val="24"/>
                <w:szCs w:val="24"/>
                <w:lang w:val="en-IN"/>
              </w:rPr>
              <w:pPrChange w:id="1529" w:author="Lim, Vanessa Gunawan" w:date="2022-11-17T15:17:00Z">
                <w:pPr>
                  <w:pStyle w:val="BodyText"/>
                  <w:numPr>
                    <w:ilvl w:val="1"/>
                  </w:numPr>
                  <w:spacing w:before="120" w:after="120"/>
                  <w:jc w:val="both"/>
                </w:pPr>
              </w:pPrChange>
            </w:pPr>
            <w:del w:id="1530" w:author="Lim, Vanessa Gunawan" w:date="2022-11-17T15:17:00Z">
              <w:r w:rsidRPr="0074216D" w:rsidDel="00022465">
                <w:rPr>
                  <w:rFonts w:ascii="Times New Roman" w:hAnsi="Times New Roman"/>
                  <w:i/>
                  <w:sz w:val="24"/>
                  <w:szCs w:val="24"/>
                  <w:lang w:val="en-IN"/>
                </w:rPr>
                <w:delText>0.055877</w:delText>
              </w:r>
            </w:del>
          </w:p>
        </w:tc>
        <w:tc>
          <w:tcPr>
            <w:tcW w:w="1116" w:type="dxa"/>
            <w:shd w:val="clear" w:color="auto" w:fill="auto"/>
          </w:tcPr>
          <w:p w14:paraId="0E5F3296" w14:textId="15AAD3FE" w:rsidR="00A56F8F" w:rsidRPr="0074216D" w:rsidDel="00022465" w:rsidRDefault="00A56F8F">
            <w:pPr>
              <w:spacing w:after="160" w:line="259" w:lineRule="auto"/>
              <w:jc w:val="center"/>
              <w:rPr>
                <w:del w:id="1531" w:author="Lim, Vanessa Gunawan" w:date="2022-11-17T15:17:00Z"/>
                <w:rFonts w:ascii="Times New Roman" w:hAnsi="Times New Roman"/>
                <w:i/>
                <w:sz w:val="24"/>
                <w:szCs w:val="24"/>
                <w:lang w:val="en-IN"/>
              </w:rPr>
              <w:pPrChange w:id="1532" w:author="Lim, Vanessa Gunawan" w:date="2022-11-17T15:17:00Z">
                <w:pPr>
                  <w:pStyle w:val="BodyText"/>
                  <w:numPr>
                    <w:ilvl w:val="1"/>
                  </w:numPr>
                  <w:spacing w:before="120" w:after="120"/>
                  <w:jc w:val="both"/>
                </w:pPr>
              </w:pPrChange>
            </w:pPr>
            <w:del w:id="1533" w:author="Lim, Vanessa Gunawan" w:date="2022-11-17T15:17:00Z">
              <w:r w:rsidRPr="0074216D" w:rsidDel="00022465">
                <w:rPr>
                  <w:rFonts w:ascii="Times New Roman" w:hAnsi="Times New Roman"/>
                  <w:i/>
                  <w:sz w:val="24"/>
                  <w:szCs w:val="24"/>
                  <w:lang w:val="en-IN"/>
                </w:rPr>
                <w:delText>0.051921</w:delText>
              </w:r>
            </w:del>
          </w:p>
        </w:tc>
        <w:tc>
          <w:tcPr>
            <w:tcW w:w="1116" w:type="dxa"/>
            <w:shd w:val="clear" w:color="auto" w:fill="auto"/>
          </w:tcPr>
          <w:p w14:paraId="75245A24" w14:textId="13A1175B" w:rsidR="00A56F8F" w:rsidRPr="0074216D" w:rsidDel="00022465" w:rsidRDefault="00A56F8F">
            <w:pPr>
              <w:spacing w:after="160" w:line="259" w:lineRule="auto"/>
              <w:jc w:val="center"/>
              <w:rPr>
                <w:del w:id="1534" w:author="Lim, Vanessa Gunawan" w:date="2022-11-17T15:17:00Z"/>
                <w:rFonts w:ascii="Times New Roman" w:hAnsi="Times New Roman"/>
                <w:i/>
                <w:sz w:val="24"/>
                <w:szCs w:val="24"/>
                <w:lang w:val="en-IN"/>
              </w:rPr>
              <w:pPrChange w:id="1535" w:author="Lim, Vanessa Gunawan" w:date="2022-11-17T15:17:00Z">
                <w:pPr>
                  <w:pStyle w:val="BodyText"/>
                  <w:numPr>
                    <w:ilvl w:val="1"/>
                  </w:numPr>
                  <w:spacing w:before="120" w:after="120"/>
                  <w:jc w:val="both"/>
                </w:pPr>
              </w:pPrChange>
            </w:pPr>
            <w:del w:id="1536" w:author="Lim, Vanessa Gunawan" w:date="2022-11-17T15:17:00Z">
              <w:r w:rsidRPr="0074216D" w:rsidDel="00022465">
                <w:rPr>
                  <w:rFonts w:ascii="Times New Roman" w:hAnsi="Times New Roman"/>
                  <w:i/>
                  <w:sz w:val="24"/>
                  <w:szCs w:val="24"/>
                  <w:lang w:val="en-IN"/>
                </w:rPr>
                <w:delText>0.048488</w:delText>
              </w:r>
            </w:del>
          </w:p>
        </w:tc>
        <w:tc>
          <w:tcPr>
            <w:tcW w:w="1116" w:type="dxa"/>
            <w:shd w:val="clear" w:color="auto" w:fill="auto"/>
          </w:tcPr>
          <w:p w14:paraId="0EA30A05" w14:textId="5E795498" w:rsidR="00A56F8F" w:rsidRPr="0074216D" w:rsidDel="00022465" w:rsidRDefault="00A56F8F">
            <w:pPr>
              <w:spacing w:after="160" w:line="259" w:lineRule="auto"/>
              <w:jc w:val="center"/>
              <w:rPr>
                <w:del w:id="1537" w:author="Lim, Vanessa Gunawan" w:date="2022-11-17T15:17:00Z"/>
                <w:rFonts w:ascii="Times New Roman" w:hAnsi="Times New Roman"/>
                <w:i/>
                <w:sz w:val="24"/>
                <w:szCs w:val="24"/>
                <w:lang w:val="en-IN"/>
              </w:rPr>
              <w:pPrChange w:id="1538" w:author="Lim, Vanessa Gunawan" w:date="2022-11-17T15:17:00Z">
                <w:pPr>
                  <w:pStyle w:val="BodyText"/>
                  <w:numPr>
                    <w:ilvl w:val="1"/>
                  </w:numPr>
                  <w:spacing w:before="120" w:after="120"/>
                  <w:jc w:val="both"/>
                </w:pPr>
              </w:pPrChange>
            </w:pPr>
            <w:del w:id="1539" w:author="Lim, Vanessa Gunawan" w:date="2022-11-17T15:17:00Z">
              <w:r w:rsidRPr="0074216D" w:rsidDel="00022465">
                <w:rPr>
                  <w:rFonts w:ascii="Times New Roman" w:hAnsi="Times New Roman"/>
                  <w:i/>
                  <w:sz w:val="24"/>
                  <w:szCs w:val="24"/>
                  <w:lang w:val="en-IN"/>
                </w:rPr>
                <w:delText>0.046995</w:delText>
              </w:r>
            </w:del>
          </w:p>
        </w:tc>
        <w:tc>
          <w:tcPr>
            <w:tcW w:w="1116" w:type="dxa"/>
            <w:shd w:val="clear" w:color="auto" w:fill="auto"/>
          </w:tcPr>
          <w:p w14:paraId="1FC42DDF" w14:textId="2E1EF742" w:rsidR="00A56F8F" w:rsidRPr="0074216D" w:rsidDel="00022465" w:rsidRDefault="00A56F8F">
            <w:pPr>
              <w:spacing w:after="160" w:line="259" w:lineRule="auto"/>
              <w:jc w:val="center"/>
              <w:rPr>
                <w:del w:id="1540" w:author="Lim, Vanessa Gunawan" w:date="2022-11-17T15:17:00Z"/>
                <w:rFonts w:ascii="Times New Roman" w:hAnsi="Times New Roman"/>
                <w:i/>
                <w:sz w:val="24"/>
                <w:szCs w:val="24"/>
                <w:lang w:val="en-IN"/>
              </w:rPr>
              <w:pPrChange w:id="1541" w:author="Lim, Vanessa Gunawan" w:date="2022-11-17T15:17:00Z">
                <w:pPr>
                  <w:pStyle w:val="BodyText"/>
                  <w:numPr>
                    <w:ilvl w:val="1"/>
                  </w:numPr>
                  <w:spacing w:before="120" w:after="120"/>
                  <w:jc w:val="both"/>
                </w:pPr>
              </w:pPrChange>
            </w:pPr>
            <w:del w:id="1542" w:author="Lim, Vanessa Gunawan" w:date="2022-11-17T15:17:00Z">
              <w:r w:rsidRPr="0074216D" w:rsidDel="00022465">
                <w:rPr>
                  <w:rFonts w:ascii="Times New Roman" w:hAnsi="Times New Roman"/>
                  <w:i/>
                  <w:sz w:val="24"/>
                  <w:szCs w:val="24"/>
                  <w:lang w:val="en-IN"/>
                </w:rPr>
                <w:delText>0.045702</w:delText>
              </w:r>
            </w:del>
          </w:p>
        </w:tc>
        <w:tc>
          <w:tcPr>
            <w:tcW w:w="1116" w:type="dxa"/>
            <w:shd w:val="clear" w:color="auto" w:fill="auto"/>
          </w:tcPr>
          <w:p w14:paraId="44208580" w14:textId="2DF9BDAB" w:rsidR="00A56F8F" w:rsidRPr="0074216D" w:rsidDel="00022465" w:rsidRDefault="00A56F8F">
            <w:pPr>
              <w:spacing w:after="160" w:line="259" w:lineRule="auto"/>
              <w:jc w:val="center"/>
              <w:rPr>
                <w:del w:id="1543" w:author="Lim, Vanessa Gunawan" w:date="2022-11-17T15:17:00Z"/>
                <w:rFonts w:ascii="Times New Roman" w:hAnsi="Times New Roman"/>
                <w:i/>
                <w:sz w:val="24"/>
                <w:szCs w:val="24"/>
                <w:lang w:val="en-IN"/>
              </w:rPr>
              <w:pPrChange w:id="1544" w:author="Lim, Vanessa Gunawan" w:date="2022-11-17T15:17:00Z">
                <w:pPr>
                  <w:pStyle w:val="BodyText"/>
                  <w:numPr>
                    <w:ilvl w:val="1"/>
                  </w:numPr>
                  <w:spacing w:before="120" w:after="120"/>
                  <w:jc w:val="both"/>
                </w:pPr>
              </w:pPrChange>
            </w:pPr>
            <w:del w:id="1545" w:author="Lim, Vanessa Gunawan" w:date="2022-11-17T15:17:00Z">
              <w:r w:rsidRPr="0074216D" w:rsidDel="00022465">
                <w:rPr>
                  <w:rFonts w:ascii="Times New Roman" w:hAnsi="Times New Roman"/>
                  <w:i/>
                  <w:sz w:val="24"/>
                  <w:szCs w:val="24"/>
                  <w:lang w:val="en-IN"/>
                </w:rPr>
                <w:delText>0.043543</w:delText>
              </w:r>
            </w:del>
          </w:p>
        </w:tc>
        <w:tc>
          <w:tcPr>
            <w:tcW w:w="1116" w:type="dxa"/>
            <w:shd w:val="clear" w:color="auto" w:fill="auto"/>
          </w:tcPr>
          <w:p w14:paraId="2EAE4FE6" w14:textId="29169C2E" w:rsidR="00A56F8F" w:rsidRPr="0074216D" w:rsidDel="00022465" w:rsidRDefault="00A56F8F">
            <w:pPr>
              <w:spacing w:after="160" w:line="259" w:lineRule="auto"/>
              <w:jc w:val="center"/>
              <w:rPr>
                <w:del w:id="1546" w:author="Lim, Vanessa Gunawan" w:date="2022-11-17T15:17:00Z"/>
                <w:rFonts w:ascii="Times New Roman" w:hAnsi="Times New Roman"/>
                <w:i/>
                <w:sz w:val="24"/>
                <w:szCs w:val="24"/>
                <w:lang w:val="en-IN"/>
              </w:rPr>
              <w:pPrChange w:id="1547" w:author="Lim, Vanessa Gunawan" w:date="2022-11-17T15:17:00Z">
                <w:pPr>
                  <w:pStyle w:val="BodyText"/>
                  <w:numPr>
                    <w:ilvl w:val="1"/>
                  </w:numPr>
                  <w:spacing w:before="120" w:after="120"/>
                  <w:jc w:val="both"/>
                </w:pPr>
              </w:pPrChange>
            </w:pPr>
            <w:del w:id="1548" w:author="Lim, Vanessa Gunawan" w:date="2022-11-17T15:17:00Z">
              <w:r w:rsidRPr="0074216D" w:rsidDel="00022465">
                <w:rPr>
                  <w:rFonts w:ascii="Times New Roman" w:hAnsi="Times New Roman"/>
                  <w:i/>
                  <w:sz w:val="24"/>
                  <w:szCs w:val="24"/>
                  <w:lang w:val="en-IN"/>
                </w:rPr>
                <w:delText>0.041779</w:delText>
              </w:r>
            </w:del>
          </w:p>
        </w:tc>
      </w:tr>
      <w:tr w:rsidR="00A56F8F" w:rsidDel="00022465" w14:paraId="3D6562AB" w14:textId="0CABD2FE" w:rsidTr="006C4E5E">
        <w:trPr>
          <w:del w:id="1549" w:author="Lim, Vanessa Gunawan" w:date="2022-11-17T15:17:00Z"/>
        </w:trPr>
        <w:tc>
          <w:tcPr>
            <w:tcW w:w="1456" w:type="dxa"/>
            <w:shd w:val="clear" w:color="auto" w:fill="auto"/>
          </w:tcPr>
          <w:p w14:paraId="48EECEF5" w14:textId="279350ED" w:rsidR="00A56F8F" w:rsidRPr="0074216D" w:rsidDel="00022465" w:rsidRDefault="00A56F8F">
            <w:pPr>
              <w:spacing w:after="160" w:line="259" w:lineRule="auto"/>
              <w:jc w:val="center"/>
              <w:rPr>
                <w:del w:id="1550" w:author="Lim, Vanessa Gunawan" w:date="2022-11-17T15:17:00Z"/>
                <w:rFonts w:ascii="Times New Roman" w:hAnsi="Times New Roman"/>
                <w:i/>
                <w:sz w:val="24"/>
                <w:szCs w:val="24"/>
                <w:lang w:val="en-IN"/>
              </w:rPr>
              <w:pPrChange w:id="1551" w:author="Lim, Vanessa Gunawan" w:date="2022-11-17T15:17:00Z">
                <w:pPr>
                  <w:pStyle w:val="BodyText"/>
                  <w:numPr>
                    <w:ilvl w:val="1"/>
                  </w:numPr>
                  <w:spacing w:before="120" w:after="120"/>
                  <w:jc w:val="both"/>
                </w:pPr>
              </w:pPrChange>
            </w:pPr>
            <w:del w:id="1552" w:author="Lim, Vanessa Gunawan" w:date="2022-11-17T15:17:00Z">
              <w:r w:rsidRPr="0074216D" w:rsidDel="00022465">
                <w:rPr>
                  <w:rFonts w:ascii="Times New Roman" w:hAnsi="Times New Roman"/>
                  <w:i/>
                  <w:sz w:val="24"/>
                  <w:szCs w:val="24"/>
                  <w:lang w:val="en-IN"/>
                </w:rPr>
                <w:delText>Carbon Dioxide</w:delText>
              </w:r>
            </w:del>
          </w:p>
        </w:tc>
        <w:tc>
          <w:tcPr>
            <w:tcW w:w="1116" w:type="dxa"/>
            <w:shd w:val="clear" w:color="auto" w:fill="auto"/>
          </w:tcPr>
          <w:p w14:paraId="0C8678D4" w14:textId="294B3B69" w:rsidR="00A56F8F" w:rsidRPr="0074216D" w:rsidDel="00022465" w:rsidRDefault="00A56F8F">
            <w:pPr>
              <w:spacing w:after="160" w:line="259" w:lineRule="auto"/>
              <w:jc w:val="center"/>
              <w:rPr>
                <w:del w:id="1553" w:author="Lim, Vanessa Gunawan" w:date="2022-11-17T15:17:00Z"/>
                <w:rFonts w:ascii="Times New Roman" w:hAnsi="Times New Roman"/>
                <w:i/>
                <w:sz w:val="24"/>
                <w:szCs w:val="24"/>
                <w:lang w:val="en-IN"/>
              </w:rPr>
              <w:pPrChange w:id="1554" w:author="Lim, Vanessa Gunawan" w:date="2022-11-17T15:17:00Z">
                <w:pPr>
                  <w:pStyle w:val="BodyText"/>
                  <w:numPr>
                    <w:ilvl w:val="1"/>
                  </w:numPr>
                  <w:spacing w:before="120" w:after="120"/>
                  <w:jc w:val="both"/>
                </w:pPr>
              </w:pPrChange>
            </w:pPr>
            <w:del w:id="1555" w:author="Lim, Vanessa Gunawan" w:date="2022-11-17T15:17:00Z">
              <w:r w:rsidRPr="0074216D" w:rsidDel="00022465">
                <w:rPr>
                  <w:rFonts w:ascii="Times New Roman" w:hAnsi="Times New Roman"/>
                  <w:i/>
                  <w:sz w:val="24"/>
                  <w:szCs w:val="24"/>
                  <w:lang w:val="en-IN"/>
                </w:rPr>
                <w:delText>0.027950</w:delText>
              </w:r>
            </w:del>
          </w:p>
        </w:tc>
        <w:tc>
          <w:tcPr>
            <w:tcW w:w="1116" w:type="dxa"/>
            <w:shd w:val="clear" w:color="auto" w:fill="auto"/>
          </w:tcPr>
          <w:p w14:paraId="1DD61F1B" w14:textId="2D1F770F" w:rsidR="00A56F8F" w:rsidRPr="0074216D" w:rsidDel="00022465" w:rsidRDefault="00A56F8F">
            <w:pPr>
              <w:spacing w:after="160" w:line="259" w:lineRule="auto"/>
              <w:jc w:val="center"/>
              <w:rPr>
                <w:del w:id="1556" w:author="Lim, Vanessa Gunawan" w:date="2022-11-17T15:17:00Z"/>
                <w:rFonts w:ascii="Times New Roman" w:hAnsi="Times New Roman"/>
                <w:i/>
                <w:sz w:val="24"/>
                <w:szCs w:val="24"/>
                <w:lang w:val="en-IN"/>
              </w:rPr>
              <w:pPrChange w:id="1557" w:author="Lim, Vanessa Gunawan" w:date="2022-11-17T15:17:00Z">
                <w:pPr>
                  <w:pStyle w:val="BodyText"/>
                  <w:numPr>
                    <w:ilvl w:val="1"/>
                  </w:numPr>
                  <w:spacing w:before="120" w:after="120"/>
                  <w:jc w:val="both"/>
                </w:pPr>
              </w:pPrChange>
            </w:pPr>
            <w:del w:id="1558" w:author="Lim, Vanessa Gunawan" w:date="2022-11-17T15:17:00Z">
              <w:r w:rsidRPr="0074216D" w:rsidDel="00022465">
                <w:rPr>
                  <w:rFonts w:ascii="Times New Roman" w:hAnsi="Times New Roman"/>
                  <w:i/>
                  <w:sz w:val="24"/>
                  <w:szCs w:val="24"/>
                  <w:lang w:val="en-IN"/>
                </w:rPr>
                <w:delText>0.027650</w:delText>
              </w:r>
            </w:del>
          </w:p>
        </w:tc>
        <w:tc>
          <w:tcPr>
            <w:tcW w:w="1116" w:type="dxa"/>
            <w:shd w:val="clear" w:color="auto" w:fill="auto"/>
          </w:tcPr>
          <w:p w14:paraId="3A740A3A" w14:textId="1BDFAED4" w:rsidR="00A56F8F" w:rsidRPr="0074216D" w:rsidDel="00022465" w:rsidRDefault="00A56F8F">
            <w:pPr>
              <w:spacing w:after="160" w:line="259" w:lineRule="auto"/>
              <w:jc w:val="center"/>
              <w:rPr>
                <w:del w:id="1559" w:author="Lim, Vanessa Gunawan" w:date="2022-11-17T15:17:00Z"/>
                <w:rFonts w:ascii="Times New Roman" w:hAnsi="Times New Roman"/>
                <w:i/>
                <w:sz w:val="24"/>
                <w:szCs w:val="24"/>
                <w:lang w:val="en-IN"/>
              </w:rPr>
              <w:pPrChange w:id="1560" w:author="Lim, Vanessa Gunawan" w:date="2022-11-17T15:17:00Z">
                <w:pPr>
                  <w:pStyle w:val="BodyText"/>
                  <w:numPr>
                    <w:ilvl w:val="1"/>
                  </w:numPr>
                  <w:spacing w:before="120" w:after="120"/>
                  <w:jc w:val="both"/>
                </w:pPr>
              </w:pPrChange>
            </w:pPr>
            <w:del w:id="1561" w:author="Lim, Vanessa Gunawan" w:date="2022-11-17T15:17:00Z">
              <w:r w:rsidRPr="0074216D" w:rsidDel="00022465">
                <w:rPr>
                  <w:rFonts w:ascii="Times New Roman" w:hAnsi="Times New Roman"/>
                  <w:i/>
                  <w:sz w:val="24"/>
                  <w:szCs w:val="24"/>
                  <w:lang w:val="en-IN"/>
                </w:rPr>
                <w:delText>0.027300</w:delText>
              </w:r>
            </w:del>
          </w:p>
        </w:tc>
        <w:tc>
          <w:tcPr>
            <w:tcW w:w="1116" w:type="dxa"/>
            <w:shd w:val="clear" w:color="auto" w:fill="auto"/>
          </w:tcPr>
          <w:p w14:paraId="10B92E7C" w14:textId="6ECAAB4F" w:rsidR="00A56F8F" w:rsidRPr="0074216D" w:rsidDel="00022465" w:rsidRDefault="00A56F8F">
            <w:pPr>
              <w:spacing w:after="160" w:line="259" w:lineRule="auto"/>
              <w:jc w:val="center"/>
              <w:rPr>
                <w:del w:id="1562" w:author="Lim, Vanessa Gunawan" w:date="2022-11-17T15:17:00Z"/>
                <w:rFonts w:ascii="Times New Roman" w:hAnsi="Times New Roman"/>
                <w:i/>
                <w:sz w:val="24"/>
                <w:szCs w:val="24"/>
                <w:lang w:val="en-IN"/>
              </w:rPr>
              <w:pPrChange w:id="1563" w:author="Lim, Vanessa Gunawan" w:date="2022-11-17T15:17:00Z">
                <w:pPr>
                  <w:pStyle w:val="BodyText"/>
                  <w:numPr>
                    <w:ilvl w:val="1"/>
                  </w:numPr>
                  <w:spacing w:before="120" w:after="120"/>
                  <w:jc w:val="both"/>
                </w:pPr>
              </w:pPrChange>
            </w:pPr>
            <w:del w:id="1564" w:author="Lim, Vanessa Gunawan" w:date="2022-11-17T15:17:00Z">
              <w:r w:rsidRPr="0074216D" w:rsidDel="00022465">
                <w:rPr>
                  <w:rFonts w:ascii="Times New Roman" w:hAnsi="Times New Roman"/>
                  <w:i/>
                  <w:sz w:val="24"/>
                  <w:szCs w:val="24"/>
                  <w:lang w:val="en-IN"/>
                </w:rPr>
                <w:delText>0.027200</w:delText>
              </w:r>
            </w:del>
          </w:p>
        </w:tc>
        <w:tc>
          <w:tcPr>
            <w:tcW w:w="1116" w:type="dxa"/>
            <w:shd w:val="clear" w:color="auto" w:fill="auto"/>
          </w:tcPr>
          <w:p w14:paraId="2B39159A" w14:textId="551EF340" w:rsidR="00A56F8F" w:rsidRPr="0074216D" w:rsidDel="00022465" w:rsidRDefault="00A56F8F">
            <w:pPr>
              <w:spacing w:after="160" w:line="259" w:lineRule="auto"/>
              <w:jc w:val="center"/>
              <w:rPr>
                <w:del w:id="1565" w:author="Lim, Vanessa Gunawan" w:date="2022-11-17T15:17:00Z"/>
                <w:rFonts w:ascii="Times New Roman" w:hAnsi="Times New Roman"/>
                <w:i/>
                <w:sz w:val="24"/>
                <w:szCs w:val="24"/>
                <w:lang w:val="en-IN"/>
              </w:rPr>
              <w:pPrChange w:id="1566" w:author="Lim, Vanessa Gunawan" w:date="2022-11-17T15:17:00Z">
                <w:pPr>
                  <w:pStyle w:val="BodyText"/>
                  <w:numPr>
                    <w:ilvl w:val="1"/>
                  </w:numPr>
                  <w:spacing w:before="120" w:after="120"/>
                  <w:jc w:val="both"/>
                </w:pPr>
              </w:pPrChange>
            </w:pPr>
            <w:del w:id="1567" w:author="Lim, Vanessa Gunawan" w:date="2022-11-17T15:17:00Z">
              <w:r w:rsidRPr="0074216D" w:rsidDel="00022465">
                <w:rPr>
                  <w:rFonts w:ascii="Times New Roman" w:hAnsi="Times New Roman"/>
                  <w:i/>
                  <w:sz w:val="24"/>
                  <w:szCs w:val="24"/>
                  <w:lang w:val="en-IN"/>
                </w:rPr>
                <w:delText>0.027000</w:delText>
              </w:r>
            </w:del>
          </w:p>
        </w:tc>
        <w:tc>
          <w:tcPr>
            <w:tcW w:w="1116" w:type="dxa"/>
            <w:shd w:val="clear" w:color="auto" w:fill="auto"/>
          </w:tcPr>
          <w:p w14:paraId="47FE8485" w14:textId="448886D1" w:rsidR="00A56F8F" w:rsidRPr="0074216D" w:rsidDel="00022465" w:rsidRDefault="00A56F8F">
            <w:pPr>
              <w:spacing w:after="160" w:line="259" w:lineRule="auto"/>
              <w:jc w:val="center"/>
              <w:rPr>
                <w:del w:id="1568" w:author="Lim, Vanessa Gunawan" w:date="2022-11-17T15:17:00Z"/>
                <w:rFonts w:ascii="Times New Roman" w:hAnsi="Times New Roman"/>
                <w:i/>
                <w:sz w:val="24"/>
                <w:szCs w:val="24"/>
                <w:lang w:val="en-IN"/>
              </w:rPr>
              <w:pPrChange w:id="1569" w:author="Lim, Vanessa Gunawan" w:date="2022-11-17T15:17:00Z">
                <w:pPr>
                  <w:pStyle w:val="BodyText"/>
                  <w:numPr>
                    <w:ilvl w:val="1"/>
                  </w:numPr>
                  <w:spacing w:before="120" w:after="120"/>
                  <w:jc w:val="both"/>
                </w:pPr>
              </w:pPrChange>
            </w:pPr>
            <w:del w:id="1570" w:author="Lim, Vanessa Gunawan" w:date="2022-11-17T15:17:00Z">
              <w:r w:rsidRPr="0074216D" w:rsidDel="00022465">
                <w:rPr>
                  <w:rFonts w:ascii="Times New Roman" w:hAnsi="Times New Roman"/>
                  <w:i/>
                  <w:sz w:val="24"/>
                  <w:szCs w:val="24"/>
                  <w:lang w:val="en-IN"/>
                </w:rPr>
                <w:delText>0.026700</w:delText>
              </w:r>
            </w:del>
          </w:p>
        </w:tc>
        <w:tc>
          <w:tcPr>
            <w:tcW w:w="1116" w:type="dxa"/>
            <w:shd w:val="clear" w:color="auto" w:fill="auto"/>
          </w:tcPr>
          <w:p w14:paraId="0A2EB86A" w14:textId="1ED92D4E" w:rsidR="00A56F8F" w:rsidRPr="0074216D" w:rsidDel="00022465" w:rsidRDefault="00A56F8F">
            <w:pPr>
              <w:spacing w:after="160" w:line="259" w:lineRule="auto"/>
              <w:jc w:val="center"/>
              <w:rPr>
                <w:del w:id="1571" w:author="Lim, Vanessa Gunawan" w:date="2022-11-17T15:17:00Z"/>
                <w:rFonts w:ascii="Times New Roman" w:hAnsi="Times New Roman"/>
                <w:i/>
                <w:sz w:val="24"/>
                <w:szCs w:val="24"/>
                <w:lang w:val="en-IN"/>
              </w:rPr>
              <w:pPrChange w:id="1572" w:author="Lim, Vanessa Gunawan" w:date="2022-11-17T15:17:00Z">
                <w:pPr>
                  <w:pStyle w:val="BodyText"/>
                  <w:numPr>
                    <w:ilvl w:val="1"/>
                  </w:numPr>
                  <w:spacing w:before="120" w:after="120"/>
                  <w:jc w:val="both"/>
                </w:pPr>
              </w:pPrChange>
            </w:pPr>
            <w:del w:id="1573" w:author="Lim, Vanessa Gunawan" w:date="2022-11-17T15:17:00Z">
              <w:r w:rsidRPr="0074216D" w:rsidDel="00022465">
                <w:rPr>
                  <w:rFonts w:ascii="Times New Roman" w:hAnsi="Times New Roman"/>
                  <w:i/>
                  <w:sz w:val="24"/>
                  <w:szCs w:val="24"/>
                  <w:lang w:val="en-IN"/>
                </w:rPr>
                <w:delText>0.026400</w:delText>
              </w:r>
            </w:del>
          </w:p>
        </w:tc>
      </w:tr>
      <w:tr w:rsidR="00A56F8F" w:rsidDel="00022465" w14:paraId="044D6D1F" w14:textId="1A950B2A" w:rsidTr="006C4E5E">
        <w:trPr>
          <w:del w:id="1574" w:author="Lim, Vanessa Gunawan" w:date="2022-11-17T15:17:00Z"/>
        </w:trPr>
        <w:tc>
          <w:tcPr>
            <w:tcW w:w="1456" w:type="dxa"/>
            <w:shd w:val="clear" w:color="auto" w:fill="auto"/>
          </w:tcPr>
          <w:p w14:paraId="758721BE" w14:textId="03ABCBD4" w:rsidR="00A56F8F" w:rsidRPr="0074216D" w:rsidDel="00022465" w:rsidRDefault="00A56F8F">
            <w:pPr>
              <w:spacing w:after="160" w:line="259" w:lineRule="auto"/>
              <w:jc w:val="center"/>
              <w:rPr>
                <w:del w:id="1575" w:author="Lim, Vanessa Gunawan" w:date="2022-11-17T15:17:00Z"/>
                <w:rFonts w:ascii="Times New Roman" w:hAnsi="Times New Roman"/>
                <w:i/>
                <w:sz w:val="24"/>
                <w:szCs w:val="24"/>
                <w:lang w:val="en-IN"/>
              </w:rPr>
              <w:pPrChange w:id="1576" w:author="Lim, Vanessa Gunawan" w:date="2022-11-17T15:17:00Z">
                <w:pPr>
                  <w:pStyle w:val="BodyText"/>
                  <w:numPr>
                    <w:ilvl w:val="1"/>
                  </w:numPr>
                  <w:spacing w:before="120" w:after="120"/>
                  <w:jc w:val="both"/>
                </w:pPr>
              </w:pPrChange>
            </w:pPr>
            <w:del w:id="1577" w:author="Lim, Vanessa Gunawan" w:date="2022-11-17T15:17:00Z">
              <w:r w:rsidRPr="0074216D" w:rsidDel="00022465">
                <w:rPr>
                  <w:rFonts w:ascii="Times New Roman" w:hAnsi="Times New Roman"/>
                  <w:i/>
                  <w:sz w:val="24"/>
                  <w:szCs w:val="24"/>
                  <w:lang w:val="en-IN"/>
                </w:rPr>
                <w:delText>Oxygen</w:delText>
              </w:r>
            </w:del>
          </w:p>
        </w:tc>
        <w:tc>
          <w:tcPr>
            <w:tcW w:w="1116" w:type="dxa"/>
            <w:shd w:val="clear" w:color="auto" w:fill="auto"/>
          </w:tcPr>
          <w:p w14:paraId="5C267E3E" w14:textId="3D7A29BC" w:rsidR="00A56F8F" w:rsidRPr="0074216D" w:rsidDel="00022465" w:rsidRDefault="00A56F8F">
            <w:pPr>
              <w:spacing w:after="160" w:line="259" w:lineRule="auto"/>
              <w:jc w:val="center"/>
              <w:rPr>
                <w:del w:id="1578" w:author="Lim, Vanessa Gunawan" w:date="2022-11-17T15:17:00Z"/>
                <w:rFonts w:ascii="Times New Roman" w:hAnsi="Times New Roman"/>
                <w:i/>
                <w:sz w:val="24"/>
                <w:szCs w:val="24"/>
                <w:lang w:val="en-IN"/>
              </w:rPr>
              <w:pPrChange w:id="1579" w:author="Lim, Vanessa Gunawan" w:date="2022-11-17T15:17:00Z">
                <w:pPr>
                  <w:pStyle w:val="BodyText"/>
                  <w:numPr>
                    <w:ilvl w:val="1"/>
                  </w:numPr>
                  <w:spacing w:before="120" w:after="120"/>
                  <w:jc w:val="both"/>
                </w:pPr>
              </w:pPrChange>
            </w:pPr>
            <w:del w:id="1580" w:author="Lim, Vanessa Gunawan" w:date="2022-11-17T15:17:00Z">
              <w:r w:rsidRPr="0074216D" w:rsidDel="00022465">
                <w:rPr>
                  <w:rFonts w:ascii="Times New Roman" w:hAnsi="Times New Roman"/>
                  <w:i/>
                  <w:sz w:val="24"/>
                  <w:szCs w:val="24"/>
                  <w:lang w:val="en-IN"/>
                </w:rPr>
                <w:delText>0.03367</w:delText>
              </w:r>
            </w:del>
          </w:p>
        </w:tc>
        <w:tc>
          <w:tcPr>
            <w:tcW w:w="1116" w:type="dxa"/>
            <w:shd w:val="clear" w:color="auto" w:fill="auto"/>
          </w:tcPr>
          <w:p w14:paraId="4BC5F30E" w14:textId="1A128627" w:rsidR="00A56F8F" w:rsidRPr="0074216D" w:rsidDel="00022465" w:rsidRDefault="00A56F8F">
            <w:pPr>
              <w:spacing w:after="160" w:line="259" w:lineRule="auto"/>
              <w:jc w:val="center"/>
              <w:rPr>
                <w:del w:id="1581" w:author="Lim, Vanessa Gunawan" w:date="2022-11-17T15:17:00Z"/>
                <w:rFonts w:ascii="Times New Roman" w:hAnsi="Times New Roman"/>
                <w:i/>
                <w:sz w:val="24"/>
                <w:szCs w:val="24"/>
                <w:lang w:val="en-IN"/>
              </w:rPr>
              <w:pPrChange w:id="1582" w:author="Lim, Vanessa Gunawan" w:date="2022-11-17T15:17:00Z">
                <w:pPr>
                  <w:pStyle w:val="BodyText"/>
                  <w:numPr>
                    <w:ilvl w:val="1"/>
                  </w:numPr>
                  <w:spacing w:before="120" w:after="120"/>
                  <w:jc w:val="both"/>
                </w:pPr>
              </w:pPrChange>
            </w:pPr>
            <w:del w:id="1583" w:author="Lim, Vanessa Gunawan" w:date="2022-11-17T15:17:00Z">
              <w:r w:rsidRPr="0074216D" w:rsidDel="00022465">
                <w:rPr>
                  <w:rFonts w:ascii="Times New Roman" w:hAnsi="Times New Roman"/>
                  <w:i/>
                  <w:sz w:val="24"/>
                  <w:szCs w:val="24"/>
                  <w:lang w:val="en-IN"/>
                </w:rPr>
                <w:delText>0.03275</w:delText>
              </w:r>
            </w:del>
          </w:p>
        </w:tc>
        <w:tc>
          <w:tcPr>
            <w:tcW w:w="1116" w:type="dxa"/>
            <w:shd w:val="clear" w:color="auto" w:fill="auto"/>
          </w:tcPr>
          <w:p w14:paraId="040A3476" w14:textId="50620799" w:rsidR="00A56F8F" w:rsidRPr="0074216D" w:rsidDel="00022465" w:rsidRDefault="00A56F8F">
            <w:pPr>
              <w:spacing w:after="160" w:line="259" w:lineRule="auto"/>
              <w:jc w:val="center"/>
              <w:rPr>
                <w:del w:id="1584" w:author="Lim, Vanessa Gunawan" w:date="2022-11-17T15:17:00Z"/>
                <w:rFonts w:ascii="Times New Roman" w:hAnsi="Times New Roman"/>
                <w:i/>
                <w:sz w:val="24"/>
                <w:szCs w:val="24"/>
                <w:lang w:val="en-IN"/>
              </w:rPr>
              <w:pPrChange w:id="1585" w:author="Lim, Vanessa Gunawan" w:date="2022-11-17T15:17:00Z">
                <w:pPr>
                  <w:pStyle w:val="BodyText"/>
                  <w:numPr>
                    <w:ilvl w:val="1"/>
                  </w:numPr>
                  <w:spacing w:before="120" w:after="120"/>
                  <w:jc w:val="both"/>
                </w:pPr>
              </w:pPrChange>
            </w:pPr>
            <w:del w:id="1586" w:author="Lim, Vanessa Gunawan" w:date="2022-11-17T15:17:00Z">
              <w:r w:rsidRPr="0074216D" w:rsidDel="00022465">
                <w:rPr>
                  <w:rFonts w:ascii="Times New Roman" w:hAnsi="Times New Roman"/>
                  <w:i/>
                  <w:sz w:val="24"/>
                  <w:szCs w:val="24"/>
                  <w:lang w:val="en-IN"/>
                </w:rPr>
                <w:delText>0.03191</w:delText>
              </w:r>
            </w:del>
          </w:p>
        </w:tc>
        <w:tc>
          <w:tcPr>
            <w:tcW w:w="1116" w:type="dxa"/>
            <w:shd w:val="clear" w:color="auto" w:fill="auto"/>
          </w:tcPr>
          <w:p w14:paraId="168B3437" w14:textId="7A9258DF" w:rsidR="00A56F8F" w:rsidRPr="0074216D" w:rsidDel="00022465" w:rsidRDefault="00A56F8F">
            <w:pPr>
              <w:spacing w:after="160" w:line="259" w:lineRule="auto"/>
              <w:jc w:val="center"/>
              <w:rPr>
                <w:del w:id="1587" w:author="Lim, Vanessa Gunawan" w:date="2022-11-17T15:17:00Z"/>
                <w:rFonts w:ascii="Times New Roman" w:hAnsi="Times New Roman"/>
                <w:i/>
                <w:sz w:val="24"/>
                <w:szCs w:val="24"/>
                <w:lang w:val="en-IN"/>
              </w:rPr>
              <w:pPrChange w:id="1588" w:author="Lim, Vanessa Gunawan" w:date="2022-11-17T15:17:00Z">
                <w:pPr>
                  <w:pStyle w:val="BodyText"/>
                  <w:numPr>
                    <w:ilvl w:val="1"/>
                  </w:numPr>
                  <w:spacing w:before="120" w:after="120"/>
                  <w:jc w:val="both"/>
                </w:pPr>
              </w:pPrChange>
            </w:pPr>
            <w:del w:id="1589" w:author="Lim, Vanessa Gunawan" w:date="2022-11-17T15:17:00Z">
              <w:r w:rsidRPr="0074216D" w:rsidDel="00022465">
                <w:rPr>
                  <w:rFonts w:ascii="Times New Roman" w:hAnsi="Times New Roman"/>
                  <w:i/>
                  <w:sz w:val="24"/>
                  <w:szCs w:val="24"/>
                  <w:lang w:val="en-IN"/>
                </w:rPr>
                <w:delText>0.03151</w:delText>
              </w:r>
            </w:del>
          </w:p>
        </w:tc>
        <w:tc>
          <w:tcPr>
            <w:tcW w:w="1116" w:type="dxa"/>
            <w:shd w:val="clear" w:color="auto" w:fill="auto"/>
          </w:tcPr>
          <w:p w14:paraId="755ECEEF" w14:textId="4C5761E3" w:rsidR="00A56F8F" w:rsidRPr="0074216D" w:rsidDel="00022465" w:rsidRDefault="00A56F8F">
            <w:pPr>
              <w:spacing w:after="160" w:line="259" w:lineRule="auto"/>
              <w:jc w:val="center"/>
              <w:rPr>
                <w:del w:id="1590" w:author="Lim, Vanessa Gunawan" w:date="2022-11-17T15:17:00Z"/>
                <w:rFonts w:ascii="Times New Roman" w:hAnsi="Times New Roman"/>
                <w:i/>
                <w:sz w:val="24"/>
                <w:szCs w:val="24"/>
                <w:lang w:val="en-IN"/>
              </w:rPr>
              <w:pPrChange w:id="1591" w:author="Lim, Vanessa Gunawan" w:date="2022-11-17T15:17:00Z">
                <w:pPr>
                  <w:pStyle w:val="BodyText"/>
                  <w:numPr>
                    <w:ilvl w:val="1"/>
                  </w:numPr>
                  <w:spacing w:before="120" w:after="120"/>
                  <w:jc w:val="both"/>
                </w:pPr>
              </w:pPrChange>
            </w:pPr>
            <w:del w:id="1592" w:author="Lim, Vanessa Gunawan" w:date="2022-11-17T15:17:00Z">
              <w:r w:rsidRPr="0074216D" w:rsidDel="00022465">
                <w:rPr>
                  <w:rFonts w:ascii="Times New Roman" w:hAnsi="Times New Roman"/>
                  <w:i/>
                  <w:sz w:val="24"/>
                  <w:szCs w:val="24"/>
                  <w:lang w:val="en-IN"/>
                </w:rPr>
                <w:delText>0.03115</w:delText>
              </w:r>
            </w:del>
          </w:p>
        </w:tc>
        <w:tc>
          <w:tcPr>
            <w:tcW w:w="1116" w:type="dxa"/>
            <w:shd w:val="clear" w:color="auto" w:fill="auto"/>
          </w:tcPr>
          <w:p w14:paraId="5135A66D" w14:textId="40BBC2FC" w:rsidR="00A56F8F" w:rsidRPr="0074216D" w:rsidDel="00022465" w:rsidRDefault="00A56F8F">
            <w:pPr>
              <w:spacing w:after="160" w:line="259" w:lineRule="auto"/>
              <w:jc w:val="center"/>
              <w:rPr>
                <w:del w:id="1593" w:author="Lim, Vanessa Gunawan" w:date="2022-11-17T15:17:00Z"/>
                <w:rFonts w:ascii="Times New Roman" w:hAnsi="Times New Roman"/>
                <w:i/>
                <w:sz w:val="24"/>
                <w:szCs w:val="24"/>
                <w:lang w:val="en-IN"/>
              </w:rPr>
              <w:pPrChange w:id="1594" w:author="Lim, Vanessa Gunawan" w:date="2022-11-17T15:17:00Z">
                <w:pPr>
                  <w:pStyle w:val="BodyText"/>
                  <w:numPr>
                    <w:ilvl w:val="1"/>
                  </w:numPr>
                  <w:spacing w:before="120" w:after="120"/>
                  <w:jc w:val="both"/>
                </w:pPr>
              </w:pPrChange>
            </w:pPr>
            <w:del w:id="1595" w:author="Lim, Vanessa Gunawan" w:date="2022-11-17T15:17:00Z">
              <w:r w:rsidRPr="0074216D" w:rsidDel="00022465">
                <w:rPr>
                  <w:rFonts w:ascii="Times New Roman" w:hAnsi="Times New Roman"/>
                  <w:i/>
                  <w:sz w:val="24"/>
                  <w:szCs w:val="24"/>
                  <w:lang w:val="en-IN"/>
                </w:rPr>
                <w:delText>0.03045</w:delText>
              </w:r>
            </w:del>
          </w:p>
        </w:tc>
        <w:tc>
          <w:tcPr>
            <w:tcW w:w="1116" w:type="dxa"/>
            <w:shd w:val="clear" w:color="auto" w:fill="auto"/>
          </w:tcPr>
          <w:p w14:paraId="123E8A54" w14:textId="2EFC27F1" w:rsidR="00A56F8F" w:rsidRPr="0074216D" w:rsidDel="00022465" w:rsidRDefault="00A56F8F">
            <w:pPr>
              <w:spacing w:after="160" w:line="259" w:lineRule="auto"/>
              <w:jc w:val="center"/>
              <w:rPr>
                <w:del w:id="1596" w:author="Lim, Vanessa Gunawan" w:date="2022-11-17T15:17:00Z"/>
                <w:rFonts w:ascii="Times New Roman" w:hAnsi="Times New Roman"/>
                <w:i/>
                <w:sz w:val="24"/>
                <w:szCs w:val="24"/>
                <w:lang w:val="en-IN"/>
              </w:rPr>
              <w:pPrChange w:id="1597" w:author="Lim, Vanessa Gunawan" w:date="2022-11-17T15:17:00Z">
                <w:pPr>
                  <w:pStyle w:val="BodyText"/>
                  <w:numPr>
                    <w:ilvl w:val="1"/>
                  </w:numPr>
                  <w:spacing w:before="120" w:after="120"/>
                  <w:jc w:val="both"/>
                </w:pPr>
              </w:pPrChange>
            </w:pPr>
            <w:del w:id="1598" w:author="Lim, Vanessa Gunawan" w:date="2022-11-17T15:17:00Z">
              <w:r w:rsidRPr="0074216D" w:rsidDel="00022465">
                <w:rPr>
                  <w:rFonts w:ascii="Times New Roman" w:hAnsi="Times New Roman"/>
                  <w:i/>
                  <w:sz w:val="24"/>
                  <w:szCs w:val="24"/>
                  <w:lang w:val="en-IN"/>
                </w:rPr>
                <w:delText>0.02980</w:delText>
              </w:r>
            </w:del>
          </w:p>
        </w:tc>
      </w:tr>
    </w:tbl>
    <w:p w14:paraId="295FDF02" w14:textId="67F7E8B2" w:rsidR="00A56F8F" w:rsidRPr="0074216D" w:rsidDel="00022465" w:rsidRDefault="00A56F8F">
      <w:pPr>
        <w:spacing w:after="160" w:line="259" w:lineRule="auto"/>
        <w:jc w:val="center"/>
        <w:rPr>
          <w:del w:id="1599" w:author="Lim, Vanessa Gunawan" w:date="2022-11-17T15:17:00Z"/>
          <w:rFonts w:ascii="Times New Roman" w:hAnsi="Times New Roman"/>
          <w:i/>
          <w:sz w:val="24"/>
          <w:szCs w:val="24"/>
          <w:lang w:val="en-IN"/>
        </w:rPr>
        <w:pPrChange w:id="1600" w:author="Lim, Vanessa Gunawan" w:date="2022-11-17T15:17:00Z">
          <w:pPr>
            <w:pStyle w:val="BodyText"/>
            <w:spacing w:before="240" w:after="120"/>
            <w:ind w:left="1440"/>
            <w:jc w:val="both"/>
          </w:pPr>
        </w:pPrChange>
      </w:pPr>
      <w:del w:id="1601" w:author="Lim, Vanessa Gunawan" w:date="2022-11-17T15:17:00Z">
        <w:r w:rsidRPr="0074216D" w:rsidDel="00022465">
          <w:rPr>
            <w:rFonts w:ascii="Times New Roman" w:hAnsi="Times New Roman"/>
            <w:i/>
            <w:sz w:val="24"/>
            <w:szCs w:val="24"/>
            <w:lang w:val="en-IN"/>
          </w:rPr>
          <w:delText>Source: National Bureau of Standards Interagency Report 77-867, Institute of Petroleum IP251/76 for Oxygen.</w:delText>
        </w:r>
      </w:del>
    </w:p>
    <w:p w14:paraId="5DFB11A9" w14:textId="7327F420" w:rsidR="00A56F8F" w:rsidRPr="0074216D" w:rsidDel="00022465" w:rsidRDefault="00A56F8F">
      <w:pPr>
        <w:spacing w:after="160" w:line="259" w:lineRule="auto"/>
        <w:jc w:val="center"/>
        <w:rPr>
          <w:del w:id="1602" w:author="Lim, Vanessa Gunawan" w:date="2022-11-17T15:17:00Z"/>
          <w:rFonts w:ascii="Times New Roman" w:hAnsi="Times New Roman"/>
          <w:i/>
          <w:sz w:val="24"/>
          <w:szCs w:val="24"/>
          <w:lang w:val="en-IN"/>
        </w:rPr>
        <w:pPrChange w:id="1603" w:author="Lim, Vanessa Gunawan" w:date="2022-11-17T15:17:00Z">
          <w:pPr>
            <w:pStyle w:val="BodyText"/>
            <w:spacing w:before="120" w:after="240"/>
            <w:ind w:left="1440"/>
            <w:jc w:val="both"/>
          </w:pPr>
        </w:pPrChange>
      </w:pPr>
      <w:del w:id="1604" w:author="Lim, Vanessa Gunawan" w:date="2022-11-17T15:17:00Z">
        <w:r w:rsidRPr="0074216D" w:rsidDel="00022465">
          <w:rPr>
            <w:rFonts w:ascii="Times New Roman" w:hAnsi="Times New Roman"/>
            <w:i/>
            <w:sz w:val="24"/>
            <w:szCs w:val="24"/>
            <w:lang w:val="en-IN"/>
          </w:rPr>
          <w:delText>Note:</w:delText>
        </w:r>
        <w:r w:rsidRPr="0074216D" w:rsidDel="00022465">
          <w:rPr>
            <w:rFonts w:ascii="Times New Roman" w:hAnsi="Times New Roman"/>
            <w:i/>
            <w:sz w:val="24"/>
            <w:szCs w:val="24"/>
            <w:lang w:val="en-IN"/>
          </w:rPr>
          <w:tab/>
          <w:delText>For intermediate values of temperature and molecular mass a linear interpolation shall be applied</w:delText>
        </w:r>
        <w:r w:rsidDel="00022465">
          <w:rPr>
            <w:rFonts w:ascii="Times New Roman" w:hAnsi="Times New Roman"/>
            <w:i/>
            <w:sz w:val="24"/>
            <w:szCs w:val="24"/>
            <w:lang w:val="en-IN"/>
          </w:rPr>
          <w:delText>.</w:delText>
        </w:r>
      </w:del>
    </w:p>
    <w:p w14:paraId="03E17A9B" w14:textId="5283A3DE" w:rsidR="00A56F8F" w:rsidRPr="0074216D" w:rsidDel="00022465" w:rsidRDefault="00A56F8F">
      <w:pPr>
        <w:spacing w:after="160" w:line="259" w:lineRule="auto"/>
        <w:jc w:val="center"/>
        <w:rPr>
          <w:del w:id="1605" w:author="Lim, Vanessa Gunawan" w:date="2022-11-17T15:17:00Z"/>
          <w:rFonts w:ascii="Times New Roman" w:hAnsi="Times New Roman"/>
          <w:i/>
          <w:sz w:val="24"/>
          <w:szCs w:val="24"/>
          <w:lang w:val="en-IN"/>
        </w:rPr>
        <w:pPrChange w:id="1606" w:author="Lim, Vanessa Gunawan" w:date="2022-11-17T15:17:00Z">
          <w:pPr>
            <w:pStyle w:val="BodyText"/>
            <w:spacing w:before="120" w:after="120"/>
            <w:ind w:left="1440" w:hanging="720"/>
            <w:jc w:val="both"/>
          </w:pPr>
        </w:pPrChange>
      </w:pPr>
      <w:del w:id="1607" w:author="Lim, Vanessa Gunawan" w:date="2022-11-17T15:17:00Z">
        <w:r w:rsidRPr="0074216D" w:rsidDel="00022465">
          <w:rPr>
            <w:rFonts w:ascii="Times New Roman" w:hAnsi="Times New Roman"/>
            <w:i/>
            <w:sz w:val="24"/>
            <w:szCs w:val="24"/>
            <w:lang w:val="en-IN"/>
          </w:rPr>
          <w:delText>(c)</w:delText>
        </w:r>
        <w:r w:rsidRPr="0074216D" w:rsidDel="00022465">
          <w:rPr>
            <w:rFonts w:ascii="Times New Roman" w:hAnsi="Times New Roman"/>
            <w:i/>
            <w:sz w:val="24"/>
            <w:szCs w:val="24"/>
            <w:lang w:val="en-IN"/>
          </w:rPr>
          <w:tab/>
        </w:r>
        <w:r w:rsidRPr="00A40A6D" w:rsidDel="00022465">
          <w:rPr>
            <w:rFonts w:ascii="Times New Roman" w:hAnsi="Times New Roman"/>
            <w:i/>
            <w:sz w:val="24"/>
            <w:szCs w:val="24"/>
            <w:u w:val="single"/>
            <w:lang w:val="en-IN"/>
          </w:rPr>
          <w:delText>Values of Volume Correction Factor, K1 (cubic meter/kmol)</w:delText>
        </w:r>
      </w:del>
    </w:p>
    <w:tbl>
      <w:tblPr>
        <w:tblW w:w="9242" w:type="dxa"/>
        <w:tblInd w:w="1350" w:type="dxa"/>
        <w:tblLook w:val="01E0" w:firstRow="1" w:lastRow="1" w:firstColumn="1" w:lastColumn="1" w:noHBand="0" w:noVBand="0"/>
      </w:tblPr>
      <w:tblGrid>
        <w:gridCol w:w="1216"/>
        <w:gridCol w:w="1146"/>
        <w:gridCol w:w="1146"/>
        <w:gridCol w:w="1146"/>
        <w:gridCol w:w="1147"/>
        <w:gridCol w:w="1147"/>
        <w:gridCol w:w="1147"/>
        <w:gridCol w:w="1147"/>
      </w:tblGrid>
      <w:tr w:rsidR="00A56F8F" w:rsidDel="00022465" w14:paraId="484CD181" w14:textId="60A769B1" w:rsidTr="006C4E5E">
        <w:trPr>
          <w:del w:id="1608" w:author="Lim, Vanessa Gunawan" w:date="2022-11-17T15:17:00Z"/>
        </w:trPr>
        <w:tc>
          <w:tcPr>
            <w:tcW w:w="1216" w:type="dxa"/>
            <w:shd w:val="clear" w:color="auto" w:fill="auto"/>
          </w:tcPr>
          <w:p w14:paraId="7C294999" w14:textId="6A429FDB" w:rsidR="00A56F8F" w:rsidRPr="0074216D" w:rsidDel="00022465" w:rsidRDefault="00A56F8F">
            <w:pPr>
              <w:spacing w:after="160" w:line="259" w:lineRule="auto"/>
              <w:jc w:val="center"/>
              <w:rPr>
                <w:del w:id="1609" w:author="Lim, Vanessa Gunawan" w:date="2022-11-17T15:17:00Z"/>
                <w:rFonts w:ascii="Times New Roman" w:hAnsi="Times New Roman"/>
                <w:i/>
                <w:sz w:val="24"/>
                <w:szCs w:val="24"/>
                <w:u w:val="single"/>
                <w:lang w:val="en-IN"/>
              </w:rPr>
              <w:pPrChange w:id="1610" w:author="Lim, Vanessa Gunawan" w:date="2022-11-17T15:17:00Z">
                <w:pPr>
                  <w:pStyle w:val="BodyText"/>
                  <w:spacing w:before="120" w:after="120"/>
                  <w:jc w:val="both"/>
                </w:pPr>
              </w:pPrChange>
            </w:pPr>
            <w:del w:id="1611" w:author="Lim, Vanessa Gunawan" w:date="2022-11-17T15:17:00Z">
              <w:r w:rsidRPr="0074216D" w:rsidDel="00022465">
                <w:rPr>
                  <w:rFonts w:ascii="Times New Roman" w:hAnsi="Times New Roman"/>
                  <w:i/>
                  <w:sz w:val="24"/>
                  <w:szCs w:val="24"/>
                  <w:u w:val="single"/>
                  <w:lang w:val="en-IN"/>
                </w:rPr>
                <w:delText>Molecular Mass of Mixture</w:delText>
              </w:r>
            </w:del>
          </w:p>
        </w:tc>
        <w:tc>
          <w:tcPr>
            <w:tcW w:w="1146" w:type="dxa"/>
            <w:shd w:val="clear" w:color="auto" w:fill="auto"/>
          </w:tcPr>
          <w:p w14:paraId="56F962C0" w14:textId="01C4055A" w:rsidR="00A56F8F" w:rsidRPr="0074216D" w:rsidDel="00022465" w:rsidRDefault="00A56F8F">
            <w:pPr>
              <w:spacing w:after="160" w:line="259" w:lineRule="auto"/>
              <w:jc w:val="center"/>
              <w:rPr>
                <w:del w:id="1612" w:author="Lim, Vanessa Gunawan" w:date="2022-11-17T15:17:00Z"/>
                <w:rFonts w:ascii="Times New Roman" w:hAnsi="Times New Roman"/>
                <w:i/>
                <w:sz w:val="24"/>
                <w:szCs w:val="24"/>
                <w:u w:val="single"/>
                <w:lang w:val="en-IN"/>
              </w:rPr>
              <w:pPrChange w:id="1613" w:author="Lim, Vanessa Gunawan" w:date="2022-11-17T15:17:00Z">
                <w:pPr>
                  <w:pStyle w:val="BodyText"/>
                  <w:spacing w:before="120" w:after="120"/>
                  <w:jc w:val="both"/>
                </w:pPr>
              </w:pPrChange>
            </w:pPr>
            <w:del w:id="1614" w:author="Lim, Vanessa Gunawan" w:date="2022-11-17T15:17:00Z">
              <w:r w:rsidRPr="0074216D" w:rsidDel="00022465">
                <w:rPr>
                  <w:rFonts w:ascii="Times New Roman" w:hAnsi="Times New Roman"/>
                  <w:i/>
                  <w:sz w:val="24"/>
                  <w:szCs w:val="24"/>
                  <w:u w:val="single"/>
                  <w:lang w:val="en-IN"/>
                </w:rPr>
                <w:delText>-150°C</w:delText>
              </w:r>
            </w:del>
          </w:p>
        </w:tc>
        <w:tc>
          <w:tcPr>
            <w:tcW w:w="1146" w:type="dxa"/>
            <w:shd w:val="clear" w:color="auto" w:fill="auto"/>
          </w:tcPr>
          <w:p w14:paraId="384E3671" w14:textId="29A3A571" w:rsidR="00A56F8F" w:rsidRPr="0074216D" w:rsidDel="00022465" w:rsidRDefault="00A56F8F">
            <w:pPr>
              <w:spacing w:after="160" w:line="259" w:lineRule="auto"/>
              <w:jc w:val="center"/>
              <w:rPr>
                <w:del w:id="1615" w:author="Lim, Vanessa Gunawan" w:date="2022-11-17T15:17:00Z"/>
                <w:rFonts w:ascii="Times New Roman" w:hAnsi="Times New Roman"/>
                <w:i/>
                <w:sz w:val="24"/>
                <w:szCs w:val="24"/>
                <w:u w:val="single"/>
                <w:lang w:val="en-IN"/>
              </w:rPr>
              <w:pPrChange w:id="1616" w:author="Lim, Vanessa Gunawan" w:date="2022-11-17T15:17:00Z">
                <w:pPr>
                  <w:pStyle w:val="BodyText"/>
                  <w:spacing w:before="120" w:after="120"/>
                  <w:jc w:val="both"/>
                </w:pPr>
              </w:pPrChange>
            </w:pPr>
            <w:del w:id="1617" w:author="Lim, Vanessa Gunawan" w:date="2022-11-17T15:17:00Z">
              <w:r w:rsidRPr="0074216D" w:rsidDel="00022465">
                <w:rPr>
                  <w:rFonts w:ascii="Times New Roman" w:hAnsi="Times New Roman"/>
                  <w:i/>
                  <w:sz w:val="24"/>
                  <w:szCs w:val="24"/>
                  <w:u w:val="single"/>
                  <w:lang w:val="en-IN"/>
                </w:rPr>
                <w:delText>-154°C</w:delText>
              </w:r>
            </w:del>
          </w:p>
        </w:tc>
        <w:tc>
          <w:tcPr>
            <w:tcW w:w="1146" w:type="dxa"/>
            <w:shd w:val="clear" w:color="auto" w:fill="auto"/>
          </w:tcPr>
          <w:p w14:paraId="2B8B6CF6" w14:textId="7921897F" w:rsidR="00A56F8F" w:rsidRPr="0074216D" w:rsidDel="00022465" w:rsidRDefault="00A56F8F">
            <w:pPr>
              <w:spacing w:after="160" w:line="259" w:lineRule="auto"/>
              <w:jc w:val="center"/>
              <w:rPr>
                <w:del w:id="1618" w:author="Lim, Vanessa Gunawan" w:date="2022-11-17T15:17:00Z"/>
                <w:rFonts w:ascii="Times New Roman" w:hAnsi="Times New Roman"/>
                <w:i/>
                <w:sz w:val="24"/>
                <w:szCs w:val="24"/>
                <w:u w:val="single"/>
                <w:lang w:val="en-IN"/>
              </w:rPr>
              <w:pPrChange w:id="1619" w:author="Lim, Vanessa Gunawan" w:date="2022-11-17T15:17:00Z">
                <w:pPr>
                  <w:pStyle w:val="BodyText"/>
                  <w:spacing w:before="120" w:after="120"/>
                  <w:jc w:val="both"/>
                </w:pPr>
              </w:pPrChange>
            </w:pPr>
            <w:del w:id="1620" w:author="Lim, Vanessa Gunawan" w:date="2022-11-17T15:17:00Z">
              <w:r w:rsidRPr="0074216D" w:rsidDel="00022465">
                <w:rPr>
                  <w:rFonts w:ascii="Times New Roman" w:hAnsi="Times New Roman"/>
                  <w:i/>
                  <w:sz w:val="24"/>
                  <w:szCs w:val="24"/>
                  <w:u w:val="single"/>
                  <w:lang w:val="en-IN"/>
                </w:rPr>
                <w:delText>-158°C</w:delText>
              </w:r>
            </w:del>
          </w:p>
        </w:tc>
        <w:tc>
          <w:tcPr>
            <w:tcW w:w="1147" w:type="dxa"/>
            <w:shd w:val="clear" w:color="auto" w:fill="auto"/>
          </w:tcPr>
          <w:p w14:paraId="1EDFE007" w14:textId="48895541" w:rsidR="00A56F8F" w:rsidRPr="0074216D" w:rsidDel="00022465" w:rsidRDefault="00A56F8F">
            <w:pPr>
              <w:spacing w:after="160" w:line="259" w:lineRule="auto"/>
              <w:jc w:val="center"/>
              <w:rPr>
                <w:del w:id="1621" w:author="Lim, Vanessa Gunawan" w:date="2022-11-17T15:17:00Z"/>
                <w:rFonts w:ascii="Times New Roman" w:hAnsi="Times New Roman"/>
                <w:i/>
                <w:sz w:val="24"/>
                <w:szCs w:val="24"/>
                <w:u w:val="single"/>
                <w:lang w:val="en-IN"/>
              </w:rPr>
              <w:pPrChange w:id="1622" w:author="Lim, Vanessa Gunawan" w:date="2022-11-17T15:17:00Z">
                <w:pPr>
                  <w:pStyle w:val="BodyText"/>
                  <w:spacing w:before="120" w:after="120"/>
                  <w:jc w:val="both"/>
                </w:pPr>
              </w:pPrChange>
            </w:pPr>
            <w:del w:id="1623" w:author="Lim, Vanessa Gunawan" w:date="2022-11-17T15:17:00Z">
              <w:r w:rsidRPr="0074216D" w:rsidDel="00022465">
                <w:rPr>
                  <w:rFonts w:ascii="Times New Roman" w:hAnsi="Times New Roman"/>
                  <w:i/>
                  <w:sz w:val="24"/>
                  <w:szCs w:val="24"/>
                  <w:u w:val="single"/>
                  <w:lang w:val="en-IN"/>
                </w:rPr>
                <w:delText>-160°C</w:delText>
              </w:r>
            </w:del>
          </w:p>
        </w:tc>
        <w:tc>
          <w:tcPr>
            <w:tcW w:w="1147" w:type="dxa"/>
            <w:shd w:val="clear" w:color="auto" w:fill="auto"/>
          </w:tcPr>
          <w:p w14:paraId="0DA22B09" w14:textId="11825299" w:rsidR="00A56F8F" w:rsidRPr="0074216D" w:rsidDel="00022465" w:rsidRDefault="00A56F8F">
            <w:pPr>
              <w:spacing w:after="160" w:line="259" w:lineRule="auto"/>
              <w:jc w:val="center"/>
              <w:rPr>
                <w:del w:id="1624" w:author="Lim, Vanessa Gunawan" w:date="2022-11-17T15:17:00Z"/>
                <w:rFonts w:ascii="Times New Roman" w:hAnsi="Times New Roman"/>
                <w:i/>
                <w:sz w:val="24"/>
                <w:szCs w:val="24"/>
                <w:u w:val="single"/>
                <w:lang w:val="en-IN"/>
              </w:rPr>
              <w:pPrChange w:id="1625" w:author="Lim, Vanessa Gunawan" w:date="2022-11-17T15:17:00Z">
                <w:pPr>
                  <w:pStyle w:val="BodyText"/>
                  <w:spacing w:before="120" w:after="120"/>
                  <w:jc w:val="both"/>
                </w:pPr>
              </w:pPrChange>
            </w:pPr>
            <w:del w:id="1626" w:author="Lim, Vanessa Gunawan" w:date="2022-11-17T15:17:00Z">
              <w:r w:rsidRPr="0074216D" w:rsidDel="00022465">
                <w:rPr>
                  <w:rFonts w:ascii="Times New Roman" w:hAnsi="Times New Roman"/>
                  <w:i/>
                  <w:sz w:val="24"/>
                  <w:szCs w:val="24"/>
                  <w:u w:val="single"/>
                  <w:lang w:val="en-IN"/>
                </w:rPr>
                <w:delText>-162°C</w:delText>
              </w:r>
            </w:del>
          </w:p>
        </w:tc>
        <w:tc>
          <w:tcPr>
            <w:tcW w:w="1147" w:type="dxa"/>
            <w:shd w:val="clear" w:color="auto" w:fill="auto"/>
          </w:tcPr>
          <w:p w14:paraId="2159BE7B" w14:textId="64FF4D67" w:rsidR="00A56F8F" w:rsidRPr="0074216D" w:rsidDel="00022465" w:rsidRDefault="00A56F8F">
            <w:pPr>
              <w:spacing w:after="160" w:line="259" w:lineRule="auto"/>
              <w:jc w:val="center"/>
              <w:rPr>
                <w:del w:id="1627" w:author="Lim, Vanessa Gunawan" w:date="2022-11-17T15:17:00Z"/>
                <w:rFonts w:ascii="Times New Roman" w:hAnsi="Times New Roman"/>
                <w:i/>
                <w:sz w:val="24"/>
                <w:szCs w:val="24"/>
                <w:u w:val="single"/>
                <w:lang w:val="en-IN"/>
              </w:rPr>
              <w:pPrChange w:id="1628" w:author="Lim, Vanessa Gunawan" w:date="2022-11-17T15:17:00Z">
                <w:pPr>
                  <w:pStyle w:val="BodyText"/>
                  <w:spacing w:before="120" w:after="120"/>
                  <w:jc w:val="both"/>
                </w:pPr>
              </w:pPrChange>
            </w:pPr>
            <w:del w:id="1629" w:author="Lim, Vanessa Gunawan" w:date="2022-11-17T15:17:00Z">
              <w:r w:rsidRPr="0074216D" w:rsidDel="00022465">
                <w:rPr>
                  <w:rFonts w:ascii="Times New Roman" w:hAnsi="Times New Roman"/>
                  <w:i/>
                  <w:sz w:val="24"/>
                  <w:szCs w:val="24"/>
                  <w:u w:val="single"/>
                  <w:lang w:val="en-IN"/>
                </w:rPr>
                <w:delText>-166°C</w:delText>
              </w:r>
            </w:del>
          </w:p>
        </w:tc>
        <w:tc>
          <w:tcPr>
            <w:tcW w:w="1147" w:type="dxa"/>
            <w:shd w:val="clear" w:color="auto" w:fill="auto"/>
          </w:tcPr>
          <w:p w14:paraId="0AED2FBB" w14:textId="66B59F26" w:rsidR="00A56F8F" w:rsidRPr="0074216D" w:rsidDel="00022465" w:rsidRDefault="00A56F8F">
            <w:pPr>
              <w:spacing w:after="160" w:line="259" w:lineRule="auto"/>
              <w:jc w:val="center"/>
              <w:rPr>
                <w:del w:id="1630" w:author="Lim, Vanessa Gunawan" w:date="2022-11-17T15:17:00Z"/>
                <w:rFonts w:ascii="Times New Roman" w:hAnsi="Times New Roman"/>
                <w:i/>
                <w:sz w:val="24"/>
                <w:szCs w:val="24"/>
                <w:u w:val="single"/>
                <w:lang w:val="en-IN"/>
              </w:rPr>
              <w:pPrChange w:id="1631" w:author="Lim, Vanessa Gunawan" w:date="2022-11-17T15:17:00Z">
                <w:pPr>
                  <w:pStyle w:val="BodyText"/>
                  <w:spacing w:before="120" w:after="120"/>
                  <w:jc w:val="both"/>
                </w:pPr>
              </w:pPrChange>
            </w:pPr>
            <w:del w:id="1632" w:author="Lim, Vanessa Gunawan" w:date="2022-11-17T15:17:00Z">
              <w:r w:rsidRPr="0074216D" w:rsidDel="00022465">
                <w:rPr>
                  <w:rFonts w:ascii="Times New Roman" w:hAnsi="Times New Roman"/>
                  <w:i/>
                  <w:sz w:val="24"/>
                  <w:szCs w:val="24"/>
                  <w:u w:val="single"/>
                  <w:lang w:val="en-IN"/>
                </w:rPr>
                <w:delText>-170°C</w:delText>
              </w:r>
            </w:del>
          </w:p>
        </w:tc>
      </w:tr>
      <w:tr w:rsidR="00A56F8F" w:rsidDel="00022465" w14:paraId="13A1CC5A" w14:textId="0CB28FE1" w:rsidTr="006C4E5E">
        <w:trPr>
          <w:del w:id="1633" w:author="Lim, Vanessa Gunawan" w:date="2022-11-17T15:17:00Z"/>
        </w:trPr>
        <w:tc>
          <w:tcPr>
            <w:tcW w:w="1216" w:type="dxa"/>
            <w:shd w:val="clear" w:color="auto" w:fill="auto"/>
          </w:tcPr>
          <w:p w14:paraId="460E2106" w14:textId="25A76FF5" w:rsidR="00A56F8F" w:rsidRPr="0074216D" w:rsidDel="00022465" w:rsidRDefault="00A56F8F">
            <w:pPr>
              <w:spacing w:after="160" w:line="259" w:lineRule="auto"/>
              <w:jc w:val="center"/>
              <w:rPr>
                <w:del w:id="1634" w:author="Lim, Vanessa Gunawan" w:date="2022-11-17T15:17:00Z"/>
                <w:rFonts w:ascii="Times New Roman" w:hAnsi="Times New Roman"/>
                <w:i/>
                <w:sz w:val="24"/>
                <w:szCs w:val="24"/>
                <w:lang w:val="en-IN"/>
              </w:rPr>
              <w:pPrChange w:id="1635" w:author="Lim, Vanessa Gunawan" w:date="2022-11-17T15:17:00Z">
                <w:pPr>
                  <w:pStyle w:val="BodyText"/>
                  <w:spacing w:before="120" w:after="120"/>
                  <w:jc w:val="both"/>
                </w:pPr>
              </w:pPrChange>
            </w:pPr>
            <w:del w:id="1636" w:author="Lim, Vanessa Gunawan" w:date="2022-11-17T15:17:00Z">
              <w:r w:rsidRPr="0074216D" w:rsidDel="00022465">
                <w:rPr>
                  <w:rFonts w:ascii="Times New Roman" w:hAnsi="Times New Roman"/>
                  <w:i/>
                  <w:sz w:val="24"/>
                  <w:szCs w:val="24"/>
                  <w:lang w:val="en-IN"/>
                </w:rPr>
                <w:delText>16.0</w:delText>
              </w:r>
            </w:del>
          </w:p>
        </w:tc>
        <w:tc>
          <w:tcPr>
            <w:tcW w:w="1146" w:type="dxa"/>
            <w:shd w:val="clear" w:color="auto" w:fill="auto"/>
          </w:tcPr>
          <w:p w14:paraId="2715B0E2" w14:textId="517F9A9D" w:rsidR="00A56F8F" w:rsidRPr="0074216D" w:rsidDel="00022465" w:rsidRDefault="00A56F8F">
            <w:pPr>
              <w:spacing w:after="160" w:line="259" w:lineRule="auto"/>
              <w:jc w:val="center"/>
              <w:rPr>
                <w:del w:id="1637" w:author="Lim, Vanessa Gunawan" w:date="2022-11-17T15:17:00Z"/>
                <w:rFonts w:ascii="Times New Roman" w:hAnsi="Times New Roman"/>
                <w:i/>
                <w:sz w:val="24"/>
                <w:szCs w:val="24"/>
                <w:lang w:val="en-IN"/>
              </w:rPr>
              <w:pPrChange w:id="1638" w:author="Lim, Vanessa Gunawan" w:date="2022-11-17T15:17:00Z">
                <w:pPr>
                  <w:pStyle w:val="BodyText"/>
                  <w:numPr>
                    <w:ilvl w:val="1"/>
                  </w:numPr>
                  <w:spacing w:before="120" w:after="120"/>
                  <w:jc w:val="both"/>
                </w:pPr>
              </w:pPrChange>
            </w:pPr>
            <w:del w:id="1639" w:author="Lim, Vanessa Gunawan" w:date="2022-11-17T15:17:00Z">
              <w:r w:rsidRPr="0074216D" w:rsidDel="00022465">
                <w:rPr>
                  <w:rFonts w:ascii="Times New Roman" w:hAnsi="Times New Roman"/>
                  <w:i/>
                  <w:sz w:val="24"/>
                  <w:szCs w:val="24"/>
                  <w:lang w:val="en-IN"/>
                </w:rPr>
                <w:delText>-0.000012</w:delText>
              </w:r>
            </w:del>
          </w:p>
        </w:tc>
        <w:tc>
          <w:tcPr>
            <w:tcW w:w="1146" w:type="dxa"/>
            <w:shd w:val="clear" w:color="auto" w:fill="auto"/>
          </w:tcPr>
          <w:p w14:paraId="062F8F71" w14:textId="740BBE1D" w:rsidR="00A56F8F" w:rsidRPr="0074216D" w:rsidDel="00022465" w:rsidRDefault="00A56F8F">
            <w:pPr>
              <w:spacing w:after="160" w:line="259" w:lineRule="auto"/>
              <w:jc w:val="center"/>
              <w:rPr>
                <w:del w:id="1640" w:author="Lim, Vanessa Gunawan" w:date="2022-11-17T15:17:00Z"/>
                <w:rFonts w:ascii="Times New Roman" w:hAnsi="Times New Roman"/>
                <w:i/>
                <w:sz w:val="24"/>
                <w:szCs w:val="24"/>
                <w:lang w:val="en-IN"/>
              </w:rPr>
              <w:pPrChange w:id="1641" w:author="Lim, Vanessa Gunawan" w:date="2022-11-17T15:17:00Z">
                <w:pPr>
                  <w:pStyle w:val="BodyText"/>
                  <w:numPr>
                    <w:ilvl w:val="1"/>
                  </w:numPr>
                  <w:spacing w:before="120" w:after="120"/>
                  <w:jc w:val="both"/>
                </w:pPr>
              </w:pPrChange>
            </w:pPr>
            <w:del w:id="1642" w:author="Lim, Vanessa Gunawan" w:date="2022-11-17T15:17:00Z">
              <w:r w:rsidRPr="0074216D" w:rsidDel="00022465">
                <w:rPr>
                  <w:rFonts w:ascii="Times New Roman" w:hAnsi="Times New Roman"/>
                  <w:i/>
                  <w:sz w:val="24"/>
                  <w:szCs w:val="24"/>
                  <w:lang w:val="en-IN"/>
                </w:rPr>
                <w:delText>-0.000010</w:delText>
              </w:r>
            </w:del>
          </w:p>
        </w:tc>
        <w:tc>
          <w:tcPr>
            <w:tcW w:w="1146" w:type="dxa"/>
            <w:shd w:val="clear" w:color="auto" w:fill="auto"/>
          </w:tcPr>
          <w:p w14:paraId="699EA483" w14:textId="0EFB7F4A" w:rsidR="00A56F8F" w:rsidRPr="0074216D" w:rsidDel="00022465" w:rsidRDefault="00A56F8F">
            <w:pPr>
              <w:spacing w:after="160" w:line="259" w:lineRule="auto"/>
              <w:jc w:val="center"/>
              <w:rPr>
                <w:del w:id="1643" w:author="Lim, Vanessa Gunawan" w:date="2022-11-17T15:17:00Z"/>
                <w:rFonts w:ascii="Times New Roman" w:hAnsi="Times New Roman"/>
                <w:i/>
                <w:sz w:val="24"/>
                <w:szCs w:val="24"/>
                <w:lang w:val="en-IN"/>
              </w:rPr>
              <w:pPrChange w:id="1644" w:author="Lim, Vanessa Gunawan" w:date="2022-11-17T15:17:00Z">
                <w:pPr>
                  <w:pStyle w:val="BodyText"/>
                  <w:numPr>
                    <w:ilvl w:val="1"/>
                  </w:numPr>
                  <w:spacing w:before="120" w:after="120"/>
                  <w:jc w:val="both"/>
                </w:pPr>
              </w:pPrChange>
            </w:pPr>
            <w:del w:id="1645" w:author="Lim, Vanessa Gunawan" w:date="2022-11-17T15:17:00Z">
              <w:r w:rsidRPr="0074216D" w:rsidDel="00022465">
                <w:rPr>
                  <w:rFonts w:ascii="Times New Roman" w:hAnsi="Times New Roman"/>
                  <w:i/>
                  <w:sz w:val="24"/>
                  <w:szCs w:val="24"/>
                  <w:lang w:val="en-IN"/>
                </w:rPr>
                <w:delText>-0.000009</w:delText>
              </w:r>
            </w:del>
          </w:p>
        </w:tc>
        <w:tc>
          <w:tcPr>
            <w:tcW w:w="1147" w:type="dxa"/>
            <w:shd w:val="clear" w:color="auto" w:fill="auto"/>
          </w:tcPr>
          <w:p w14:paraId="061A13DA" w14:textId="2B902420" w:rsidR="00A56F8F" w:rsidRPr="0074216D" w:rsidDel="00022465" w:rsidRDefault="00A56F8F">
            <w:pPr>
              <w:spacing w:after="160" w:line="259" w:lineRule="auto"/>
              <w:jc w:val="center"/>
              <w:rPr>
                <w:del w:id="1646" w:author="Lim, Vanessa Gunawan" w:date="2022-11-17T15:17:00Z"/>
                <w:rFonts w:ascii="Times New Roman" w:hAnsi="Times New Roman"/>
                <w:i/>
                <w:sz w:val="24"/>
                <w:szCs w:val="24"/>
                <w:lang w:val="en-IN"/>
              </w:rPr>
              <w:pPrChange w:id="1647" w:author="Lim, Vanessa Gunawan" w:date="2022-11-17T15:17:00Z">
                <w:pPr>
                  <w:pStyle w:val="BodyText"/>
                  <w:numPr>
                    <w:ilvl w:val="1"/>
                  </w:numPr>
                  <w:spacing w:before="120" w:after="120"/>
                  <w:jc w:val="both"/>
                </w:pPr>
              </w:pPrChange>
            </w:pPr>
            <w:del w:id="1648" w:author="Lim, Vanessa Gunawan" w:date="2022-11-17T15:17:00Z">
              <w:r w:rsidRPr="0074216D" w:rsidDel="00022465">
                <w:rPr>
                  <w:rFonts w:ascii="Times New Roman" w:hAnsi="Times New Roman"/>
                  <w:i/>
                  <w:sz w:val="24"/>
                  <w:szCs w:val="24"/>
                  <w:lang w:val="en-IN"/>
                </w:rPr>
                <w:delText>-0.000009</w:delText>
              </w:r>
            </w:del>
          </w:p>
        </w:tc>
        <w:tc>
          <w:tcPr>
            <w:tcW w:w="1147" w:type="dxa"/>
            <w:shd w:val="clear" w:color="auto" w:fill="auto"/>
          </w:tcPr>
          <w:p w14:paraId="31785901" w14:textId="04C6B575" w:rsidR="00A56F8F" w:rsidRPr="0074216D" w:rsidDel="00022465" w:rsidRDefault="00A56F8F">
            <w:pPr>
              <w:spacing w:after="160" w:line="259" w:lineRule="auto"/>
              <w:jc w:val="center"/>
              <w:rPr>
                <w:del w:id="1649" w:author="Lim, Vanessa Gunawan" w:date="2022-11-17T15:17:00Z"/>
                <w:rFonts w:ascii="Times New Roman" w:hAnsi="Times New Roman"/>
                <w:i/>
                <w:sz w:val="24"/>
                <w:szCs w:val="24"/>
                <w:lang w:val="en-IN"/>
              </w:rPr>
              <w:pPrChange w:id="1650" w:author="Lim, Vanessa Gunawan" w:date="2022-11-17T15:17:00Z">
                <w:pPr>
                  <w:pStyle w:val="BodyText"/>
                  <w:numPr>
                    <w:ilvl w:val="1"/>
                  </w:numPr>
                  <w:spacing w:before="120" w:after="120"/>
                  <w:jc w:val="both"/>
                </w:pPr>
              </w:pPrChange>
            </w:pPr>
            <w:del w:id="1651" w:author="Lim, Vanessa Gunawan" w:date="2022-11-17T15:17:00Z">
              <w:r w:rsidRPr="0074216D" w:rsidDel="00022465">
                <w:rPr>
                  <w:rFonts w:ascii="Times New Roman" w:hAnsi="Times New Roman"/>
                  <w:i/>
                  <w:sz w:val="24"/>
                  <w:szCs w:val="24"/>
                  <w:lang w:val="en-IN"/>
                </w:rPr>
                <w:delText>-0.000008</w:delText>
              </w:r>
            </w:del>
          </w:p>
        </w:tc>
        <w:tc>
          <w:tcPr>
            <w:tcW w:w="1147" w:type="dxa"/>
            <w:shd w:val="clear" w:color="auto" w:fill="auto"/>
          </w:tcPr>
          <w:p w14:paraId="70FB47CA" w14:textId="6F6168B1" w:rsidR="00A56F8F" w:rsidRPr="0074216D" w:rsidDel="00022465" w:rsidRDefault="00A56F8F">
            <w:pPr>
              <w:spacing w:after="160" w:line="259" w:lineRule="auto"/>
              <w:jc w:val="center"/>
              <w:rPr>
                <w:del w:id="1652" w:author="Lim, Vanessa Gunawan" w:date="2022-11-17T15:17:00Z"/>
                <w:rFonts w:ascii="Times New Roman" w:hAnsi="Times New Roman"/>
                <w:i/>
                <w:sz w:val="24"/>
                <w:szCs w:val="24"/>
                <w:lang w:val="en-IN"/>
              </w:rPr>
              <w:pPrChange w:id="1653" w:author="Lim, Vanessa Gunawan" w:date="2022-11-17T15:17:00Z">
                <w:pPr>
                  <w:pStyle w:val="BodyText"/>
                  <w:numPr>
                    <w:ilvl w:val="1"/>
                  </w:numPr>
                  <w:spacing w:before="120" w:after="120"/>
                  <w:jc w:val="both"/>
                </w:pPr>
              </w:pPrChange>
            </w:pPr>
            <w:del w:id="1654" w:author="Lim, Vanessa Gunawan" w:date="2022-11-17T15:17:00Z">
              <w:r w:rsidRPr="0074216D" w:rsidDel="00022465">
                <w:rPr>
                  <w:rFonts w:ascii="Times New Roman" w:hAnsi="Times New Roman"/>
                  <w:i/>
                  <w:sz w:val="24"/>
                  <w:szCs w:val="24"/>
                  <w:lang w:val="en-IN"/>
                </w:rPr>
                <w:delText>-0.000007</w:delText>
              </w:r>
            </w:del>
          </w:p>
        </w:tc>
        <w:tc>
          <w:tcPr>
            <w:tcW w:w="1147" w:type="dxa"/>
            <w:shd w:val="clear" w:color="auto" w:fill="auto"/>
          </w:tcPr>
          <w:p w14:paraId="72FDF4B6" w14:textId="48A8BEF5" w:rsidR="00A56F8F" w:rsidRPr="0074216D" w:rsidDel="00022465" w:rsidRDefault="00A56F8F">
            <w:pPr>
              <w:spacing w:after="160" w:line="259" w:lineRule="auto"/>
              <w:jc w:val="center"/>
              <w:rPr>
                <w:del w:id="1655" w:author="Lim, Vanessa Gunawan" w:date="2022-11-17T15:17:00Z"/>
                <w:rFonts w:ascii="Times New Roman" w:hAnsi="Times New Roman"/>
                <w:i/>
                <w:sz w:val="24"/>
                <w:szCs w:val="24"/>
                <w:lang w:val="en-IN"/>
              </w:rPr>
              <w:pPrChange w:id="1656" w:author="Lim, Vanessa Gunawan" w:date="2022-11-17T15:17:00Z">
                <w:pPr>
                  <w:pStyle w:val="BodyText"/>
                  <w:numPr>
                    <w:ilvl w:val="1"/>
                  </w:numPr>
                  <w:spacing w:before="120" w:after="120"/>
                  <w:jc w:val="both"/>
                </w:pPr>
              </w:pPrChange>
            </w:pPr>
            <w:del w:id="1657" w:author="Lim, Vanessa Gunawan" w:date="2022-11-17T15:17:00Z">
              <w:r w:rsidRPr="0074216D" w:rsidDel="00022465">
                <w:rPr>
                  <w:rFonts w:ascii="Times New Roman" w:hAnsi="Times New Roman"/>
                  <w:i/>
                  <w:sz w:val="24"/>
                  <w:szCs w:val="24"/>
                  <w:lang w:val="en-IN"/>
                </w:rPr>
                <w:delText>-0.000007</w:delText>
              </w:r>
            </w:del>
          </w:p>
        </w:tc>
      </w:tr>
      <w:tr w:rsidR="00A56F8F" w:rsidDel="00022465" w14:paraId="65CEAA47" w14:textId="6D364E69" w:rsidTr="006C4E5E">
        <w:trPr>
          <w:del w:id="1658" w:author="Lim, Vanessa Gunawan" w:date="2022-11-17T15:17:00Z"/>
        </w:trPr>
        <w:tc>
          <w:tcPr>
            <w:tcW w:w="1216" w:type="dxa"/>
            <w:shd w:val="clear" w:color="auto" w:fill="auto"/>
          </w:tcPr>
          <w:p w14:paraId="41295144" w14:textId="5AFDFCA2" w:rsidR="00A56F8F" w:rsidRPr="0074216D" w:rsidDel="00022465" w:rsidRDefault="00A56F8F">
            <w:pPr>
              <w:spacing w:after="160" w:line="259" w:lineRule="auto"/>
              <w:jc w:val="center"/>
              <w:rPr>
                <w:del w:id="1659" w:author="Lim, Vanessa Gunawan" w:date="2022-11-17T15:17:00Z"/>
                <w:rFonts w:ascii="Times New Roman" w:hAnsi="Times New Roman"/>
                <w:i/>
                <w:sz w:val="24"/>
                <w:szCs w:val="24"/>
                <w:lang w:val="en-IN"/>
              </w:rPr>
              <w:pPrChange w:id="1660" w:author="Lim, Vanessa Gunawan" w:date="2022-11-17T15:17:00Z">
                <w:pPr>
                  <w:pStyle w:val="BodyText"/>
                  <w:numPr>
                    <w:ilvl w:val="1"/>
                  </w:numPr>
                  <w:spacing w:before="120" w:after="120"/>
                  <w:jc w:val="both"/>
                </w:pPr>
              </w:pPrChange>
            </w:pPr>
            <w:del w:id="1661" w:author="Lim, Vanessa Gunawan" w:date="2022-11-17T15:17:00Z">
              <w:r w:rsidRPr="0074216D" w:rsidDel="00022465">
                <w:rPr>
                  <w:rFonts w:ascii="Times New Roman" w:hAnsi="Times New Roman"/>
                  <w:i/>
                  <w:sz w:val="24"/>
                  <w:szCs w:val="24"/>
                  <w:lang w:val="en-IN"/>
                </w:rPr>
                <w:delText>16.5</w:delText>
              </w:r>
            </w:del>
          </w:p>
        </w:tc>
        <w:tc>
          <w:tcPr>
            <w:tcW w:w="1146" w:type="dxa"/>
            <w:shd w:val="clear" w:color="auto" w:fill="auto"/>
          </w:tcPr>
          <w:p w14:paraId="691F7CDC" w14:textId="77641FB9" w:rsidR="00A56F8F" w:rsidRPr="0074216D" w:rsidDel="00022465" w:rsidRDefault="00A56F8F">
            <w:pPr>
              <w:spacing w:after="160" w:line="259" w:lineRule="auto"/>
              <w:jc w:val="center"/>
              <w:rPr>
                <w:del w:id="1662" w:author="Lim, Vanessa Gunawan" w:date="2022-11-17T15:17:00Z"/>
                <w:rFonts w:ascii="Times New Roman" w:hAnsi="Times New Roman"/>
                <w:i/>
                <w:sz w:val="24"/>
                <w:szCs w:val="24"/>
                <w:lang w:val="en-IN"/>
              </w:rPr>
              <w:pPrChange w:id="1663" w:author="Lim, Vanessa Gunawan" w:date="2022-11-17T15:17:00Z">
                <w:pPr>
                  <w:pStyle w:val="BodyText"/>
                  <w:numPr>
                    <w:ilvl w:val="1"/>
                  </w:numPr>
                  <w:spacing w:before="120" w:after="120"/>
                  <w:jc w:val="both"/>
                </w:pPr>
              </w:pPrChange>
            </w:pPr>
            <w:del w:id="1664" w:author="Lim, Vanessa Gunawan" w:date="2022-11-17T15:17:00Z">
              <w:r w:rsidRPr="0074216D" w:rsidDel="00022465">
                <w:rPr>
                  <w:rFonts w:ascii="Times New Roman" w:hAnsi="Times New Roman"/>
                  <w:i/>
                  <w:sz w:val="24"/>
                  <w:szCs w:val="24"/>
                  <w:lang w:val="en-IN"/>
                </w:rPr>
                <w:delText>0.000135</w:delText>
              </w:r>
            </w:del>
          </w:p>
        </w:tc>
        <w:tc>
          <w:tcPr>
            <w:tcW w:w="1146" w:type="dxa"/>
            <w:shd w:val="clear" w:color="auto" w:fill="auto"/>
          </w:tcPr>
          <w:p w14:paraId="7805F7FC" w14:textId="4B81750D" w:rsidR="00A56F8F" w:rsidRPr="0074216D" w:rsidDel="00022465" w:rsidRDefault="00A56F8F">
            <w:pPr>
              <w:spacing w:after="160" w:line="259" w:lineRule="auto"/>
              <w:jc w:val="center"/>
              <w:rPr>
                <w:del w:id="1665" w:author="Lim, Vanessa Gunawan" w:date="2022-11-17T15:17:00Z"/>
                <w:rFonts w:ascii="Times New Roman" w:hAnsi="Times New Roman"/>
                <w:i/>
                <w:sz w:val="24"/>
                <w:szCs w:val="24"/>
                <w:lang w:val="en-IN"/>
              </w:rPr>
              <w:pPrChange w:id="1666" w:author="Lim, Vanessa Gunawan" w:date="2022-11-17T15:17:00Z">
                <w:pPr>
                  <w:pStyle w:val="BodyText"/>
                  <w:numPr>
                    <w:ilvl w:val="1"/>
                  </w:numPr>
                  <w:spacing w:before="120" w:after="120"/>
                  <w:jc w:val="both"/>
                </w:pPr>
              </w:pPrChange>
            </w:pPr>
            <w:del w:id="1667" w:author="Lim, Vanessa Gunawan" w:date="2022-11-17T15:17:00Z">
              <w:r w:rsidRPr="0074216D" w:rsidDel="00022465">
                <w:rPr>
                  <w:rFonts w:ascii="Times New Roman" w:hAnsi="Times New Roman"/>
                  <w:i/>
                  <w:sz w:val="24"/>
                  <w:szCs w:val="24"/>
                  <w:lang w:val="en-IN"/>
                </w:rPr>
                <w:delText>0.000118</w:delText>
              </w:r>
            </w:del>
          </w:p>
        </w:tc>
        <w:tc>
          <w:tcPr>
            <w:tcW w:w="1146" w:type="dxa"/>
            <w:shd w:val="clear" w:color="auto" w:fill="auto"/>
          </w:tcPr>
          <w:p w14:paraId="18076640" w14:textId="4740D0F6" w:rsidR="00A56F8F" w:rsidRPr="0074216D" w:rsidDel="00022465" w:rsidRDefault="00A56F8F">
            <w:pPr>
              <w:spacing w:after="160" w:line="259" w:lineRule="auto"/>
              <w:jc w:val="center"/>
              <w:rPr>
                <w:del w:id="1668" w:author="Lim, Vanessa Gunawan" w:date="2022-11-17T15:17:00Z"/>
                <w:rFonts w:ascii="Times New Roman" w:hAnsi="Times New Roman"/>
                <w:i/>
                <w:sz w:val="24"/>
                <w:szCs w:val="24"/>
                <w:lang w:val="en-IN"/>
              </w:rPr>
              <w:pPrChange w:id="1669" w:author="Lim, Vanessa Gunawan" w:date="2022-11-17T15:17:00Z">
                <w:pPr>
                  <w:pStyle w:val="BodyText"/>
                  <w:numPr>
                    <w:ilvl w:val="1"/>
                  </w:numPr>
                  <w:spacing w:before="120" w:after="120"/>
                  <w:jc w:val="both"/>
                </w:pPr>
              </w:pPrChange>
            </w:pPr>
            <w:del w:id="1670" w:author="Lim, Vanessa Gunawan" w:date="2022-11-17T15:17:00Z">
              <w:r w:rsidRPr="0074216D" w:rsidDel="00022465">
                <w:rPr>
                  <w:rFonts w:ascii="Times New Roman" w:hAnsi="Times New Roman"/>
                  <w:i/>
                  <w:sz w:val="24"/>
                  <w:szCs w:val="24"/>
                  <w:lang w:val="en-IN"/>
                </w:rPr>
                <w:delText>0.000106</w:delText>
              </w:r>
            </w:del>
          </w:p>
        </w:tc>
        <w:tc>
          <w:tcPr>
            <w:tcW w:w="1147" w:type="dxa"/>
            <w:shd w:val="clear" w:color="auto" w:fill="auto"/>
          </w:tcPr>
          <w:p w14:paraId="6EEA67B5" w14:textId="584BB33A" w:rsidR="00A56F8F" w:rsidRPr="0074216D" w:rsidDel="00022465" w:rsidRDefault="00A56F8F">
            <w:pPr>
              <w:spacing w:after="160" w:line="259" w:lineRule="auto"/>
              <w:jc w:val="center"/>
              <w:rPr>
                <w:del w:id="1671" w:author="Lim, Vanessa Gunawan" w:date="2022-11-17T15:17:00Z"/>
                <w:rFonts w:ascii="Times New Roman" w:hAnsi="Times New Roman"/>
                <w:i/>
                <w:sz w:val="24"/>
                <w:szCs w:val="24"/>
                <w:lang w:val="en-IN"/>
              </w:rPr>
              <w:pPrChange w:id="1672" w:author="Lim, Vanessa Gunawan" w:date="2022-11-17T15:17:00Z">
                <w:pPr>
                  <w:pStyle w:val="BodyText"/>
                  <w:numPr>
                    <w:ilvl w:val="1"/>
                  </w:numPr>
                  <w:spacing w:before="120" w:after="120"/>
                  <w:jc w:val="both"/>
                </w:pPr>
              </w:pPrChange>
            </w:pPr>
            <w:del w:id="1673" w:author="Lim, Vanessa Gunawan" w:date="2022-11-17T15:17:00Z">
              <w:r w:rsidRPr="0074216D" w:rsidDel="00022465">
                <w:rPr>
                  <w:rFonts w:ascii="Times New Roman" w:hAnsi="Times New Roman"/>
                  <w:i/>
                  <w:sz w:val="24"/>
                  <w:szCs w:val="24"/>
                  <w:lang w:val="en-IN"/>
                </w:rPr>
                <w:delText>0.000100</w:delText>
              </w:r>
            </w:del>
          </w:p>
        </w:tc>
        <w:tc>
          <w:tcPr>
            <w:tcW w:w="1147" w:type="dxa"/>
            <w:shd w:val="clear" w:color="auto" w:fill="auto"/>
          </w:tcPr>
          <w:p w14:paraId="31998F61" w14:textId="6A572F52" w:rsidR="00A56F8F" w:rsidRPr="0074216D" w:rsidDel="00022465" w:rsidRDefault="00A56F8F">
            <w:pPr>
              <w:spacing w:after="160" w:line="259" w:lineRule="auto"/>
              <w:jc w:val="center"/>
              <w:rPr>
                <w:del w:id="1674" w:author="Lim, Vanessa Gunawan" w:date="2022-11-17T15:17:00Z"/>
                <w:rFonts w:ascii="Times New Roman" w:hAnsi="Times New Roman"/>
                <w:i/>
                <w:sz w:val="24"/>
                <w:szCs w:val="24"/>
                <w:lang w:val="en-IN"/>
              </w:rPr>
              <w:pPrChange w:id="1675" w:author="Lim, Vanessa Gunawan" w:date="2022-11-17T15:17:00Z">
                <w:pPr>
                  <w:pStyle w:val="BodyText"/>
                  <w:numPr>
                    <w:ilvl w:val="1"/>
                  </w:numPr>
                  <w:spacing w:before="120" w:after="120"/>
                  <w:jc w:val="both"/>
                </w:pPr>
              </w:pPrChange>
            </w:pPr>
            <w:del w:id="1676" w:author="Lim, Vanessa Gunawan" w:date="2022-11-17T15:17:00Z">
              <w:r w:rsidRPr="0074216D" w:rsidDel="00022465">
                <w:rPr>
                  <w:rFonts w:ascii="Times New Roman" w:hAnsi="Times New Roman"/>
                  <w:i/>
                  <w:sz w:val="24"/>
                  <w:szCs w:val="24"/>
                  <w:lang w:val="en-IN"/>
                </w:rPr>
                <w:delText>0.000094</w:delText>
              </w:r>
            </w:del>
          </w:p>
        </w:tc>
        <w:tc>
          <w:tcPr>
            <w:tcW w:w="1147" w:type="dxa"/>
            <w:shd w:val="clear" w:color="auto" w:fill="auto"/>
          </w:tcPr>
          <w:p w14:paraId="6B1E4331" w14:textId="1DE9F5C8" w:rsidR="00A56F8F" w:rsidRPr="0074216D" w:rsidDel="00022465" w:rsidRDefault="00A56F8F">
            <w:pPr>
              <w:spacing w:after="160" w:line="259" w:lineRule="auto"/>
              <w:jc w:val="center"/>
              <w:rPr>
                <w:del w:id="1677" w:author="Lim, Vanessa Gunawan" w:date="2022-11-17T15:17:00Z"/>
                <w:rFonts w:ascii="Times New Roman" w:hAnsi="Times New Roman"/>
                <w:i/>
                <w:sz w:val="24"/>
                <w:szCs w:val="24"/>
                <w:lang w:val="en-IN"/>
              </w:rPr>
              <w:pPrChange w:id="1678" w:author="Lim, Vanessa Gunawan" w:date="2022-11-17T15:17:00Z">
                <w:pPr>
                  <w:pStyle w:val="BodyText"/>
                  <w:numPr>
                    <w:ilvl w:val="1"/>
                  </w:numPr>
                  <w:spacing w:before="120" w:after="120"/>
                  <w:jc w:val="both"/>
                </w:pPr>
              </w:pPrChange>
            </w:pPr>
            <w:del w:id="1679" w:author="Lim, Vanessa Gunawan" w:date="2022-11-17T15:17:00Z">
              <w:r w:rsidRPr="0074216D" w:rsidDel="00022465">
                <w:rPr>
                  <w:rFonts w:ascii="Times New Roman" w:hAnsi="Times New Roman"/>
                  <w:i/>
                  <w:sz w:val="24"/>
                  <w:szCs w:val="24"/>
                  <w:lang w:val="en-IN"/>
                </w:rPr>
                <w:delText>0.000086</w:delText>
              </w:r>
            </w:del>
          </w:p>
        </w:tc>
        <w:tc>
          <w:tcPr>
            <w:tcW w:w="1147" w:type="dxa"/>
            <w:shd w:val="clear" w:color="auto" w:fill="auto"/>
          </w:tcPr>
          <w:p w14:paraId="0304AF88" w14:textId="5119FE1C" w:rsidR="00A56F8F" w:rsidRPr="0074216D" w:rsidDel="00022465" w:rsidRDefault="00A56F8F">
            <w:pPr>
              <w:spacing w:after="160" w:line="259" w:lineRule="auto"/>
              <w:jc w:val="center"/>
              <w:rPr>
                <w:del w:id="1680" w:author="Lim, Vanessa Gunawan" w:date="2022-11-17T15:17:00Z"/>
                <w:rFonts w:ascii="Times New Roman" w:hAnsi="Times New Roman"/>
                <w:i/>
                <w:sz w:val="24"/>
                <w:szCs w:val="24"/>
                <w:lang w:val="en-IN"/>
              </w:rPr>
              <w:pPrChange w:id="1681" w:author="Lim, Vanessa Gunawan" w:date="2022-11-17T15:17:00Z">
                <w:pPr>
                  <w:pStyle w:val="BodyText"/>
                  <w:numPr>
                    <w:ilvl w:val="1"/>
                  </w:numPr>
                  <w:spacing w:before="120" w:after="120"/>
                  <w:jc w:val="both"/>
                </w:pPr>
              </w:pPrChange>
            </w:pPr>
            <w:del w:id="1682" w:author="Lim, Vanessa Gunawan" w:date="2022-11-17T15:17:00Z">
              <w:r w:rsidRPr="0074216D" w:rsidDel="00022465">
                <w:rPr>
                  <w:rFonts w:ascii="Times New Roman" w:hAnsi="Times New Roman"/>
                  <w:i/>
                  <w:sz w:val="24"/>
                  <w:szCs w:val="24"/>
                  <w:lang w:val="en-IN"/>
                </w:rPr>
                <w:delText>0.000078</w:delText>
              </w:r>
            </w:del>
          </w:p>
        </w:tc>
      </w:tr>
      <w:tr w:rsidR="00A56F8F" w:rsidDel="00022465" w14:paraId="09306CA3" w14:textId="52EC786A" w:rsidTr="006C4E5E">
        <w:trPr>
          <w:del w:id="1683" w:author="Lim, Vanessa Gunawan" w:date="2022-11-17T15:17:00Z"/>
        </w:trPr>
        <w:tc>
          <w:tcPr>
            <w:tcW w:w="1216" w:type="dxa"/>
            <w:shd w:val="clear" w:color="auto" w:fill="auto"/>
          </w:tcPr>
          <w:p w14:paraId="446756A3" w14:textId="42104DA1" w:rsidR="00A56F8F" w:rsidRPr="0074216D" w:rsidDel="00022465" w:rsidRDefault="00A56F8F">
            <w:pPr>
              <w:spacing w:after="160" w:line="259" w:lineRule="auto"/>
              <w:jc w:val="center"/>
              <w:rPr>
                <w:del w:id="1684" w:author="Lim, Vanessa Gunawan" w:date="2022-11-17T15:17:00Z"/>
                <w:rFonts w:ascii="Times New Roman" w:hAnsi="Times New Roman"/>
                <w:i/>
                <w:sz w:val="24"/>
                <w:szCs w:val="24"/>
                <w:lang w:val="en-IN"/>
              </w:rPr>
              <w:pPrChange w:id="1685" w:author="Lim, Vanessa Gunawan" w:date="2022-11-17T15:17:00Z">
                <w:pPr>
                  <w:pStyle w:val="BodyText"/>
                  <w:numPr>
                    <w:ilvl w:val="1"/>
                  </w:numPr>
                  <w:spacing w:before="120" w:after="120"/>
                  <w:jc w:val="both"/>
                </w:pPr>
              </w:pPrChange>
            </w:pPr>
            <w:del w:id="1686" w:author="Lim, Vanessa Gunawan" w:date="2022-11-17T15:17:00Z">
              <w:r w:rsidRPr="0074216D" w:rsidDel="00022465">
                <w:rPr>
                  <w:rFonts w:ascii="Times New Roman" w:hAnsi="Times New Roman"/>
                  <w:i/>
                  <w:sz w:val="24"/>
                  <w:szCs w:val="24"/>
                  <w:lang w:val="en-IN"/>
                </w:rPr>
                <w:delText>17.0</w:delText>
              </w:r>
            </w:del>
          </w:p>
        </w:tc>
        <w:tc>
          <w:tcPr>
            <w:tcW w:w="1146" w:type="dxa"/>
            <w:shd w:val="clear" w:color="auto" w:fill="auto"/>
          </w:tcPr>
          <w:p w14:paraId="4B738AD3" w14:textId="4CF0EA37" w:rsidR="00A56F8F" w:rsidRPr="0074216D" w:rsidDel="00022465" w:rsidRDefault="00A56F8F">
            <w:pPr>
              <w:spacing w:after="160" w:line="259" w:lineRule="auto"/>
              <w:jc w:val="center"/>
              <w:rPr>
                <w:del w:id="1687" w:author="Lim, Vanessa Gunawan" w:date="2022-11-17T15:17:00Z"/>
                <w:rFonts w:ascii="Times New Roman" w:hAnsi="Times New Roman"/>
                <w:i/>
                <w:sz w:val="24"/>
                <w:szCs w:val="24"/>
                <w:lang w:val="en-IN"/>
              </w:rPr>
              <w:pPrChange w:id="1688" w:author="Lim, Vanessa Gunawan" w:date="2022-11-17T15:17:00Z">
                <w:pPr>
                  <w:pStyle w:val="BodyText"/>
                  <w:numPr>
                    <w:ilvl w:val="1"/>
                  </w:numPr>
                  <w:spacing w:before="120" w:after="120"/>
                  <w:jc w:val="both"/>
                </w:pPr>
              </w:pPrChange>
            </w:pPr>
            <w:del w:id="1689" w:author="Lim, Vanessa Gunawan" w:date="2022-11-17T15:17:00Z">
              <w:r w:rsidRPr="0074216D" w:rsidDel="00022465">
                <w:rPr>
                  <w:rFonts w:ascii="Times New Roman" w:hAnsi="Times New Roman"/>
                  <w:i/>
                  <w:sz w:val="24"/>
                  <w:szCs w:val="24"/>
                  <w:lang w:val="en-IN"/>
                </w:rPr>
                <w:delText>0.000282</w:delText>
              </w:r>
            </w:del>
          </w:p>
        </w:tc>
        <w:tc>
          <w:tcPr>
            <w:tcW w:w="1146" w:type="dxa"/>
            <w:shd w:val="clear" w:color="auto" w:fill="auto"/>
          </w:tcPr>
          <w:p w14:paraId="2AA191CD" w14:textId="71B021DC" w:rsidR="00A56F8F" w:rsidRPr="0074216D" w:rsidDel="00022465" w:rsidRDefault="00A56F8F">
            <w:pPr>
              <w:spacing w:after="160" w:line="259" w:lineRule="auto"/>
              <w:jc w:val="center"/>
              <w:rPr>
                <w:del w:id="1690" w:author="Lim, Vanessa Gunawan" w:date="2022-11-17T15:17:00Z"/>
                <w:rFonts w:ascii="Times New Roman" w:hAnsi="Times New Roman"/>
                <w:i/>
                <w:sz w:val="24"/>
                <w:szCs w:val="24"/>
                <w:lang w:val="en-IN"/>
              </w:rPr>
              <w:pPrChange w:id="1691" w:author="Lim, Vanessa Gunawan" w:date="2022-11-17T15:17:00Z">
                <w:pPr>
                  <w:pStyle w:val="BodyText"/>
                  <w:numPr>
                    <w:ilvl w:val="1"/>
                  </w:numPr>
                  <w:spacing w:before="120" w:after="120"/>
                  <w:jc w:val="both"/>
                </w:pPr>
              </w:pPrChange>
            </w:pPr>
            <w:del w:id="1692" w:author="Lim, Vanessa Gunawan" w:date="2022-11-17T15:17:00Z">
              <w:r w:rsidRPr="0074216D" w:rsidDel="00022465">
                <w:rPr>
                  <w:rFonts w:ascii="Times New Roman" w:hAnsi="Times New Roman"/>
                  <w:i/>
                  <w:sz w:val="24"/>
                  <w:szCs w:val="24"/>
                  <w:lang w:val="en-IN"/>
                </w:rPr>
                <w:delText>0.000245</w:delText>
              </w:r>
            </w:del>
          </w:p>
        </w:tc>
        <w:tc>
          <w:tcPr>
            <w:tcW w:w="1146" w:type="dxa"/>
            <w:shd w:val="clear" w:color="auto" w:fill="auto"/>
          </w:tcPr>
          <w:p w14:paraId="13633473" w14:textId="37304A7A" w:rsidR="00A56F8F" w:rsidRPr="0074216D" w:rsidDel="00022465" w:rsidRDefault="00A56F8F">
            <w:pPr>
              <w:spacing w:after="160" w:line="259" w:lineRule="auto"/>
              <w:jc w:val="center"/>
              <w:rPr>
                <w:del w:id="1693" w:author="Lim, Vanessa Gunawan" w:date="2022-11-17T15:17:00Z"/>
                <w:rFonts w:ascii="Times New Roman" w:hAnsi="Times New Roman"/>
                <w:i/>
                <w:sz w:val="24"/>
                <w:szCs w:val="24"/>
                <w:lang w:val="en-IN"/>
              </w:rPr>
              <w:pPrChange w:id="1694" w:author="Lim, Vanessa Gunawan" w:date="2022-11-17T15:17:00Z">
                <w:pPr>
                  <w:pStyle w:val="BodyText"/>
                  <w:numPr>
                    <w:ilvl w:val="1"/>
                  </w:numPr>
                  <w:spacing w:before="120" w:after="120"/>
                  <w:jc w:val="both"/>
                </w:pPr>
              </w:pPrChange>
            </w:pPr>
            <w:del w:id="1695" w:author="Lim, Vanessa Gunawan" w:date="2022-11-17T15:17:00Z">
              <w:r w:rsidRPr="0074216D" w:rsidDel="00022465">
                <w:rPr>
                  <w:rFonts w:ascii="Times New Roman" w:hAnsi="Times New Roman"/>
                  <w:i/>
                  <w:sz w:val="24"/>
                  <w:szCs w:val="24"/>
                  <w:lang w:val="en-IN"/>
                </w:rPr>
                <w:delText>0.000221</w:delText>
              </w:r>
            </w:del>
          </w:p>
        </w:tc>
        <w:tc>
          <w:tcPr>
            <w:tcW w:w="1147" w:type="dxa"/>
            <w:shd w:val="clear" w:color="auto" w:fill="auto"/>
          </w:tcPr>
          <w:p w14:paraId="5FDFE47C" w14:textId="4231B626" w:rsidR="00A56F8F" w:rsidRPr="0074216D" w:rsidDel="00022465" w:rsidRDefault="00A56F8F">
            <w:pPr>
              <w:spacing w:after="160" w:line="259" w:lineRule="auto"/>
              <w:jc w:val="center"/>
              <w:rPr>
                <w:del w:id="1696" w:author="Lim, Vanessa Gunawan" w:date="2022-11-17T15:17:00Z"/>
                <w:rFonts w:ascii="Times New Roman" w:hAnsi="Times New Roman"/>
                <w:i/>
                <w:sz w:val="24"/>
                <w:szCs w:val="24"/>
                <w:lang w:val="en-IN"/>
              </w:rPr>
              <w:pPrChange w:id="1697" w:author="Lim, Vanessa Gunawan" w:date="2022-11-17T15:17:00Z">
                <w:pPr>
                  <w:pStyle w:val="BodyText"/>
                  <w:numPr>
                    <w:ilvl w:val="1"/>
                  </w:numPr>
                  <w:spacing w:before="120" w:after="120"/>
                  <w:jc w:val="both"/>
                </w:pPr>
              </w:pPrChange>
            </w:pPr>
            <w:del w:id="1698" w:author="Lim, Vanessa Gunawan" w:date="2022-11-17T15:17:00Z">
              <w:r w:rsidRPr="0074216D" w:rsidDel="00022465">
                <w:rPr>
                  <w:rFonts w:ascii="Times New Roman" w:hAnsi="Times New Roman"/>
                  <w:i/>
                  <w:sz w:val="24"/>
                  <w:szCs w:val="24"/>
                  <w:lang w:val="en-IN"/>
                </w:rPr>
                <w:delText>0.000209</w:delText>
              </w:r>
            </w:del>
          </w:p>
        </w:tc>
        <w:tc>
          <w:tcPr>
            <w:tcW w:w="1147" w:type="dxa"/>
            <w:shd w:val="clear" w:color="auto" w:fill="auto"/>
          </w:tcPr>
          <w:p w14:paraId="2B4D588B" w14:textId="2900C412" w:rsidR="00A56F8F" w:rsidRPr="0074216D" w:rsidDel="00022465" w:rsidRDefault="00A56F8F">
            <w:pPr>
              <w:spacing w:after="160" w:line="259" w:lineRule="auto"/>
              <w:jc w:val="center"/>
              <w:rPr>
                <w:del w:id="1699" w:author="Lim, Vanessa Gunawan" w:date="2022-11-17T15:17:00Z"/>
                <w:rFonts w:ascii="Times New Roman" w:hAnsi="Times New Roman"/>
                <w:i/>
                <w:sz w:val="24"/>
                <w:szCs w:val="24"/>
                <w:lang w:val="en-IN"/>
              </w:rPr>
              <w:pPrChange w:id="1700" w:author="Lim, Vanessa Gunawan" w:date="2022-11-17T15:17:00Z">
                <w:pPr>
                  <w:pStyle w:val="BodyText"/>
                  <w:numPr>
                    <w:ilvl w:val="1"/>
                  </w:numPr>
                  <w:spacing w:before="120" w:after="120"/>
                  <w:jc w:val="both"/>
                </w:pPr>
              </w:pPrChange>
            </w:pPr>
            <w:del w:id="1701" w:author="Lim, Vanessa Gunawan" w:date="2022-11-17T15:17:00Z">
              <w:r w:rsidRPr="0074216D" w:rsidDel="00022465">
                <w:rPr>
                  <w:rFonts w:ascii="Times New Roman" w:hAnsi="Times New Roman"/>
                  <w:i/>
                  <w:sz w:val="24"/>
                  <w:szCs w:val="24"/>
                  <w:lang w:val="en-IN"/>
                </w:rPr>
                <w:delText>0.000197</w:delText>
              </w:r>
            </w:del>
          </w:p>
        </w:tc>
        <w:tc>
          <w:tcPr>
            <w:tcW w:w="1147" w:type="dxa"/>
            <w:shd w:val="clear" w:color="auto" w:fill="auto"/>
          </w:tcPr>
          <w:p w14:paraId="514A8AC3" w14:textId="3A5BD77E" w:rsidR="00A56F8F" w:rsidRPr="0074216D" w:rsidDel="00022465" w:rsidRDefault="00A56F8F">
            <w:pPr>
              <w:spacing w:after="160" w:line="259" w:lineRule="auto"/>
              <w:jc w:val="center"/>
              <w:rPr>
                <w:del w:id="1702" w:author="Lim, Vanessa Gunawan" w:date="2022-11-17T15:17:00Z"/>
                <w:rFonts w:ascii="Times New Roman" w:hAnsi="Times New Roman"/>
                <w:i/>
                <w:sz w:val="24"/>
                <w:szCs w:val="24"/>
                <w:lang w:val="en-IN"/>
              </w:rPr>
              <w:pPrChange w:id="1703" w:author="Lim, Vanessa Gunawan" w:date="2022-11-17T15:17:00Z">
                <w:pPr>
                  <w:pStyle w:val="BodyText"/>
                  <w:numPr>
                    <w:ilvl w:val="1"/>
                  </w:numPr>
                  <w:spacing w:before="120" w:after="120"/>
                  <w:jc w:val="both"/>
                </w:pPr>
              </w:pPrChange>
            </w:pPr>
            <w:del w:id="1704" w:author="Lim, Vanessa Gunawan" w:date="2022-11-17T15:17:00Z">
              <w:r w:rsidRPr="0074216D" w:rsidDel="00022465">
                <w:rPr>
                  <w:rFonts w:ascii="Times New Roman" w:hAnsi="Times New Roman"/>
                  <w:i/>
                  <w:sz w:val="24"/>
                  <w:szCs w:val="24"/>
                  <w:lang w:val="en-IN"/>
                </w:rPr>
                <w:delText>0.000179</w:delText>
              </w:r>
            </w:del>
          </w:p>
        </w:tc>
        <w:tc>
          <w:tcPr>
            <w:tcW w:w="1147" w:type="dxa"/>
            <w:shd w:val="clear" w:color="auto" w:fill="auto"/>
          </w:tcPr>
          <w:p w14:paraId="33BA3282" w14:textId="32B488AF" w:rsidR="00A56F8F" w:rsidRPr="0074216D" w:rsidDel="00022465" w:rsidRDefault="00A56F8F">
            <w:pPr>
              <w:spacing w:after="160" w:line="259" w:lineRule="auto"/>
              <w:jc w:val="center"/>
              <w:rPr>
                <w:del w:id="1705" w:author="Lim, Vanessa Gunawan" w:date="2022-11-17T15:17:00Z"/>
                <w:rFonts w:ascii="Times New Roman" w:hAnsi="Times New Roman"/>
                <w:i/>
                <w:sz w:val="24"/>
                <w:szCs w:val="24"/>
                <w:lang w:val="en-IN"/>
              </w:rPr>
              <w:pPrChange w:id="1706" w:author="Lim, Vanessa Gunawan" w:date="2022-11-17T15:17:00Z">
                <w:pPr>
                  <w:pStyle w:val="BodyText"/>
                  <w:numPr>
                    <w:ilvl w:val="1"/>
                  </w:numPr>
                  <w:spacing w:before="120" w:after="120"/>
                  <w:jc w:val="both"/>
                </w:pPr>
              </w:pPrChange>
            </w:pPr>
            <w:del w:id="1707" w:author="Lim, Vanessa Gunawan" w:date="2022-11-17T15:17:00Z">
              <w:r w:rsidRPr="0074216D" w:rsidDel="00022465">
                <w:rPr>
                  <w:rFonts w:ascii="Times New Roman" w:hAnsi="Times New Roman"/>
                  <w:i/>
                  <w:sz w:val="24"/>
                  <w:szCs w:val="24"/>
                  <w:lang w:val="en-IN"/>
                </w:rPr>
                <w:delText>0.000163</w:delText>
              </w:r>
            </w:del>
          </w:p>
        </w:tc>
      </w:tr>
      <w:tr w:rsidR="00A56F8F" w:rsidDel="00022465" w14:paraId="0C82FB07" w14:textId="7F49DB10" w:rsidTr="006C4E5E">
        <w:trPr>
          <w:del w:id="1708" w:author="Lim, Vanessa Gunawan" w:date="2022-11-17T15:17:00Z"/>
        </w:trPr>
        <w:tc>
          <w:tcPr>
            <w:tcW w:w="1216" w:type="dxa"/>
            <w:shd w:val="clear" w:color="auto" w:fill="auto"/>
          </w:tcPr>
          <w:p w14:paraId="21C460AA" w14:textId="73B42979" w:rsidR="00A56F8F" w:rsidRPr="0074216D" w:rsidDel="00022465" w:rsidRDefault="00A56F8F">
            <w:pPr>
              <w:spacing w:after="160" w:line="259" w:lineRule="auto"/>
              <w:jc w:val="center"/>
              <w:rPr>
                <w:del w:id="1709" w:author="Lim, Vanessa Gunawan" w:date="2022-11-17T15:17:00Z"/>
                <w:rFonts w:ascii="Times New Roman" w:hAnsi="Times New Roman"/>
                <w:i/>
                <w:sz w:val="24"/>
                <w:szCs w:val="24"/>
                <w:lang w:val="en-IN"/>
              </w:rPr>
              <w:pPrChange w:id="1710" w:author="Lim, Vanessa Gunawan" w:date="2022-11-17T15:17:00Z">
                <w:pPr>
                  <w:pStyle w:val="BodyText"/>
                  <w:numPr>
                    <w:ilvl w:val="1"/>
                  </w:numPr>
                  <w:spacing w:before="120" w:after="120"/>
                  <w:jc w:val="both"/>
                </w:pPr>
              </w:pPrChange>
            </w:pPr>
            <w:del w:id="1711" w:author="Lim, Vanessa Gunawan" w:date="2022-11-17T15:17:00Z">
              <w:r w:rsidRPr="0074216D" w:rsidDel="00022465">
                <w:rPr>
                  <w:rFonts w:ascii="Times New Roman" w:hAnsi="Times New Roman"/>
                  <w:i/>
                  <w:sz w:val="24"/>
                  <w:szCs w:val="24"/>
                  <w:lang w:val="en-IN"/>
                </w:rPr>
                <w:delText>17.2</w:delText>
              </w:r>
            </w:del>
          </w:p>
        </w:tc>
        <w:tc>
          <w:tcPr>
            <w:tcW w:w="1146" w:type="dxa"/>
            <w:shd w:val="clear" w:color="auto" w:fill="auto"/>
          </w:tcPr>
          <w:p w14:paraId="05BD1D1F" w14:textId="022B0F7B" w:rsidR="00A56F8F" w:rsidRPr="0074216D" w:rsidDel="00022465" w:rsidRDefault="00A56F8F">
            <w:pPr>
              <w:spacing w:after="160" w:line="259" w:lineRule="auto"/>
              <w:jc w:val="center"/>
              <w:rPr>
                <w:del w:id="1712" w:author="Lim, Vanessa Gunawan" w:date="2022-11-17T15:17:00Z"/>
                <w:rFonts w:ascii="Times New Roman" w:hAnsi="Times New Roman"/>
                <w:i/>
                <w:sz w:val="24"/>
                <w:szCs w:val="24"/>
                <w:lang w:val="en-IN"/>
              </w:rPr>
              <w:pPrChange w:id="1713" w:author="Lim, Vanessa Gunawan" w:date="2022-11-17T15:17:00Z">
                <w:pPr>
                  <w:pStyle w:val="BodyText"/>
                  <w:numPr>
                    <w:ilvl w:val="1"/>
                  </w:numPr>
                  <w:spacing w:before="120" w:after="120"/>
                  <w:jc w:val="both"/>
                </w:pPr>
              </w:pPrChange>
            </w:pPr>
            <w:del w:id="1714" w:author="Lim, Vanessa Gunawan" w:date="2022-11-17T15:17:00Z">
              <w:r w:rsidRPr="0074216D" w:rsidDel="00022465">
                <w:rPr>
                  <w:rFonts w:ascii="Times New Roman" w:hAnsi="Times New Roman"/>
                  <w:i/>
                  <w:sz w:val="24"/>
                  <w:szCs w:val="24"/>
                  <w:lang w:val="en-IN"/>
                </w:rPr>
                <w:delText>0.000337</w:delText>
              </w:r>
            </w:del>
          </w:p>
        </w:tc>
        <w:tc>
          <w:tcPr>
            <w:tcW w:w="1146" w:type="dxa"/>
            <w:shd w:val="clear" w:color="auto" w:fill="auto"/>
          </w:tcPr>
          <w:p w14:paraId="4312ED0D" w14:textId="44052F6C" w:rsidR="00A56F8F" w:rsidRPr="0074216D" w:rsidDel="00022465" w:rsidRDefault="00A56F8F">
            <w:pPr>
              <w:spacing w:after="160" w:line="259" w:lineRule="auto"/>
              <w:jc w:val="center"/>
              <w:rPr>
                <w:del w:id="1715" w:author="Lim, Vanessa Gunawan" w:date="2022-11-17T15:17:00Z"/>
                <w:rFonts w:ascii="Times New Roman" w:hAnsi="Times New Roman"/>
                <w:i/>
                <w:sz w:val="24"/>
                <w:szCs w:val="24"/>
                <w:lang w:val="en-IN"/>
              </w:rPr>
              <w:pPrChange w:id="1716" w:author="Lim, Vanessa Gunawan" w:date="2022-11-17T15:17:00Z">
                <w:pPr>
                  <w:pStyle w:val="BodyText"/>
                  <w:numPr>
                    <w:ilvl w:val="1"/>
                  </w:numPr>
                  <w:spacing w:before="120" w:after="120"/>
                  <w:jc w:val="both"/>
                </w:pPr>
              </w:pPrChange>
            </w:pPr>
            <w:del w:id="1717" w:author="Lim, Vanessa Gunawan" w:date="2022-11-17T15:17:00Z">
              <w:r w:rsidRPr="0074216D" w:rsidDel="00022465">
                <w:rPr>
                  <w:rFonts w:ascii="Times New Roman" w:hAnsi="Times New Roman"/>
                  <w:i/>
                  <w:sz w:val="24"/>
                  <w:szCs w:val="24"/>
                  <w:lang w:val="en-IN"/>
                </w:rPr>
                <w:delText>0.000293</w:delText>
              </w:r>
            </w:del>
          </w:p>
        </w:tc>
        <w:tc>
          <w:tcPr>
            <w:tcW w:w="1146" w:type="dxa"/>
            <w:shd w:val="clear" w:color="auto" w:fill="auto"/>
          </w:tcPr>
          <w:p w14:paraId="481CEDCE" w14:textId="0FAE627A" w:rsidR="00A56F8F" w:rsidRPr="0074216D" w:rsidDel="00022465" w:rsidRDefault="00A56F8F">
            <w:pPr>
              <w:spacing w:after="160" w:line="259" w:lineRule="auto"/>
              <w:jc w:val="center"/>
              <w:rPr>
                <w:del w:id="1718" w:author="Lim, Vanessa Gunawan" w:date="2022-11-17T15:17:00Z"/>
                <w:rFonts w:ascii="Times New Roman" w:hAnsi="Times New Roman"/>
                <w:i/>
                <w:sz w:val="24"/>
                <w:szCs w:val="24"/>
                <w:lang w:val="en-IN"/>
              </w:rPr>
              <w:pPrChange w:id="1719" w:author="Lim, Vanessa Gunawan" w:date="2022-11-17T15:17:00Z">
                <w:pPr>
                  <w:pStyle w:val="BodyText"/>
                  <w:numPr>
                    <w:ilvl w:val="1"/>
                  </w:numPr>
                  <w:spacing w:before="120" w:after="120"/>
                  <w:jc w:val="both"/>
                </w:pPr>
              </w:pPrChange>
            </w:pPr>
            <w:del w:id="1720" w:author="Lim, Vanessa Gunawan" w:date="2022-11-17T15:17:00Z">
              <w:r w:rsidRPr="0074216D" w:rsidDel="00022465">
                <w:rPr>
                  <w:rFonts w:ascii="Times New Roman" w:hAnsi="Times New Roman"/>
                  <w:i/>
                  <w:sz w:val="24"/>
                  <w:szCs w:val="24"/>
                  <w:lang w:val="en-IN"/>
                </w:rPr>
                <w:delText>0.000261</w:delText>
              </w:r>
            </w:del>
          </w:p>
        </w:tc>
        <w:tc>
          <w:tcPr>
            <w:tcW w:w="1147" w:type="dxa"/>
            <w:shd w:val="clear" w:color="auto" w:fill="auto"/>
          </w:tcPr>
          <w:p w14:paraId="18DBC8C3" w14:textId="3A35CD51" w:rsidR="00A56F8F" w:rsidRPr="0074216D" w:rsidDel="00022465" w:rsidRDefault="00A56F8F">
            <w:pPr>
              <w:spacing w:after="160" w:line="259" w:lineRule="auto"/>
              <w:jc w:val="center"/>
              <w:rPr>
                <w:del w:id="1721" w:author="Lim, Vanessa Gunawan" w:date="2022-11-17T15:17:00Z"/>
                <w:rFonts w:ascii="Times New Roman" w:hAnsi="Times New Roman"/>
                <w:i/>
                <w:sz w:val="24"/>
                <w:szCs w:val="24"/>
                <w:lang w:val="en-IN"/>
              </w:rPr>
              <w:pPrChange w:id="1722" w:author="Lim, Vanessa Gunawan" w:date="2022-11-17T15:17:00Z">
                <w:pPr>
                  <w:pStyle w:val="BodyText"/>
                  <w:numPr>
                    <w:ilvl w:val="1"/>
                  </w:numPr>
                  <w:spacing w:before="120" w:after="120"/>
                  <w:jc w:val="both"/>
                </w:pPr>
              </w:pPrChange>
            </w:pPr>
            <w:del w:id="1723" w:author="Lim, Vanessa Gunawan" w:date="2022-11-17T15:17:00Z">
              <w:r w:rsidRPr="0074216D" w:rsidDel="00022465">
                <w:rPr>
                  <w:rFonts w:ascii="Times New Roman" w:hAnsi="Times New Roman"/>
                  <w:i/>
                  <w:sz w:val="24"/>
                  <w:szCs w:val="24"/>
                  <w:lang w:val="en-IN"/>
                </w:rPr>
                <w:delText>0.000248</w:delText>
              </w:r>
            </w:del>
          </w:p>
        </w:tc>
        <w:tc>
          <w:tcPr>
            <w:tcW w:w="1147" w:type="dxa"/>
            <w:shd w:val="clear" w:color="auto" w:fill="auto"/>
          </w:tcPr>
          <w:p w14:paraId="42B19AE9" w14:textId="08C2DB35" w:rsidR="00A56F8F" w:rsidRPr="0074216D" w:rsidDel="00022465" w:rsidRDefault="00A56F8F">
            <w:pPr>
              <w:spacing w:after="160" w:line="259" w:lineRule="auto"/>
              <w:jc w:val="center"/>
              <w:rPr>
                <w:del w:id="1724" w:author="Lim, Vanessa Gunawan" w:date="2022-11-17T15:17:00Z"/>
                <w:rFonts w:ascii="Times New Roman" w:hAnsi="Times New Roman"/>
                <w:i/>
                <w:sz w:val="24"/>
                <w:szCs w:val="24"/>
                <w:lang w:val="en-IN"/>
              </w:rPr>
              <w:pPrChange w:id="1725" w:author="Lim, Vanessa Gunawan" w:date="2022-11-17T15:17:00Z">
                <w:pPr>
                  <w:pStyle w:val="BodyText"/>
                  <w:numPr>
                    <w:ilvl w:val="1"/>
                  </w:numPr>
                  <w:spacing w:before="120" w:after="120"/>
                  <w:jc w:val="both"/>
                </w:pPr>
              </w:pPrChange>
            </w:pPr>
            <w:del w:id="1726" w:author="Lim, Vanessa Gunawan" w:date="2022-11-17T15:17:00Z">
              <w:r w:rsidRPr="0074216D" w:rsidDel="00022465">
                <w:rPr>
                  <w:rFonts w:ascii="Times New Roman" w:hAnsi="Times New Roman"/>
                  <w:i/>
                  <w:sz w:val="24"/>
                  <w:szCs w:val="24"/>
                  <w:lang w:val="en-IN"/>
                </w:rPr>
                <w:delText>0.000235</w:delText>
              </w:r>
            </w:del>
          </w:p>
        </w:tc>
        <w:tc>
          <w:tcPr>
            <w:tcW w:w="1147" w:type="dxa"/>
            <w:shd w:val="clear" w:color="auto" w:fill="auto"/>
          </w:tcPr>
          <w:p w14:paraId="3290ADB8" w14:textId="21E7330B" w:rsidR="00A56F8F" w:rsidRPr="0074216D" w:rsidDel="00022465" w:rsidRDefault="00A56F8F">
            <w:pPr>
              <w:spacing w:after="160" w:line="259" w:lineRule="auto"/>
              <w:jc w:val="center"/>
              <w:rPr>
                <w:del w:id="1727" w:author="Lim, Vanessa Gunawan" w:date="2022-11-17T15:17:00Z"/>
                <w:rFonts w:ascii="Times New Roman" w:hAnsi="Times New Roman"/>
                <w:i/>
                <w:sz w:val="24"/>
                <w:szCs w:val="24"/>
                <w:lang w:val="en-IN"/>
              </w:rPr>
              <w:pPrChange w:id="1728" w:author="Lim, Vanessa Gunawan" w:date="2022-11-17T15:17:00Z">
                <w:pPr>
                  <w:pStyle w:val="BodyText"/>
                  <w:numPr>
                    <w:ilvl w:val="1"/>
                  </w:numPr>
                  <w:spacing w:before="120" w:after="120"/>
                  <w:jc w:val="both"/>
                </w:pPr>
              </w:pPrChange>
            </w:pPr>
            <w:del w:id="1729" w:author="Lim, Vanessa Gunawan" w:date="2022-11-17T15:17:00Z">
              <w:r w:rsidRPr="0074216D" w:rsidDel="00022465">
                <w:rPr>
                  <w:rFonts w:ascii="Times New Roman" w:hAnsi="Times New Roman"/>
                  <w:i/>
                  <w:sz w:val="24"/>
                  <w:szCs w:val="24"/>
                  <w:lang w:val="en-IN"/>
                </w:rPr>
                <w:delText>0.000214</w:delText>
              </w:r>
            </w:del>
          </w:p>
        </w:tc>
        <w:tc>
          <w:tcPr>
            <w:tcW w:w="1147" w:type="dxa"/>
            <w:shd w:val="clear" w:color="auto" w:fill="auto"/>
          </w:tcPr>
          <w:p w14:paraId="736533D9" w14:textId="6C7FD637" w:rsidR="00A56F8F" w:rsidRPr="0074216D" w:rsidDel="00022465" w:rsidRDefault="00A56F8F">
            <w:pPr>
              <w:spacing w:after="160" w:line="259" w:lineRule="auto"/>
              <w:jc w:val="center"/>
              <w:rPr>
                <w:del w:id="1730" w:author="Lim, Vanessa Gunawan" w:date="2022-11-17T15:17:00Z"/>
                <w:rFonts w:ascii="Times New Roman" w:hAnsi="Times New Roman"/>
                <w:i/>
                <w:sz w:val="24"/>
                <w:szCs w:val="24"/>
                <w:lang w:val="en-IN"/>
              </w:rPr>
              <w:pPrChange w:id="1731" w:author="Lim, Vanessa Gunawan" w:date="2022-11-17T15:17:00Z">
                <w:pPr>
                  <w:pStyle w:val="BodyText"/>
                  <w:numPr>
                    <w:ilvl w:val="1"/>
                  </w:numPr>
                  <w:spacing w:before="120" w:after="120"/>
                  <w:jc w:val="both"/>
                </w:pPr>
              </w:pPrChange>
            </w:pPr>
            <w:del w:id="1732" w:author="Lim, Vanessa Gunawan" w:date="2022-11-17T15:17:00Z">
              <w:r w:rsidRPr="0074216D" w:rsidDel="00022465">
                <w:rPr>
                  <w:rFonts w:ascii="Times New Roman" w:hAnsi="Times New Roman"/>
                  <w:i/>
                  <w:sz w:val="24"/>
                  <w:szCs w:val="24"/>
                  <w:lang w:val="en-IN"/>
                </w:rPr>
                <w:delText>0.000195</w:delText>
              </w:r>
            </w:del>
          </w:p>
        </w:tc>
      </w:tr>
      <w:tr w:rsidR="00A56F8F" w:rsidDel="00022465" w14:paraId="360A10EF" w14:textId="085C1E4F" w:rsidTr="006C4E5E">
        <w:trPr>
          <w:del w:id="1733" w:author="Lim, Vanessa Gunawan" w:date="2022-11-17T15:17:00Z"/>
        </w:trPr>
        <w:tc>
          <w:tcPr>
            <w:tcW w:w="1216" w:type="dxa"/>
            <w:shd w:val="clear" w:color="auto" w:fill="auto"/>
          </w:tcPr>
          <w:p w14:paraId="17E5044D" w14:textId="129B4D0D" w:rsidR="00A56F8F" w:rsidRPr="0074216D" w:rsidDel="00022465" w:rsidRDefault="00A56F8F">
            <w:pPr>
              <w:spacing w:after="160" w:line="259" w:lineRule="auto"/>
              <w:jc w:val="center"/>
              <w:rPr>
                <w:del w:id="1734" w:author="Lim, Vanessa Gunawan" w:date="2022-11-17T15:17:00Z"/>
                <w:rFonts w:ascii="Times New Roman" w:hAnsi="Times New Roman"/>
                <w:i/>
                <w:sz w:val="24"/>
                <w:szCs w:val="24"/>
                <w:lang w:val="en-IN"/>
              </w:rPr>
              <w:pPrChange w:id="1735" w:author="Lim, Vanessa Gunawan" w:date="2022-11-17T15:17:00Z">
                <w:pPr>
                  <w:pStyle w:val="BodyText"/>
                  <w:numPr>
                    <w:ilvl w:val="1"/>
                  </w:numPr>
                  <w:spacing w:before="120" w:after="120"/>
                  <w:jc w:val="both"/>
                </w:pPr>
              </w:pPrChange>
            </w:pPr>
            <w:del w:id="1736" w:author="Lim, Vanessa Gunawan" w:date="2022-11-17T15:17:00Z">
              <w:r w:rsidRPr="0074216D" w:rsidDel="00022465">
                <w:rPr>
                  <w:rFonts w:ascii="Times New Roman" w:hAnsi="Times New Roman"/>
                  <w:i/>
                  <w:sz w:val="24"/>
                  <w:szCs w:val="24"/>
                  <w:lang w:val="en-IN"/>
                </w:rPr>
                <w:delText>17.4</w:delText>
              </w:r>
            </w:del>
          </w:p>
        </w:tc>
        <w:tc>
          <w:tcPr>
            <w:tcW w:w="1146" w:type="dxa"/>
            <w:shd w:val="clear" w:color="auto" w:fill="auto"/>
          </w:tcPr>
          <w:p w14:paraId="47E2BFC2" w14:textId="5570FB11" w:rsidR="00A56F8F" w:rsidRPr="0074216D" w:rsidDel="00022465" w:rsidRDefault="00A56F8F">
            <w:pPr>
              <w:spacing w:after="160" w:line="259" w:lineRule="auto"/>
              <w:jc w:val="center"/>
              <w:rPr>
                <w:del w:id="1737" w:author="Lim, Vanessa Gunawan" w:date="2022-11-17T15:17:00Z"/>
                <w:rFonts w:ascii="Times New Roman" w:hAnsi="Times New Roman"/>
                <w:i/>
                <w:sz w:val="24"/>
                <w:szCs w:val="24"/>
                <w:lang w:val="en-IN"/>
              </w:rPr>
              <w:pPrChange w:id="1738" w:author="Lim, Vanessa Gunawan" w:date="2022-11-17T15:17:00Z">
                <w:pPr>
                  <w:pStyle w:val="BodyText"/>
                  <w:numPr>
                    <w:ilvl w:val="1"/>
                  </w:numPr>
                  <w:spacing w:before="120" w:after="120"/>
                  <w:jc w:val="both"/>
                </w:pPr>
              </w:pPrChange>
            </w:pPr>
            <w:del w:id="1739" w:author="Lim, Vanessa Gunawan" w:date="2022-11-17T15:17:00Z">
              <w:r w:rsidRPr="0074216D" w:rsidDel="00022465">
                <w:rPr>
                  <w:rFonts w:ascii="Times New Roman" w:hAnsi="Times New Roman"/>
                  <w:i/>
                  <w:sz w:val="24"/>
                  <w:szCs w:val="24"/>
                  <w:lang w:val="en-IN"/>
                </w:rPr>
                <w:delText>0.000392</w:delText>
              </w:r>
            </w:del>
          </w:p>
        </w:tc>
        <w:tc>
          <w:tcPr>
            <w:tcW w:w="1146" w:type="dxa"/>
            <w:shd w:val="clear" w:color="auto" w:fill="auto"/>
          </w:tcPr>
          <w:p w14:paraId="60E361BF" w14:textId="7C940EB5" w:rsidR="00A56F8F" w:rsidRPr="0074216D" w:rsidDel="00022465" w:rsidRDefault="00A56F8F">
            <w:pPr>
              <w:spacing w:after="160" w:line="259" w:lineRule="auto"/>
              <w:jc w:val="center"/>
              <w:rPr>
                <w:del w:id="1740" w:author="Lim, Vanessa Gunawan" w:date="2022-11-17T15:17:00Z"/>
                <w:rFonts w:ascii="Times New Roman" w:hAnsi="Times New Roman"/>
                <w:i/>
                <w:sz w:val="24"/>
                <w:szCs w:val="24"/>
                <w:lang w:val="en-IN"/>
              </w:rPr>
              <w:pPrChange w:id="1741" w:author="Lim, Vanessa Gunawan" w:date="2022-11-17T15:17:00Z">
                <w:pPr>
                  <w:pStyle w:val="BodyText"/>
                  <w:numPr>
                    <w:ilvl w:val="1"/>
                  </w:numPr>
                  <w:spacing w:before="120" w:after="120"/>
                  <w:jc w:val="both"/>
                </w:pPr>
              </w:pPrChange>
            </w:pPr>
            <w:del w:id="1742" w:author="Lim, Vanessa Gunawan" w:date="2022-11-17T15:17:00Z">
              <w:r w:rsidRPr="0074216D" w:rsidDel="00022465">
                <w:rPr>
                  <w:rFonts w:ascii="Times New Roman" w:hAnsi="Times New Roman"/>
                  <w:i/>
                  <w:sz w:val="24"/>
                  <w:szCs w:val="24"/>
                  <w:lang w:val="en-IN"/>
                </w:rPr>
                <w:delText>0.000342</w:delText>
              </w:r>
            </w:del>
          </w:p>
        </w:tc>
        <w:tc>
          <w:tcPr>
            <w:tcW w:w="1146" w:type="dxa"/>
            <w:shd w:val="clear" w:color="auto" w:fill="auto"/>
          </w:tcPr>
          <w:p w14:paraId="0E29C849" w14:textId="7EBD00B2" w:rsidR="00A56F8F" w:rsidRPr="0074216D" w:rsidDel="00022465" w:rsidRDefault="00A56F8F">
            <w:pPr>
              <w:spacing w:after="160" w:line="259" w:lineRule="auto"/>
              <w:jc w:val="center"/>
              <w:rPr>
                <w:del w:id="1743" w:author="Lim, Vanessa Gunawan" w:date="2022-11-17T15:17:00Z"/>
                <w:rFonts w:ascii="Times New Roman" w:hAnsi="Times New Roman"/>
                <w:i/>
                <w:sz w:val="24"/>
                <w:szCs w:val="24"/>
                <w:lang w:val="en-IN"/>
              </w:rPr>
              <w:pPrChange w:id="1744" w:author="Lim, Vanessa Gunawan" w:date="2022-11-17T15:17:00Z">
                <w:pPr>
                  <w:pStyle w:val="BodyText"/>
                  <w:numPr>
                    <w:ilvl w:val="1"/>
                  </w:numPr>
                  <w:spacing w:before="120" w:after="120"/>
                  <w:jc w:val="both"/>
                </w:pPr>
              </w:pPrChange>
            </w:pPr>
            <w:del w:id="1745" w:author="Lim, Vanessa Gunawan" w:date="2022-11-17T15:17:00Z">
              <w:r w:rsidRPr="0074216D" w:rsidDel="00022465">
                <w:rPr>
                  <w:rFonts w:ascii="Times New Roman" w:hAnsi="Times New Roman"/>
                  <w:i/>
                  <w:sz w:val="24"/>
                  <w:szCs w:val="24"/>
                  <w:lang w:val="en-IN"/>
                </w:rPr>
                <w:delText>0.000301</w:delText>
              </w:r>
            </w:del>
          </w:p>
        </w:tc>
        <w:tc>
          <w:tcPr>
            <w:tcW w:w="1147" w:type="dxa"/>
            <w:shd w:val="clear" w:color="auto" w:fill="auto"/>
          </w:tcPr>
          <w:p w14:paraId="73F56192" w14:textId="65820978" w:rsidR="00A56F8F" w:rsidRPr="0074216D" w:rsidDel="00022465" w:rsidRDefault="00A56F8F">
            <w:pPr>
              <w:spacing w:after="160" w:line="259" w:lineRule="auto"/>
              <w:jc w:val="center"/>
              <w:rPr>
                <w:del w:id="1746" w:author="Lim, Vanessa Gunawan" w:date="2022-11-17T15:17:00Z"/>
                <w:rFonts w:ascii="Times New Roman" w:hAnsi="Times New Roman"/>
                <w:i/>
                <w:sz w:val="24"/>
                <w:szCs w:val="24"/>
                <w:lang w:val="en-IN"/>
              </w:rPr>
              <w:pPrChange w:id="1747" w:author="Lim, Vanessa Gunawan" w:date="2022-11-17T15:17:00Z">
                <w:pPr>
                  <w:pStyle w:val="BodyText"/>
                  <w:numPr>
                    <w:ilvl w:val="1"/>
                  </w:numPr>
                  <w:spacing w:before="120" w:after="120"/>
                  <w:jc w:val="both"/>
                </w:pPr>
              </w:pPrChange>
            </w:pPr>
            <w:del w:id="1748" w:author="Lim, Vanessa Gunawan" w:date="2022-11-17T15:17:00Z">
              <w:r w:rsidRPr="0074216D" w:rsidDel="00022465">
                <w:rPr>
                  <w:rFonts w:ascii="Times New Roman" w:hAnsi="Times New Roman"/>
                  <w:i/>
                  <w:sz w:val="24"/>
                  <w:szCs w:val="24"/>
                  <w:lang w:val="en-IN"/>
                </w:rPr>
                <w:delText>0.000287</w:delText>
              </w:r>
            </w:del>
          </w:p>
        </w:tc>
        <w:tc>
          <w:tcPr>
            <w:tcW w:w="1147" w:type="dxa"/>
            <w:shd w:val="clear" w:color="auto" w:fill="auto"/>
          </w:tcPr>
          <w:p w14:paraId="27AD2211" w14:textId="74EBF7A3" w:rsidR="00A56F8F" w:rsidRPr="0074216D" w:rsidDel="00022465" w:rsidRDefault="00A56F8F">
            <w:pPr>
              <w:spacing w:after="160" w:line="259" w:lineRule="auto"/>
              <w:jc w:val="center"/>
              <w:rPr>
                <w:del w:id="1749" w:author="Lim, Vanessa Gunawan" w:date="2022-11-17T15:17:00Z"/>
                <w:rFonts w:ascii="Times New Roman" w:hAnsi="Times New Roman"/>
                <w:i/>
                <w:sz w:val="24"/>
                <w:szCs w:val="24"/>
                <w:lang w:val="en-IN"/>
              </w:rPr>
              <w:pPrChange w:id="1750" w:author="Lim, Vanessa Gunawan" w:date="2022-11-17T15:17:00Z">
                <w:pPr>
                  <w:pStyle w:val="BodyText"/>
                  <w:numPr>
                    <w:ilvl w:val="1"/>
                  </w:numPr>
                  <w:spacing w:before="120" w:after="120"/>
                  <w:jc w:val="both"/>
                </w:pPr>
              </w:pPrChange>
            </w:pPr>
            <w:del w:id="1751" w:author="Lim, Vanessa Gunawan" w:date="2022-11-17T15:17:00Z">
              <w:r w:rsidRPr="0074216D" w:rsidDel="00022465">
                <w:rPr>
                  <w:rFonts w:ascii="Times New Roman" w:hAnsi="Times New Roman"/>
                  <w:i/>
                  <w:sz w:val="24"/>
                  <w:szCs w:val="24"/>
                  <w:lang w:val="en-IN"/>
                </w:rPr>
                <w:delText>0.000274</w:delText>
              </w:r>
            </w:del>
          </w:p>
        </w:tc>
        <w:tc>
          <w:tcPr>
            <w:tcW w:w="1147" w:type="dxa"/>
            <w:shd w:val="clear" w:color="auto" w:fill="auto"/>
          </w:tcPr>
          <w:p w14:paraId="38009BC0" w14:textId="51E23E46" w:rsidR="00A56F8F" w:rsidRPr="0074216D" w:rsidDel="00022465" w:rsidRDefault="00A56F8F">
            <w:pPr>
              <w:spacing w:after="160" w:line="259" w:lineRule="auto"/>
              <w:jc w:val="center"/>
              <w:rPr>
                <w:del w:id="1752" w:author="Lim, Vanessa Gunawan" w:date="2022-11-17T15:17:00Z"/>
                <w:rFonts w:ascii="Times New Roman" w:hAnsi="Times New Roman"/>
                <w:i/>
                <w:sz w:val="24"/>
                <w:szCs w:val="24"/>
                <w:lang w:val="en-IN"/>
              </w:rPr>
              <w:pPrChange w:id="1753" w:author="Lim, Vanessa Gunawan" w:date="2022-11-17T15:17:00Z">
                <w:pPr>
                  <w:pStyle w:val="BodyText"/>
                  <w:numPr>
                    <w:ilvl w:val="1"/>
                  </w:numPr>
                  <w:spacing w:before="120" w:after="120"/>
                  <w:jc w:val="both"/>
                </w:pPr>
              </w:pPrChange>
            </w:pPr>
            <w:del w:id="1754" w:author="Lim, Vanessa Gunawan" w:date="2022-11-17T15:17:00Z">
              <w:r w:rsidRPr="0074216D" w:rsidDel="00022465">
                <w:rPr>
                  <w:rFonts w:ascii="Times New Roman" w:hAnsi="Times New Roman"/>
                  <w:i/>
                  <w:sz w:val="24"/>
                  <w:szCs w:val="24"/>
                  <w:lang w:val="en-IN"/>
                </w:rPr>
                <w:delText>0.000250</w:delText>
              </w:r>
            </w:del>
          </w:p>
        </w:tc>
        <w:tc>
          <w:tcPr>
            <w:tcW w:w="1147" w:type="dxa"/>
            <w:shd w:val="clear" w:color="auto" w:fill="auto"/>
          </w:tcPr>
          <w:p w14:paraId="0A63E9B9" w14:textId="0070F463" w:rsidR="00A56F8F" w:rsidRPr="0074216D" w:rsidDel="00022465" w:rsidRDefault="00A56F8F">
            <w:pPr>
              <w:spacing w:after="160" w:line="259" w:lineRule="auto"/>
              <w:jc w:val="center"/>
              <w:rPr>
                <w:del w:id="1755" w:author="Lim, Vanessa Gunawan" w:date="2022-11-17T15:17:00Z"/>
                <w:rFonts w:ascii="Times New Roman" w:hAnsi="Times New Roman"/>
                <w:i/>
                <w:sz w:val="24"/>
                <w:szCs w:val="24"/>
                <w:lang w:val="en-IN"/>
              </w:rPr>
              <w:pPrChange w:id="1756" w:author="Lim, Vanessa Gunawan" w:date="2022-11-17T15:17:00Z">
                <w:pPr>
                  <w:pStyle w:val="BodyText"/>
                  <w:numPr>
                    <w:ilvl w:val="1"/>
                  </w:numPr>
                  <w:spacing w:before="120" w:after="120"/>
                  <w:jc w:val="both"/>
                </w:pPr>
              </w:pPrChange>
            </w:pPr>
            <w:del w:id="1757" w:author="Lim, Vanessa Gunawan" w:date="2022-11-17T15:17:00Z">
              <w:r w:rsidRPr="0074216D" w:rsidDel="00022465">
                <w:rPr>
                  <w:rFonts w:ascii="Times New Roman" w:hAnsi="Times New Roman"/>
                  <w:i/>
                  <w:sz w:val="24"/>
                  <w:szCs w:val="24"/>
                  <w:lang w:val="en-IN"/>
                </w:rPr>
                <w:delText>0.000228</w:delText>
              </w:r>
            </w:del>
          </w:p>
        </w:tc>
      </w:tr>
      <w:tr w:rsidR="00A56F8F" w:rsidDel="00022465" w14:paraId="1B24EA08" w14:textId="26E8D982" w:rsidTr="006C4E5E">
        <w:trPr>
          <w:del w:id="1758" w:author="Lim, Vanessa Gunawan" w:date="2022-11-17T15:17:00Z"/>
        </w:trPr>
        <w:tc>
          <w:tcPr>
            <w:tcW w:w="1216" w:type="dxa"/>
            <w:shd w:val="clear" w:color="auto" w:fill="auto"/>
          </w:tcPr>
          <w:p w14:paraId="3B38798A" w14:textId="0C802530" w:rsidR="00A56F8F" w:rsidRPr="0074216D" w:rsidDel="00022465" w:rsidRDefault="00A56F8F">
            <w:pPr>
              <w:spacing w:after="160" w:line="259" w:lineRule="auto"/>
              <w:jc w:val="center"/>
              <w:rPr>
                <w:del w:id="1759" w:author="Lim, Vanessa Gunawan" w:date="2022-11-17T15:17:00Z"/>
                <w:rFonts w:ascii="Times New Roman" w:hAnsi="Times New Roman"/>
                <w:i/>
                <w:sz w:val="24"/>
                <w:szCs w:val="24"/>
                <w:lang w:val="en-IN"/>
              </w:rPr>
              <w:pPrChange w:id="1760" w:author="Lim, Vanessa Gunawan" w:date="2022-11-17T15:17:00Z">
                <w:pPr>
                  <w:pStyle w:val="BodyText"/>
                  <w:numPr>
                    <w:ilvl w:val="1"/>
                  </w:numPr>
                  <w:spacing w:before="120" w:after="120"/>
                  <w:jc w:val="both"/>
                </w:pPr>
              </w:pPrChange>
            </w:pPr>
            <w:del w:id="1761" w:author="Lim, Vanessa Gunawan" w:date="2022-11-17T15:17:00Z">
              <w:r w:rsidRPr="0074216D" w:rsidDel="00022465">
                <w:rPr>
                  <w:rFonts w:ascii="Times New Roman" w:hAnsi="Times New Roman"/>
                  <w:i/>
                  <w:sz w:val="24"/>
                  <w:szCs w:val="24"/>
                  <w:lang w:val="en-IN"/>
                </w:rPr>
                <w:delText>17.6</w:delText>
              </w:r>
            </w:del>
          </w:p>
        </w:tc>
        <w:tc>
          <w:tcPr>
            <w:tcW w:w="1146" w:type="dxa"/>
            <w:shd w:val="clear" w:color="auto" w:fill="auto"/>
          </w:tcPr>
          <w:p w14:paraId="009B7F60" w14:textId="6CCDDC90" w:rsidR="00A56F8F" w:rsidRPr="0074216D" w:rsidDel="00022465" w:rsidRDefault="00A56F8F">
            <w:pPr>
              <w:spacing w:after="160" w:line="259" w:lineRule="auto"/>
              <w:jc w:val="center"/>
              <w:rPr>
                <w:del w:id="1762" w:author="Lim, Vanessa Gunawan" w:date="2022-11-17T15:17:00Z"/>
                <w:rFonts w:ascii="Times New Roman" w:hAnsi="Times New Roman"/>
                <w:i/>
                <w:sz w:val="24"/>
                <w:szCs w:val="24"/>
                <w:lang w:val="en-IN"/>
              </w:rPr>
              <w:pPrChange w:id="1763" w:author="Lim, Vanessa Gunawan" w:date="2022-11-17T15:17:00Z">
                <w:pPr>
                  <w:pStyle w:val="BodyText"/>
                  <w:numPr>
                    <w:ilvl w:val="1"/>
                  </w:numPr>
                  <w:spacing w:before="120" w:after="120"/>
                  <w:jc w:val="both"/>
                </w:pPr>
              </w:pPrChange>
            </w:pPr>
            <w:del w:id="1764" w:author="Lim, Vanessa Gunawan" w:date="2022-11-17T15:17:00Z">
              <w:r w:rsidRPr="0074216D" w:rsidDel="00022465">
                <w:rPr>
                  <w:rFonts w:ascii="Times New Roman" w:hAnsi="Times New Roman"/>
                  <w:i/>
                  <w:sz w:val="24"/>
                  <w:szCs w:val="24"/>
                  <w:lang w:val="en-IN"/>
                </w:rPr>
                <w:delText>0.000447</w:delText>
              </w:r>
            </w:del>
          </w:p>
        </w:tc>
        <w:tc>
          <w:tcPr>
            <w:tcW w:w="1146" w:type="dxa"/>
            <w:shd w:val="clear" w:color="auto" w:fill="auto"/>
          </w:tcPr>
          <w:p w14:paraId="687229FD" w14:textId="262BF453" w:rsidR="00A56F8F" w:rsidRPr="0074216D" w:rsidDel="00022465" w:rsidRDefault="00A56F8F">
            <w:pPr>
              <w:spacing w:after="160" w:line="259" w:lineRule="auto"/>
              <w:jc w:val="center"/>
              <w:rPr>
                <w:del w:id="1765" w:author="Lim, Vanessa Gunawan" w:date="2022-11-17T15:17:00Z"/>
                <w:rFonts w:ascii="Times New Roman" w:hAnsi="Times New Roman"/>
                <w:i/>
                <w:sz w:val="24"/>
                <w:szCs w:val="24"/>
                <w:lang w:val="en-IN"/>
              </w:rPr>
              <w:pPrChange w:id="1766" w:author="Lim, Vanessa Gunawan" w:date="2022-11-17T15:17:00Z">
                <w:pPr>
                  <w:pStyle w:val="BodyText"/>
                  <w:numPr>
                    <w:ilvl w:val="1"/>
                  </w:numPr>
                  <w:spacing w:before="120" w:after="120"/>
                  <w:jc w:val="both"/>
                </w:pPr>
              </w:pPrChange>
            </w:pPr>
            <w:del w:id="1767" w:author="Lim, Vanessa Gunawan" w:date="2022-11-17T15:17:00Z">
              <w:r w:rsidRPr="0074216D" w:rsidDel="00022465">
                <w:rPr>
                  <w:rFonts w:ascii="Times New Roman" w:hAnsi="Times New Roman"/>
                  <w:i/>
                  <w:sz w:val="24"/>
                  <w:szCs w:val="24"/>
                  <w:lang w:val="en-IN"/>
                </w:rPr>
                <w:delText>0.000390</w:delText>
              </w:r>
            </w:del>
          </w:p>
        </w:tc>
        <w:tc>
          <w:tcPr>
            <w:tcW w:w="1146" w:type="dxa"/>
            <w:shd w:val="clear" w:color="auto" w:fill="auto"/>
          </w:tcPr>
          <w:p w14:paraId="7EC1BDE0" w14:textId="297AB67E" w:rsidR="00A56F8F" w:rsidRPr="0074216D" w:rsidDel="00022465" w:rsidRDefault="00A56F8F">
            <w:pPr>
              <w:spacing w:after="160" w:line="259" w:lineRule="auto"/>
              <w:jc w:val="center"/>
              <w:rPr>
                <w:del w:id="1768" w:author="Lim, Vanessa Gunawan" w:date="2022-11-17T15:17:00Z"/>
                <w:rFonts w:ascii="Times New Roman" w:hAnsi="Times New Roman"/>
                <w:i/>
                <w:sz w:val="24"/>
                <w:szCs w:val="24"/>
                <w:lang w:val="en-IN"/>
              </w:rPr>
              <w:pPrChange w:id="1769" w:author="Lim, Vanessa Gunawan" w:date="2022-11-17T15:17:00Z">
                <w:pPr>
                  <w:pStyle w:val="BodyText"/>
                  <w:numPr>
                    <w:ilvl w:val="1"/>
                  </w:numPr>
                  <w:spacing w:before="120" w:after="120"/>
                  <w:jc w:val="both"/>
                </w:pPr>
              </w:pPrChange>
            </w:pPr>
            <w:del w:id="1770" w:author="Lim, Vanessa Gunawan" w:date="2022-11-17T15:17:00Z">
              <w:r w:rsidRPr="0074216D" w:rsidDel="00022465">
                <w:rPr>
                  <w:rFonts w:ascii="Times New Roman" w:hAnsi="Times New Roman"/>
                  <w:i/>
                  <w:sz w:val="24"/>
                  <w:szCs w:val="24"/>
                  <w:lang w:val="en-IN"/>
                </w:rPr>
                <w:delText>0.000342</w:delText>
              </w:r>
            </w:del>
          </w:p>
        </w:tc>
        <w:tc>
          <w:tcPr>
            <w:tcW w:w="1147" w:type="dxa"/>
            <w:shd w:val="clear" w:color="auto" w:fill="auto"/>
          </w:tcPr>
          <w:p w14:paraId="699E466A" w14:textId="1E66763F" w:rsidR="00A56F8F" w:rsidRPr="0074216D" w:rsidDel="00022465" w:rsidRDefault="00A56F8F">
            <w:pPr>
              <w:spacing w:after="160" w:line="259" w:lineRule="auto"/>
              <w:jc w:val="center"/>
              <w:rPr>
                <w:del w:id="1771" w:author="Lim, Vanessa Gunawan" w:date="2022-11-17T15:17:00Z"/>
                <w:rFonts w:ascii="Times New Roman" w:hAnsi="Times New Roman"/>
                <w:i/>
                <w:sz w:val="24"/>
                <w:szCs w:val="24"/>
                <w:lang w:val="en-IN"/>
              </w:rPr>
              <w:pPrChange w:id="1772" w:author="Lim, Vanessa Gunawan" w:date="2022-11-17T15:17:00Z">
                <w:pPr>
                  <w:pStyle w:val="BodyText"/>
                  <w:numPr>
                    <w:ilvl w:val="1"/>
                  </w:numPr>
                  <w:spacing w:before="120" w:after="120"/>
                  <w:jc w:val="both"/>
                </w:pPr>
              </w:pPrChange>
            </w:pPr>
            <w:del w:id="1773" w:author="Lim, Vanessa Gunawan" w:date="2022-11-17T15:17:00Z">
              <w:r w:rsidRPr="0074216D" w:rsidDel="00022465">
                <w:rPr>
                  <w:rFonts w:ascii="Times New Roman" w:hAnsi="Times New Roman"/>
                  <w:i/>
                  <w:sz w:val="24"/>
                  <w:szCs w:val="24"/>
                  <w:lang w:val="en-IN"/>
                </w:rPr>
                <w:delText>0.000327</w:delText>
              </w:r>
            </w:del>
          </w:p>
        </w:tc>
        <w:tc>
          <w:tcPr>
            <w:tcW w:w="1147" w:type="dxa"/>
            <w:shd w:val="clear" w:color="auto" w:fill="auto"/>
          </w:tcPr>
          <w:p w14:paraId="78003D13" w14:textId="49817649" w:rsidR="00A56F8F" w:rsidRPr="0074216D" w:rsidDel="00022465" w:rsidRDefault="00A56F8F">
            <w:pPr>
              <w:spacing w:after="160" w:line="259" w:lineRule="auto"/>
              <w:jc w:val="center"/>
              <w:rPr>
                <w:del w:id="1774" w:author="Lim, Vanessa Gunawan" w:date="2022-11-17T15:17:00Z"/>
                <w:rFonts w:ascii="Times New Roman" w:hAnsi="Times New Roman"/>
                <w:i/>
                <w:sz w:val="24"/>
                <w:szCs w:val="24"/>
                <w:lang w:val="en-IN"/>
              </w:rPr>
              <w:pPrChange w:id="1775" w:author="Lim, Vanessa Gunawan" w:date="2022-11-17T15:17:00Z">
                <w:pPr>
                  <w:pStyle w:val="BodyText"/>
                  <w:numPr>
                    <w:ilvl w:val="1"/>
                  </w:numPr>
                  <w:spacing w:before="120" w:after="120"/>
                  <w:jc w:val="both"/>
                </w:pPr>
              </w:pPrChange>
            </w:pPr>
            <w:del w:id="1776" w:author="Lim, Vanessa Gunawan" w:date="2022-11-17T15:17:00Z">
              <w:r w:rsidRPr="0074216D" w:rsidDel="00022465">
                <w:rPr>
                  <w:rFonts w:ascii="Times New Roman" w:hAnsi="Times New Roman"/>
                  <w:i/>
                  <w:sz w:val="24"/>
                  <w:szCs w:val="24"/>
                  <w:lang w:val="en-IN"/>
                </w:rPr>
                <w:delText>0.000312</w:delText>
              </w:r>
            </w:del>
          </w:p>
        </w:tc>
        <w:tc>
          <w:tcPr>
            <w:tcW w:w="1147" w:type="dxa"/>
            <w:shd w:val="clear" w:color="auto" w:fill="auto"/>
          </w:tcPr>
          <w:p w14:paraId="3C3409AC" w14:textId="4DB87787" w:rsidR="00A56F8F" w:rsidRPr="0074216D" w:rsidDel="00022465" w:rsidRDefault="00A56F8F">
            <w:pPr>
              <w:spacing w:after="160" w:line="259" w:lineRule="auto"/>
              <w:jc w:val="center"/>
              <w:rPr>
                <w:del w:id="1777" w:author="Lim, Vanessa Gunawan" w:date="2022-11-17T15:17:00Z"/>
                <w:rFonts w:ascii="Times New Roman" w:hAnsi="Times New Roman"/>
                <w:i/>
                <w:sz w:val="24"/>
                <w:szCs w:val="24"/>
                <w:lang w:val="en-IN"/>
              </w:rPr>
              <w:pPrChange w:id="1778" w:author="Lim, Vanessa Gunawan" w:date="2022-11-17T15:17:00Z">
                <w:pPr>
                  <w:pStyle w:val="BodyText"/>
                  <w:numPr>
                    <w:ilvl w:val="1"/>
                  </w:numPr>
                  <w:spacing w:before="120" w:after="120"/>
                  <w:jc w:val="both"/>
                </w:pPr>
              </w:pPrChange>
            </w:pPr>
            <w:del w:id="1779" w:author="Lim, Vanessa Gunawan" w:date="2022-11-17T15:17:00Z">
              <w:r w:rsidRPr="0074216D" w:rsidDel="00022465">
                <w:rPr>
                  <w:rFonts w:ascii="Times New Roman" w:hAnsi="Times New Roman"/>
                  <w:i/>
                  <w:sz w:val="24"/>
                  <w:szCs w:val="24"/>
                  <w:lang w:val="en-IN"/>
                </w:rPr>
                <w:delText>0.000286</w:delText>
              </w:r>
            </w:del>
          </w:p>
        </w:tc>
        <w:tc>
          <w:tcPr>
            <w:tcW w:w="1147" w:type="dxa"/>
            <w:shd w:val="clear" w:color="auto" w:fill="auto"/>
          </w:tcPr>
          <w:p w14:paraId="3363EA6B" w14:textId="5DA1E55C" w:rsidR="00A56F8F" w:rsidRPr="0074216D" w:rsidDel="00022465" w:rsidRDefault="00A56F8F">
            <w:pPr>
              <w:spacing w:after="160" w:line="259" w:lineRule="auto"/>
              <w:jc w:val="center"/>
              <w:rPr>
                <w:del w:id="1780" w:author="Lim, Vanessa Gunawan" w:date="2022-11-17T15:17:00Z"/>
                <w:rFonts w:ascii="Times New Roman" w:hAnsi="Times New Roman"/>
                <w:i/>
                <w:sz w:val="24"/>
                <w:szCs w:val="24"/>
                <w:lang w:val="en-IN"/>
              </w:rPr>
              <w:pPrChange w:id="1781" w:author="Lim, Vanessa Gunawan" w:date="2022-11-17T15:17:00Z">
                <w:pPr>
                  <w:pStyle w:val="BodyText"/>
                  <w:numPr>
                    <w:ilvl w:val="1"/>
                  </w:numPr>
                  <w:spacing w:before="120" w:after="120"/>
                  <w:jc w:val="both"/>
                </w:pPr>
              </w:pPrChange>
            </w:pPr>
            <w:del w:id="1782" w:author="Lim, Vanessa Gunawan" w:date="2022-11-17T15:17:00Z">
              <w:r w:rsidRPr="0074216D" w:rsidDel="00022465">
                <w:rPr>
                  <w:rFonts w:ascii="Times New Roman" w:hAnsi="Times New Roman"/>
                  <w:i/>
                  <w:sz w:val="24"/>
                  <w:szCs w:val="24"/>
                  <w:lang w:val="en-IN"/>
                </w:rPr>
                <w:delText>0.000260</w:delText>
              </w:r>
            </w:del>
          </w:p>
        </w:tc>
      </w:tr>
      <w:tr w:rsidR="00A56F8F" w:rsidDel="00022465" w14:paraId="2E821780" w14:textId="070A0BCF" w:rsidTr="006C4E5E">
        <w:trPr>
          <w:del w:id="1783" w:author="Lim, Vanessa Gunawan" w:date="2022-11-17T15:17:00Z"/>
        </w:trPr>
        <w:tc>
          <w:tcPr>
            <w:tcW w:w="1216" w:type="dxa"/>
            <w:shd w:val="clear" w:color="auto" w:fill="auto"/>
          </w:tcPr>
          <w:p w14:paraId="7233029B" w14:textId="1B96A0D4" w:rsidR="00A56F8F" w:rsidRPr="0074216D" w:rsidDel="00022465" w:rsidRDefault="00A56F8F">
            <w:pPr>
              <w:spacing w:after="160" w:line="259" w:lineRule="auto"/>
              <w:jc w:val="center"/>
              <w:rPr>
                <w:del w:id="1784" w:author="Lim, Vanessa Gunawan" w:date="2022-11-17T15:17:00Z"/>
                <w:rFonts w:ascii="Times New Roman" w:hAnsi="Times New Roman"/>
                <w:i/>
                <w:sz w:val="24"/>
                <w:szCs w:val="24"/>
                <w:lang w:val="en-IN"/>
              </w:rPr>
              <w:pPrChange w:id="1785" w:author="Lim, Vanessa Gunawan" w:date="2022-11-17T15:17:00Z">
                <w:pPr>
                  <w:pStyle w:val="BodyText"/>
                  <w:numPr>
                    <w:ilvl w:val="1"/>
                  </w:numPr>
                  <w:spacing w:before="120" w:after="120"/>
                  <w:jc w:val="both"/>
                </w:pPr>
              </w:pPrChange>
            </w:pPr>
            <w:del w:id="1786" w:author="Lim, Vanessa Gunawan" w:date="2022-11-17T15:17:00Z">
              <w:r w:rsidRPr="0074216D" w:rsidDel="00022465">
                <w:rPr>
                  <w:rFonts w:ascii="Times New Roman" w:hAnsi="Times New Roman"/>
                  <w:i/>
                  <w:sz w:val="24"/>
                  <w:szCs w:val="24"/>
                  <w:lang w:val="en-IN"/>
                </w:rPr>
                <w:delText>17.8</w:delText>
              </w:r>
            </w:del>
          </w:p>
        </w:tc>
        <w:tc>
          <w:tcPr>
            <w:tcW w:w="1146" w:type="dxa"/>
            <w:shd w:val="clear" w:color="auto" w:fill="auto"/>
          </w:tcPr>
          <w:p w14:paraId="29F7DC03" w14:textId="53AB723A" w:rsidR="00A56F8F" w:rsidRPr="0074216D" w:rsidDel="00022465" w:rsidRDefault="00A56F8F">
            <w:pPr>
              <w:spacing w:after="160" w:line="259" w:lineRule="auto"/>
              <w:jc w:val="center"/>
              <w:rPr>
                <w:del w:id="1787" w:author="Lim, Vanessa Gunawan" w:date="2022-11-17T15:17:00Z"/>
                <w:rFonts w:ascii="Times New Roman" w:hAnsi="Times New Roman"/>
                <w:i/>
                <w:sz w:val="24"/>
                <w:szCs w:val="24"/>
                <w:lang w:val="en-IN"/>
              </w:rPr>
              <w:pPrChange w:id="1788" w:author="Lim, Vanessa Gunawan" w:date="2022-11-17T15:17:00Z">
                <w:pPr>
                  <w:pStyle w:val="BodyText"/>
                  <w:numPr>
                    <w:ilvl w:val="1"/>
                  </w:numPr>
                  <w:spacing w:before="120" w:after="120"/>
                  <w:jc w:val="both"/>
                </w:pPr>
              </w:pPrChange>
            </w:pPr>
            <w:del w:id="1789" w:author="Lim, Vanessa Gunawan" w:date="2022-11-17T15:17:00Z">
              <w:r w:rsidRPr="0074216D" w:rsidDel="00022465">
                <w:rPr>
                  <w:rFonts w:ascii="Times New Roman" w:hAnsi="Times New Roman"/>
                  <w:i/>
                  <w:sz w:val="24"/>
                  <w:szCs w:val="24"/>
                  <w:lang w:val="en-IN"/>
                </w:rPr>
                <w:delText>0.000502</w:delText>
              </w:r>
            </w:del>
          </w:p>
        </w:tc>
        <w:tc>
          <w:tcPr>
            <w:tcW w:w="1146" w:type="dxa"/>
            <w:shd w:val="clear" w:color="auto" w:fill="auto"/>
          </w:tcPr>
          <w:p w14:paraId="24C0218E" w14:textId="77849D78" w:rsidR="00A56F8F" w:rsidRPr="0074216D" w:rsidDel="00022465" w:rsidRDefault="00A56F8F">
            <w:pPr>
              <w:spacing w:after="160" w:line="259" w:lineRule="auto"/>
              <w:jc w:val="center"/>
              <w:rPr>
                <w:del w:id="1790" w:author="Lim, Vanessa Gunawan" w:date="2022-11-17T15:17:00Z"/>
                <w:rFonts w:ascii="Times New Roman" w:hAnsi="Times New Roman"/>
                <w:i/>
                <w:sz w:val="24"/>
                <w:szCs w:val="24"/>
                <w:lang w:val="en-IN"/>
              </w:rPr>
              <w:pPrChange w:id="1791" w:author="Lim, Vanessa Gunawan" w:date="2022-11-17T15:17:00Z">
                <w:pPr>
                  <w:pStyle w:val="BodyText"/>
                  <w:numPr>
                    <w:ilvl w:val="1"/>
                  </w:numPr>
                  <w:spacing w:before="120" w:after="120"/>
                  <w:jc w:val="both"/>
                </w:pPr>
              </w:pPrChange>
            </w:pPr>
            <w:del w:id="1792" w:author="Lim, Vanessa Gunawan" w:date="2022-11-17T15:17:00Z">
              <w:r w:rsidRPr="0074216D" w:rsidDel="00022465">
                <w:rPr>
                  <w:rFonts w:ascii="Times New Roman" w:hAnsi="Times New Roman"/>
                  <w:i/>
                  <w:sz w:val="24"/>
                  <w:szCs w:val="24"/>
                  <w:lang w:val="en-IN"/>
                </w:rPr>
                <w:delText>0.000438</w:delText>
              </w:r>
            </w:del>
          </w:p>
        </w:tc>
        <w:tc>
          <w:tcPr>
            <w:tcW w:w="1146" w:type="dxa"/>
            <w:shd w:val="clear" w:color="auto" w:fill="auto"/>
          </w:tcPr>
          <w:p w14:paraId="79D3FC7B" w14:textId="6E8EF0AF" w:rsidR="00A56F8F" w:rsidRPr="0074216D" w:rsidDel="00022465" w:rsidRDefault="00A56F8F">
            <w:pPr>
              <w:spacing w:after="160" w:line="259" w:lineRule="auto"/>
              <w:jc w:val="center"/>
              <w:rPr>
                <w:del w:id="1793" w:author="Lim, Vanessa Gunawan" w:date="2022-11-17T15:17:00Z"/>
                <w:rFonts w:ascii="Times New Roman" w:hAnsi="Times New Roman"/>
                <w:i/>
                <w:sz w:val="24"/>
                <w:szCs w:val="24"/>
                <w:lang w:val="en-IN"/>
              </w:rPr>
              <w:pPrChange w:id="1794" w:author="Lim, Vanessa Gunawan" w:date="2022-11-17T15:17:00Z">
                <w:pPr>
                  <w:pStyle w:val="BodyText"/>
                  <w:numPr>
                    <w:ilvl w:val="1"/>
                  </w:numPr>
                  <w:spacing w:before="120" w:after="120"/>
                  <w:jc w:val="both"/>
                </w:pPr>
              </w:pPrChange>
            </w:pPr>
            <w:del w:id="1795" w:author="Lim, Vanessa Gunawan" w:date="2022-11-17T15:17:00Z">
              <w:r w:rsidRPr="0074216D" w:rsidDel="00022465">
                <w:rPr>
                  <w:rFonts w:ascii="Times New Roman" w:hAnsi="Times New Roman"/>
                  <w:i/>
                  <w:sz w:val="24"/>
                  <w:szCs w:val="24"/>
                  <w:lang w:val="en-IN"/>
                </w:rPr>
                <w:delText>0.000382</w:delText>
              </w:r>
            </w:del>
          </w:p>
        </w:tc>
        <w:tc>
          <w:tcPr>
            <w:tcW w:w="1147" w:type="dxa"/>
            <w:shd w:val="clear" w:color="auto" w:fill="auto"/>
          </w:tcPr>
          <w:p w14:paraId="5489E7DA" w14:textId="2F1CF6B2" w:rsidR="00A56F8F" w:rsidRPr="0074216D" w:rsidDel="00022465" w:rsidRDefault="00A56F8F">
            <w:pPr>
              <w:spacing w:after="160" w:line="259" w:lineRule="auto"/>
              <w:jc w:val="center"/>
              <w:rPr>
                <w:del w:id="1796" w:author="Lim, Vanessa Gunawan" w:date="2022-11-17T15:17:00Z"/>
                <w:rFonts w:ascii="Times New Roman" w:hAnsi="Times New Roman"/>
                <w:i/>
                <w:sz w:val="24"/>
                <w:szCs w:val="24"/>
                <w:lang w:val="en-IN"/>
              </w:rPr>
              <w:pPrChange w:id="1797" w:author="Lim, Vanessa Gunawan" w:date="2022-11-17T15:17:00Z">
                <w:pPr>
                  <w:pStyle w:val="BodyText"/>
                  <w:numPr>
                    <w:ilvl w:val="1"/>
                  </w:numPr>
                  <w:spacing w:before="120" w:after="120"/>
                  <w:jc w:val="both"/>
                </w:pPr>
              </w:pPrChange>
            </w:pPr>
            <w:del w:id="1798" w:author="Lim, Vanessa Gunawan" w:date="2022-11-17T15:17:00Z">
              <w:r w:rsidRPr="0074216D" w:rsidDel="00022465">
                <w:rPr>
                  <w:rFonts w:ascii="Times New Roman" w:hAnsi="Times New Roman"/>
                  <w:i/>
                  <w:sz w:val="24"/>
                  <w:szCs w:val="24"/>
                  <w:lang w:val="en-IN"/>
                </w:rPr>
                <w:delText>0.000366</w:delText>
              </w:r>
            </w:del>
          </w:p>
        </w:tc>
        <w:tc>
          <w:tcPr>
            <w:tcW w:w="1147" w:type="dxa"/>
            <w:shd w:val="clear" w:color="auto" w:fill="auto"/>
          </w:tcPr>
          <w:p w14:paraId="4990890F" w14:textId="3D9E92D9" w:rsidR="00A56F8F" w:rsidRPr="0074216D" w:rsidDel="00022465" w:rsidRDefault="00A56F8F">
            <w:pPr>
              <w:spacing w:after="160" w:line="259" w:lineRule="auto"/>
              <w:jc w:val="center"/>
              <w:rPr>
                <w:del w:id="1799" w:author="Lim, Vanessa Gunawan" w:date="2022-11-17T15:17:00Z"/>
                <w:rFonts w:ascii="Times New Roman" w:hAnsi="Times New Roman"/>
                <w:i/>
                <w:sz w:val="24"/>
                <w:szCs w:val="24"/>
                <w:lang w:val="en-IN"/>
              </w:rPr>
              <w:pPrChange w:id="1800" w:author="Lim, Vanessa Gunawan" w:date="2022-11-17T15:17:00Z">
                <w:pPr>
                  <w:pStyle w:val="BodyText"/>
                  <w:numPr>
                    <w:ilvl w:val="1"/>
                  </w:numPr>
                  <w:spacing w:before="120" w:after="120"/>
                  <w:jc w:val="both"/>
                </w:pPr>
              </w:pPrChange>
            </w:pPr>
            <w:del w:id="1801" w:author="Lim, Vanessa Gunawan" w:date="2022-11-17T15:17:00Z">
              <w:r w:rsidRPr="0074216D" w:rsidDel="00022465">
                <w:rPr>
                  <w:rFonts w:ascii="Times New Roman" w:hAnsi="Times New Roman"/>
                  <w:i/>
                  <w:sz w:val="24"/>
                  <w:szCs w:val="24"/>
                  <w:lang w:val="en-IN"/>
                </w:rPr>
                <w:delText>0.000351</w:delText>
              </w:r>
            </w:del>
          </w:p>
        </w:tc>
        <w:tc>
          <w:tcPr>
            <w:tcW w:w="1147" w:type="dxa"/>
            <w:shd w:val="clear" w:color="auto" w:fill="auto"/>
          </w:tcPr>
          <w:p w14:paraId="48E6EFBF" w14:textId="18EE9401" w:rsidR="00A56F8F" w:rsidRPr="0074216D" w:rsidDel="00022465" w:rsidRDefault="00A56F8F">
            <w:pPr>
              <w:spacing w:after="160" w:line="259" w:lineRule="auto"/>
              <w:jc w:val="center"/>
              <w:rPr>
                <w:del w:id="1802" w:author="Lim, Vanessa Gunawan" w:date="2022-11-17T15:17:00Z"/>
                <w:rFonts w:ascii="Times New Roman" w:hAnsi="Times New Roman"/>
                <w:i/>
                <w:sz w:val="24"/>
                <w:szCs w:val="24"/>
                <w:lang w:val="en-IN"/>
              </w:rPr>
              <w:pPrChange w:id="1803" w:author="Lim, Vanessa Gunawan" w:date="2022-11-17T15:17:00Z">
                <w:pPr>
                  <w:pStyle w:val="BodyText"/>
                  <w:numPr>
                    <w:ilvl w:val="1"/>
                  </w:numPr>
                  <w:spacing w:before="120" w:after="120"/>
                  <w:jc w:val="both"/>
                </w:pPr>
              </w:pPrChange>
            </w:pPr>
            <w:del w:id="1804" w:author="Lim, Vanessa Gunawan" w:date="2022-11-17T15:17:00Z">
              <w:r w:rsidRPr="0074216D" w:rsidDel="00022465">
                <w:rPr>
                  <w:rFonts w:ascii="Times New Roman" w:hAnsi="Times New Roman"/>
                  <w:i/>
                  <w:sz w:val="24"/>
                  <w:szCs w:val="24"/>
                  <w:lang w:val="en-IN"/>
                </w:rPr>
                <w:delText>0.000321</w:delText>
              </w:r>
            </w:del>
          </w:p>
        </w:tc>
        <w:tc>
          <w:tcPr>
            <w:tcW w:w="1147" w:type="dxa"/>
            <w:shd w:val="clear" w:color="auto" w:fill="auto"/>
          </w:tcPr>
          <w:p w14:paraId="5E88506C" w14:textId="79031A04" w:rsidR="00A56F8F" w:rsidRPr="0074216D" w:rsidDel="00022465" w:rsidRDefault="00A56F8F">
            <w:pPr>
              <w:spacing w:after="160" w:line="259" w:lineRule="auto"/>
              <w:jc w:val="center"/>
              <w:rPr>
                <w:del w:id="1805" w:author="Lim, Vanessa Gunawan" w:date="2022-11-17T15:17:00Z"/>
                <w:rFonts w:ascii="Times New Roman" w:hAnsi="Times New Roman"/>
                <w:i/>
                <w:sz w:val="24"/>
                <w:szCs w:val="24"/>
                <w:lang w:val="en-IN"/>
              </w:rPr>
              <w:pPrChange w:id="1806" w:author="Lim, Vanessa Gunawan" w:date="2022-11-17T15:17:00Z">
                <w:pPr>
                  <w:pStyle w:val="BodyText"/>
                  <w:numPr>
                    <w:ilvl w:val="1"/>
                  </w:numPr>
                  <w:spacing w:before="120" w:after="120"/>
                  <w:jc w:val="both"/>
                </w:pPr>
              </w:pPrChange>
            </w:pPr>
            <w:del w:id="1807" w:author="Lim, Vanessa Gunawan" w:date="2022-11-17T15:17:00Z">
              <w:r w:rsidRPr="0074216D" w:rsidDel="00022465">
                <w:rPr>
                  <w:rFonts w:ascii="Times New Roman" w:hAnsi="Times New Roman"/>
                  <w:i/>
                  <w:sz w:val="24"/>
                  <w:szCs w:val="24"/>
                  <w:lang w:val="en-IN"/>
                </w:rPr>
                <w:delText>0.000293</w:delText>
              </w:r>
            </w:del>
          </w:p>
        </w:tc>
      </w:tr>
      <w:tr w:rsidR="00A56F8F" w:rsidDel="00022465" w14:paraId="16F757E1" w14:textId="3AE54549" w:rsidTr="006C4E5E">
        <w:trPr>
          <w:del w:id="1808" w:author="Lim, Vanessa Gunawan" w:date="2022-11-17T15:17:00Z"/>
        </w:trPr>
        <w:tc>
          <w:tcPr>
            <w:tcW w:w="1216" w:type="dxa"/>
            <w:shd w:val="clear" w:color="auto" w:fill="auto"/>
          </w:tcPr>
          <w:p w14:paraId="4FCC624A" w14:textId="1E3A6F6F" w:rsidR="00A56F8F" w:rsidRPr="0074216D" w:rsidDel="00022465" w:rsidRDefault="00A56F8F">
            <w:pPr>
              <w:spacing w:after="160" w:line="259" w:lineRule="auto"/>
              <w:jc w:val="center"/>
              <w:rPr>
                <w:del w:id="1809" w:author="Lim, Vanessa Gunawan" w:date="2022-11-17T15:17:00Z"/>
                <w:rFonts w:ascii="Times New Roman" w:hAnsi="Times New Roman"/>
                <w:i/>
                <w:sz w:val="24"/>
                <w:szCs w:val="24"/>
                <w:lang w:val="en-IN"/>
              </w:rPr>
              <w:pPrChange w:id="1810" w:author="Lim, Vanessa Gunawan" w:date="2022-11-17T15:17:00Z">
                <w:pPr>
                  <w:pStyle w:val="BodyText"/>
                  <w:numPr>
                    <w:ilvl w:val="1"/>
                  </w:numPr>
                  <w:spacing w:before="120" w:after="120"/>
                  <w:jc w:val="both"/>
                </w:pPr>
              </w:pPrChange>
            </w:pPr>
            <w:del w:id="1811" w:author="Lim, Vanessa Gunawan" w:date="2022-11-17T15:17:00Z">
              <w:r w:rsidRPr="0074216D" w:rsidDel="00022465">
                <w:rPr>
                  <w:rFonts w:ascii="Times New Roman" w:hAnsi="Times New Roman"/>
                  <w:i/>
                  <w:sz w:val="24"/>
                  <w:szCs w:val="24"/>
                  <w:lang w:val="en-IN"/>
                </w:rPr>
                <w:delText>18.0</w:delText>
              </w:r>
            </w:del>
          </w:p>
        </w:tc>
        <w:tc>
          <w:tcPr>
            <w:tcW w:w="1146" w:type="dxa"/>
            <w:shd w:val="clear" w:color="auto" w:fill="auto"/>
          </w:tcPr>
          <w:p w14:paraId="6EE39416" w14:textId="03C669CC" w:rsidR="00A56F8F" w:rsidRPr="0074216D" w:rsidDel="00022465" w:rsidRDefault="00A56F8F">
            <w:pPr>
              <w:spacing w:after="160" w:line="259" w:lineRule="auto"/>
              <w:jc w:val="center"/>
              <w:rPr>
                <w:del w:id="1812" w:author="Lim, Vanessa Gunawan" w:date="2022-11-17T15:17:00Z"/>
                <w:rFonts w:ascii="Times New Roman" w:hAnsi="Times New Roman"/>
                <w:i/>
                <w:sz w:val="24"/>
                <w:szCs w:val="24"/>
                <w:lang w:val="en-IN"/>
              </w:rPr>
              <w:pPrChange w:id="1813" w:author="Lim, Vanessa Gunawan" w:date="2022-11-17T15:17:00Z">
                <w:pPr>
                  <w:pStyle w:val="BodyText"/>
                  <w:numPr>
                    <w:ilvl w:val="1"/>
                  </w:numPr>
                  <w:spacing w:before="120" w:after="120"/>
                  <w:jc w:val="both"/>
                </w:pPr>
              </w:pPrChange>
            </w:pPr>
            <w:del w:id="1814" w:author="Lim, Vanessa Gunawan" w:date="2022-11-17T15:17:00Z">
              <w:r w:rsidRPr="0074216D" w:rsidDel="00022465">
                <w:rPr>
                  <w:rFonts w:ascii="Times New Roman" w:hAnsi="Times New Roman"/>
                  <w:i/>
                  <w:sz w:val="24"/>
                  <w:szCs w:val="24"/>
                  <w:lang w:val="en-IN"/>
                </w:rPr>
                <w:delText>0.000557</w:delText>
              </w:r>
            </w:del>
          </w:p>
        </w:tc>
        <w:tc>
          <w:tcPr>
            <w:tcW w:w="1146" w:type="dxa"/>
            <w:shd w:val="clear" w:color="auto" w:fill="auto"/>
          </w:tcPr>
          <w:p w14:paraId="2BB4FCB7" w14:textId="321E6EDE" w:rsidR="00A56F8F" w:rsidRPr="0074216D" w:rsidDel="00022465" w:rsidRDefault="00A56F8F">
            <w:pPr>
              <w:spacing w:after="160" w:line="259" w:lineRule="auto"/>
              <w:jc w:val="center"/>
              <w:rPr>
                <w:del w:id="1815" w:author="Lim, Vanessa Gunawan" w:date="2022-11-17T15:17:00Z"/>
                <w:rFonts w:ascii="Times New Roman" w:hAnsi="Times New Roman"/>
                <w:i/>
                <w:sz w:val="24"/>
                <w:szCs w:val="24"/>
                <w:lang w:val="en-IN"/>
              </w:rPr>
              <w:pPrChange w:id="1816" w:author="Lim, Vanessa Gunawan" w:date="2022-11-17T15:17:00Z">
                <w:pPr>
                  <w:pStyle w:val="BodyText"/>
                  <w:numPr>
                    <w:ilvl w:val="1"/>
                  </w:numPr>
                  <w:spacing w:before="120" w:after="120"/>
                  <w:jc w:val="both"/>
                </w:pPr>
              </w:pPrChange>
            </w:pPr>
            <w:del w:id="1817" w:author="Lim, Vanessa Gunawan" w:date="2022-11-17T15:17:00Z">
              <w:r w:rsidRPr="0074216D" w:rsidDel="00022465">
                <w:rPr>
                  <w:rFonts w:ascii="Times New Roman" w:hAnsi="Times New Roman"/>
                  <w:i/>
                  <w:sz w:val="24"/>
                  <w:szCs w:val="24"/>
                  <w:lang w:val="en-IN"/>
                </w:rPr>
                <w:delText>0.000486</w:delText>
              </w:r>
            </w:del>
          </w:p>
        </w:tc>
        <w:tc>
          <w:tcPr>
            <w:tcW w:w="1146" w:type="dxa"/>
            <w:shd w:val="clear" w:color="auto" w:fill="auto"/>
          </w:tcPr>
          <w:p w14:paraId="594FC189" w14:textId="3663519A" w:rsidR="00A56F8F" w:rsidRPr="0074216D" w:rsidDel="00022465" w:rsidRDefault="00A56F8F">
            <w:pPr>
              <w:spacing w:after="160" w:line="259" w:lineRule="auto"/>
              <w:jc w:val="center"/>
              <w:rPr>
                <w:del w:id="1818" w:author="Lim, Vanessa Gunawan" w:date="2022-11-17T15:17:00Z"/>
                <w:rFonts w:ascii="Times New Roman" w:hAnsi="Times New Roman"/>
                <w:i/>
                <w:sz w:val="24"/>
                <w:szCs w:val="24"/>
                <w:lang w:val="en-IN"/>
              </w:rPr>
              <w:pPrChange w:id="1819" w:author="Lim, Vanessa Gunawan" w:date="2022-11-17T15:17:00Z">
                <w:pPr>
                  <w:pStyle w:val="BodyText"/>
                  <w:numPr>
                    <w:ilvl w:val="1"/>
                  </w:numPr>
                  <w:spacing w:before="120" w:after="120"/>
                  <w:jc w:val="both"/>
                </w:pPr>
              </w:pPrChange>
            </w:pPr>
            <w:del w:id="1820" w:author="Lim, Vanessa Gunawan" w:date="2022-11-17T15:17:00Z">
              <w:r w:rsidRPr="0074216D" w:rsidDel="00022465">
                <w:rPr>
                  <w:rFonts w:ascii="Times New Roman" w:hAnsi="Times New Roman"/>
                  <w:i/>
                  <w:sz w:val="24"/>
                  <w:szCs w:val="24"/>
                  <w:lang w:val="en-IN"/>
                </w:rPr>
                <w:delText>0.000422</w:delText>
              </w:r>
            </w:del>
          </w:p>
        </w:tc>
        <w:tc>
          <w:tcPr>
            <w:tcW w:w="1147" w:type="dxa"/>
            <w:shd w:val="clear" w:color="auto" w:fill="auto"/>
          </w:tcPr>
          <w:p w14:paraId="63C0826E" w14:textId="3ED5093B" w:rsidR="00A56F8F" w:rsidRPr="0074216D" w:rsidDel="00022465" w:rsidRDefault="00A56F8F">
            <w:pPr>
              <w:spacing w:after="160" w:line="259" w:lineRule="auto"/>
              <w:jc w:val="center"/>
              <w:rPr>
                <w:del w:id="1821" w:author="Lim, Vanessa Gunawan" w:date="2022-11-17T15:17:00Z"/>
                <w:rFonts w:ascii="Times New Roman" w:hAnsi="Times New Roman"/>
                <w:i/>
                <w:sz w:val="24"/>
                <w:szCs w:val="24"/>
                <w:lang w:val="en-IN"/>
              </w:rPr>
              <w:pPrChange w:id="1822" w:author="Lim, Vanessa Gunawan" w:date="2022-11-17T15:17:00Z">
                <w:pPr>
                  <w:pStyle w:val="BodyText"/>
                  <w:numPr>
                    <w:ilvl w:val="1"/>
                  </w:numPr>
                  <w:spacing w:before="120" w:after="120"/>
                  <w:jc w:val="both"/>
                </w:pPr>
              </w:pPrChange>
            </w:pPr>
            <w:del w:id="1823" w:author="Lim, Vanessa Gunawan" w:date="2022-11-17T15:17:00Z">
              <w:r w:rsidRPr="0074216D" w:rsidDel="00022465">
                <w:rPr>
                  <w:rFonts w:ascii="Times New Roman" w:hAnsi="Times New Roman"/>
                  <w:i/>
                  <w:sz w:val="24"/>
                  <w:szCs w:val="24"/>
                  <w:lang w:val="en-IN"/>
                </w:rPr>
                <w:delText>0.000405</w:delText>
              </w:r>
            </w:del>
          </w:p>
        </w:tc>
        <w:tc>
          <w:tcPr>
            <w:tcW w:w="1147" w:type="dxa"/>
            <w:shd w:val="clear" w:color="auto" w:fill="auto"/>
          </w:tcPr>
          <w:p w14:paraId="6B5891BF" w14:textId="7E27AD19" w:rsidR="00A56F8F" w:rsidRPr="0074216D" w:rsidDel="00022465" w:rsidRDefault="00A56F8F">
            <w:pPr>
              <w:spacing w:after="160" w:line="259" w:lineRule="auto"/>
              <w:jc w:val="center"/>
              <w:rPr>
                <w:del w:id="1824" w:author="Lim, Vanessa Gunawan" w:date="2022-11-17T15:17:00Z"/>
                <w:rFonts w:ascii="Times New Roman" w:hAnsi="Times New Roman"/>
                <w:i/>
                <w:sz w:val="24"/>
                <w:szCs w:val="24"/>
                <w:lang w:val="en-IN"/>
              </w:rPr>
              <w:pPrChange w:id="1825" w:author="Lim, Vanessa Gunawan" w:date="2022-11-17T15:17:00Z">
                <w:pPr>
                  <w:pStyle w:val="BodyText"/>
                  <w:numPr>
                    <w:ilvl w:val="1"/>
                  </w:numPr>
                  <w:spacing w:before="120" w:after="120"/>
                  <w:jc w:val="both"/>
                </w:pPr>
              </w:pPrChange>
            </w:pPr>
            <w:del w:id="1826" w:author="Lim, Vanessa Gunawan" w:date="2022-11-17T15:17:00Z">
              <w:r w:rsidRPr="0074216D" w:rsidDel="00022465">
                <w:rPr>
                  <w:rFonts w:ascii="Times New Roman" w:hAnsi="Times New Roman"/>
                  <w:i/>
                  <w:sz w:val="24"/>
                  <w:szCs w:val="24"/>
                  <w:lang w:val="en-IN"/>
                </w:rPr>
                <w:delText>0.000389</w:delText>
              </w:r>
            </w:del>
          </w:p>
        </w:tc>
        <w:tc>
          <w:tcPr>
            <w:tcW w:w="1147" w:type="dxa"/>
            <w:shd w:val="clear" w:color="auto" w:fill="auto"/>
          </w:tcPr>
          <w:p w14:paraId="3FDC39C8" w14:textId="5755BB0B" w:rsidR="00A56F8F" w:rsidRPr="0074216D" w:rsidDel="00022465" w:rsidRDefault="00A56F8F">
            <w:pPr>
              <w:spacing w:after="160" w:line="259" w:lineRule="auto"/>
              <w:jc w:val="center"/>
              <w:rPr>
                <w:del w:id="1827" w:author="Lim, Vanessa Gunawan" w:date="2022-11-17T15:17:00Z"/>
                <w:rFonts w:ascii="Times New Roman" w:hAnsi="Times New Roman"/>
                <w:i/>
                <w:sz w:val="24"/>
                <w:szCs w:val="24"/>
                <w:lang w:val="en-IN"/>
              </w:rPr>
              <w:pPrChange w:id="1828" w:author="Lim, Vanessa Gunawan" w:date="2022-11-17T15:17:00Z">
                <w:pPr>
                  <w:pStyle w:val="BodyText"/>
                  <w:numPr>
                    <w:ilvl w:val="1"/>
                  </w:numPr>
                  <w:spacing w:before="120" w:after="120"/>
                  <w:jc w:val="both"/>
                </w:pPr>
              </w:pPrChange>
            </w:pPr>
            <w:del w:id="1829" w:author="Lim, Vanessa Gunawan" w:date="2022-11-17T15:17:00Z">
              <w:r w:rsidRPr="0074216D" w:rsidDel="00022465">
                <w:rPr>
                  <w:rFonts w:ascii="Times New Roman" w:hAnsi="Times New Roman"/>
                  <w:i/>
                  <w:sz w:val="24"/>
                  <w:szCs w:val="24"/>
                  <w:lang w:val="en-IN"/>
                </w:rPr>
                <w:delText>0.000357</w:delText>
              </w:r>
            </w:del>
          </w:p>
        </w:tc>
        <w:tc>
          <w:tcPr>
            <w:tcW w:w="1147" w:type="dxa"/>
            <w:shd w:val="clear" w:color="auto" w:fill="auto"/>
          </w:tcPr>
          <w:p w14:paraId="7EA18EFC" w14:textId="7798C5B2" w:rsidR="00A56F8F" w:rsidRPr="0074216D" w:rsidDel="00022465" w:rsidRDefault="00A56F8F">
            <w:pPr>
              <w:spacing w:after="160" w:line="259" w:lineRule="auto"/>
              <w:jc w:val="center"/>
              <w:rPr>
                <w:del w:id="1830" w:author="Lim, Vanessa Gunawan" w:date="2022-11-17T15:17:00Z"/>
                <w:rFonts w:ascii="Times New Roman" w:hAnsi="Times New Roman"/>
                <w:i/>
                <w:sz w:val="24"/>
                <w:szCs w:val="24"/>
                <w:lang w:val="en-IN"/>
              </w:rPr>
              <w:pPrChange w:id="1831" w:author="Lim, Vanessa Gunawan" w:date="2022-11-17T15:17:00Z">
                <w:pPr>
                  <w:pStyle w:val="BodyText"/>
                  <w:numPr>
                    <w:ilvl w:val="1"/>
                  </w:numPr>
                  <w:spacing w:before="120" w:after="120"/>
                  <w:jc w:val="both"/>
                </w:pPr>
              </w:pPrChange>
            </w:pPr>
            <w:del w:id="1832" w:author="Lim, Vanessa Gunawan" w:date="2022-11-17T15:17:00Z">
              <w:r w:rsidRPr="0074216D" w:rsidDel="00022465">
                <w:rPr>
                  <w:rFonts w:ascii="Times New Roman" w:hAnsi="Times New Roman"/>
                  <w:i/>
                  <w:sz w:val="24"/>
                  <w:szCs w:val="24"/>
                  <w:lang w:val="en-IN"/>
                </w:rPr>
                <w:delText>0.000325</w:delText>
              </w:r>
            </w:del>
          </w:p>
        </w:tc>
      </w:tr>
      <w:tr w:rsidR="00A56F8F" w:rsidDel="00022465" w14:paraId="298D9636" w14:textId="0AF52930" w:rsidTr="006C4E5E">
        <w:trPr>
          <w:del w:id="1833" w:author="Lim, Vanessa Gunawan" w:date="2022-11-17T15:17:00Z"/>
        </w:trPr>
        <w:tc>
          <w:tcPr>
            <w:tcW w:w="1216" w:type="dxa"/>
            <w:shd w:val="clear" w:color="auto" w:fill="auto"/>
          </w:tcPr>
          <w:p w14:paraId="29F30FCE" w14:textId="7661B918" w:rsidR="00A56F8F" w:rsidRPr="0074216D" w:rsidDel="00022465" w:rsidRDefault="00A56F8F">
            <w:pPr>
              <w:spacing w:after="160" w:line="259" w:lineRule="auto"/>
              <w:jc w:val="center"/>
              <w:rPr>
                <w:del w:id="1834" w:author="Lim, Vanessa Gunawan" w:date="2022-11-17T15:17:00Z"/>
                <w:rFonts w:ascii="Times New Roman" w:hAnsi="Times New Roman"/>
                <w:i/>
                <w:sz w:val="24"/>
                <w:szCs w:val="24"/>
                <w:lang w:val="en-IN"/>
              </w:rPr>
              <w:pPrChange w:id="1835" w:author="Lim, Vanessa Gunawan" w:date="2022-11-17T15:17:00Z">
                <w:pPr>
                  <w:pStyle w:val="BodyText"/>
                  <w:numPr>
                    <w:ilvl w:val="1"/>
                  </w:numPr>
                  <w:spacing w:before="120" w:after="120"/>
                  <w:jc w:val="both"/>
                </w:pPr>
              </w:pPrChange>
            </w:pPr>
            <w:del w:id="1836" w:author="Lim, Vanessa Gunawan" w:date="2022-11-17T15:17:00Z">
              <w:r w:rsidRPr="0074216D" w:rsidDel="00022465">
                <w:rPr>
                  <w:rFonts w:ascii="Times New Roman" w:hAnsi="Times New Roman"/>
                  <w:i/>
                  <w:sz w:val="24"/>
                  <w:szCs w:val="24"/>
                  <w:lang w:val="en-IN"/>
                </w:rPr>
                <w:delText>18.2</w:delText>
              </w:r>
            </w:del>
          </w:p>
        </w:tc>
        <w:tc>
          <w:tcPr>
            <w:tcW w:w="1146" w:type="dxa"/>
            <w:shd w:val="clear" w:color="auto" w:fill="auto"/>
          </w:tcPr>
          <w:p w14:paraId="6CB22D19" w14:textId="02EC0CF5" w:rsidR="00A56F8F" w:rsidRPr="0074216D" w:rsidDel="00022465" w:rsidRDefault="00A56F8F">
            <w:pPr>
              <w:spacing w:after="160" w:line="259" w:lineRule="auto"/>
              <w:jc w:val="center"/>
              <w:rPr>
                <w:del w:id="1837" w:author="Lim, Vanessa Gunawan" w:date="2022-11-17T15:17:00Z"/>
                <w:rFonts w:ascii="Times New Roman" w:hAnsi="Times New Roman"/>
                <w:i/>
                <w:sz w:val="24"/>
                <w:szCs w:val="24"/>
                <w:lang w:val="en-IN"/>
              </w:rPr>
              <w:pPrChange w:id="1838" w:author="Lim, Vanessa Gunawan" w:date="2022-11-17T15:17:00Z">
                <w:pPr>
                  <w:pStyle w:val="BodyText"/>
                  <w:numPr>
                    <w:ilvl w:val="1"/>
                  </w:numPr>
                  <w:spacing w:before="120" w:after="120"/>
                  <w:jc w:val="both"/>
                </w:pPr>
              </w:pPrChange>
            </w:pPr>
            <w:del w:id="1839" w:author="Lim, Vanessa Gunawan" w:date="2022-11-17T15:17:00Z">
              <w:r w:rsidRPr="0074216D" w:rsidDel="00022465">
                <w:rPr>
                  <w:rFonts w:ascii="Times New Roman" w:hAnsi="Times New Roman"/>
                  <w:i/>
                  <w:sz w:val="24"/>
                  <w:szCs w:val="24"/>
                  <w:lang w:val="en-IN"/>
                </w:rPr>
                <w:delText>0.000597</w:delText>
              </w:r>
            </w:del>
          </w:p>
        </w:tc>
        <w:tc>
          <w:tcPr>
            <w:tcW w:w="1146" w:type="dxa"/>
            <w:shd w:val="clear" w:color="auto" w:fill="auto"/>
          </w:tcPr>
          <w:p w14:paraId="0A78FB11" w14:textId="52E9B1EC" w:rsidR="00A56F8F" w:rsidRPr="0074216D" w:rsidDel="00022465" w:rsidRDefault="00A56F8F">
            <w:pPr>
              <w:spacing w:after="160" w:line="259" w:lineRule="auto"/>
              <w:jc w:val="center"/>
              <w:rPr>
                <w:del w:id="1840" w:author="Lim, Vanessa Gunawan" w:date="2022-11-17T15:17:00Z"/>
                <w:rFonts w:ascii="Times New Roman" w:hAnsi="Times New Roman"/>
                <w:i/>
                <w:sz w:val="24"/>
                <w:szCs w:val="24"/>
                <w:lang w:val="en-IN"/>
              </w:rPr>
              <w:pPrChange w:id="1841" w:author="Lim, Vanessa Gunawan" w:date="2022-11-17T15:17:00Z">
                <w:pPr>
                  <w:pStyle w:val="BodyText"/>
                  <w:numPr>
                    <w:ilvl w:val="1"/>
                  </w:numPr>
                  <w:spacing w:before="120" w:after="120"/>
                  <w:jc w:val="both"/>
                </w:pPr>
              </w:pPrChange>
            </w:pPr>
            <w:del w:id="1842" w:author="Lim, Vanessa Gunawan" w:date="2022-11-17T15:17:00Z">
              <w:r w:rsidRPr="0074216D" w:rsidDel="00022465">
                <w:rPr>
                  <w:rFonts w:ascii="Times New Roman" w:hAnsi="Times New Roman"/>
                  <w:i/>
                  <w:sz w:val="24"/>
                  <w:szCs w:val="24"/>
                  <w:lang w:val="en-IN"/>
                </w:rPr>
                <w:delText>0.000526</w:delText>
              </w:r>
            </w:del>
          </w:p>
        </w:tc>
        <w:tc>
          <w:tcPr>
            <w:tcW w:w="1146" w:type="dxa"/>
            <w:shd w:val="clear" w:color="auto" w:fill="auto"/>
          </w:tcPr>
          <w:p w14:paraId="5E446CB4" w14:textId="54B7848A" w:rsidR="00A56F8F" w:rsidRPr="0074216D" w:rsidDel="00022465" w:rsidRDefault="00A56F8F">
            <w:pPr>
              <w:spacing w:after="160" w:line="259" w:lineRule="auto"/>
              <w:jc w:val="center"/>
              <w:rPr>
                <w:del w:id="1843" w:author="Lim, Vanessa Gunawan" w:date="2022-11-17T15:17:00Z"/>
                <w:rFonts w:ascii="Times New Roman" w:hAnsi="Times New Roman"/>
                <w:i/>
                <w:sz w:val="24"/>
                <w:szCs w:val="24"/>
                <w:lang w:val="en-IN"/>
              </w:rPr>
              <w:pPrChange w:id="1844" w:author="Lim, Vanessa Gunawan" w:date="2022-11-17T15:17:00Z">
                <w:pPr>
                  <w:pStyle w:val="BodyText"/>
                  <w:numPr>
                    <w:ilvl w:val="1"/>
                  </w:numPr>
                  <w:spacing w:before="120" w:after="120"/>
                  <w:jc w:val="both"/>
                </w:pPr>
              </w:pPrChange>
            </w:pPr>
            <w:del w:id="1845" w:author="Lim, Vanessa Gunawan" w:date="2022-11-17T15:17:00Z">
              <w:r w:rsidRPr="0074216D" w:rsidDel="00022465">
                <w:rPr>
                  <w:rFonts w:ascii="Times New Roman" w:hAnsi="Times New Roman"/>
                  <w:i/>
                  <w:sz w:val="24"/>
                  <w:szCs w:val="24"/>
                  <w:lang w:val="en-IN"/>
                </w:rPr>
                <w:delText>0.000460</w:delText>
              </w:r>
            </w:del>
          </w:p>
        </w:tc>
        <w:tc>
          <w:tcPr>
            <w:tcW w:w="1147" w:type="dxa"/>
            <w:shd w:val="clear" w:color="auto" w:fill="auto"/>
          </w:tcPr>
          <w:p w14:paraId="020B11B5" w14:textId="6C5F57DA" w:rsidR="00A56F8F" w:rsidRPr="0074216D" w:rsidDel="00022465" w:rsidRDefault="00A56F8F">
            <w:pPr>
              <w:spacing w:after="160" w:line="259" w:lineRule="auto"/>
              <w:jc w:val="center"/>
              <w:rPr>
                <w:del w:id="1846" w:author="Lim, Vanessa Gunawan" w:date="2022-11-17T15:17:00Z"/>
                <w:rFonts w:ascii="Times New Roman" w:hAnsi="Times New Roman"/>
                <w:i/>
                <w:sz w:val="24"/>
                <w:szCs w:val="24"/>
                <w:lang w:val="en-IN"/>
              </w:rPr>
              <w:pPrChange w:id="1847" w:author="Lim, Vanessa Gunawan" w:date="2022-11-17T15:17:00Z">
                <w:pPr>
                  <w:pStyle w:val="BodyText"/>
                  <w:numPr>
                    <w:ilvl w:val="1"/>
                  </w:numPr>
                  <w:spacing w:before="120" w:after="120"/>
                  <w:jc w:val="both"/>
                </w:pPr>
              </w:pPrChange>
            </w:pPr>
            <w:del w:id="1848" w:author="Lim, Vanessa Gunawan" w:date="2022-11-17T15:17:00Z">
              <w:r w:rsidRPr="0074216D" w:rsidDel="00022465">
                <w:rPr>
                  <w:rFonts w:ascii="Times New Roman" w:hAnsi="Times New Roman"/>
                  <w:i/>
                  <w:sz w:val="24"/>
                  <w:szCs w:val="24"/>
                  <w:lang w:val="en-IN"/>
                </w:rPr>
                <w:delText>0.000441</w:delText>
              </w:r>
            </w:del>
          </w:p>
        </w:tc>
        <w:tc>
          <w:tcPr>
            <w:tcW w:w="1147" w:type="dxa"/>
            <w:shd w:val="clear" w:color="auto" w:fill="auto"/>
          </w:tcPr>
          <w:p w14:paraId="7DB2F7D6" w14:textId="22B8E4FF" w:rsidR="00A56F8F" w:rsidRPr="0074216D" w:rsidDel="00022465" w:rsidRDefault="00A56F8F">
            <w:pPr>
              <w:spacing w:after="160" w:line="259" w:lineRule="auto"/>
              <w:jc w:val="center"/>
              <w:rPr>
                <w:del w:id="1849" w:author="Lim, Vanessa Gunawan" w:date="2022-11-17T15:17:00Z"/>
                <w:rFonts w:ascii="Times New Roman" w:hAnsi="Times New Roman"/>
                <w:i/>
                <w:sz w:val="24"/>
                <w:szCs w:val="24"/>
                <w:lang w:val="en-IN"/>
              </w:rPr>
              <w:pPrChange w:id="1850" w:author="Lim, Vanessa Gunawan" w:date="2022-11-17T15:17:00Z">
                <w:pPr>
                  <w:pStyle w:val="BodyText"/>
                  <w:numPr>
                    <w:ilvl w:val="1"/>
                  </w:numPr>
                  <w:spacing w:before="120" w:after="120"/>
                  <w:jc w:val="both"/>
                </w:pPr>
              </w:pPrChange>
            </w:pPr>
            <w:del w:id="1851" w:author="Lim, Vanessa Gunawan" w:date="2022-11-17T15:17:00Z">
              <w:r w:rsidRPr="0074216D" w:rsidDel="00022465">
                <w:rPr>
                  <w:rFonts w:ascii="Times New Roman" w:hAnsi="Times New Roman"/>
                  <w:i/>
                  <w:sz w:val="24"/>
                  <w:szCs w:val="24"/>
                  <w:lang w:val="en-IN"/>
                </w:rPr>
                <w:delText>0.000423</w:delText>
              </w:r>
            </w:del>
          </w:p>
        </w:tc>
        <w:tc>
          <w:tcPr>
            <w:tcW w:w="1147" w:type="dxa"/>
            <w:shd w:val="clear" w:color="auto" w:fill="auto"/>
          </w:tcPr>
          <w:p w14:paraId="55DAB797" w14:textId="6E2C6947" w:rsidR="00A56F8F" w:rsidRPr="0074216D" w:rsidDel="00022465" w:rsidRDefault="00A56F8F">
            <w:pPr>
              <w:spacing w:after="160" w:line="259" w:lineRule="auto"/>
              <w:jc w:val="center"/>
              <w:rPr>
                <w:del w:id="1852" w:author="Lim, Vanessa Gunawan" w:date="2022-11-17T15:17:00Z"/>
                <w:rFonts w:ascii="Times New Roman" w:hAnsi="Times New Roman"/>
                <w:i/>
                <w:sz w:val="24"/>
                <w:szCs w:val="24"/>
                <w:lang w:val="en-IN"/>
              </w:rPr>
              <w:pPrChange w:id="1853" w:author="Lim, Vanessa Gunawan" w:date="2022-11-17T15:17:00Z">
                <w:pPr>
                  <w:pStyle w:val="BodyText"/>
                  <w:numPr>
                    <w:ilvl w:val="1"/>
                  </w:numPr>
                  <w:spacing w:before="120" w:after="120"/>
                  <w:jc w:val="both"/>
                </w:pPr>
              </w:pPrChange>
            </w:pPr>
            <w:del w:id="1854" w:author="Lim, Vanessa Gunawan" w:date="2022-11-17T15:17:00Z">
              <w:r w:rsidRPr="0074216D" w:rsidDel="00022465">
                <w:rPr>
                  <w:rFonts w:ascii="Times New Roman" w:hAnsi="Times New Roman"/>
                  <w:i/>
                  <w:sz w:val="24"/>
                  <w:szCs w:val="24"/>
                  <w:lang w:val="en-IN"/>
                </w:rPr>
                <w:delText>0.000385</w:delText>
              </w:r>
            </w:del>
          </w:p>
        </w:tc>
        <w:tc>
          <w:tcPr>
            <w:tcW w:w="1147" w:type="dxa"/>
            <w:shd w:val="clear" w:color="auto" w:fill="auto"/>
          </w:tcPr>
          <w:p w14:paraId="42C20D86" w14:textId="1461E75A" w:rsidR="00A56F8F" w:rsidRPr="0074216D" w:rsidDel="00022465" w:rsidRDefault="00A56F8F">
            <w:pPr>
              <w:spacing w:after="160" w:line="259" w:lineRule="auto"/>
              <w:jc w:val="center"/>
              <w:rPr>
                <w:del w:id="1855" w:author="Lim, Vanessa Gunawan" w:date="2022-11-17T15:17:00Z"/>
                <w:rFonts w:ascii="Times New Roman" w:hAnsi="Times New Roman"/>
                <w:i/>
                <w:sz w:val="24"/>
                <w:szCs w:val="24"/>
                <w:lang w:val="en-IN"/>
              </w:rPr>
              <w:pPrChange w:id="1856" w:author="Lim, Vanessa Gunawan" w:date="2022-11-17T15:17:00Z">
                <w:pPr>
                  <w:pStyle w:val="BodyText"/>
                  <w:numPr>
                    <w:ilvl w:val="1"/>
                  </w:numPr>
                  <w:spacing w:before="120" w:after="120"/>
                  <w:jc w:val="both"/>
                </w:pPr>
              </w:pPrChange>
            </w:pPr>
            <w:del w:id="1857" w:author="Lim, Vanessa Gunawan" w:date="2022-11-17T15:17:00Z">
              <w:r w:rsidRPr="0074216D" w:rsidDel="00022465">
                <w:rPr>
                  <w:rFonts w:ascii="Times New Roman" w:hAnsi="Times New Roman"/>
                  <w:i/>
                  <w:sz w:val="24"/>
                  <w:szCs w:val="24"/>
                  <w:lang w:val="en-IN"/>
                </w:rPr>
                <w:delText>0.000349</w:delText>
              </w:r>
            </w:del>
          </w:p>
        </w:tc>
      </w:tr>
      <w:tr w:rsidR="00A56F8F" w:rsidDel="00022465" w14:paraId="2BE196CD" w14:textId="747E523C" w:rsidTr="006C4E5E">
        <w:trPr>
          <w:del w:id="1858" w:author="Lim, Vanessa Gunawan" w:date="2022-11-17T15:17:00Z"/>
        </w:trPr>
        <w:tc>
          <w:tcPr>
            <w:tcW w:w="1216" w:type="dxa"/>
            <w:shd w:val="clear" w:color="auto" w:fill="auto"/>
          </w:tcPr>
          <w:p w14:paraId="37C868DD" w14:textId="1499B7FA" w:rsidR="00A56F8F" w:rsidRPr="0074216D" w:rsidDel="00022465" w:rsidRDefault="00A56F8F">
            <w:pPr>
              <w:spacing w:after="160" w:line="259" w:lineRule="auto"/>
              <w:jc w:val="center"/>
              <w:rPr>
                <w:del w:id="1859" w:author="Lim, Vanessa Gunawan" w:date="2022-11-17T15:17:00Z"/>
                <w:rFonts w:ascii="Times New Roman" w:hAnsi="Times New Roman"/>
                <w:i/>
                <w:sz w:val="24"/>
                <w:szCs w:val="24"/>
                <w:lang w:val="en-IN"/>
              </w:rPr>
              <w:pPrChange w:id="1860" w:author="Lim, Vanessa Gunawan" w:date="2022-11-17T15:17:00Z">
                <w:pPr>
                  <w:pStyle w:val="BodyText"/>
                  <w:numPr>
                    <w:ilvl w:val="1"/>
                  </w:numPr>
                  <w:spacing w:before="120" w:after="120"/>
                  <w:jc w:val="both"/>
                </w:pPr>
              </w:pPrChange>
            </w:pPr>
            <w:del w:id="1861" w:author="Lim, Vanessa Gunawan" w:date="2022-11-17T15:17:00Z">
              <w:r w:rsidRPr="0074216D" w:rsidDel="00022465">
                <w:rPr>
                  <w:rFonts w:ascii="Times New Roman" w:hAnsi="Times New Roman"/>
                  <w:i/>
                  <w:sz w:val="24"/>
                  <w:szCs w:val="24"/>
                  <w:lang w:val="en-IN"/>
                </w:rPr>
                <w:delText>18.4</w:delText>
              </w:r>
            </w:del>
          </w:p>
        </w:tc>
        <w:tc>
          <w:tcPr>
            <w:tcW w:w="1146" w:type="dxa"/>
            <w:shd w:val="clear" w:color="auto" w:fill="auto"/>
          </w:tcPr>
          <w:p w14:paraId="1E6BB88F" w14:textId="235B83A0" w:rsidR="00A56F8F" w:rsidRPr="0074216D" w:rsidDel="00022465" w:rsidRDefault="00A56F8F">
            <w:pPr>
              <w:spacing w:after="160" w:line="259" w:lineRule="auto"/>
              <w:jc w:val="center"/>
              <w:rPr>
                <w:del w:id="1862" w:author="Lim, Vanessa Gunawan" w:date="2022-11-17T15:17:00Z"/>
                <w:rFonts w:ascii="Times New Roman" w:hAnsi="Times New Roman"/>
                <w:i/>
                <w:sz w:val="24"/>
                <w:szCs w:val="24"/>
                <w:lang w:val="en-IN"/>
              </w:rPr>
              <w:pPrChange w:id="1863" w:author="Lim, Vanessa Gunawan" w:date="2022-11-17T15:17:00Z">
                <w:pPr>
                  <w:pStyle w:val="BodyText"/>
                  <w:numPr>
                    <w:ilvl w:val="1"/>
                  </w:numPr>
                  <w:spacing w:before="120" w:after="120"/>
                  <w:jc w:val="both"/>
                </w:pPr>
              </w:pPrChange>
            </w:pPr>
            <w:del w:id="1864" w:author="Lim, Vanessa Gunawan" w:date="2022-11-17T15:17:00Z">
              <w:r w:rsidRPr="0074216D" w:rsidDel="00022465">
                <w:rPr>
                  <w:rFonts w:ascii="Times New Roman" w:hAnsi="Times New Roman"/>
                  <w:i/>
                  <w:sz w:val="24"/>
                  <w:szCs w:val="24"/>
                  <w:lang w:val="en-IN"/>
                </w:rPr>
                <w:delText>0.000637</w:delText>
              </w:r>
            </w:del>
          </w:p>
        </w:tc>
        <w:tc>
          <w:tcPr>
            <w:tcW w:w="1146" w:type="dxa"/>
            <w:shd w:val="clear" w:color="auto" w:fill="auto"/>
          </w:tcPr>
          <w:p w14:paraId="25940A5C" w14:textId="79DACC6C" w:rsidR="00A56F8F" w:rsidRPr="0074216D" w:rsidDel="00022465" w:rsidRDefault="00A56F8F">
            <w:pPr>
              <w:spacing w:after="160" w:line="259" w:lineRule="auto"/>
              <w:jc w:val="center"/>
              <w:rPr>
                <w:del w:id="1865" w:author="Lim, Vanessa Gunawan" w:date="2022-11-17T15:17:00Z"/>
                <w:rFonts w:ascii="Times New Roman" w:hAnsi="Times New Roman"/>
                <w:i/>
                <w:sz w:val="24"/>
                <w:szCs w:val="24"/>
                <w:lang w:val="en-IN"/>
              </w:rPr>
              <w:pPrChange w:id="1866" w:author="Lim, Vanessa Gunawan" w:date="2022-11-17T15:17:00Z">
                <w:pPr>
                  <w:pStyle w:val="BodyText"/>
                  <w:numPr>
                    <w:ilvl w:val="1"/>
                  </w:numPr>
                  <w:spacing w:before="120" w:after="120"/>
                  <w:jc w:val="both"/>
                </w:pPr>
              </w:pPrChange>
            </w:pPr>
            <w:del w:id="1867" w:author="Lim, Vanessa Gunawan" w:date="2022-11-17T15:17:00Z">
              <w:r w:rsidRPr="0074216D" w:rsidDel="00022465">
                <w:rPr>
                  <w:rFonts w:ascii="Times New Roman" w:hAnsi="Times New Roman"/>
                  <w:i/>
                  <w:sz w:val="24"/>
                  <w:szCs w:val="24"/>
                  <w:lang w:val="en-IN"/>
                </w:rPr>
                <w:delText>0.000566</w:delText>
              </w:r>
            </w:del>
          </w:p>
        </w:tc>
        <w:tc>
          <w:tcPr>
            <w:tcW w:w="1146" w:type="dxa"/>
            <w:shd w:val="clear" w:color="auto" w:fill="auto"/>
          </w:tcPr>
          <w:p w14:paraId="3B5E3F0B" w14:textId="3345D75E" w:rsidR="00A56F8F" w:rsidRPr="0074216D" w:rsidDel="00022465" w:rsidRDefault="00A56F8F">
            <w:pPr>
              <w:spacing w:after="160" w:line="259" w:lineRule="auto"/>
              <w:jc w:val="center"/>
              <w:rPr>
                <w:del w:id="1868" w:author="Lim, Vanessa Gunawan" w:date="2022-11-17T15:17:00Z"/>
                <w:rFonts w:ascii="Times New Roman" w:hAnsi="Times New Roman"/>
                <w:i/>
                <w:sz w:val="24"/>
                <w:szCs w:val="24"/>
                <w:lang w:val="en-IN"/>
              </w:rPr>
              <w:pPrChange w:id="1869" w:author="Lim, Vanessa Gunawan" w:date="2022-11-17T15:17:00Z">
                <w:pPr>
                  <w:pStyle w:val="BodyText"/>
                  <w:numPr>
                    <w:ilvl w:val="1"/>
                  </w:numPr>
                  <w:spacing w:before="120" w:after="120"/>
                  <w:jc w:val="both"/>
                </w:pPr>
              </w:pPrChange>
            </w:pPr>
            <w:del w:id="1870" w:author="Lim, Vanessa Gunawan" w:date="2022-11-17T15:17:00Z">
              <w:r w:rsidRPr="0074216D" w:rsidDel="00022465">
                <w:rPr>
                  <w:rFonts w:ascii="Times New Roman" w:hAnsi="Times New Roman"/>
                  <w:i/>
                  <w:sz w:val="24"/>
                  <w:szCs w:val="24"/>
                  <w:lang w:val="en-IN"/>
                </w:rPr>
                <w:delText>0.000499</w:delText>
              </w:r>
            </w:del>
          </w:p>
        </w:tc>
        <w:tc>
          <w:tcPr>
            <w:tcW w:w="1147" w:type="dxa"/>
            <w:shd w:val="clear" w:color="auto" w:fill="auto"/>
          </w:tcPr>
          <w:p w14:paraId="29A557BF" w14:textId="2ADEA1ED" w:rsidR="00A56F8F" w:rsidRPr="0074216D" w:rsidDel="00022465" w:rsidRDefault="00A56F8F">
            <w:pPr>
              <w:spacing w:after="160" w:line="259" w:lineRule="auto"/>
              <w:jc w:val="center"/>
              <w:rPr>
                <w:del w:id="1871" w:author="Lim, Vanessa Gunawan" w:date="2022-11-17T15:17:00Z"/>
                <w:rFonts w:ascii="Times New Roman" w:hAnsi="Times New Roman"/>
                <w:i/>
                <w:sz w:val="24"/>
                <w:szCs w:val="24"/>
                <w:lang w:val="en-IN"/>
              </w:rPr>
              <w:pPrChange w:id="1872" w:author="Lim, Vanessa Gunawan" w:date="2022-11-17T15:17:00Z">
                <w:pPr>
                  <w:pStyle w:val="BodyText"/>
                  <w:numPr>
                    <w:ilvl w:val="1"/>
                  </w:numPr>
                  <w:spacing w:before="120" w:after="120"/>
                  <w:jc w:val="both"/>
                </w:pPr>
              </w:pPrChange>
            </w:pPr>
            <w:del w:id="1873" w:author="Lim, Vanessa Gunawan" w:date="2022-11-17T15:17:00Z">
              <w:r w:rsidRPr="0074216D" w:rsidDel="00022465">
                <w:rPr>
                  <w:rFonts w:ascii="Times New Roman" w:hAnsi="Times New Roman"/>
                  <w:i/>
                  <w:sz w:val="24"/>
                  <w:szCs w:val="24"/>
                  <w:lang w:val="en-IN"/>
                </w:rPr>
                <w:delText>0.000477</w:delText>
              </w:r>
            </w:del>
          </w:p>
        </w:tc>
        <w:tc>
          <w:tcPr>
            <w:tcW w:w="1147" w:type="dxa"/>
            <w:shd w:val="clear" w:color="auto" w:fill="auto"/>
          </w:tcPr>
          <w:p w14:paraId="4724108E" w14:textId="497A1190" w:rsidR="00A56F8F" w:rsidRPr="0074216D" w:rsidDel="00022465" w:rsidRDefault="00A56F8F">
            <w:pPr>
              <w:spacing w:after="160" w:line="259" w:lineRule="auto"/>
              <w:jc w:val="center"/>
              <w:rPr>
                <w:del w:id="1874" w:author="Lim, Vanessa Gunawan" w:date="2022-11-17T15:17:00Z"/>
                <w:rFonts w:ascii="Times New Roman" w:hAnsi="Times New Roman"/>
                <w:i/>
                <w:sz w:val="24"/>
                <w:szCs w:val="24"/>
                <w:lang w:val="en-IN"/>
              </w:rPr>
              <w:pPrChange w:id="1875" w:author="Lim, Vanessa Gunawan" w:date="2022-11-17T15:17:00Z">
                <w:pPr>
                  <w:pStyle w:val="BodyText"/>
                  <w:numPr>
                    <w:ilvl w:val="1"/>
                  </w:numPr>
                  <w:spacing w:before="120" w:after="120"/>
                  <w:jc w:val="both"/>
                </w:pPr>
              </w:pPrChange>
            </w:pPr>
            <w:del w:id="1876" w:author="Lim, Vanessa Gunawan" w:date="2022-11-17T15:17:00Z">
              <w:r w:rsidRPr="0074216D" w:rsidDel="00022465">
                <w:rPr>
                  <w:rFonts w:ascii="Times New Roman" w:hAnsi="Times New Roman"/>
                  <w:i/>
                  <w:sz w:val="24"/>
                  <w:szCs w:val="24"/>
                  <w:lang w:val="en-IN"/>
                </w:rPr>
                <w:delText>0.000456</w:delText>
              </w:r>
            </w:del>
          </w:p>
        </w:tc>
        <w:tc>
          <w:tcPr>
            <w:tcW w:w="1147" w:type="dxa"/>
            <w:shd w:val="clear" w:color="auto" w:fill="auto"/>
          </w:tcPr>
          <w:p w14:paraId="4D9BED14" w14:textId="13C27C85" w:rsidR="00A56F8F" w:rsidRPr="0074216D" w:rsidDel="00022465" w:rsidRDefault="00A56F8F">
            <w:pPr>
              <w:spacing w:after="160" w:line="259" w:lineRule="auto"/>
              <w:jc w:val="center"/>
              <w:rPr>
                <w:del w:id="1877" w:author="Lim, Vanessa Gunawan" w:date="2022-11-17T15:17:00Z"/>
                <w:rFonts w:ascii="Times New Roman" w:hAnsi="Times New Roman"/>
                <w:i/>
                <w:sz w:val="24"/>
                <w:szCs w:val="24"/>
                <w:lang w:val="en-IN"/>
              </w:rPr>
              <w:pPrChange w:id="1878" w:author="Lim, Vanessa Gunawan" w:date="2022-11-17T15:17:00Z">
                <w:pPr>
                  <w:pStyle w:val="BodyText"/>
                  <w:numPr>
                    <w:ilvl w:val="1"/>
                  </w:numPr>
                  <w:spacing w:before="120" w:after="120"/>
                  <w:jc w:val="both"/>
                </w:pPr>
              </w:pPrChange>
            </w:pPr>
            <w:del w:id="1879" w:author="Lim, Vanessa Gunawan" w:date="2022-11-17T15:17:00Z">
              <w:r w:rsidRPr="0074216D" w:rsidDel="00022465">
                <w:rPr>
                  <w:rFonts w:ascii="Times New Roman" w:hAnsi="Times New Roman"/>
                  <w:i/>
                  <w:sz w:val="24"/>
                  <w:szCs w:val="24"/>
                  <w:lang w:val="en-IN"/>
                </w:rPr>
                <w:delText>0.000412</w:delText>
              </w:r>
            </w:del>
          </w:p>
        </w:tc>
        <w:tc>
          <w:tcPr>
            <w:tcW w:w="1147" w:type="dxa"/>
            <w:shd w:val="clear" w:color="auto" w:fill="auto"/>
          </w:tcPr>
          <w:p w14:paraId="71E2FBC5" w14:textId="6DD737A3" w:rsidR="00A56F8F" w:rsidRPr="0074216D" w:rsidDel="00022465" w:rsidRDefault="00A56F8F">
            <w:pPr>
              <w:spacing w:after="160" w:line="259" w:lineRule="auto"/>
              <w:jc w:val="center"/>
              <w:rPr>
                <w:del w:id="1880" w:author="Lim, Vanessa Gunawan" w:date="2022-11-17T15:17:00Z"/>
                <w:rFonts w:ascii="Times New Roman" w:hAnsi="Times New Roman"/>
                <w:i/>
                <w:sz w:val="24"/>
                <w:szCs w:val="24"/>
                <w:lang w:val="en-IN"/>
              </w:rPr>
              <w:pPrChange w:id="1881" w:author="Lim, Vanessa Gunawan" w:date="2022-11-17T15:17:00Z">
                <w:pPr>
                  <w:pStyle w:val="BodyText"/>
                  <w:numPr>
                    <w:ilvl w:val="1"/>
                  </w:numPr>
                  <w:spacing w:before="120" w:after="120"/>
                  <w:jc w:val="both"/>
                </w:pPr>
              </w:pPrChange>
            </w:pPr>
            <w:del w:id="1882" w:author="Lim, Vanessa Gunawan" w:date="2022-11-17T15:17:00Z">
              <w:r w:rsidRPr="0074216D" w:rsidDel="00022465">
                <w:rPr>
                  <w:rFonts w:ascii="Times New Roman" w:hAnsi="Times New Roman"/>
                  <w:i/>
                  <w:sz w:val="24"/>
                  <w:szCs w:val="24"/>
                  <w:lang w:val="en-IN"/>
                </w:rPr>
                <w:delText>0.000373</w:delText>
              </w:r>
            </w:del>
          </w:p>
        </w:tc>
      </w:tr>
      <w:tr w:rsidR="00A56F8F" w:rsidDel="00022465" w14:paraId="64CCF880" w14:textId="444BBB28" w:rsidTr="006C4E5E">
        <w:trPr>
          <w:del w:id="1883" w:author="Lim, Vanessa Gunawan" w:date="2022-11-17T15:17:00Z"/>
        </w:trPr>
        <w:tc>
          <w:tcPr>
            <w:tcW w:w="1216" w:type="dxa"/>
            <w:shd w:val="clear" w:color="auto" w:fill="auto"/>
          </w:tcPr>
          <w:p w14:paraId="0862EF0C" w14:textId="1D98F833" w:rsidR="00A56F8F" w:rsidRPr="0074216D" w:rsidDel="00022465" w:rsidRDefault="00A56F8F">
            <w:pPr>
              <w:spacing w:after="160" w:line="259" w:lineRule="auto"/>
              <w:jc w:val="center"/>
              <w:rPr>
                <w:del w:id="1884" w:author="Lim, Vanessa Gunawan" w:date="2022-11-17T15:17:00Z"/>
                <w:rFonts w:ascii="Times New Roman" w:hAnsi="Times New Roman"/>
                <w:i/>
                <w:sz w:val="24"/>
                <w:szCs w:val="24"/>
                <w:lang w:val="en-IN"/>
              </w:rPr>
              <w:pPrChange w:id="1885" w:author="Lim, Vanessa Gunawan" w:date="2022-11-17T15:17:00Z">
                <w:pPr>
                  <w:pStyle w:val="BodyText"/>
                  <w:numPr>
                    <w:ilvl w:val="1"/>
                  </w:numPr>
                  <w:spacing w:before="120" w:after="120"/>
                  <w:jc w:val="both"/>
                </w:pPr>
              </w:pPrChange>
            </w:pPr>
            <w:del w:id="1886" w:author="Lim, Vanessa Gunawan" w:date="2022-11-17T15:17:00Z">
              <w:r w:rsidRPr="0074216D" w:rsidDel="00022465">
                <w:rPr>
                  <w:rFonts w:ascii="Times New Roman" w:hAnsi="Times New Roman"/>
                  <w:i/>
                  <w:sz w:val="24"/>
                  <w:szCs w:val="24"/>
                  <w:lang w:val="en-IN"/>
                </w:rPr>
                <w:lastRenderedPageBreak/>
                <w:delText>18.6</w:delText>
              </w:r>
            </w:del>
          </w:p>
        </w:tc>
        <w:tc>
          <w:tcPr>
            <w:tcW w:w="1146" w:type="dxa"/>
            <w:shd w:val="clear" w:color="auto" w:fill="auto"/>
          </w:tcPr>
          <w:p w14:paraId="56795827" w14:textId="2A044FED" w:rsidR="00A56F8F" w:rsidRPr="0074216D" w:rsidDel="00022465" w:rsidRDefault="00A56F8F">
            <w:pPr>
              <w:spacing w:after="160" w:line="259" w:lineRule="auto"/>
              <w:jc w:val="center"/>
              <w:rPr>
                <w:del w:id="1887" w:author="Lim, Vanessa Gunawan" w:date="2022-11-17T15:17:00Z"/>
                <w:rFonts w:ascii="Times New Roman" w:hAnsi="Times New Roman"/>
                <w:i/>
                <w:sz w:val="24"/>
                <w:szCs w:val="24"/>
                <w:lang w:val="en-IN"/>
              </w:rPr>
              <w:pPrChange w:id="1888" w:author="Lim, Vanessa Gunawan" w:date="2022-11-17T15:17:00Z">
                <w:pPr>
                  <w:pStyle w:val="BodyText"/>
                  <w:numPr>
                    <w:ilvl w:val="1"/>
                  </w:numPr>
                  <w:spacing w:before="120" w:after="120"/>
                  <w:jc w:val="both"/>
                </w:pPr>
              </w:pPrChange>
            </w:pPr>
            <w:del w:id="1889" w:author="Lim, Vanessa Gunawan" w:date="2022-11-17T15:17:00Z">
              <w:r w:rsidRPr="0074216D" w:rsidDel="00022465">
                <w:rPr>
                  <w:rFonts w:ascii="Times New Roman" w:hAnsi="Times New Roman"/>
                  <w:i/>
                  <w:sz w:val="24"/>
                  <w:szCs w:val="24"/>
                  <w:lang w:val="en-IN"/>
                </w:rPr>
                <w:delText>0.000677</w:delText>
              </w:r>
            </w:del>
          </w:p>
        </w:tc>
        <w:tc>
          <w:tcPr>
            <w:tcW w:w="1146" w:type="dxa"/>
            <w:shd w:val="clear" w:color="auto" w:fill="auto"/>
          </w:tcPr>
          <w:p w14:paraId="0837C43C" w14:textId="43A21740" w:rsidR="00A56F8F" w:rsidRPr="0074216D" w:rsidDel="00022465" w:rsidRDefault="00A56F8F">
            <w:pPr>
              <w:spacing w:after="160" w:line="259" w:lineRule="auto"/>
              <w:jc w:val="center"/>
              <w:rPr>
                <w:del w:id="1890" w:author="Lim, Vanessa Gunawan" w:date="2022-11-17T15:17:00Z"/>
                <w:rFonts w:ascii="Times New Roman" w:hAnsi="Times New Roman"/>
                <w:i/>
                <w:sz w:val="24"/>
                <w:szCs w:val="24"/>
                <w:lang w:val="en-IN"/>
              </w:rPr>
              <w:pPrChange w:id="1891" w:author="Lim, Vanessa Gunawan" w:date="2022-11-17T15:17:00Z">
                <w:pPr>
                  <w:pStyle w:val="BodyText"/>
                  <w:numPr>
                    <w:ilvl w:val="1"/>
                  </w:numPr>
                  <w:spacing w:before="120" w:after="120"/>
                  <w:jc w:val="both"/>
                </w:pPr>
              </w:pPrChange>
            </w:pPr>
            <w:del w:id="1892" w:author="Lim, Vanessa Gunawan" w:date="2022-11-17T15:17:00Z">
              <w:r w:rsidRPr="0074216D" w:rsidDel="00022465">
                <w:rPr>
                  <w:rFonts w:ascii="Times New Roman" w:hAnsi="Times New Roman"/>
                  <w:i/>
                  <w:sz w:val="24"/>
                  <w:szCs w:val="24"/>
                  <w:lang w:val="en-IN"/>
                </w:rPr>
                <w:delText>0.000605</w:delText>
              </w:r>
            </w:del>
          </w:p>
        </w:tc>
        <w:tc>
          <w:tcPr>
            <w:tcW w:w="1146" w:type="dxa"/>
            <w:shd w:val="clear" w:color="auto" w:fill="auto"/>
          </w:tcPr>
          <w:p w14:paraId="5E6FF322" w14:textId="369287A4" w:rsidR="00A56F8F" w:rsidRPr="0074216D" w:rsidDel="00022465" w:rsidRDefault="00A56F8F">
            <w:pPr>
              <w:spacing w:after="160" w:line="259" w:lineRule="auto"/>
              <w:jc w:val="center"/>
              <w:rPr>
                <w:del w:id="1893" w:author="Lim, Vanessa Gunawan" w:date="2022-11-17T15:17:00Z"/>
                <w:rFonts w:ascii="Times New Roman" w:hAnsi="Times New Roman"/>
                <w:i/>
                <w:sz w:val="24"/>
                <w:szCs w:val="24"/>
                <w:lang w:val="en-IN"/>
              </w:rPr>
              <w:pPrChange w:id="1894" w:author="Lim, Vanessa Gunawan" w:date="2022-11-17T15:17:00Z">
                <w:pPr>
                  <w:pStyle w:val="BodyText"/>
                  <w:numPr>
                    <w:ilvl w:val="1"/>
                  </w:numPr>
                  <w:spacing w:before="120" w:after="120"/>
                  <w:jc w:val="both"/>
                </w:pPr>
              </w:pPrChange>
            </w:pPr>
            <w:del w:id="1895" w:author="Lim, Vanessa Gunawan" w:date="2022-11-17T15:17:00Z">
              <w:r w:rsidRPr="0074216D" w:rsidDel="00022465">
                <w:rPr>
                  <w:rFonts w:ascii="Times New Roman" w:hAnsi="Times New Roman"/>
                  <w:i/>
                  <w:sz w:val="24"/>
                  <w:szCs w:val="24"/>
                  <w:lang w:val="en-IN"/>
                </w:rPr>
                <w:delText>0.000537</w:delText>
              </w:r>
            </w:del>
          </w:p>
        </w:tc>
        <w:tc>
          <w:tcPr>
            <w:tcW w:w="1147" w:type="dxa"/>
            <w:shd w:val="clear" w:color="auto" w:fill="auto"/>
          </w:tcPr>
          <w:p w14:paraId="07CF482E" w14:textId="456C749D" w:rsidR="00A56F8F" w:rsidRPr="0074216D" w:rsidDel="00022465" w:rsidRDefault="00A56F8F">
            <w:pPr>
              <w:spacing w:after="160" w:line="259" w:lineRule="auto"/>
              <w:jc w:val="center"/>
              <w:rPr>
                <w:del w:id="1896" w:author="Lim, Vanessa Gunawan" w:date="2022-11-17T15:17:00Z"/>
                <w:rFonts w:ascii="Times New Roman" w:hAnsi="Times New Roman"/>
                <w:i/>
                <w:sz w:val="24"/>
                <w:szCs w:val="24"/>
                <w:lang w:val="en-IN"/>
              </w:rPr>
              <w:pPrChange w:id="1897" w:author="Lim, Vanessa Gunawan" w:date="2022-11-17T15:17:00Z">
                <w:pPr>
                  <w:pStyle w:val="BodyText"/>
                  <w:numPr>
                    <w:ilvl w:val="1"/>
                  </w:numPr>
                  <w:spacing w:before="120" w:after="120"/>
                  <w:jc w:val="both"/>
                </w:pPr>
              </w:pPrChange>
            </w:pPr>
            <w:del w:id="1898" w:author="Lim, Vanessa Gunawan" w:date="2022-11-17T15:17:00Z">
              <w:r w:rsidRPr="0074216D" w:rsidDel="00022465">
                <w:rPr>
                  <w:rFonts w:ascii="Times New Roman" w:hAnsi="Times New Roman"/>
                  <w:i/>
                  <w:sz w:val="24"/>
                  <w:szCs w:val="24"/>
                  <w:lang w:val="en-IN"/>
                </w:rPr>
                <w:delText>0.000513</w:delText>
              </w:r>
            </w:del>
          </w:p>
        </w:tc>
        <w:tc>
          <w:tcPr>
            <w:tcW w:w="1147" w:type="dxa"/>
            <w:shd w:val="clear" w:color="auto" w:fill="auto"/>
          </w:tcPr>
          <w:p w14:paraId="3610C49C" w14:textId="7BC12A71" w:rsidR="00A56F8F" w:rsidRPr="0074216D" w:rsidDel="00022465" w:rsidRDefault="00A56F8F">
            <w:pPr>
              <w:spacing w:after="160" w:line="259" w:lineRule="auto"/>
              <w:jc w:val="center"/>
              <w:rPr>
                <w:del w:id="1899" w:author="Lim, Vanessa Gunawan" w:date="2022-11-17T15:17:00Z"/>
                <w:rFonts w:ascii="Times New Roman" w:hAnsi="Times New Roman"/>
                <w:i/>
                <w:sz w:val="24"/>
                <w:szCs w:val="24"/>
                <w:lang w:val="en-IN"/>
              </w:rPr>
              <w:pPrChange w:id="1900" w:author="Lim, Vanessa Gunawan" w:date="2022-11-17T15:17:00Z">
                <w:pPr>
                  <w:pStyle w:val="BodyText"/>
                  <w:numPr>
                    <w:ilvl w:val="1"/>
                  </w:numPr>
                  <w:spacing w:before="120" w:after="120"/>
                  <w:jc w:val="both"/>
                </w:pPr>
              </w:pPrChange>
            </w:pPr>
            <w:del w:id="1901" w:author="Lim, Vanessa Gunawan" w:date="2022-11-17T15:17:00Z">
              <w:r w:rsidRPr="0074216D" w:rsidDel="00022465">
                <w:rPr>
                  <w:rFonts w:ascii="Times New Roman" w:hAnsi="Times New Roman"/>
                  <w:i/>
                  <w:sz w:val="24"/>
                  <w:szCs w:val="24"/>
                  <w:lang w:val="en-IN"/>
                </w:rPr>
                <w:delText>0.000489</w:delText>
              </w:r>
            </w:del>
          </w:p>
        </w:tc>
        <w:tc>
          <w:tcPr>
            <w:tcW w:w="1147" w:type="dxa"/>
            <w:shd w:val="clear" w:color="auto" w:fill="auto"/>
          </w:tcPr>
          <w:p w14:paraId="3C535B7B" w14:textId="03B1D5A4" w:rsidR="00A56F8F" w:rsidRPr="0074216D" w:rsidDel="00022465" w:rsidRDefault="00A56F8F">
            <w:pPr>
              <w:spacing w:after="160" w:line="259" w:lineRule="auto"/>
              <w:jc w:val="center"/>
              <w:rPr>
                <w:del w:id="1902" w:author="Lim, Vanessa Gunawan" w:date="2022-11-17T15:17:00Z"/>
                <w:rFonts w:ascii="Times New Roman" w:hAnsi="Times New Roman"/>
                <w:i/>
                <w:sz w:val="24"/>
                <w:szCs w:val="24"/>
                <w:lang w:val="en-IN"/>
              </w:rPr>
              <w:pPrChange w:id="1903" w:author="Lim, Vanessa Gunawan" w:date="2022-11-17T15:17:00Z">
                <w:pPr>
                  <w:pStyle w:val="BodyText"/>
                  <w:numPr>
                    <w:ilvl w:val="1"/>
                  </w:numPr>
                  <w:spacing w:before="120" w:after="120"/>
                  <w:jc w:val="both"/>
                </w:pPr>
              </w:pPrChange>
            </w:pPr>
            <w:del w:id="1904" w:author="Lim, Vanessa Gunawan" w:date="2022-11-17T15:17:00Z">
              <w:r w:rsidRPr="0074216D" w:rsidDel="00022465">
                <w:rPr>
                  <w:rFonts w:ascii="Times New Roman" w:hAnsi="Times New Roman"/>
                  <w:i/>
                  <w:sz w:val="24"/>
                  <w:szCs w:val="24"/>
                  <w:lang w:val="en-IN"/>
                </w:rPr>
                <w:delText>0.000440</w:delText>
              </w:r>
            </w:del>
          </w:p>
        </w:tc>
        <w:tc>
          <w:tcPr>
            <w:tcW w:w="1147" w:type="dxa"/>
            <w:shd w:val="clear" w:color="auto" w:fill="auto"/>
          </w:tcPr>
          <w:p w14:paraId="64E94A1C" w14:textId="19A0AE4F" w:rsidR="00A56F8F" w:rsidRPr="0074216D" w:rsidDel="00022465" w:rsidRDefault="00A56F8F">
            <w:pPr>
              <w:spacing w:after="160" w:line="259" w:lineRule="auto"/>
              <w:jc w:val="center"/>
              <w:rPr>
                <w:del w:id="1905" w:author="Lim, Vanessa Gunawan" w:date="2022-11-17T15:17:00Z"/>
                <w:rFonts w:ascii="Times New Roman" w:hAnsi="Times New Roman"/>
                <w:i/>
                <w:sz w:val="24"/>
                <w:szCs w:val="24"/>
                <w:lang w:val="en-IN"/>
              </w:rPr>
              <w:pPrChange w:id="1906" w:author="Lim, Vanessa Gunawan" w:date="2022-11-17T15:17:00Z">
                <w:pPr>
                  <w:pStyle w:val="BodyText"/>
                  <w:numPr>
                    <w:ilvl w:val="1"/>
                  </w:numPr>
                  <w:spacing w:before="120" w:after="120"/>
                  <w:jc w:val="both"/>
                </w:pPr>
              </w:pPrChange>
            </w:pPr>
            <w:del w:id="1907" w:author="Lim, Vanessa Gunawan" w:date="2022-11-17T15:17:00Z">
              <w:r w:rsidRPr="0074216D" w:rsidDel="00022465">
                <w:rPr>
                  <w:rFonts w:ascii="Times New Roman" w:hAnsi="Times New Roman"/>
                  <w:i/>
                  <w:sz w:val="24"/>
                  <w:szCs w:val="24"/>
                  <w:lang w:val="en-IN"/>
                </w:rPr>
                <w:delText>0.000397</w:delText>
              </w:r>
            </w:del>
          </w:p>
        </w:tc>
      </w:tr>
      <w:tr w:rsidR="00A56F8F" w:rsidDel="00022465" w14:paraId="171526B3" w14:textId="49CADEC2" w:rsidTr="006C4E5E">
        <w:trPr>
          <w:del w:id="1908" w:author="Lim, Vanessa Gunawan" w:date="2022-11-17T15:17:00Z"/>
        </w:trPr>
        <w:tc>
          <w:tcPr>
            <w:tcW w:w="1216" w:type="dxa"/>
            <w:shd w:val="clear" w:color="auto" w:fill="auto"/>
          </w:tcPr>
          <w:p w14:paraId="266628A8" w14:textId="4854F288" w:rsidR="00A56F8F" w:rsidRPr="0074216D" w:rsidDel="00022465" w:rsidRDefault="00A56F8F">
            <w:pPr>
              <w:spacing w:after="160" w:line="259" w:lineRule="auto"/>
              <w:jc w:val="center"/>
              <w:rPr>
                <w:del w:id="1909" w:author="Lim, Vanessa Gunawan" w:date="2022-11-17T15:17:00Z"/>
                <w:rFonts w:ascii="Times New Roman" w:hAnsi="Times New Roman"/>
                <w:i/>
                <w:sz w:val="24"/>
                <w:szCs w:val="24"/>
                <w:lang w:val="en-IN"/>
              </w:rPr>
              <w:pPrChange w:id="1910" w:author="Lim, Vanessa Gunawan" w:date="2022-11-17T15:17:00Z">
                <w:pPr>
                  <w:pStyle w:val="BodyText"/>
                  <w:numPr>
                    <w:ilvl w:val="1"/>
                  </w:numPr>
                  <w:spacing w:before="120" w:after="120"/>
                  <w:jc w:val="both"/>
                </w:pPr>
              </w:pPrChange>
            </w:pPr>
            <w:del w:id="1911" w:author="Lim, Vanessa Gunawan" w:date="2022-11-17T15:17:00Z">
              <w:r w:rsidRPr="0074216D" w:rsidDel="00022465">
                <w:rPr>
                  <w:rFonts w:ascii="Times New Roman" w:hAnsi="Times New Roman"/>
                  <w:i/>
                  <w:sz w:val="24"/>
                  <w:szCs w:val="24"/>
                  <w:lang w:val="en-IN"/>
                </w:rPr>
                <w:delText>18.8</w:delText>
              </w:r>
            </w:del>
          </w:p>
        </w:tc>
        <w:tc>
          <w:tcPr>
            <w:tcW w:w="1146" w:type="dxa"/>
            <w:shd w:val="clear" w:color="auto" w:fill="auto"/>
          </w:tcPr>
          <w:p w14:paraId="38328CEC" w14:textId="7485F0B6" w:rsidR="00A56F8F" w:rsidRPr="0074216D" w:rsidDel="00022465" w:rsidRDefault="00A56F8F">
            <w:pPr>
              <w:spacing w:after="160" w:line="259" w:lineRule="auto"/>
              <w:jc w:val="center"/>
              <w:rPr>
                <w:del w:id="1912" w:author="Lim, Vanessa Gunawan" w:date="2022-11-17T15:17:00Z"/>
                <w:rFonts w:ascii="Times New Roman" w:hAnsi="Times New Roman"/>
                <w:i/>
                <w:sz w:val="24"/>
                <w:szCs w:val="24"/>
                <w:lang w:val="en-IN"/>
              </w:rPr>
              <w:pPrChange w:id="1913" w:author="Lim, Vanessa Gunawan" w:date="2022-11-17T15:17:00Z">
                <w:pPr>
                  <w:pStyle w:val="BodyText"/>
                  <w:numPr>
                    <w:ilvl w:val="1"/>
                  </w:numPr>
                  <w:spacing w:before="120" w:after="120"/>
                  <w:jc w:val="both"/>
                </w:pPr>
              </w:pPrChange>
            </w:pPr>
            <w:del w:id="1914" w:author="Lim, Vanessa Gunawan" w:date="2022-11-17T15:17:00Z">
              <w:r w:rsidRPr="0074216D" w:rsidDel="00022465">
                <w:rPr>
                  <w:rFonts w:ascii="Times New Roman" w:hAnsi="Times New Roman"/>
                  <w:i/>
                  <w:sz w:val="24"/>
                  <w:szCs w:val="24"/>
                  <w:lang w:val="en-IN"/>
                </w:rPr>
                <w:delText>0.000717</w:delText>
              </w:r>
            </w:del>
          </w:p>
        </w:tc>
        <w:tc>
          <w:tcPr>
            <w:tcW w:w="1146" w:type="dxa"/>
            <w:shd w:val="clear" w:color="auto" w:fill="auto"/>
          </w:tcPr>
          <w:p w14:paraId="0655160D" w14:textId="6050125D" w:rsidR="00A56F8F" w:rsidRPr="0074216D" w:rsidDel="00022465" w:rsidRDefault="00A56F8F">
            <w:pPr>
              <w:spacing w:after="160" w:line="259" w:lineRule="auto"/>
              <w:jc w:val="center"/>
              <w:rPr>
                <w:del w:id="1915" w:author="Lim, Vanessa Gunawan" w:date="2022-11-17T15:17:00Z"/>
                <w:rFonts w:ascii="Times New Roman" w:hAnsi="Times New Roman"/>
                <w:i/>
                <w:sz w:val="24"/>
                <w:szCs w:val="24"/>
                <w:lang w:val="en-IN"/>
              </w:rPr>
              <w:pPrChange w:id="1916" w:author="Lim, Vanessa Gunawan" w:date="2022-11-17T15:17:00Z">
                <w:pPr>
                  <w:pStyle w:val="BodyText"/>
                  <w:numPr>
                    <w:ilvl w:val="1"/>
                  </w:numPr>
                  <w:spacing w:before="120" w:after="120"/>
                  <w:jc w:val="both"/>
                </w:pPr>
              </w:pPrChange>
            </w:pPr>
            <w:del w:id="1917" w:author="Lim, Vanessa Gunawan" w:date="2022-11-17T15:17:00Z">
              <w:r w:rsidRPr="0074216D" w:rsidDel="00022465">
                <w:rPr>
                  <w:rFonts w:ascii="Times New Roman" w:hAnsi="Times New Roman"/>
                  <w:i/>
                  <w:sz w:val="24"/>
                  <w:szCs w:val="24"/>
                  <w:lang w:val="en-IN"/>
                </w:rPr>
                <w:delText>0.000645</w:delText>
              </w:r>
            </w:del>
          </w:p>
        </w:tc>
        <w:tc>
          <w:tcPr>
            <w:tcW w:w="1146" w:type="dxa"/>
            <w:shd w:val="clear" w:color="auto" w:fill="auto"/>
          </w:tcPr>
          <w:p w14:paraId="093B9BCF" w14:textId="1C6FDE2A" w:rsidR="00A56F8F" w:rsidRPr="0074216D" w:rsidDel="00022465" w:rsidRDefault="00A56F8F">
            <w:pPr>
              <w:spacing w:after="160" w:line="259" w:lineRule="auto"/>
              <w:jc w:val="center"/>
              <w:rPr>
                <w:del w:id="1918" w:author="Lim, Vanessa Gunawan" w:date="2022-11-17T15:17:00Z"/>
                <w:rFonts w:ascii="Times New Roman" w:hAnsi="Times New Roman"/>
                <w:i/>
                <w:sz w:val="24"/>
                <w:szCs w:val="24"/>
                <w:lang w:val="en-IN"/>
              </w:rPr>
              <w:pPrChange w:id="1919" w:author="Lim, Vanessa Gunawan" w:date="2022-11-17T15:17:00Z">
                <w:pPr>
                  <w:pStyle w:val="BodyText"/>
                  <w:numPr>
                    <w:ilvl w:val="1"/>
                  </w:numPr>
                  <w:spacing w:before="120" w:after="120"/>
                  <w:jc w:val="both"/>
                </w:pPr>
              </w:pPrChange>
            </w:pPr>
            <w:del w:id="1920" w:author="Lim, Vanessa Gunawan" w:date="2022-11-17T15:17:00Z">
              <w:r w:rsidRPr="0074216D" w:rsidDel="00022465">
                <w:rPr>
                  <w:rFonts w:ascii="Times New Roman" w:hAnsi="Times New Roman"/>
                  <w:i/>
                  <w:sz w:val="24"/>
                  <w:szCs w:val="24"/>
                  <w:lang w:val="en-IN"/>
                </w:rPr>
                <w:delText>0.000575</w:delText>
              </w:r>
            </w:del>
          </w:p>
        </w:tc>
        <w:tc>
          <w:tcPr>
            <w:tcW w:w="1147" w:type="dxa"/>
            <w:shd w:val="clear" w:color="auto" w:fill="auto"/>
          </w:tcPr>
          <w:p w14:paraId="4ED518AF" w14:textId="510B401F" w:rsidR="00A56F8F" w:rsidRPr="0074216D" w:rsidDel="00022465" w:rsidRDefault="00A56F8F">
            <w:pPr>
              <w:spacing w:after="160" w:line="259" w:lineRule="auto"/>
              <w:jc w:val="center"/>
              <w:rPr>
                <w:del w:id="1921" w:author="Lim, Vanessa Gunawan" w:date="2022-11-17T15:17:00Z"/>
                <w:rFonts w:ascii="Times New Roman" w:hAnsi="Times New Roman"/>
                <w:i/>
                <w:sz w:val="24"/>
                <w:szCs w:val="24"/>
                <w:lang w:val="en-IN"/>
              </w:rPr>
              <w:pPrChange w:id="1922" w:author="Lim, Vanessa Gunawan" w:date="2022-11-17T15:17:00Z">
                <w:pPr>
                  <w:pStyle w:val="BodyText"/>
                  <w:numPr>
                    <w:ilvl w:val="1"/>
                  </w:numPr>
                  <w:spacing w:before="120" w:after="120"/>
                  <w:jc w:val="both"/>
                </w:pPr>
              </w:pPrChange>
            </w:pPr>
            <w:del w:id="1923" w:author="Lim, Vanessa Gunawan" w:date="2022-11-17T15:17:00Z">
              <w:r w:rsidRPr="0074216D" w:rsidDel="00022465">
                <w:rPr>
                  <w:rFonts w:ascii="Times New Roman" w:hAnsi="Times New Roman"/>
                  <w:i/>
                  <w:sz w:val="24"/>
                  <w:szCs w:val="24"/>
                  <w:lang w:val="en-IN"/>
                </w:rPr>
                <w:delText>0.000548</w:delText>
              </w:r>
            </w:del>
          </w:p>
        </w:tc>
        <w:tc>
          <w:tcPr>
            <w:tcW w:w="1147" w:type="dxa"/>
            <w:shd w:val="clear" w:color="auto" w:fill="auto"/>
          </w:tcPr>
          <w:p w14:paraId="6020CC29" w14:textId="3A4C8F41" w:rsidR="00A56F8F" w:rsidRPr="0074216D" w:rsidDel="00022465" w:rsidRDefault="00A56F8F">
            <w:pPr>
              <w:spacing w:after="160" w:line="259" w:lineRule="auto"/>
              <w:jc w:val="center"/>
              <w:rPr>
                <w:del w:id="1924" w:author="Lim, Vanessa Gunawan" w:date="2022-11-17T15:17:00Z"/>
                <w:rFonts w:ascii="Times New Roman" w:hAnsi="Times New Roman"/>
                <w:i/>
                <w:sz w:val="24"/>
                <w:szCs w:val="24"/>
                <w:lang w:val="en-IN"/>
              </w:rPr>
              <w:pPrChange w:id="1925" w:author="Lim, Vanessa Gunawan" w:date="2022-11-17T15:17:00Z">
                <w:pPr>
                  <w:pStyle w:val="BodyText"/>
                  <w:numPr>
                    <w:ilvl w:val="1"/>
                  </w:numPr>
                  <w:spacing w:before="120" w:after="120"/>
                  <w:jc w:val="both"/>
                </w:pPr>
              </w:pPrChange>
            </w:pPr>
            <w:del w:id="1926" w:author="Lim, Vanessa Gunawan" w:date="2022-11-17T15:17:00Z">
              <w:r w:rsidRPr="0074216D" w:rsidDel="00022465">
                <w:rPr>
                  <w:rFonts w:ascii="Times New Roman" w:hAnsi="Times New Roman"/>
                  <w:i/>
                  <w:sz w:val="24"/>
                  <w:szCs w:val="24"/>
                  <w:lang w:val="en-IN"/>
                </w:rPr>
                <w:delText>0.000523</w:delText>
              </w:r>
            </w:del>
          </w:p>
        </w:tc>
        <w:tc>
          <w:tcPr>
            <w:tcW w:w="1147" w:type="dxa"/>
            <w:shd w:val="clear" w:color="auto" w:fill="auto"/>
          </w:tcPr>
          <w:p w14:paraId="654531E2" w14:textId="49389824" w:rsidR="00A56F8F" w:rsidRPr="0074216D" w:rsidDel="00022465" w:rsidRDefault="00A56F8F">
            <w:pPr>
              <w:spacing w:after="160" w:line="259" w:lineRule="auto"/>
              <w:jc w:val="center"/>
              <w:rPr>
                <w:del w:id="1927" w:author="Lim, Vanessa Gunawan" w:date="2022-11-17T15:17:00Z"/>
                <w:rFonts w:ascii="Times New Roman" w:hAnsi="Times New Roman"/>
                <w:i/>
                <w:sz w:val="24"/>
                <w:szCs w:val="24"/>
                <w:lang w:val="en-IN"/>
              </w:rPr>
              <w:pPrChange w:id="1928" w:author="Lim, Vanessa Gunawan" w:date="2022-11-17T15:17:00Z">
                <w:pPr>
                  <w:pStyle w:val="BodyText"/>
                  <w:numPr>
                    <w:ilvl w:val="1"/>
                  </w:numPr>
                  <w:spacing w:before="120" w:after="120"/>
                  <w:jc w:val="both"/>
                </w:pPr>
              </w:pPrChange>
            </w:pPr>
            <w:del w:id="1929" w:author="Lim, Vanessa Gunawan" w:date="2022-11-17T15:17:00Z">
              <w:r w:rsidRPr="0074216D" w:rsidDel="00022465">
                <w:rPr>
                  <w:rFonts w:ascii="Times New Roman" w:hAnsi="Times New Roman"/>
                  <w:i/>
                  <w:sz w:val="24"/>
                  <w:szCs w:val="24"/>
                  <w:lang w:val="en-IN"/>
                </w:rPr>
                <w:delText>0.000467</w:delText>
              </w:r>
            </w:del>
          </w:p>
        </w:tc>
        <w:tc>
          <w:tcPr>
            <w:tcW w:w="1147" w:type="dxa"/>
            <w:shd w:val="clear" w:color="auto" w:fill="auto"/>
          </w:tcPr>
          <w:p w14:paraId="2A97A802" w14:textId="5338EC37" w:rsidR="00A56F8F" w:rsidRPr="0074216D" w:rsidDel="00022465" w:rsidRDefault="00A56F8F">
            <w:pPr>
              <w:spacing w:after="160" w:line="259" w:lineRule="auto"/>
              <w:jc w:val="center"/>
              <w:rPr>
                <w:del w:id="1930" w:author="Lim, Vanessa Gunawan" w:date="2022-11-17T15:17:00Z"/>
                <w:rFonts w:ascii="Times New Roman" w:hAnsi="Times New Roman"/>
                <w:i/>
                <w:sz w:val="24"/>
                <w:szCs w:val="24"/>
                <w:lang w:val="en-IN"/>
              </w:rPr>
              <w:pPrChange w:id="1931" w:author="Lim, Vanessa Gunawan" w:date="2022-11-17T15:17:00Z">
                <w:pPr>
                  <w:pStyle w:val="BodyText"/>
                  <w:numPr>
                    <w:ilvl w:val="1"/>
                  </w:numPr>
                  <w:spacing w:before="120" w:after="120"/>
                  <w:jc w:val="both"/>
                </w:pPr>
              </w:pPrChange>
            </w:pPr>
            <w:del w:id="1932" w:author="Lim, Vanessa Gunawan" w:date="2022-11-17T15:17:00Z">
              <w:r w:rsidRPr="0074216D" w:rsidDel="00022465">
                <w:rPr>
                  <w:rFonts w:ascii="Times New Roman" w:hAnsi="Times New Roman"/>
                  <w:i/>
                  <w:sz w:val="24"/>
                  <w:szCs w:val="24"/>
                  <w:lang w:val="en-IN"/>
                </w:rPr>
                <w:delText>0.000421</w:delText>
              </w:r>
            </w:del>
          </w:p>
        </w:tc>
      </w:tr>
      <w:tr w:rsidR="00A56F8F" w:rsidDel="00022465" w14:paraId="56EF2EDF" w14:textId="59672630" w:rsidTr="006C4E5E">
        <w:trPr>
          <w:del w:id="1933" w:author="Lim, Vanessa Gunawan" w:date="2022-11-17T15:17:00Z"/>
        </w:trPr>
        <w:tc>
          <w:tcPr>
            <w:tcW w:w="1216" w:type="dxa"/>
            <w:shd w:val="clear" w:color="auto" w:fill="auto"/>
          </w:tcPr>
          <w:p w14:paraId="217A6FEE" w14:textId="0C4D4ACC" w:rsidR="00A56F8F" w:rsidRPr="0074216D" w:rsidDel="00022465" w:rsidRDefault="00A56F8F">
            <w:pPr>
              <w:spacing w:after="160" w:line="259" w:lineRule="auto"/>
              <w:jc w:val="center"/>
              <w:rPr>
                <w:del w:id="1934" w:author="Lim, Vanessa Gunawan" w:date="2022-11-17T15:17:00Z"/>
                <w:rFonts w:ascii="Times New Roman" w:hAnsi="Times New Roman"/>
                <w:i/>
                <w:sz w:val="24"/>
                <w:szCs w:val="24"/>
                <w:lang w:val="en-IN"/>
              </w:rPr>
              <w:pPrChange w:id="1935" w:author="Lim, Vanessa Gunawan" w:date="2022-11-17T15:17:00Z">
                <w:pPr>
                  <w:pStyle w:val="BodyText"/>
                  <w:numPr>
                    <w:ilvl w:val="1"/>
                  </w:numPr>
                  <w:spacing w:before="120" w:after="120"/>
                  <w:jc w:val="both"/>
                </w:pPr>
              </w:pPrChange>
            </w:pPr>
            <w:del w:id="1936" w:author="Lim, Vanessa Gunawan" w:date="2022-11-17T15:17:00Z">
              <w:r w:rsidRPr="0074216D" w:rsidDel="00022465">
                <w:rPr>
                  <w:rFonts w:ascii="Times New Roman" w:hAnsi="Times New Roman"/>
                  <w:i/>
                  <w:sz w:val="24"/>
                  <w:szCs w:val="24"/>
                  <w:lang w:val="en-IN"/>
                </w:rPr>
                <w:delText>19.0</w:delText>
              </w:r>
            </w:del>
          </w:p>
        </w:tc>
        <w:tc>
          <w:tcPr>
            <w:tcW w:w="1146" w:type="dxa"/>
            <w:shd w:val="clear" w:color="auto" w:fill="auto"/>
          </w:tcPr>
          <w:p w14:paraId="7124BB33" w14:textId="551F8F04" w:rsidR="00A56F8F" w:rsidRPr="0074216D" w:rsidDel="00022465" w:rsidRDefault="00A56F8F">
            <w:pPr>
              <w:spacing w:after="160" w:line="259" w:lineRule="auto"/>
              <w:jc w:val="center"/>
              <w:rPr>
                <w:del w:id="1937" w:author="Lim, Vanessa Gunawan" w:date="2022-11-17T15:17:00Z"/>
                <w:rFonts w:ascii="Times New Roman" w:hAnsi="Times New Roman"/>
                <w:i/>
                <w:sz w:val="24"/>
                <w:szCs w:val="24"/>
                <w:lang w:val="en-IN"/>
              </w:rPr>
              <w:pPrChange w:id="1938" w:author="Lim, Vanessa Gunawan" w:date="2022-11-17T15:17:00Z">
                <w:pPr>
                  <w:pStyle w:val="BodyText"/>
                  <w:numPr>
                    <w:ilvl w:val="1"/>
                  </w:numPr>
                  <w:spacing w:before="120" w:after="120"/>
                  <w:jc w:val="both"/>
                </w:pPr>
              </w:pPrChange>
            </w:pPr>
            <w:del w:id="1939" w:author="Lim, Vanessa Gunawan" w:date="2022-11-17T15:17:00Z">
              <w:r w:rsidRPr="0074216D" w:rsidDel="00022465">
                <w:rPr>
                  <w:rFonts w:ascii="Times New Roman" w:hAnsi="Times New Roman"/>
                  <w:i/>
                  <w:sz w:val="24"/>
                  <w:szCs w:val="24"/>
                  <w:lang w:val="en-IN"/>
                </w:rPr>
                <w:delText>0.000757</w:delText>
              </w:r>
            </w:del>
          </w:p>
        </w:tc>
        <w:tc>
          <w:tcPr>
            <w:tcW w:w="1146" w:type="dxa"/>
            <w:shd w:val="clear" w:color="auto" w:fill="auto"/>
          </w:tcPr>
          <w:p w14:paraId="292E8725" w14:textId="42ABEE4E" w:rsidR="00A56F8F" w:rsidRPr="0074216D" w:rsidDel="00022465" w:rsidRDefault="00A56F8F">
            <w:pPr>
              <w:spacing w:after="160" w:line="259" w:lineRule="auto"/>
              <w:jc w:val="center"/>
              <w:rPr>
                <w:del w:id="1940" w:author="Lim, Vanessa Gunawan" w:date="2022-11-17T15:17:00Z"/>
                <w:rFonts w:ascii="Times New Roman" w:hAnsi="Times New Roman"/>
                <w:i/>
                <w:sz w:val="24"/>
                <w:szCs w:val="24"/>
                <w:lang w:val="en-IN"/>
              </w:rPr>
              <w:pPrChange w:id="1941" w:author="Lim, Vanessa Gunawan" w:date="2022-11-17T15:17:00Z">
                <w:pPr>
                  <w:pStyle w:val="BodyText"/>
                  <w:numPr>
                    <w:ilvl w:val="1"/>
                  </w:numPr>
                  <w:spacing w:before="120" w:after="120"/>
                  <w:jc w:val="both"/>
                </w:pPr>
              </w:pPrChange>
            </w:pPr>
            <w:del w:id="1942" w:author="Lim, Vanessa Gunawan" w:date="2022-11-17T15:17:00Z">
              <w:r w:rsidRPr="0074216D" w:rsidDel="00022465">
                <w:rPr>
                  <w:rFonts w:ascii="Times New Roman" w:hAnsi="Times New Roman"/>
                  <w:i/>
                  <w:sz w:val="24"/>
                  <w:szCs w:val="24"/>
                  <w:lang w:val="en-IN"/>
                </w:rPr>
                <w:delText>0.000685</w:delText>
              </w:r>
            </w:del>
          </w:p>
        </w:tc>
        <w:tc>
          <w:tcPr>
            <w:tcW w:w="1146" w:type="dxa"/>
            <w:shd w:val="clear" w:color="auto" w:fill="auto"/>
          </w:tcPr>
          <w:p w14:paraId="79035467" w14:textId="705039FA" w:rsidR="00A56F8F" w:rsidRPr="0074216D" w:rsidDel="00022465" w:rsidRDefault="00A56F8F">
            <w:pPr>
              <w:spacing w:after="160" w:line="259" w:lineRule="auto"/>
              <w:jc w:val="center"/>
              <w:rPr>
                <w:del w:id="1943" w:author="Lim, Vanessa Gunawan" w:date="2022-11-17T15:17:00Z"/>
                <w:rFonts w:ascii="Times New Roman" w:hAnsi="Times New Roman"/>
                <w:i/>
                <w:sz w:val="24"/>
                <w:szCs w:val="24"/>
                <w:lang w:val="en-IN"/>
              </w:rPr>
              <w:pPrChange w:id="1944" w:author="Lim, Vanessa Gunawan" w:date="2022-11-17T15:17:00Z">
                <w:pPr>
                  <w:pStyle w:val="BodyText"/>
                  <w:numPr>
                    <w:ilvl w:val="1"/>
                  </w:numPr>
                  <w:spacing w:before="120" w:after="120"/>
                  <w:jc w:val="both"/>
                </w:pPr>
              </w:pPrChange>
            </w:pPr>
            <w:del w:id="1945" w:author="Lim, Vanessa Gunawan" w:date="2022-11-17T15:17:00Z">
              <w:r w:rsidRPr="0074216D" w:rsidDel="00022465">
                <w:rPr>
                  <w:rFonts w:ascii="Times New Roman" w:hAnsi="Times New Roman"/>
                  <w:i/>
                  <w:sz w:val="24"/>
                  <w:szCs w:val="24"/>
                  <w:lang w:val="en-IN"/>
                </w:rPr>
                <w:delText>0.000613</w:delText>
              </w:r>
            </w:del>
          </w:p>
        </w:tc>
        <w:tc>
          <w:tcPr>
            <w:tcW w:w="1147" w:type="dxa"/>
            <w:shd w:val="clear" w:color="auto" w:fill="auto"/>
          </w:tcPr>
          <w:p w14:paraId="0FC9FBF1" w14:textId="65DD44DD" w:rsidR="00A56F8F" w:rsidRPr="0074216D" w:rsidDel="00022465" w:rsidRDefault="00A56F8F">
            <w:pPr>
              <w:spacing w:after="160" w:line="259" w:lineRule="auto"/>
              <w:jc w:val="center"/>
              <w:rPr>
                <w:del w:id="1946" w:author="Lim, Vanessa Gunawan" w:date="2022-11-17T15:17:00Z"/>
                <w:rFonts w:ascii="Times New Roman" w:hAnsi="Times New Roman"/>
                <w:i/>
                <w:sz w:val="24"/>
                <w:szCs w:val="24"/>
                <w:lang w:val="en-IN"/>
              </w:rPr>
              <w:pPrChange w:id="1947" w:author="Lim, Vanessa Gunawan" w:date="2022-11-17T15:17:00Z">
                <w:pPr>
                  <w:pStyle w:val="BodyText"/>
                  <w:numPr>
                    <w:ilvl w:val="1"/>
                  </w:numPr>
                  <w:spacing w:before="120" w:after="120"/>
                  <w:jc w:val="both"/>
                </w:pPr>
              </w:pPrChange>
            </w:pPr>
            <w:del w:id="1948" w:author="Lim, Vanessa Gunawan" w:date="2022-11-17T15:17:00Z">
              <w:r w:rsidRPr="0074216D" w:rsidDel="00022465">
                <w:rPr>
                  <w:rFonts w:ascii="Times New Roman" w:hAnsi="Times New Roman"/>
                  <w:i/>
                  <w:sz w:val="24"/>
                  <w:szCs w:val="24"/>
                  <w:lang w:val="en-IN"/>
                </w:rPr>
                <w:delText>0.000584</w:delText>
              </w:r>
            </w:del>
          </w:p>
        </w:tc>
        <w:tc>
          <w:tcPr>
            <w:tcW w:w="1147" w:type="dxa"/>
            <w:shd w:val="clear" w:color="auto" w:fill="auto"/>
          </w:tcPr>
          <w:p w14:paraId="52D2FE3A" w14:textId="638B0ADE" w:rsidR="00A56F8F" w:rsidRPr="0074216D" w:rsidDel="00022465" w:rsidRDefault="00A56F8F">
            <w:pPr>
              <w:spacing w:after="160" w:line="259" w:lineRule="auto"/>
              <w:jc w:val="center"/>
              <w:rPr>
                <w:del w:id="1949" w:author="Lim, Vanessa Gunawan" w:date="2022-11-17T15:17:00Z"/>
                <w:rFonts w:ascii="Times New Roman" w:hAnsi="Times New Roman"/>
                <w:i/>
                <w:sz w:val="24"/>
                <w:szCs w:val="24"/>
                <w:lang w:val="en-IN"/>
              </w:rPr>
              <w:pPrChange w:id="1950" w:author="Lim, Vanessa Gunawan" w:date="2022-11-17T15:17:00Z">
                <w:pPr>
                  <w:pStyle w:val="BodyText"/>
                  <w:numPr>
                    <w:ilvl w:val="1"/>
                  </w:numPr>
                  <w:spacing w:before="120" w:after="120"/>
                  <w:jc w:val="both"/>
                </w:pPr>
              </w:pPrChange>
            </w:pPr>
            <w:del w:id="1951" w:author="Lim, Vanessa Gunawan" w:date="2022-11-17T15:17:00Z">
              <w:r w:rsidRPr="0074216D" w:rsidDel="00022465">
                <w:rPr>
                  <w:rFonts w:ascii="Times New Roman" w:hAnsi="Times New Roman"/>
                  <w:i/>
                  <w:sz w:val="24"/>
                  <w:szCs w:val="24"/>
                  <w:lang w:val="en-IN"/>
                </w:rPr>
                <w:delText>0.000556</w:delText>
              </w:r>
            </w:del>
          </w:p>
        </w:tc>
        <w:tc>
          <w:tcPr>
            <w:tcW w:w="1147" w:type="dxa"/>
            <w:shd w:val="clear" w:color="auto" w:fill="auto"/>
          </w:tcPr>
          <w:p w14:paraId="036FE153" w14:textId="1A53F0E4" w:rsidR="00A56F8F" w:rsidRPr="0074216D" w:rsidDel="00022465" w:rsidRDefault="00A56F8F">
            <w:pPr>
              <w:spacing w:after="160" w:line="259" w:lineRule="auto"/>
              <w:jc w:val="center"/>
              <w:rPr>
                <w:del w:id="1952" w:author="Lim, Vanessa Gunawan" w:date="2022-11-17T15:17:00Z"/>
                <w:rFonts w:ascii="Times New Roman" w:hAnsi="Times New Roman"/>
                <w:i/>
                <w:sz w:val="24"/>
                <w:szCs w:val="24"/>
                <w:lang w:val="en-IN"/>
              </w:rPr>
              <w:pPrChange w:id="1953" w:author="Lim, Vanessa Gunawan" w:date="2022-11-17T15:17:00Z">
                <w:pPr>
                  <w:pStyle w:val="BodyText"/>
                  <w:numPr>
                    <w:ilvl w:val="1"/>
                  </w:numPr>
                  <w:spacing w:before="120" w:after="120"/>
                  <w:jc w:val="both"/>
                </w:pPr>
              </w:pPrChange>
            </w:pPr>
            <w:del w:id="1954" w:author="Lim, Vanessa Gunawan" w:date="2022-11-17T15:17:00Z">
              <w:r w:rsidRPr="0074216D" w:rsidDel="00022465">
                <w:rPr>
                  <w:rFonts w:ascii="Times New Roman" w:hAnsi="Times New Roman"/>
                  <w:i/>
                  <w:sz w:val="24"/>
                  <w:szCs w:val="24"/>
                  <w:lang w:val="en-IN"/>
                </w:rPr>
                <w:delText>0.000494</w:delText>
              </w:r>
            </w:del>
          </w:p>
        </w:tc>
        <w:tc>
          <w:tcPr>
            <w:tcW w:w="1147" w:type="dxa"/>
            <w:shd w:val="clear" w:color="auto" w:fill="auto"/>
          </w:tcPr>
          <w:p w14:paraId="7623CFFE" w14:textId="2771F23F" w:rsidR="00A56F8F" w:rsidRPr="0074216D" w:rsidDel="00022465" w:rsidRDefault="00A56F8F">
            <w:pPr>
              <w:spacing w:after="160" w:line="259" w:lineRule="auto"/>
              <w:jc w:val="center"/>
              <w:rPr>
                <w:del w:id="1955" w:author="Lim, Vanessa Gunawan" w:date="2022-11-17T15:17:00Z"/>
                <w:rFonts w:ascii="Times New Roman" w:hAnsi="Times New Roman"/>
                <w:i/>
                <w:sz w:val="24"/>
                <w:szCs w:val="24"/>
                <w:lang w:val="en-IN"/>
              </w:rPr>
              <w:pPrChange w:id="1956" w:author="Lim, Vanessa Gunawan" w:date="2022-11-17T15:17:00Z">
                <w:pPr>
                  <w:pStyle w:val="BodyText"/>
                  <w:numPr>
                    <w:ilvl w:val="1"/>
                  </w:numPr>
                  <w:spacing w:before="120" w:after="120"/>
                  <w:jc w:val="both"/>
                </w:pPr>
              </w:pPrChange>
            </w:pPr>
            <w:del w:id="1957" w:author="Lim, Vanessa Gunawan" w:date="2022-11-17T15:17:00Z">
              <w:r w:rsidRPr="0074216D" w:rsidDel="00022465">
                <w:rPr>
                  <w:rFonts w:ascii="Times New Roman" w:hAnsi="Times New Roman"/>
                  <w:i/>
                  <w:sz w:val="24"/>
                  <w:szCs w:val="24"/>
                  <w:lang w:val="en-IN"/>
                </w:rPr>
                <w:delText>0.000445</w:delText>
              </w:r>
            </w:del>
          </w:p>
        </w:tc>
      </w:tr>
      <w:tr w:rsidR="00A56F8F" w:rsidDel="00022465" w14:paraId="4DC4C7F7" w14:textId="4B0760BB" w:rsidTr="006C4E5E">
        <w:trPr>
          <w:del w:id="1958" w:author="Lim, Vanessa Gunawan" w:date="2022-11-17T15:17:00Z"/>
        </w:trPr>
        <w:tc>
          <w:tcPr>
            <w:tcW w:w="1216" w:type="dxa"/>
            <w:shd w:val="clear" w:color="auto" w:fill="auto"/>
          </w:tcPr>
          <w:p w14:paraId="30E5F48F" w14:textId="21340620" w:rsidR="00A56F8F" w:rsidRPr="0074216D" w:rsidDel="00022465" w:rsidRDefault="00A56F8F">
            <w:pPr>
              <w:spacing w:after="160" w:line="259" w:lineRule="auto"/>
              <w:jc w:val="center"/>
              <w:rPr>
                <w:del w:id="1959" w:author="Lim, Vanessa Gunawan" w:date="2022-11-17T15:17:00Z"/>
                <w:rFonts w:ascii="Times New Roman" w:hAnsi="Times New Roman"/>
                <w:i/>
                <w:sz w:val="24"/>
                <w:szCs w:val="24"/>
                <w:lang w:val="en-IN"/>
              </w:rPr>
              <w:pPrChange w:id="1960" w:author="Lim, Vanessa Gunawan" w:date="2022-11-17T15:17:00Z">
                <w:pPr>
                  <w:pStyle w:val="BodyText"/>
                  <w:numPr>
                    <w:ilvl w:val="1"/>
                  </w:numPr>
                  <w:spacing w:before="120" w:after="120"/>
                  <w:jc w:val="both"/>
                </w:pPr>
              </w:pPrChange>
            </w:pPr>
            <w:del w:id="1961" w:author="Lim, Vanessa Gunawan" w:date="2022-11-17T15:17:00Z">
              <w:r w:rsidRPr="0074216D" w:rsidDel="00022465">
                <w:rPr>
                  <w:rFonts w:ascii="Times New Roman" w:hAnsi="Times New Roman"/>
                  <w:i/>
                  <w:sz w:val="24"/>
                  <w:szCs w:val="24"/>
                  <w:lang w:val="en-IN"/>
                </w:rPr>
                <w:delText>19.2</w:delText>
              </w:r>
            </w:del>
          </w:p>
        </w:tc>
        <w:tc>
          <w:tcPr>
            <w:tcW w:w="1146" w:type="dxa"/>
            <w:shd w:val="clear" w:color="auto" w:fill="auto"/>
          </w:tcPr>
          <w:p w14:paraId="00E3D9BC" w14:textId="0229FAF8" w:rsidR="00A56F8F" w:rsidRPr="0074216D" w:rsidDel="00022465" w:rsidRDefault="00A56F8F">
            <w:pPr>
              <w:spacing w:after="160" w:line="259" w:lineRule="auto"/>
              <w:jc w:val="center"/>
              <w:rPr>
                <w:del w:id="1962" w:author="Lim, Vanessa Gunawan" w:date="2022-11-17T15:17:00Z"/>
                <w:rFonts w:ascii="Times New Roman" w:hAnsi="Times New Roman"/>
                <w:i/>
                <w:sz w:val="24"/>
                <w:szCs w:val="24"/>
                <w:lang w:val="en-IN"/>
              </w:rPr>
              <w:pPrChange w:id="1963" w:author="Lim, Vanessa Gunawan" w:date="2022-11-17T15:17:00Z">
                <w:pPr>
                  <w:pStyle w:val="BodyText"/>
                  <w:numPr>
                    <w:ilvl w:val="1"/>
                  </w:numPr>
                  <w:spacing w:before="120" w:after="120"/>
                  <w:jc w:val="both"/>
                </w:pPr>
              </w:pPrChange>
            </w:pPr>
            <w:del w:id="1964" w:author="Lim, Vanessa Gunawan" w:date="2022-11-17T15:17:00Z">
              <w:r w:rsidRPr="0074216D" w:rsidDel="00022465">
                <w:rPr>
                  <w:rFonts w:ascii="Times New Roman" w:hAnsi="Times New Roman"/>
                  <w:i/>
                  <w:sz w:val="24"/>
                  <w:szCs w:val="24"/>
                  <w:lang w:val="en-IN"/>
                </w:rPr>
                <w:delText>0.000800</w:delText>
              </w:r>
            </w:del>
          </w:p>
        </w:tc>
        <w:tc>
          <w:tcPr>
            <w:tcW w:w="1146" w:type="dxa"/>
            <w:shd w:val="clear" w:color="auto" w:fill="auto"/>
          </w:tcPr>
          <w:p w14:paraId="4024B539" w14:textId="18A6B073" w:rsidR="00A56F8F" w:rsidRPr="0074216D" w:rsidDel="00022465" w:rsidRDefault="00A56F8F">
            <w:pPr>
              <w:spacing w:after="160" w:line="259" w:lineRule="auto"/>
              <w:jc w:val="center"/>
              <w:rPr>
                <w:del w:id="1965" w:author="Lim, Vanessa Gunawan" w:date="2022-11-17T15:17:00Z"/>
                <w:rFonts w:ascii="Times New Roman" w:hAnsi="Times New Roman"/>
                <w:i/>
                <w:sz w:val="24"/>
                <w:szCs w:val="24"/>
                <w:lang w:val="en-IN"/>
              </w:rPr>
              <w:pPrChange w:id="1966" w:author="Lim, Vanessa Gunawan" w:date="2022-11-17T15:17:00Z">
                <w:pPr>
                  <w:pStyle w:val="BodyText"/>
                  <w:numPr>
                    <w:ilvl w:val="1"/>
                  </w:numPr>
                  <w:spacing w:before="120" w:after="120"/>
                  <w:jc w:val="both"/>
                </w:pPr>
              </w:pPrChange>
            </w:pPr>
            <w:del w:id="1967" w:author="Lim, Vanessa Gunawan" w:date="2022-11-17T15:17:00Z">
              <w:r w:rsidRPr="0074216D" w:rsidDel="00022465">
                <w:rPr>
                  <w:rFonts w:ascii="Times New Roman" w:hAnsi="Times New Roman"/>
                  <w:i/>
                  <w:sz w:val="24"/>
                  <w:szCs w:val="24"/>
                  <w:lang w:val="en-IN"/>
                </w:rPr>
                <w:delText>0.000724</w:delText>
              </w:r>
            </w:del>
          </w:p>
        </w:tc>
        <w:tc>
          <w:tcPr>
            <w:tcW w:w="1146" w:type="dxa"/>
            <w:shd w:val="clear" w:color="auto" w:fill="auto"/>
          </w:tcPr>
          <w:p w14:paraId="5B4920D3" w14:textId="242630EC" w:rsidR="00A56F8F" w:rsidRPr="0074216D" w:rsidDel="00022465" w:rsidRDefault="00A56F8F">
            <w:pPr>
              <w:spacing w:after="160" w:line="259" w:lineRule="auto"/>
              <w:jc w:val="center"/>
              <w:rPr>
                <w:del w:id="1968" w:author="Lim, Vanessa Gunawan" w:date="2022-11-17T15:17:00Z"/>
                <w:rFonts w:ascii="Times New Roman" w:hAnsi="Times New Roman"/>
                <w:i/>
                <w:sz w:val="24"/>
                <w:szCs w:val="24"/>
                <w:lang w:val="en-IN"/>
              </w:rPr>
              <w:pPrChange w:id="1969" w:author="Lim, Vanessa Gunawan" w:date="2022-11-17T15:17:00Z">
                <w:pPr>
                  <w:pStyle w:val="BodyText"/>
                  <w:numPr>
                    <w:ilvl w:val="1"/>
                  </w:numPr>
                  <w:spacing w:before="120" w:after="120"/>
                  <w:jc w:val="both"/>
                </w:pPr>
              </w:pPrChange>
            </w:pPr>
            <w:del w:id="1970" w:author="Lim, Vanessa Gunawan" w:date="2022-11-17T15:17:00Z">
              <w:r w:rsidRPr="0074216D" w:rsidDel="00022465">
                <w:rPr>
                  <w:rFonts w:ascii="Times New Roman" w:hAnsi="Times New Roman"/>
                  <w:i/>
                  <w:sz w:val="24"/>
                  <w:szCs w:val="24"/>
                  <w:lang w:val="en-IN"/>
                </w:rPr>
                <w:delText>0.000649</w:delText>
              </w:r>
            </w:del>
          </w:p>
        </w:tc>
        <w:tc>
          <w:tcPr>
            <w:tcW w:w="1147" w:type="dxa"/>
            <w:shd w:val="clear" w:color="auto" w:fill="auto"/>
          </w:tcPr>
          <w:p w14:paraId="1F7D3125" w14:textId="030F3430" w:rsidR="00A56F8F" w:rsidRPr="0074216D" w:rsidDel="00022465" w:rsidRDefault="00A56F8F">
            <w:pPr>
              <w:spacing w:after="160" w:line="259" w:lineRule="auto"/>
              <w:jc w:val="center"/>
              <w:rPr>
                <w:del w:id="1971" w:author="Lim, Vanessa Gunawan" w:date="2022-11-17T15:17:00Z"/>
                <w:rFonts w:ascii="Times New Roman" w:hAnsi="Times New Roman"/>
                <w:i/>
                <w:sz w:val="24"/>
                <w:szCs w:val="24"/>
                <w:lang w:val="en-IN"/>
              </w:rPr>
              <w:pPrChange w:id="1972" w:author="Lim, Vanessa Gunawan" w:date="2022-11-17T15:17:00Z">
                <w:pPr>
                  <w:pStyle w:val="BodyText"/>
                  <w:numPr>
                    <w:ilvl w:val="1"/>
                  </w:numPr>
                  <w:spacing w:before="120" w:after="120"/>
                  <w:jc w:val="both"/>
                </w:pPr>
              </w:pPrChange>
            </w:pPr>
            <w:del w:id="1973" w:author="Lim, Vanessa Gunawan" w:date="2022-11-17T15:17:00Z">
              <w:r w:rsidRPr="0074216D" w:rsidDel="00022465">
                <w:rPr>
                  <w:rFonts w:ascii="Times New Roman" w:hAnsi="Times New Roman"/>
                  <w:i/>
                  <w:sz w:val="24"/>
                  <w:szCs w:val="24"/>
                  <w:lang w:val="en-IN"/>
                </w:rPr>
                <w:delText>0.000619</w:delText>
              </w:r>
            </w:del>
          </w:p>
        </w:tc>
        <w:tc>
          <w:tcPr>
            <w:tcW w:w="1147" w:type="dxa"/>
            <w:shd w:val="clear" w:color="auto" w:fill="auto"/>
          </w:tcPr>
          <w:p w14:paraId="20D320E6" w14:textId="514ACE0B" w:rsidR="00A56F8F" w:rsidRPr="0074216D" w:rsidDel="00022465" w:rsidRDefault="00A56F8F">
            <w:pPr>
              <w:spacing w:after="160" w:line="259" w:lineRule="auto"/>
              <w:jc w:val="center"/>
              <w:rPr>
                <w:del w:id="1974" w:author="Lim, Vanessa Gunawan" w:date="2022-11-17T15:17:00Z"/>
                <w:rFonts w:ascii="Times New Roman" w:hAnsi="Times New Roman"/>
                <w:i/>
                <w:sz w:val="24"/>
                <w:szCs w:val="24"/>
                <w:lang w:val="en-IN"/>
              </w:rPr>
              <w:pPrChange w:id="1975" w:author="Lim, Vanessa Gunawan" w:date="2022-11-17T15:17:00Z">
                <w:pPr>
                  <w:pStyle w:val="BodyText"/>
                  <w:numPr>
                    <w:ilvl w:val="1"/>
                  </w:numPr>
                  <w:spacing w:before="120" w:after="120"/>
                  <w:jc w:val="both"/>
                </w:pPr>
              </w:pPrChange>
            </w:pPr>
            <w:del w:id="1976" w:author="Lim, Vanessa Gunawan" w:date="2022-11-17T15:17:00Z">
              <w:r w:rsidRPr="0074216D" w:rsidDel="00022465">
                <w:rPr>
                  <w:rFonts w:ascii="Times New Roman" w:hAnsi="Times New Roman"/>
                  <w:i/>
                  <w:sz w:val="24"/>
                  <w:szCs w:val="24"/>
                  <w:lang w:val="en-IN"/>
                </w:rPr>
                <w:delText>0.000589</w:delText>
              </w:r>
            </w:del>
          </w:p>
        </w:tc>
        <w:tc>
          <w:tcPr>
            <w:tcW w:w="1147" w:type="dxa"/>
            <w:shd w:val="clear" w:color="auto" w:fill="auto"/>
          </w:tcPr>
          <w:p w14:paraId="5EA1E3D5" w14:textId="58502B11" w:rsidR="00A56F8F" w:rsidRPr="0074216D" w:rsidDel="00022465" w:rsidRDefault="00A56F8F">
            <w:pPr>
              <w:spacing w:after="160" w:line="259" w:lineRule="auto"/>
              <w:jc w:val="center"/>
              <w:rPr>
                <w:del w:id="1977" w:author="Lim, Vanessa Gunawan" w:date="2022-11-17T15:17:00Z"/>
                <w:rFonts w:ascii="Times New Roman" w:hAnsi="Times New Roman"/>
                <w:i/>
                <w:sz w:val="24"/>
                <w:szCs w:val="24"/>
                <w:lang w:val="en-IN"/>
              </w:rPr>
              <w:pPrChange w:id="1978" w:author="Lim, Vanessa Gunawan" w:date="2022-11-17T15:17:00Z">
                <w:pPr>
                  <w:pStyle w:val="BodyText"/>
                  <w:numPr>
                    <w:ilvl w:val="1"/>
                  </w:numPr>
                  <w:spacing w:before="120" w:after="120"/>
                  <w:jc w:val="both"/>
                </w:pPr>
              </w:pPrChange>
            </w:pPr>
            <w:del w:id="1979" w:author="Lim, Vanessa Gunawan" w:date="2022-11-17T15:17:00Z">
              <w:r w:rsidRPr="0074216D" w:rsidDel="00022465">
                <w:rPr>
                  <w:rFonts w:ascii="Times New Roman" w:hAnsi="Times New Roman"/>
                  <w:i/>
                  <w:sz w:val="24"/>
                  <w:szCs w:val="24"/>
                  <w:lang w:val="en-IN"/>
                </w:rPr>
                <w:delText>0.000526</w:delText>
              </w:r>
            </w:del>
          </w:p>
        </w:tc>
        <w:tc>
          <w:tcPr>
            <w:tcW w:w="1147" w:type="dxa"/>
            <w:shd w:val="clear" w:color="auto" w:fill="auto"/>
          </w:tcPr>
          <w:p w14:paraId="03AE38C6" w14:textId="54188085" w:rsidR="00A56F8F" w:rsidRPr="0074216D" w:rsidDel="00022465" w:rsidRDefault="00A56F8F">
            <w:pPr>
              <w:spacing w:after="160" w:line="259" w:lineRule="auto"/>
              <w:jc w:val="center"/>
              <w:rPr>
                <w:del w:id="1980" w:author="Lim, Vanessa Gunawan" w:date="2022-11-17T15:17:00Z"/>
                <w:rFonts w:ascii="Times New Roman" w:hAnsi="Times New Roman"/>
                <w:i/>
                <w:sz w:val="24"/>
                <w:szCs w:val="24"/>
                <w:lang w:val="en-IN"/>
              </w:rPr>
              <w:pPrChange w:id="1981" w:author="Lim, Vanessa Gunawan" w:date="2022-11-17T15:17:00Z">
                <w:pPr>
                  <w:pStyle w:val="BodyText"/>
                  <w:numPr>
                    <w:ilvl w:val="1"/>
                  </w:numPr>
                  <w:spacing w:before="120" w:after="120"/>
                  <w:jc w:val="both"/>
                </w:pPr>
              </w:pPrChange>
            </w:pPr>
            <w:del w:id="1982" w:author="Lim, Vanessa Gunawan" w:date="2022-11-17T15:17:00Z">
              <w:r w:rsidRPr="0074216D" w:rsidDel="00022465">
                <w:rPr>
                  <w:rFonts w:ascii="Times New Roman" w:hAnsi="Times New Roman"/>
                  <w:i/>
                  <w:sz w:val="24"/>
                  <w:szCs w:val="24"/>
                  <w:lang w:val="en-IN"/>
                </w:rPr>
                <w:delText>0.000474</w:delText>
              </w:r>
            </w:del>
          </w:p>
        </w:tc>
      </w:tr>
      <w:tr w:rsidR="00A56F8F" w:rsidDel="00022465" w14:paraId="00493E88" w14:textId="502710A0" w:rsidTr="006C4E5E">
        <w:trPr>
          <w:del w:id="1983" w:author="Lim, Vanessa Gunawan" w:date="2022-11-17T15:17:00Z"/>
        </w:trPr>
        <w:tc>
          <w:tcPr>
            <w:tcW w:w="1216" w:type="dxa"/>
            <w:shd w:val="clear" w:color="auto" w:fill="auto"/>
          </w:tcPr>
          <w:p w14:paraId="113825E0" w14:textId="06E1686C" w:rsidR="00A56F8F" w:rsidRPr="0074216D" w:rsidDel="00022465" w:rsidRDefault="00A56F8F">
            <w:pPr>
              <w:spacing w:after="160" w:line="259" w:lineRule="auto"/>
              <w:jc w:val="center"/>
              <w:rPr>
                <w:del w:id="1984" w:author="Lim, Vanessa Gunawan" w:date="2022-11-17T15:17:00Z"/>
                <w:rFonts w:ascii="Times New Roman" w:hAnsi="Times New Roman"/>
                <w:i/>
                <w:sz w:val="24"/>
                <w:szCs w:val="24"/>
                <w:lang w:val="en-IN"/>
              </w:rPr>
              <w:pPrChange w:id="1985" w:author="Lim, Vanessa Gunawan" w:date="2022-11-17T15:17:00Z">
                <w:pPr>
                  <w:pStyle w:val="BodyText"/>
                  <w:numPr>
                    <w:ilvl w:val="1"/>
                  </w:numPr>
                  <w:spacing w:before="120" w:after="120"/>
                  <w:jc w:val="both"/>
                </w:pPr>
              </w:pPrChange>
            </w:pPr>
            <w:del w:id="1986" w:author="Lim, Vanessa Gunawan" w:date="2022-11-17T15:17:00Z">
              <w:r w:rsidRPr="0074216D" w:rsidDel="00022465">
                <w:rPr>
                  <w:rFonts w:ascii="Times New Roman" w:hAnsi="Times New Roman"/>
                  <w:i/>
                  <w:sz w:val="24"/>
                  <w:szCs w:val="24"/>
                  <w:lang w:val="en-IN"/>
                </w:rPr>
                <w:delText>19.4</w:delText>
              </w:r>
            </w:del>
          </w:p>
        </w:tc>
        <w:tc>
          <w:tcPr>
            <w:tcW w:w="1146" w:type="dxa"/>
            <w:shd w:val="clear" w:color="auto" w:fill="auto"/>
          </w:tcPr>
          <w:p w14:paraId="3211BF5E" w14:textId="26652042" w:rsidR="00A56F8F" w:rsidRPr="0074216D" w:rsidDel="00022465" w:rsidRDefault="00A56F8F">
            <w:pPr>
              <w:spacing w:after="160" w:line="259" w:lineRule="auto"/>
              <w:jc w:val="center"/>
              <w:rPr>
                <w:del w:id="1987" w:author="Lim, Vanessa Gunawan" w:date="2022-11-17T15:17:00Z"/>
                <w:rFonts w:ascii="Times New Roman" w:hAnsi="Times New Roman"/>
                <w:i/>
                <w:sz w:val="24"/>
                <w:szCs w:val="24"/>
                <w:lang w:val="en-IN"/>
              </w:rPr>
              <w:pPrChange w:id="1988" w:author="Lim, Vanessa Gunawan" w:date="2022-11-17T15:17:00Z">
                <w:pPr>
                  <w:pStyle w:val="BodyText"/>
                  <w:numPr>
                    <w:ilvl w:val="1"/>
                  </w:numPr>
                  <w:spacing w:before="120" w:after="120"/>
                  <w:jc w:val="both"/>
                </w:pPr>
              </w:pPrChange>
            </w:pPr>
            <w:del w:id="1989" w:author="Lim, Vanessa Gunawan" w:date="2022-11-17T15:17:00Z">
              <w:r w:rsidRPr="0074216D" w:rsidDel="00022465">
                <w:rPr>
                  <w:rFonts w:ascii="Times New Roman" w:hAnsi="Times New Roman"/>
                  <w:i/>
                  <w:sz w:val="24"/>
                  <w:szCs w:val="24"/>
                  <w:lang w:val="en-IN"/>
                </w:rPr>
                <w:delText>0.000844</w:delText>
              </w:r>
            </w:del>
          </w:p>
        </w:tc>
        <w:tc>
          <w:tcPr>
            <w:tcW w:w="1146" w:type="dxa"/>
            <w:shd w:val="clear" w:color="auto" w:fill="auto"/>
          </w:tcPr>
          <w:p w14:paraId="6DE74D71" w14:textId="7CD41703" w:rsidR="00A56F8F" w:rsidRPr="0074216D" w:rsidDel="00022465" w:rsidRDefault="00A56F8F">
            <w:pPr>
              <w:spacing w:after="160" w:line="259" w:lineRule="auto"/>
              <w:jc w:val="center"/>
              <w:rPr>
                <w:del w:id="1990" w:author="Lim, Vanessa Gunawan" w:date="2022-11-17T15:17:00Z"/>
                <w:rFonts w:ascii="Times New Roman" w:hAnsi="Times New Roman"/>
                <w:i/>
                <w:sz w:val="24"/>
                <w:szCs w:val="24"/>
                <w:lang w:val="en-IN"/>
              </w:rPr>
              <w:pPrChange w:id="1991" w:author="Lim, Vanessa Gunawan" w:date="2022-11-17T15:17:00Z">
                <w:pPr>
                  <w:pStyle w:val="BodyText"/>
                  <w:numPr>
                    <w:ilvl w:val="1"/>
                  </w:numPr>
                  <w:spacing w:before="120" w:after="120"/>
                  <w:jc w:val="both"/>
                </w:pPr>
              </w:pPrChange>
            </w:pPr>
            <w:del w:id="1992" w:author="Lim, Vanessa Gunawan" w:date="2022-11-17T15:17:00Z">
              <w:r w:rsidRPr="0074216D" w:rsidDel="00022465">
                <w:rPr>
                  <w:rFonts w:ascii="Times New Roman" w:hAnsi="Times New Roman"/>
                  <w:i/>
                  <w:sz w:val="24"/>
                  <w:szCs w:val="24"/>
                  <w:lang w:val="en-IN"/>
                </w:rPr>
                <w:delText>0.000763</w:delText>
              </w:r>
            </w:del>
          </w:p>
        </w:tc>
        <w:tc>
          <w:tcPr>
            <w:tcW w:w="1146" w:type="dxa"/>
            <w:shd w:val="clear" w:color="auto" w:fill="auto"/>
          </w:tcPr>
          <w:p w14:paraId="5D92CF27" w14:textId="2FD59640" w:rsidR="00A56F8F" w:rsidRPr="0074216D" w:rsidDel="00022465" w:rsidRDefault="00A56F8F">
            <w:pPr>
              <w:spacing w:after="160" w:line="259" w:lineRule="auto"/>
              <w:jc w:val="center"/>
              <w:rPr>
                <w:del w:id="1993" w:author="Lim, Vanessa Gunawan" w:date="2022-11-17T15:17:00Z"/>
                <w:rFonts w:ascii="Times New Roman" w:hAnsi="Times New Roman"/>
                <w:i/>
                <w:sz w:val="24"/>
                <w:szCs w:val="24"/>
                <w:lang w:val="en-IN"/>
              </w:rPr>
              <w:pPrChange w:id="1994" w:author="Lim, Vanessa Gunawan" w:date="2022-11-17T15:17:00Z">
                <w:pPr>
                  <w:pStyle w:val="BodyText"/>
                  <w:numPr>
                    <w:ilvl w:val="1"/>
                  </w:numPr>
                  <w:spacing w:before="120" w:after="120"/>
                  <w:jc w:val="both"/>
                </w:pPr>
              </w:pPrChange>
            </w:pPr>
            <w:del w:id="1995" w:author="Lim, Vanessa Gunawan" w:date="2022-11-17T15:17:00Z">
              <w:r w:rsidRPr="0074216D" w:rsidDel="00022465">
                <w:rPr>
                  <w:rFonts w:ascii="Times New Roman" w:hAnsi="Times New Roman"/>
                  <w:i/>
                  <w:sz w:val="24"/>
                  <w:szCs w:val="24"/>
                  <w:lang w:val="en-IN"/>
                </w:rPr>
                <w:delText>0.000685</w:delText>
              </w:r>
            </w:del>
          </w:p>
        </w:tc>
        <w:tc>
          <w:tcPr>
            <w:tcW w:w="1147" w:type="dxa"/>
            <w:shd w:val="clear" w:color="auto" w:fill="auto"/>
          </w:tcPr>
          <w:p w14:paraId="6421E29B" w14:textId="6F00DBF0" w:rsidR="00A56F8F" w:rsidRPr="0074216D" w:rsidDel="00022465" w:rsidRDefault="00A56F8F">
            <w:pPr>
              <w:spacing w:after="160" w:line="259" w:lineRule="auto"/>
              <w:jc w:val="center"/>
              <w:rPr>
                <w:del w:id="1996" w:author="Lim, Vanessa Gunawan" w:date="2022-11-17T15:17:00Z"/>
                <w:rFonts w:ascii="Times New Roman" w:hAnsi="Times New Roman"/>
                <w:i/>
                <w:sz w:val="24"/>
                <w:szCs w:val="24"/>
                <w:lang w:val="en-IN"/>
              </w:rPr>
              <w:pPrChange w:id="1997" w:author="Lim, Vanessa Gunawan" w:date="2022-11-17T15:17:00Z">
                <w:pPr>
                  <w:pStyle w:val="BodyText"/>
                  <w:numPr>
                    <w:ilvl w:val="1"/>
                  </w:numPr>
                  <w:spacing w:before="120" w:after="120"/>
                  <w:jc w:val="both"/>
                </w:pPr>
              </w:pPrChange>
            </w:pPr>
            <w:del w:id="1998" w:author="Lim, Vanessa Gunawan" w:date="2022-11-17T15:17:00Z">
              <w:r w:rsidRPr="0074216D" w:rsidDel="00022465">
                <w:rPr>
                  <w:rFonts w:ascii="Times New Roman" w:hAnsi="Times New Roman"/>
                  <w:i/>
                  <w:sz w:val="24"/>
                  <w:szCs w:val="24"/>
                  <w:lang w:val="en-IN"/>
                </w:rPr>
                <w:delText>0.000653</w:delText>
              </w:r>
            </w:del>
          </w:p>
        </w:tc>
        <w:tc>
          <w:tcPr>
            <w:tcW w:w="1147" w:type="dxa"/>
            <w:shd w:val="clear" w:color="auto" w:fill="auto"/>
          </w:tcPr>
          <w:p w14:paraId="02FF538A" w14:textId="6F51F76B" w:rsidR="00A56F8F" w:rsidRPr="0074216D" w:rsidDel="00022465" w:rsidRDefault="00A56F8F">
            <w:pPr>
              <w:spacing w:after="160" w:line="259" w:lineRule="auto"/>
              <w:jc w:val="center"/>
              <w:rPr>
                <w:del w:id="1999" w:author="Lim, Vanessa Gunawan" w:date="2022-11-17T15:17:00Z"/>
                <w:rFonts w:ascii="Times New Roman" w:hAnsi="Times New Roman"/>
                <w:i/>
                <w:sz w:val="24"/>
                <w:szCs w:val="24"/>
                <w:lang w:val="en-IN"/>
              </w:rPr>
              <w:pPrChange w:id="2000" w:author="Lim, Vanessa Gunawan" w:date="2022-11-17T15:17:00Z">
                <w:pPr>
                  <w:pStyle w:val="BodyText"/>
                  <w:numPr>
                    <w:ilvl w:val="1"/>
                  </w:numPr>
                  <w:spacing w:before="120" w:after="120"/>
                  <w:jc w:val="both"/>
                </w:pPr>
              </w:pPrChange>
            </w:pPr>
            <w:del w:id="2001" w:author="Lim, Vanessa Gunawan" w:date="2022-11-17T15:17:00Z">
              <w:r w:rsidRPr="0074216D" w:rsidDel="00022465">
                <w:rPr>
                  <w:rFonts w:ascii="Times New Roman" w:hAnsi="Times New Roman"/>
                  <w:i/>
                  <w:sz w:val="24"/>
                  <w:szCs w:val="24"/>
                  <w:lang w:val="en-IN"/>
                </w:rPr>
                <w:delText>0.000622</w:delText>
              </w:r>
            </w:del>
          </w:p>
        </w:tc>
        <w:tc>
          <w:tcPr>
            <w:tcW w:w="1147" w:type="dxa"/>
            <w:shd w:val="clear" w:color="auto" w:fill="auto"/>
          </w:tcPr>
          <w:p w14:paraId="183498F2" w14:textId="73A5ACE4" w:rsidR="00A56F8F" w:rsidRPr="0074216D" w:rsidDel="00022465" w:rsidRDefault="00A56F8F">
            <w:pPr>
              <w:spacing w:after="160" w:line="259" w:lineRule="auto"/>
              <w:jc w:val="center"/>
              <w:rPr>
                <w:del w:id="2002" w:author="Lim, Vanessa Gunawan" w:date="2022-11-17T15:17:00Z"/>
                <w:rFonts w:ascii="Times New Roman" w:hAnsi="Times New Roman"/>
                <w:i/>
                <w:sz w:val="24"/>
                <w:szCs w:val="24"/>
                <w:lang w:val="en-IN"/>
              </w:rPr>
              <w:pPrChange w:id="2003" w:author="Lim, Vanessa Gunawan" w:date="2022-11-17T15:17:00Z">
                <w:pPr>
                  <w:pStyle w:val="BodyText"/>
                  <w:numPr>
                    <w:ilvl w:val="1"/>
                  </w:numPr>
                  <w:spacing w:before="120" w:after="120"/>
                  <w:jc w:val="both"/>
                </w:pPr>
              </w:pPrChange>
            </w:pPr>
            <w:del w:id="2004" w:author="Lim, Vanessa Gunawan" w:date="2022-11-17T15:17:00Z">
              <w:r w:rsidRPr="0074216D" w:rsidDel="00022465">
                <w:rPr>
                  <w:rFonts w:ascii="Times New Roman" w:hAnsi="Times New Roman"/>
                  <w:i/>
                  <w:sz w:val="24"/>
                  <w:szCs w:val="24"/>
                  <w:lang w:val="en-IN"/>
                </w:rPr>
                <w:delText>0.000558</w:delText>
              </w:r>
            </w:del>
          </w:p>
        </w:tc>
        <w:tc>
          <w:tcPr>
            <w:tcW w:w="1147" w:type="dxa"/>
            <w:shd w:val="clear" w:color="auto" w:fill="auto"/>
          </w:tcPr>
          <w:p w14:paraId="34DC3E27" w14:textId="6AEAE383" w:rsidR="00A56F8F" w:rsidRPr="0074216D" w:rsidDel="00022465" w:rsidRDefault="00A56F8F">
            <w:pPr>
              <w:spacing w:after="160" w:line="259" w:lineRule="auto"/>
              <w:jc w:val="center"/>
              <w:rPr>
                <w:del w:id="2005" w:author="Lim, Vanessa Gunawan" w:date="2022-11-17T15:17:00Z"/>
                <w:rFonts w:ascii="Times New Roman" w:hAnsi="Times New Roman"/>
                <w:i/>
                <w:sz w:val="24"/>
                <w:szCs w:val="24"/>
                <w:lang w:val="en-IN"/>
              </w:rPr>
              <w:pPrChange w:id="2006" w:author="Lim, Vanessa Gunawan" w:date="2022-11-17T15:17:00Z">
                <w:pPr>
                  <w:pStyle w:val="BodyText"/>
                  <w:numPr>
                    <w:ilvl w:val="1"/>
                  </w:numPr>
                  <w:spacing w:before="120" w:after="120"/>
                  <w:jc w:val="both"/>
                </w:pPr>
              </w:pPrChange>
            </w:pPr>
            <w:del w:id="2007" w:author="Lim, Vanessa Gunawan" w:date="2022-11-17T15:17:00Z">
              <w:r w:rsidRPr="0074216D" w:rsidDel="00022465">
                <w:rPr>
                  <w:rFonts w:ascii="Times New Roman" w:hAnsi="Times New Roman"/>
                  <w:i/>
                  <w:sz w:val="24"/>
                  <w:szCs w:val="24"/>
                  <w:lang w:val="en-IN"/>
                </w:rPr>
                <w:delText>0.000503</w:delText>
              </w:r>
            </w:del>
          </w:p>
        </w:tc>
      </w:tr>
      <w:tr w:rsidR="00A56F8F" w:rsidDel="00022465" w14:paraId="5FEDB0B9" w14:textId="4209B5EC" w:rsidTr="006C4E5E">
        <w:trPr>
          <w:del w:id="2008" w:author="Lim, Vanessa Gunawan" w:date="2022-11-17T15:17:00Z"/>
        </w:trPr>
        <w:tc>
          <w:tcPr>
            <w:tcW w:w="1216" w:type="dxa"/>
            <w:shd w:val="clear" w:color="auto" w:fill="auto"/>
          </w:tcPr>
          <w:p w14:paraId="14F08B26" w14:textId="24548CEC" w:rsidR="00A56F8F" w:rsidRPr="0074216D" w:rsidDel="00022465" w:rsidRDefault="00A56F8F">
            <w:pPr>
              <w:spacing w:after="160" w:line="259" w:lineRule="auto"/>
              <w:jc w:val="center"/>
              <w:rPr>
                <w:del w:id="2009" w:author="Lim, Vanessa Gunawan" w:date="2022-11-17T15:17:00Z"/>
                <w:rFonts w:ascii="Times New Roman" w:hAnsi="Times New Roman"/>
                <w:i/>
                <w:sz w:val="24"/>
                <w:szCs w:val="24"/>
                <w:lang w:val="en-IN"/>
              </w:rPr>
              <w:pPrChange w:id="2010" w:author="Lim, Vanessa Gunawan" w:date="2022-11-17T15:17:00Z">
                <w:pPr>
                  <w:pStyle w:val="BodyText"/>
                  <w:numPr>
                    <w:ilvl w:val="1"/>
                  </w:numPr>
                  <w:spacing w:before="120" w:after="120"/>
                  <w:jc w:val="both"/>
                </w:pPr>
              </w:pPrChange>
            </w:pPr>
            <w:del w:id="2011" w:author="Lim, Vanessa Gunawan" w:date="2022-11-17T15:17:00Z">
              <w:r w:rsidRPr="0074216D" w:rsidDel="00022465">
                <w:rPr>
                  <w:rFonts w:ascii="Times New Roman" w:hAnsi="Times New Roman"/>
                  <w:i/>
                  <w:sz w:val="24"/>
                  <w:szCs w:val="24"/>
                  <w:lang w:val="en-IN"/>
                </w:rPr>
                <w:delText>19.6</w:delText>
              </w:r>
            </w:del>
          </w:p>
        </w:tc>
        <w:tc>
          <w:tcPr>
            <w:tcW w:w="1146" w:type="dxa"/>
            <w:shd w:val="clear" w:color="auto" w:fill="auto"/>
          </w:tcPr>
          <w:p w14:paraId="6B16FCEE" w14:textId="0636269E" w:rsidR="00A56F8F" w:rsidRPr="0074216D" w:rsidDel="00022465" w:rsidRDefault="00A56F8F">
            <w:pPr>
              <w:spacing w:after="160" w:line="259" w:lineRule="auto"/>
              <w:jc w:val="center"/>
              <w:rPr>
                <w:del w:id="2012" w:author="Lim, Vanessa Gunawan" w:date="2022-11-17T15:17:00Z"/>
                <w:rFonts w:ascii="Times New Roman" w:hAnsi="Times New Roman"/>
                <w:i/>
                <w:sz w:val="24"/>
                <w:szCs w:val="24"/>
                <w:lang w:val="en-IN"/>
              </w:rPr>
              <w:pPrChange w:id="2013" w:author="Lim, Vanessa Gunawan" w:date="2022-11-17T15:17:00Z">
                <w:pPr>
                  <w:pStyle w:val="BodyText"/>
                  <w:numPr>
                    <w:ilvl w:val="1"/>
                  </w:numPr>
                  <w:spacing w:before="120" w:after="120"/>
                  <w:jc w:val="both"/>
                </w:pPr>
              </w:pPrChange>
            </w:pPr>
            <w:del w:id="2014" w:author="Lim, Vanessa Gunawan" w:date="2022-11-17T15:17:00Z">
              <w:r w:rsidRPr="0074216D" w:rsidDel="00022465">
                <w:rPr>
                  <w:rFonts w:ascii="Times New Roman" w:hAnsi="Times New Roman"/>
                  <w:i/>
                  <w:sz w:val="24"/>
                  <w:szCs w:val="24"/>
                  <w:lang w:val="en-IN"/>
                </w:rPr>
                <w:delText>0.000888</w:delText>
              </w:r>
            </w:del>
          </w:p>
        </w:tc>
        <w:tc>
          <w:tcPr>
            <w:tcW w:w="1146" w:type="dxa"/>
            <w:shd w:val="clear" w:color="auto" w:fill="auto"/>
          </w:tcPr>
          <w:p w14:paraId="6BF233A5" w14:textId="1237190D" w:rsidR="00A56F8F" w:rsidRPr="0074216D" w:rsidDel="00022465" w:rsidRDefault="00A56F8F">
            <w:pPr>
              <w:spacing w:after="160" w:line="259" w:lineRule="auto"/>
              <w:jc w:val="center"/>
              <w:rPr>
                <w:del w:id="2015" w:author="Lim, Vanessa Gunawan" w:date="2022-11-17T15:17:00Z"/>
                <w:rFonts w:ascii="Times New Roman" w:hAnsi="Times New Roman"/>
                <w:i/>
                <w:sz w:val="24"/>
                <w:szCs w:val="24"/>
                <w:lang w:val="en-IN"/>
              </w:rPr>
              <w:pPrChange w:id="2016" w:author="Lim, Vanessa Gunawan" w:date="2022-11-17T15:17:00Z">
                <w:pPr>
                  <w:pStyle w:val="BodyText"/>
                  <w:numPr>
                    <w:ilvl w:val="1"/>
                  </w:numPr>
                  <w:spacing w:before="120" w:after="120"/>
                  <w:jc w:val="both"/>
                </w:pPr>
              </w:pPrChange>
            </w:pPr>
            <w:del w:id="2017" w:author="Lim, Vanessa Gunawan" w:date="2022-11-17T15:17:00Z">
              <w:r w:rsidRPr="0074216D" w:rsidDel="00022465">
                <w:rPr>
                  <w:rFonts w:ascii="Times New Roman" w:hAnsi="Times New Roman"/>
                  <w:i/>
                  <w:sz w:val="24"/>
                  <w:szCs w:val="24"/>
                  <w:lang w:val="en-IN"/>
                </w:rPr>
                <w:delText>0.000803</w:delText>
              </w:r>
            </w:del>
          </w:p>
        </w:tc>
        <w:tc>
          <w:tcPr>
            <w:tcW w:w="1146" w:type="dxa"/>
            <w:shd w:val="clear" w:color="auto" w:fill="auto"/>
          </w:tcPr>
          <w:p w14:paraId="45B436A7" w14:textId="3DB125FA" w:rsidR="00A56F8F" w:rsidRPr="0074216D" w:rsidDel="00022465" w:rsidRDefault="00A56F8F">
            <w:pPr>
              <w:spacing w:after="160" w:line="259" w:lineRule="auto"/>
              <w:jc w:val="center"/>
              <w:rPr>
                <w:del w:id="2018" w:author="Lim, Vanessa Gunawan" w:date="2022-11-17T15:17:00Z"/>
                <w:rFonts w:ascii="Times New Roman" w:hAnsi="Times New Roman"/>
                <w:i/>
                <w:sz w:val="24"/>
                <w:szCs w:val="24"/>
                <w:lang w:val="en-IN"/>
              </w:rPr>
              <w:pPrChange w:id="2019" w:author="Lim, Vanessa Gunawan" w:date="2022-11-17T15:17:00Z">
                <w:pPr>
                  <w:pStyle w:val="BodyText"/>
                  <w:numPr>
                    <w:ilvl w:val="1"/>
                  </w:numPr>
                  <w:spacing w:before="120" w:after="120"/>
                  <w:jc w:val="both"/>
                </w:pPr>
              </w:pPrChange>
            </w:pPr>
            <w:del w:id="2020" w:author="Lim, Vanessa Gunawan" w:date="2022-11-17T15:17:00Z">
              <w:r w:rsidRPr="0074216D" w:rsidDel="00022465">
                <w:rPr>
                  <w:rFonts w:ascii="Times New Roman" w:hAnsi="Times New Roman"/>
                  <w:i/>
                  <w:sz w:val="24"/>
                  <w:szCs w:val="24"/>
                  <w:lang w:val="en-IN"/>
                </w:rPr>
                <w:delText>0.000721</w:delText>
              </w:r>
            </w:del>
          </w:p>
        </w:tc>
        <w:tc>
          <w:tcPr>
            <w:tcW w:w="1147" w:type="dxa"/>
            <w:shd w:val="clear" w:color="auto" w:fill="auto"/>
          </w:tcPr>
          <w:p w14:paraId="2DA18C4C" w14:textId="4597DA61" w:rsidR="00A56F8F" w:rsidRPr="0074216D" w:rsidDel="00022465" w:rsidRDefault="00A56F8F">
            <w:pPr>
              <w:spacing w:after="160" w:line="259" w:lineRule="auto"/>
              <w:jc w:val="center"/>
              <w:rPr>
                <w:del w:id="2021" w:author="Lim, Vanessa Gunawan" w:date="2022-11-17T15:17:00Z"/>
                <w:rFonts w:ascii="Times New Roman" w:hAnsi="Times New Roman"/>
                <w:i/>
                <w:sz w:val="24"/>
                <w:szCs w:val="24"/>
                <w:lang w:val="en-IN"/>
              </w:rPr>
              <w:pPrChange w:id="2022" w:author="Lim, Vanessa Gunawan" w:date="2022-11-17T15:17:00Z">
                <w:pPr>
                  <w:pStyle w:val="BodyText"/>
                  <w:numPr>
                    <w:ilvl w:val="1"/>
                  </w:numPr>
                  <w:spacing w:before="120" w:after="120"/>
                  <w:jc w:val="both"/>
                </w:pPr>
              </w:pPrChange>
            </w:pPr>
            <w:del w:id="2023" w:author="Lim, Vanessa Gunawan" w:date="2022-11-17T15:17:00Z">
              <w:r w:rsidRPr="0074216D" w:rsidDel="00022465">
                <w:rPr>
                  <w:rFonts w:ascii="Times New Roman" w:hAnsi="Times New Roman"/>
                  <w:i/>
                  <w:sz w:val="24"/>
                  <w:szCs w:val="24"/>
                  <w:lang w:val="en-IN"/>
                </w:rPr>
                <w:delText>0.000688</w:delText>
              </w:r>
            </w:del>
          </w:p>
        </w:tc>
        <w:tc>
          <w:tcPr>
            <w:tcW w:w="1147" w:type="dxa"/>
            <w:shd w:val="clear" w:color="auto" w:fill="auto"/>
          </w:tcPr>
          <w:p w14:paraId="298FFB1B" w14:textId="6BEF25C7" w:rsidR="00A56F8F" w:rsidRPr="0074216D" w:rsidDel="00022465" w:rsidRDefault="00A56F8F">
            <w:pPr>
              <w:spacing w:after="160" w:line="259" w:lineRule="auto"/>
              <w:jc w:val="center"/>
              <w:rPr>
                <w:del w:id="2024" w:author="Lim, Vanessa Gunawan" w:date="2022-11-17T15:17:00Z"/>
                <w:rFonts w:ascii="Times New Roman" w:hAnsi="Times New Roman"/>
                <w:i/>
                <w:sz w:val="24"/>
                <w:szCs w:val="24"/>
                <w:lang w:val="en-IN"/>
              </w:rPr>
              <w:pPrChange w:id="2025" w:author="Lim, Vanessa Gunawan" w:date="2022-11-17T15:17:00Z">
                <w:pPr>
                  <w:pStyle w:val="BodyText"/>
                  <w:numPr>
                    <w:ilvl w:val="1"/>
                  </w:numPr>
                  <w:spacing w:before="120" w:after="120"/>
                  <w:jc w:val="both"/>
                </w:pPr>
              </w:pPrChange>
            </w:pPr>
            <w:del w:id="2026" w:author="Lim, Vanessa Gunawan" w:date="2022-11-17T15:17:00Z">
              <w:r w:rsidRPr="0074216D" w:rsidDel="00022465">
                <w:rPr>
                  <w:rFonts w:ascii="Times New Roman" w:hAnsi="Times New Roman"/>
                  <w:i/>
                  <w:sz w:val="24"/>
                  <w:szCs w:val="24"/>
                  <w:lang w:val="en-IN"/>
                </w:rPr>
                <w:delText>0.000655</w:delText>
              </w:r>
            </w:del>
          </w:p>
        </w:tc>
        <w:tc>
          <w:tcPr>
            <w:tcW w:w="1147" w:type="dxa"/>
            <w:shd w:val="clear" w:color="auto" w:fill="auto"/>
          </w:tcPr>
          <w:p w14:paraId="13A0F6D4" w14:textId="3C4E3820" w:rsidR="00A56F8F" w:rsidRPr="0074216D" w:rsidDel="00022465" w:rsidRDefault="00A56F8F">
            <w:pPr>
              <w:spacing w:after="160" w:line="259" w:lineRule="auto"/>
              <w:jc w:val="center"/>
              <w:rPr>
                <w:del w:id="2027" w:author="Lim, Vanessa Gunawan" w:date="2022-11-17T15:17:00Z"/>
                <w:rFonts w:ascii="Times New Roman" w:hAnsi="Times New Roman"/>
                <w:i/>
                <w:sz w:val="24"/>
                <w:szCs w:val="24"/>
                <w:lang w:val="en-IN"/>
              </w:rPr>
              <w:pPrChange w:id="2028" w:author="Lim, Vanessa Gunawan" w:date="2022-11-17T15:17:00Z">
                <w:pPr>
                  <w:pStyle w:val="BodyText"/>
                  <w:numPr>
                    <w:ilvl w:val="1"/>
                  </w:numPr>
                  <w:spacing w:before="120" w:after="120"/>
                  <w:jc w:val="both"/>
                </w:pPr>
              </w:pPrChange>
            </w:pPr>
            <w:del w:id="2029" w:author="Lim, Vanessa Gunawan" w:date="2022-11-17T15:17:00Z">
              <w:r w:rsidRPr="0074216D" w:rsidDel="00022465">
                <w:rPr>
                  <w:rFonts w:ascii="Times New Roman" w:hAnsi="Times New Roman"/>
                  <w:i/>
                  <w:sz w:val="24"/>
                  <w:szCs w:val="24"/>
                  <w:lang w:val="en-IN"/>
                </w:rPr>
                <w:delText>0.000590</w:delText>
              </w:r>
            </w:del>
          </w:p>
        </w:tc>
        <w:tc>
          <w:tcPr>
            <w:tcW w:w="1147" w:type="dxa"/>
            <w:shd w:val="clear" w:color="auto" w:fill="auto"/>
          </w:tcPr>
          <w:p w14:paraId="2129E973" w14:textId="70D8A39D" w:rsidR="00A56F8F" w:rsidRPr="0074216D" w:rsidDel="00022465" w:rsidRDefault="00A56F8F">
            <w:pPr>
              <w:spacing w:after="160" w:line="259" w:lineRule="auto"/>
              <w:jc w:val="center"/>
              <w:rPr>
                <w:del w:id="2030" w:author="Lim, Vanessa Gunawan" w:date="2022-11-17T15:17:00Z"/>
                <w:rFonts w:ascii="Times New Roman" w:hAnsi="Times New Roman"/>
                <w:i/>
                <w:sz w:val="24"/>
                <w:szCs w:val="24"/>
                <w:lang w:val="en-IN"/>
              </w:rPr>
              <w:pPrChange w:id="2031" w:author="Lim, Vanessa Gunawan" w:date="2022-11-17T15:17:00Z">
                <w:pPr>
                  <w:pStyle w:val="BodyText"/>
                  <w:numPr>
                    <w:ilvl w:val="1"/>
                  </w:numPr>
                  <w:spacing w:before="120" w:after="120"/>
                  <w:jc w:val="both"/>
                </w:pPr>
              </w:pPrChange>
            </w:pPr>
            <w:del w:id="2032" w:author="Lim, Vanessa Gunawan" w:date="2022-11-17T15:17:00Z">
              <w:r w:rsidRPr="0074216D" w:rsidDel="00022465">
                <w:rPr>
                  <w:rFonts w:ascii="Times New Roman" w:hAnsi="Times New Roman"/>
                  <w:i/>
                  <w:sz w:val="24"/>
                  <w:szCs w:val="24"/>
                  <w:lang w:val="en-IN"/>
                </w:rPr>
                <w:delText>0.000532</w:delText>
              </w:r>
            </w:del>
          </w:p>
        </w:tc>
      </w:tr>
      <w:tr w:rsidR="00A56F8F" w:rsidDel="00022465" w14:paraId="5E95AC70" w14:textId="25A8505F" w:rsidTr="006C4E5E">
        <w:trPr>
          <w:del w:id="2033" w:author="Lim, Vanessa Gunawan" w:date="2022-11-17T15:17:00Z"/>
        </w:trPr>
        <w:tc>
          <w:tcPr>
            <w:tcW w:w="1216" w:type="dxa"/>
            <w:shd w:val="clear" w:color="auto" w:fill="auto"/>
          </w:tcPr>
          <w:p w14:paraId="3CA1A224" w14:textId="30E909E8" w:rsidR="00A56F8F" w:rsidRPr="0074216D" w:rsidDel="00022465" w:rsidRDefault="00A56F8F">
            <w:pPr>
              <w:spacing w:after="160" w:line="259" w:lineRule="auto"/>
              <w:jc w:val="center"/>
              <w:rPr>
                <w:del w:id="2034" w:author="Lim, Vanessa Gunawan" w:date="2022-11-17T15:17:00Z"/>
                <w:rFonts w:ascii="Times New Roman" w:hAnsi="Times New Roman"/>
                <w:i/>
                <w:sz w:val="24"/>
                <w:szCs w:val="24"/>
                <w:lang w:val="en-IN"/>
              </w:rPr>
              <w:pPrChange w:id="2035" w:author="Lim, Vanessa Gunawan" w:date="2022-11-17T15:17:00Z">
                <w:pPr>
                  <w:pStyle w:val="BodyText"/>
                  <w:numPr>
                    <w:ilvl w:val="1"/>
                  </w:numPr>
                  <w:spacing w:before="120" w:after="120"/>
                  <w:jc w:val="both"/>
                </w:pPr>
              </w:pPrChange>
            </w:pPr>
            <w:del w:id="2036" w:author="Lim, Vanessa Gunawan" w:date="2022-11-17T15:17:00Z">
              <w:r w:rsidRPr="0074216D" w:rsidDel="00022465">
                <w:rPr>
                  <w:rFonts w:ascii="Times New Roman" w:hAnsi="Times New Roman"/>
                  <w:i/>
                  <w:sz w:val="24"/>
                  <w:szCs w:val="24"/>
                  <w:lang w:val="en-IN"/>
                </w:rPr>
                <w:delText>19.8</w:delText>
              </w:r>
            </w:del>
          </w:p>
        </w:tc>
        <w:tc>
          <w:tcPr>
            <w:tcW w:w="1146" w:type="dxa"/>
            <w:shd w:val="clear" w:color="auto" w:fill="auto"/>
          </w:tcPr>
          <w:p w14:paraId="1FD61F5D" w14:textId="3435C78B" w:rsidR="00A56F8F" w:rsidRPr="0074216D" w:rsidDel="00022465" w:rsidRDefault="00A56F8F">
            <w:pPr>
              <w:spacing w:after="160" w:line="259" w:lineRule="auto"/>
              <w:jc w:val="center"/>
              <w:rPr>
                <w:del w:id="2037" w:author="Lim, Vanessa Gunawan" w:date="2022-11-17T15:17:00Z"/>
                <w:rFonts w:ascii="Times New Roman" w:hAnsi="Times New Roman"/>
                <w:i/>
                <w:sz w:val="24"/>
                <w:szCs w:val="24"/>
                <w:lang w:val="en-IN"/>
              </w:rPr>
              <w:pPrChange w:id="2038" w:author="Lim, Vanessa Gunawan" w:date="2022-11-17T15:17:00Z">
                <w:pPr>
                  <w:pStyle w:val="BodyText"/>
                  <w:numPr>
                    <w:ilvl w:val="1"/>
                  </w:numPr>
                  <w:spacing w:before="120" w:after="120"/>
                  <w:jc w:val="both"/>
                </w:pPr>
              </w:pPrChange>
            </w:pPr>
            <w:del w:id="2039" w:author="Lim, Vanessa Gunawan" w:date="2022-11-17T15:17:00Z">
              <w:r w:rsidRPr="0074216D" w:rsidDel="00022465">
                <w:rPr>
                  <w:rFonts w:ascii="Times New Roman" w:hAnsi="Times New Roman"/>
                  <w:i/>
                  <w:sz w:val="24"/>
                  <w:szCs w:val="24"/>
                  <w:lang w:val="en-IN"/>
                </w:rPr>
                <w:delText>0.000932</w:delText>
              </w:r>
            </w:del>
          </w:p>
        </w:tc>
        <w:tc>
          <w:tcPr>
            <w:tcW w:w="1146" w:type="dxa"/>
            <w:shd w:val="clear" w:color="auto" w:fill="auto"/>
          </w:tcPr>
          <w:p w14:paraId="747DF5EB" w14:textId="1D09DB0F" w:rsidR="00A56F8F" w:rsidRPr="0074216D" w:rsidDel="00022465" w:rsidRDefault="00A56F8F">
            <w:pPr>
              <w:spacing w:after="160" w:line="259" w:lineRule="auto"/>
              <w:jc w:val="center"/>
              <w:rPr>
                <w:del w:id="2040" w:author="Lim, Vanessa Gunawan" w:date="2022-11-17T15:17:00Z"/>
                <w:rFonts w:ascii="Times New Roman" w:hAnsi="Times New Roman"/>
                <w:i/>
                <w:sz w:val="24"/>
                <w:szCs w:val="24"/>
                <w:lang w:val="en-IN"/>
              </w:rPr>
              <w:pPrChange w:id="2041" w:author="Lim, Vanessa Gunawan" w:date="2022-11-17T15:17:00Z">
                <w:pPr>
                  <w:pStyle w:val="BodyText"/>
                  <w:numPr>
                    <w:ilvl w:val="1"/>
                  </w:numPr>
                  <w:spacing w:before="120" w:after="120"/>
                  <w:jc w:val="both"/>
                </w:pPr>
              </w:pPrChange>
            </w:pPr>
            <w:del w:id="2042" w:author="Lim, Vanessa Gunawan" w:date="2022-11-17T15:17:00Z">
              <w:r w:rsidRPr="0074216D" w:rsidDel="00022465">
                <w:rPr>
                  <w:rFonts w:ascii="Times New Roman" w:hAnsi="Times New Roman"/>
                  <w:i/>
                  <w:sz w:val="24"/>
                  <w:szCs w:val="24"/>
                  <w:lang w:val="en-IN"/>
                </w:rPr>
                <w:delText>0.000842</w:delText>
              </w:r>
            </w:del>
          </w:p>
        </w:tc>
        <w:tc>
          <w:tcPr>
            <w:tcW w:w="1146" w:type="dxa"/>
            <w:shd w:val="clear" w:color="auto" w:fill="auto"/>
          </w:tcPr>
          <w:p w14:paraId="1F502EFC" w14:textId="249C3D3B" w:rsidR="00A56F8F" w:rsidRPr="0074216D" w:rsidDel="00022465" w:rsidRDefault="00A56F8F">
            <w:pPr>
              <w:spacing w:after="160" w:line="259" w:lineRule="auto"/>
              <w:jc w:val="center"/>
              <w:rPr>
                <w:del w:id="2043" w:author="Lim, Vanessa Gunawan" w:date="2022-11-17T15:17:00Z"/>
                <w:rFonts w:ascii="Times New Roman" w:hAnsi="Times New Roman"/>
                <w:i/>
                <w:sz w:val="24"/>
                <w:szCs w:val="24"/>
                <w:lang w:val="en-IN"/>
              </w:rPr>
              <w:pPrChange w:id="2044" w:author="Lim, Vanessa Gunawan" w:date="2022-11-17T15:17:00Z">
                <w:pPr>
                  <w:pStyle w:val="BodyText"/>
                  <w:numPr>
                    <w:ilvl w:val="1"/>
                  </w:numPr>
                  <w:spacing w:before="120" w:after="120"/>
                  <w:jc w:val="both"/>
                </w:pPr>
              </w:pPrChange>
            </w:pPr>
            <w:del w:id="2045" w:author="Lim, Vanessa Gunawan" w:date="2022-11-17T15:17:00Z">
              <w:r w:rsidRPr="0074216D" w:rsidDel="00022465">
                <w:rPr>
                  <w:rFonts w:ascii="Times New Roman" w:hAnsi="Times New Roman"/>
                  <w:i/>
                  <w:sz w:val="24"/>
                  <w:szCs w:val="24"/>
                  <w:lang w:val="en-IN"/>
                </w:rPr>
                <w:delText>0.000757</w:delText>
              </w:r>
            </w:del>
          </w:p>
        </w:tc>
        <w:tc>
          <w:tcPr>
            <w:tcW w:w="1147" w:type="dxa"/>
            <w:shd w:val="clear" w:color="auto" w:fill="auto"/>
          </w:tcPr>
          <w:p w14:paraId="622741B3" w14:textId="422AA12D" w:rsidR="00A56F8F" w:rsidRPr="0074216D" w:rsidDel="00022465" w:rsidRDefault="00A56F8F">
            <w:pPr>
              <w:spacing w:after="160" w:line="259" w:lineRule="auto"/>
              <w:jc w:val="center"/>
              <w:rPr>
                <w:del w:id="2046" w:author="Lim, Vanessa Gunawan" w:date="2022-11-17T15:17:00Z"/>
                <w:rFonts w:ascii="Times New Roman" w:hAnsi="Times New Roman"/>
                <w:i/>
                <w:sz w:val="24"/>
                <w:szCs w:val="24"/>
                <w:lang w:val="en-IN"/>
              </w:rPr>
              <w:pPrChange w:id="2047" w:author="Lim, Vanessa Gunawan" w:date="2022-11-17T15:17:00Z">
                <w:pPr>
                  <w:pStyle w:val="BodyText"/>
                  <w:numPr>
                    <w:ilvl w:val="1"/>
                  </w:numPr>
                  <w:spacing w:before="120" w:after="120"/>
                  <w:jc w:val="both"/>
                </w:pPr>
              </w:pPrChange>
            </w:pPr>
            <w:del w:id="2048" w:author="Lim, Vanessa Gunawan" w:date="2022-11-17T15:17:00Z">
              <w:r w:rsidRPr="0074216D" w:rsidDel="00022465">
                <w:rPr>
                  <w:rFonts w:ascii="Times New Roman" w:hAnsi="Times New Roman"/>
                  <w:i/>
                  <w:sz w:val="24"/>
                  <w:szCs w:val="24"/>
                  <w:lang w:val="en-IN"/>
                </w:rPr>
                <w:delText>0.000722</w:delText>
              </w:r>
            </w:del>
          </w:p>
        </w:tc>
        <w:tc>
          <w:tcPr>
            <w:tcW w:w="1147" w:type="dxa"/>
            <w:shd w:val="clear" w:color="auto" w:fill="auto"/>
          </w:tcPr>
          <w:p w14:paraId="17106D29" w14:textId="62F57CAE" w:rsidR="00A56F8F" w:rsidRPr="0074216D" w:rsidDel="00022465" w:rsidRDefault="00A56F8F">
            <w:pPr>
              <w:spacing w:after="160" w:line="259" w:lineRule="auto"/>
              <w:jc w:val="center"/>
              <w:rPr>
                <w:del w:id="2049" w:author="Lim, Vanessa Gunawan" w:date="2022-11-17T15:17:00Z"/>
                <w:rFonts w:ascii="Times New Roman" w:hAnsi="Times New Roman"/>
                <w:i/>
                <w:sz w:val="24"/>
                <w:szCs w:val="24"/>
                <w:lang w:val="en-IN"/>
              </w:rPr>
              <w:pPrChange w:id="2050" w:author="Lim, Vanessa Gunawan" w:date="2022-11-17T15:17:00Z">
                <w:pPr>
                  <w:pStyle w:val="BodyText"/>
                  <w:numPr>
                    <w:ilvl w:val="1"/>
                  </w:numPr>
                  <w:spacing w:before="120" w:after="120"/>
                  <w:jc w:val="both"/>
                </w:pPr>
              </w:pPrChange>
            </w:pPr>
            <w:del w:id="2051" w:author="Lim, Vanessa Gunawan" w:date="2022-11-17T15:17:00Z">
              <w:r w:rsidRPr="0074216D" w:rsidDel="00022465">
                <w:rPr>
                  <w:rFonts w:ascii="Times New Roman" w:hAnsi="Times New Roman"/>
                  <w:i/>
                  <w:sz w:val="24"/>
                  <w:szCs w:val="24"/>
                  <w:lang w:val="en-IN"/>
                </w:rPr>
                <w:delText>0.000688</w:delText>
              </w:r>
            </w:del>
          </w:p>
        </w:tc>
        <w:tc>
          <w:tcPr>
            <w:tcW w:w="1147" w:type="dxa"/>
            <w:shd w:val="clear" w:color="auto" w:fill="auto"/>
          </w:tcPr>
          <w:p w14:paraId="6C387E68" w14:textId="34F59F03" w:rsidR="00A56F8F" w:rsidRPr="0074216D" w:rsidDel="00022465" w:rsidRDefault="00A56F8F">
            <w:pPr>
              <w:spacing w:after="160" w:line="259" w:lineRule="auto"/>
              <w:jc w:val="center"/>
              <w:rPr>
                <w:del w:id="2052" w:author="Lim, Vanessa Gunawan" w:date="2022-11-17T15:17:00Z"/>
                <w:rFonts w:ascii="Times New Roman" w:hAnsi="Times New Roman"/>
                <w:i/>
                <w:sz w:val="24"/>
                <w:szCs w:val="24"/>
                <w:lang w:val="en-IN"/>
              </w:rPr>
              <w:pPrChange w:id="2053" w:author="Lim, Vanessa Gunawan" w:date="2022-11-17T15:17:00Z">
                <w:pPr>
                  <w:pStyle w:val="BodyText"/>
                  <w:numPr>
                    <w:ilvl w:val="1"/>
                  </w:numPr>
                  <w:spacing w:before="120" w:after="120"/>
                  <w:jc w:val="both"/>
                </w:pPr>
              </w:pPrChange>
            </w:pPr>
            <w:del w:id="2054" w:author="Lim, Vanessa Gunawan" w:date="2022-11-17T15:17:00Z">
              <w:r w:rsidRPr="0074216D" w:rsidDel="00022465">
                <w:rPr>
                  <w:rFonts w:ascii="Times New Roman" w:hAnsi="Times New Roman"/>
                  <w:i/>
                  <w:sz w:val="24"/>
                  <w:szCs w:val="24"/>
                  <w:lang w:val="en-IN"/>
                </w:rPr>
                <w:delText>0.000622</w:delText>
              </w:r>
            </w:del>
          </w:p>
        </w:tc>
        <w:tc>
          <w:tcPr>
            <w:tcW w:w="1147" w:type="dxa"/>
            <w:shd w:val="clear" w:color="auto" w:fill="auto"/>
          </w:tcPr>
          <w:p w14:paraId="4E5644AE" w14:textId="74FCE9F5" w:rsidR="00A56F8F" w:rsidRPr="0074216D" w:rsidDel="00022465" w:rsidRDefault="00A56F8F">
            <w:pPr>
              <w:spacing w:after="160" w:line="259" w:lineRule="auto"/>
              <w:jc w:val="center"/>
              <w:rPr>
                <w:del w:id="2055" w:author="Lim, Vanessa Gunawan" w:date="2022-11-17T15:17:00Z"/>
                <w:rFonts w:ascii="Times New Roman" w:hAnsi="Times New Roman"/>
                <w:i/>
                <w:sz w:val="24"/>
                <w:szCs w:val="24"/>
                <w:lang w:val="en-IN"/>
              </w:rPr>
              <w:pPrChange w:id="2056" w:author="Lim, Vanessa Gunawan" w:date="2022-11-17T15:17:00Z">
                <w:pPr>
                  <w:pStyle w:val="BodyText"/>
                  <w:numPr>
                    <w:ilvl w:val="1"/>
                  </w:numPr>
                  <w:spacing w:before="120" w:after="120"/>
                  <w:jc w:val="both"/>
                </w:pPr>
              </w:pPrChange>
            </w:pPr>
            <w:del w:id="2057" w:author="Lim, Vanessa Gunawan" w:date="2022-11-17T15:17:00Z">
              <w:r w:rsidRPr="0074216D" w:rsidDel="00022465">
                <w:rPr>
                  <w:rFonts w:ascii="Times New Roman" w:hAnsi="Times New Roman"/>
                  <w:i/>
                  <w:sz w:val="24"/>
                  <w:szCs w:val="24"/>
                  <w:lang w:val="en-IN"/>
                </w:rPr>
                <w:delText>0.000561</w:delText>
              </w:r>
            </w:del>
          </w:p>
        </w:tc>
      </w:tr>
      <w:tr w:rsidR="00A56F8F" w:rsidDel="00022465" w14:paraId="199E185D" w14:textId="36430E2B" w:rsidTr="006C4E5E">
        <w:trPr>
          <w:del w:id="2058" w:author="Lim, Vanessa Gunawan" w:date="2022-11-17T15:17:00Z"/>
        </w:trPr>
        <w:tc>
          <w:tcPr>
            <w:tcW w:w="1216" w:type="dxa"/>
            <w:shd w:val="clear" w:color="auto" w:fill="auto"/>
          </w:tcPr>
          <w:p w14:paraId="2F052DBD" w14:textId="783098A1" w:rsidR="00A56F8F" w:rsidRPr="0074216D" w:rsidDel="00022465" w:rsidRDefault="00A56F8F">
            <w:pPr>
              <w:spacing w:after="160" w:line="259" w:lineRule="auto"/>
              <w:jc w:val="center"/>
              <w:rPr>
                <w:del w:id="2059" w:author="Lim, Vanessa Gunawan" w:date="2022-11-17T15:17:00Z"/>
                <w:rFonts w:ascii="Times New Roman" w:hAnsi="Times New Roman"/>
                <w:i/>
                <w:sz w:val="24"/>
                <w:szCs w:val="24"/>
                <w:lang w:val="en-IN"/>
              </w:rPr>
              <w:pPrChange w:id="2060" w:author="Lim, Vanessa Gunawan" w:date="2022-11-17T15:17:00Z">
                <w:pPr>
                  <w:pStyle w:val="BodyText"/>
                  <w:numPr>
                    <w:ilvl w:val="1"/>
                  </w:numPr>
                  <w:spacing w:before="120" w:after="120"/>
                  <w:jc w:val="both"/>
                </w:pPr>
              </w:pPrChange>
            </w:pPr>
            <w:del w:id="2061" w:author="Lim, Vanessa Gunawan" w:date="2022-11-17T15:17:00Z">
              <w:r w:rsidRPr="0074216D" w:rsidDel="00022465">
                <w:rPr>
                  <w:rFonts w:ascii="Times New Roman" w:hAnsi="Times New Roman"/>
                  <w:i/>
                  <w:sz w:val="24"/>
                  <w:szCs w:val="24"/>
                  <w:lang w:val="en-IN"/>
                </w:rPr>
                <w:delText>20.0</w:delText>
              </w:r>
            </w:del>
          </w:p>
        </w:tc>
        <w:tc>
          <w:tcPr>
            <w:tcW w:w="1146" w:type="dxa"/>
            <w:shd w:val="clear" w:color="auto" w:fill="auto"/>
          </w:tcPr>
          <w:p w14:paraId="74B87875" w14:textId="21084CF2" w:rsidR="00A56F8F" w:rsidRPr="0074216D" w:rsidDel="00022465" w:rsidRDefault="00A56F8F">
            <w:pPr>
              <w:spacing w:after="160" w:line="259" w:lineRule="auto"/>
              <w:jc w:val="center"/>
              <w:rPr>
                <w:del w:id="2062" w:author="Lim, Vanessa Gunawan" w:date="2022-11-17T15:17:00Z"/>
                <w:rFonts w:ascii="Times New Roman" w:hAnsi="Times New Roman"/>
                <w:i/>
                <w:sz w:val="24"/>
                <w:szCs w:val="24"/>
                <w:lang w:val="en-IN"/>
              </w:rPr>
              <w:pPrChange w:id="2063" w:author="Lim, Vanessa Gunawan" w:date="2022-11-17T15:17:00Z">
                <w:pPr>
                  <w:pStyle w:val="BodyText"/>
                  <w:numPr>
                    <w:ilvl w:val="1"/>
                  </w:numPr>
                  <w:spacing w:before="120" w:after="120"/>
                  <w:jc w:val="both"/>
                </w:pPr>
              </w:pPrChange>
            </w:pPr>
            <w:del w:id="2064" w:author="Lim, Vanessa Gunawan" w:date="2022-11-17T15:17:00Z">
              <w:r w:rsidRPr="0074216D" w:rsidDel="00022465">
                <w:rPr>
                  <w:rFonts w:ascii="Times New Roman" w:hAnsi="Times New Roman"/>
                  <w:i/>
                  <w:sz w:val="24"/>
                  <w:szCs w:val="24"/>
                  <w:lang w:val="en-IN"/>
                </w:rPr>
                <w:delText>0.000976</w:delText>
              </w:r>
            </w:del>
          </w:p>
        </w:tc>
        <w:tc>
          <w:tcPr>
            <w:tcW w:w="1146" w:type="dxa"/>
            <w:shd w:val="clear" w:color="auto" w:fill="auto"/>
          </w:tcPr>
          <w:p w14:paraId="63F227AC" w14:textId="07990DB0" w:rsidR="00A56F8F" w:rsidRPr="0074216D" w:rsidDel="00022465" w:rsidRDefault="00A56F8F">
            <w:pPr>
              <w:spacing w:after="160" w:line="259" w:lineRule="auto"/>
              <w:jc w:val="center"/>
              <w:rPr>
                <w:del w:id="2065" w:author="Lim, Vanessa Gunawan" w:date="2022-11-17T15:17:00Z"/>
                <w:rFonts w:ascii="Times New Roman" w:hAnsi="Times New Roman"/>
                <w:i/>
                <w:sz w:val="24"/>
                <w:szCs w:val="24"/>
                <w:lang w:val="en-IN"/>
              </w:rPr>
              <w:pPrChange w:id="2066" w:author="Lim, Vanessa Gunawan" w:date="2022-11-17T15:17:00Z">
                <w:pPr>
                  <w:pStyle w:val="BodyText"/>
                  <w:numPr>
                    <w:ilvl w:val="1"/>
                  </w:numPr>
                  <w:spacing w:before="120" w:after="120"/>
                  <w:jc w:val="both"/>
                </w:pPr>
              </w:pPrChange>
            </w:pPr>
            <w:del w:id="2067" w:author="Lim, Vanessa Gunawan" w:date="2022-11-17T15:17:00Z">
              <w:r w:rsidRPr="0074216D" w:rsidDel="00022465">
                <w:rPr>
                  <w:rFonts w:ascii="Times New Roman" w:hAnsi="Times New Roman"/>
                  <w:i/>
                  <w:sz w:val="24"/>
                  <w:szCs w:val="24"/>
                  <w:lang w:val="en-IN"/>
                </w:rPr>
                <w:delText>0.000881</w:delText>
              </w:r>
            </w:del>
          </w:p>
        </w:tc>
        <w:tc>
          <w:tcPr>
            <w:tcW w:w="1146" w:type="dxa"/>
            <w:shd w:val="clear" w:color="auto" w:fill="auto"/>
          </w:tcPr>
          <w:p w14:paraId="5BE8E566" w14:textId="6FCD7A31" w:rsidR="00A56F8F" w:rsidRPr="0074216D" w:rsidDel="00022465" w:rsidRDefault="00A56F8F">
            <w:pPr>
              <w:spacing w:after="160" w:line="259" w:lineRule="auto"/>
              <w:jc w:val="center"/>
              <w:rPr>
                <w:del w:id="2068" w:author="Lim, Vanessa Gunawan" w:date="2022-11-17T15:17:00Z"/>
                <w:rFonts w:ascii="Times New Roman" w:hAnsi="Times New Roman"/>
                <w:i/>
                <w:sz w:val="24"/>
                <w:szCs w:val="24"/>
                <w:lang w:val="en-IN"/>
              </w:rPr>
              <w:pPrChange w:id="2069" w:author="Lim, Vanessa Gunawan" w:date="2022-11-17T15:17:00Z">
                <w:pPr>
                  <w:pStyle w:val="BodyText"/>
                  <w:numPr>
                    <w:ilvl w:val="1"/>
                  </w:numPr>
                  <w:spacing w:before="120" w:after="120"/>
                  <w:jc w:val="both"/>
                </w:pPr>
              </w:pPrChange>
            </w:pPr>
            <w:del w:id="2070" w:author="Lim, Vanessa Gunawan" w:date="2022-11-17T15:17:00Z">
              <w:r w:rsidRPr="0074216D" w:rsidDel="00022465">
                <w:rPr>
                  <w:rFonts w:ascii="Times New Roman" w:hAnsi="Times New Roman"/>
                  <w:i/>
                  <w:sz w:val="24"/>
                  <w:szCs w:val="24"/>
                  <w:lang w:val="en-IN"/>
                </w:rPr>
                <w:delText>0.000793</w:delText>
              </w:r>
            </w:del>
          </w:p>
        </w:tc>
        <w:tc>
          <w:tcPr>
            <w:tcW w:w="1147" w:type="dxa"/>
            <w:shd w:val="clear" w:color="auto" w:fill="auto"/>
          </w:tcPr>
          <w:p w14:paraId="10B553D2" w14:textId="76554C36" w:rsidR="00A56F8F" w:rsidRPr="0074216D" w:rsidDel="00022465" w:rsidRDefault="00A56F8F">
            <w:pPr>
              <w:spacing w:after="160" w:line="259" w:lineRule="auto"/>
              <w:jc w:val="center"/>
              <w:rPr>
                <w:del w:id="2071" w:author="Lim, Vanessa Gunawan" w:date="2022-11-17T15:17:00Z"/>
                <w:rFonts w:ascii="Times New Roman" w:hAnsi="Times New Roman"/>
                <w:i/>
                <w:sz w:val="24"/>
                <w:szCs w:val="24"/>
                <w:lang w:val="en-IN"/>
              </w:rPr>
              <w:pPrChange w:id="2072" w:author="Lim, Vanessa Gunawan" w:date="2022-11-17T15:17:00Z">
                <w:pPr>
                  <w:pStyle w:val="BodyText"/>
                  <w:numPr>
                    <w:ilvl w:val="1"/>
                  </w:numPr>
                  <w:spacing w:before="120" w:after="120"/>
                  <w:jc w:val="both"/>
                </w:pPr>
              </w:pPrChange>
            </w:pPr>
            <w:del w:id="2073" w:author="Lim, Vanessa Gunawan" w:date="2022-11-17T15:17:00Z">
              <w:r w:rsidRPr="0074216D" w:rsidDel="00022465">
                <w:rPr>
                  <w:rFonts w:ascii="Times New Roman" w:hAnsi="Times New Roman"/>
                  <w:i/>
                  <w:sz w:val="24"/>
                  <w:szCs w:val="24"/>
                  <w:lang w:val="en-IN"/>
                </w:rPr>
                <w:delText>0.000757</w:delText>
              </w:r>
            </w:del>
          </w:p>
        </w:tc>
        <w:tc>
          <w:tcPr>
            <w:tcW w:w="1147" w:type="dxa"/>
            <w:shd w:val="clear" w:color="auto" w:fill="auto"/>
          </w:tcPr>
          <w:p w14:paraId="175D69FF" w14:textId="2A87E346" w:rsidR="00A56F8F" w:rsidRPr="0074216D" w:rsidDel="00022465" w:rsidRDefault="00A56F8F">
            <w:pPr>
              <w:spacing w:after="160" w:line="259" w:lineRule="auto"/>
              <w:jc w:val="center"/>
              <w:rPr>
                <w:del w:id="2074" w:author="Lim, Vanessa Gunawan" w:date="2022-11-17T15:17:00Z"/>
                <w:rFonts w:ascii="Times New Roman" w:hAnsi="Times New Roman"/>
                <w:i/>
                <w:sz w:val="24"/>
                <w:szCs w:val="24"/>
                <w:lang w:val="en-IN"/>
              </w:rPr>
              <w:pPrChange w:id="2075" w:author="Lim, Vanessa Gunawan" w:date="2022-11-17T15:17:00Z">
                <w:pPr>
                  <w:pStyle w:val="BodyText"/>
                  <w:numPr>
                    <w:ilvl w:val="1"/>
                  </w:numPr>
                  <w:spacing w:before="120" w:after="120"/>
                  <w:jc w:val="both"/>
                </w:pPr>
              </w:pPrChange>
            </w:pPr>
            <w:del w:id="2076" w:author="Lim, Vanessa Gunawan" w:date="2022-11-17T15:17:00Z">
              <w:r w:rsidRPr="0074216D" w:rsidDel="00022465">
                <w:rPr>
                  <w:rFonts w:ascii="Times New Roman" w:hAnsi="Times New Roman"/>
                  <w:i/>
                  <w:sz w:val="24"/>
                  <w:szCs w:val="24"/>
                  <w:lang w:val="en-IN"/>
                </w:rPr>
                <w:delText>0.000721</w:delText>
              </w:r>
            </w:del>
          </w:p>
        </w:tc>
        <w:tc>
          <w:tcPr>
            <w:tcW w:w="1147" w:type="dxa"/>
            <w:shd w:val="clear" w:color="auto" w:fill="auto"/>
          </w:tcPr>
          <w:p w14:paraId="75B812C8" w14:textId="7CF2282D" w:rsidR="00A56F8F" w:rsidRPr="0074216D" w:rsidDel="00022465" w:rsidRDefault="00A56F8F">
            <w:pPr>
              <w:spacing w:after="160" w:line="259" w:lineRule="auto"/>
              <w:jc w:val="center"/>
              <w:rPr>
                <w:del w:id="2077" w:author="Lim, Vanessa Gunawan" w:date="2022-11-17T15:17:00Z"/>
                <w:rFonts w:ascii="Times New Roman" w:hAnsi="Times New Roman"/>
                <w:i/>
                <w:sz w:val="24"/>
                <w:szCs w:val="24"/>
                <w:lang w:val="en-IN"/>
              </w:rPr>
              <w:pPrChange w:id="2078" w:author="Lim, Vanessa Gunawan" w:date="2022-11-17T15:17:00Z">
                <w:pPr>
                  <w:pStyle w:val="BodyText"/>
                  <w:numPr>
                    <w:ilvl w:val="1"/>
                  </w:numPr>
                  <w:spacing w:before="120" w:after="120"/>
                  <w:jc w:val="both"/>
                </w:pPr>
              </w:pPrChange>
            </w:pPr>
            <w:del w:id="2079" w:author="Lim, Vanessa Gunawan" w:date="2022-11-17T15:17:00Z">
              <w:r w:rsidRPr="0074216D" w:rsidDel="00022465">
                <w:rPr>
                  <w:rFonts w:ascii="Times New Roman" w:hAnsi="Times New Roman"/>
                  <w:i/>
                  <w:sz w:val="24"/>
                  <w:szCs w:val="24"/>
                  <w:lang w:val="en-IN"/>
                </w:rPr>
                <w:delText>0.000654</w:delText>
              </w:r>
            </w:del>
          </w:p>
        </w:tc>
        <w:tc>
          <w:tcPr>
            <w:tcW w:w="1147" w:type="dxa"/>
            <w:shd w:val="clear" w:color="auto" w:fill="auto"/>
          </w:tcPr>
          <w:p w14:paraId="31B576DF" w14:textId="18314C26" w:rsidR="00A56F8F" w:rsidRPr="0074216D" w:rsidDel="00022465" w:rsidRDefault="00A56F8F">
            <w:pPr>
              <w:spacing w:after="160" w:line="259" w:lineRule="auto"/>
              <w:jc w:val="center"/>
              <w:rPr>
                <w:del w:id="2080" w:author="Lim, Vanessa Gunawan" w:date="2022-11-17T15:17:00Z"/>
                <w:rFonts w:ascii="Times New Roman" w:hAnsi="Times New Roman"/>
                <w:i/>
                <w:sz w:val="24"/>
                <w:szCs w:val="24"/>
                <w:lang w:val="en-IN"/>
              </w:rPr>
              <w:pPrChange w:id="2081" w:author="Lim, Vanessa Gunawan" w:date="2022-11-17T15:17:00Z">
                <w:pPr>
                  <w:pStyle w:val="BodyText"/>
                  <w:numPr>
                    <w:ilvl w:val="1"/>
                  </w:numPr>
                  <w:spacing w:before="120" w:after="120"/>
                  <w:jc w:val="both"/>
                </w:pPr>
              </w:pPrChange>
            </w:pPr>
            <w:del w:id="2082" w:author="Lim, Vanessa Gunawan" w:date="2022-11-17T15:17:00Z">
              <w:r w:rsidRPr="0074216D" w:rsidDel="00022465">
                <w:rPr>
                  <w:rFonts w:ascii="Times New Roman" w:hAnsi="Times New Roman"/>
                  <w:i/>
                  <w:sz w:val="24"/>
                  <w:szCs w:val="24"/>
                  <w:lang w:val="en-IN"/>
                </w:rPr>
                <w:delText>0.000590</w:delText>
              </w:r>
            </w:del>
          </w:p>
        </w:tc>
      </w:tr>
      <w:tr w:rsidR="00A56F8F" w:rsidDel="00022465" w14:paraId="25B0F691" w14:textId="4D77E0DD" w:rsidTr="006C4E5E">
        <w:trPr>
          <w:del w:id="2083" w:author="Lim, Vanessa Gunawan" w:date="2022-11-17T15:17:00Z"/>
        </w:trPr>
        <w:tc>
          <w:tcPr>
            <w:tcW w:w="1216" w:type="dxa"/>
            <w:shd w:val="clear" w:color="auto" w:fill="auto"/>
          </w:tcPr>
          <w:p w14:paraId="611968F9" w14:textId="5C69DB99" w:rsidR="00A56F8F" w:rsidRPr="0074216D" w:rsidDel="00022465" w:rsidRDefault="00A56F8F">
            <w:pPr>
              <w:spacing w:after="160" w:line="259" w:lineRule="auto"/>
              <w:jc w:val="center"/>
              <w:rPr>
                <w:del w:id="2084" w:author="Lim, Vanessa Gunawan" w:date="2022-11-17T15:17:00Z"/>
                <w:rFonts w:ascii="Times New Roman" w:hAnsi="Times New Roman"/>
                <w:i/>
                <w:sz w:val="24"/>
                <w:szCs w:val="24"/>
                <w:lang w:val="en-IN"/>
              </w:rPr>
              <w:pPrChange w:id="2085" w:author="Lim, Vanessa Gunawan" w:date="2022-11-17T15:17:00Z">
                <w:pPr>
                  <w:pStyle w:val="BodyText"/>
                  <w:numPr>
                    <w:ilvl w:val="1"/>
                  </w:numPr>
                  <w:spacing w:before="120" w:after="120"/>
                  <w:jc w:val="both"/>
                </w:pPr>
              </w:pPrChange>
            </w:pPr>
            <w:del w:id="2086" w:author="Lim, Vanessa Gunawan" w:date="2022-11-17T15:17:00Z">
              <w:r w:rsidRPr="0074216D" w:rsidDel="00022465">
                <w:rPr>
                  <w:rFonts w:ascii="Times New Roman" w:hAnsi="Times New Roman"/>
                  <w:i/>
                  <w:sz w:val="24"/>
                  <w:szCs w:val="24"/>
                  <w:lang w:val="en-IN"/>
                </w:rPr>
                <w:delText>25.0</w:delText>
              </w:r>
            </w:del>
          </w:p>
        </w:tc>
        <w:tc>
          <w:tcPr>
            <w:tcW w:w="1146" w:type="dxa"/>
            <w:shd w:val="clear" w:color="auto" w:fill="auto"/>
          </w:tcPr>
          <w:p w14:paraId="26DCF359" w14:textId="639D05F2" w:rsidR="00A56F8F" w:rsidRPr="0074216D" w:rsidDel="00022465" w:rsidRDefault="00A56F8F">
            <w:pPr>
              <w:spacing w:after="160" w:line="259" w:lineRule="auto"/>
              <w:jc w:val="center"/>
              <w:rPr>
                <w:del w:id="2087" w:author="Lim, Vanessa Gunawan" w:date="2022-11-17T15:17:00Z"/>
                <w:rFonts w:ascii="Times New Roman" w:hAnsi="Times New Roman"/>
                <w:i/>
                <w:sz w:val="24"/>
                <w:szCs w:val="24"/>
                <w:lang w:val="en-IN"/>
              </w:rPr>
              <w:pPrChange w:id="2088" w:author="Lim, Vanessa Gunawan" w:date="2022-11-17T15:17:00Z">
                <w:pPr>
                  <w:pStyle w:val="BodyText"/>
                  <w:numPr>
                    <w:ilvl w:val="1"/>
                  </w:numPr>
                  <w:spacing w:before="120" w:after="120"/>
                  <w:jc w:val="both"/>
                </w:pPr>
              </w:pPrChange>
            </w:pPr>
            <w:del w:id="2089" w:author="Lim, Vanessa Gunawan" w:date="2022-11-17T15:17:00Z">
              <w:r w:rsidRPr="0074216D" w:rsidDel="00022465">
                <w:rPr>
                  <w:rFonts w:ascii="Times New Roman" w:hAnsi="Times New Roman"/>
                  <w:i/>
                  <w:sz w:val="24"/>
                  <w:szCs w:val="24"/>
                  <w:lang w:val="en-IN"/>
                </w:rPr>
                <w:delText>0.001782</w:delText>
              </w:r>
            </w:del>
          </w:p>
        </w:tc>
        <w:tc>
          <w:tcPr>
            <w:tcW w:w="1146" w:type="dxa"/>
            <w:shd w:val="clear" w:color="auto" w:fill="auto"/>
          </w:tcPr>
          <w:p w14:paraId="05705D79" w14:textId="25C1C2D8" w:rsidR="00A56F8F" w:rsidRPr="0074216D" w:rsidDel="00022465" w:rsidRDefault="00A56F8F">
            <w:pPr>
              <w:spacing w:after="160" w:line="259" w:lineRule="auto"/>
              <w:jc w:val="center"/>
              <w:rPr>
                <w:del w:id="2090" w:author="Lim, Vanessa Gunawan" w:date="2022-11-17T15:17:00Z"/>
                <w:rFonts w:ascii="Times New Roman" w:hAnsi="Times New Roman"/>
                <w:i/>
                <w:sz w:val="24"/>
                <w:szCs w:val="24"/>
                <w:lang w:val="en-IN"/>
              </w:rPr>
              <w:pPrChange w:id="2091" w:author="Lim, Vanessa Gunawan" w:date="2022-11-17T15:17:00Z">
                <w:pPr>
                  <w:pStyle w:val="BodyText"/>
                  <w:numPr>
                    <w:ilvl w:val="1"/>
                  </w:numPr>
                  <w:spacing w:before="120" w:after="120"/>
                  <w:jc w:val="both"/>
                </w:pPr>
              </w:pPrChange>
            </w:pPr>
            <w:del w:id="2092" w:author="Lim, Vanessa Gunawan" w:date="2022-11-17T15:17:00Z">
              <w:r w:rsidRPr="0074216D" w:rsidDel="00022465">
                <w:rPr>
                  <w:rFonts w:ascii="Times New Roman" w:hAnsi="Times New Roman"/>
                  <w:i/>
                  <w:sz w:val="24"/>
                  <w:szCs w:val="24"/>
                  <w:lang w:val="en-IN"/>
                </w:rPr>
                <w:delText>0.001619</w:delText>
              </w:r>
            </w:del>
          </w:p>
        </w:tc>
        <w:tc>
          <w:tcPr>
            <w:tcW w:w="1146" w:type="dxa"/>
            <w:shd w:val="clear" w:color="auto" w:fill="auto"/>
          </w:tcPr>
          <w:p w14:paraId="42BEB104" w14:textId="1FB5B7EF" w:rsidR="00A56F8F" w:rsidRPr="0074216D" w:rsidDel="00022465" w:rsidRDefault="00A56F8F">
            <w:pPr>
              <w:spacing w:after="160" w:line="259" w:lineRule="auto"/>
              <w:jc w:val="center"/>
              <w:rPr>
                <w:del w:id="2093" w:author="Lim, Vanessa Gunawan" w:date="2022-11-17T15:17:00Z"/>
                <w:rFonts w:ascii="Times New Roman" w:hAnsi="Times New Roman"/>
                <w:i/>
                <w:sz w:val="24"/>
                <w:szCs w:val="24"/>
                <w:lang w:val="en-IN"/>
              </w:rPr>
              <w:pPrChange w:id="2094" w:author="Lim, Vanessa Gunawan" w:date="2022-11-17T15:17:00Z">
                <w:pPr>
                  <w:pStyle w:val="BodyText"/>
                  <w:numPr>
                    <w:ilvl w:val="1"/>
                  </w:numPr>
                  <w:spacing w:before="120" w:after="120"/>
                  <w:jc w:val="both"/>
                </w:pPr>
              </w:pPrChange>
            </w:pPr>
            <w:del w:id="2095" w:author="Lim, Vanessa Gunawan" w:date="2022-11-17T15:17:00Z">
              <w:r w:rsidRPr="0074216D" w:rsidDel="00022465">
                <w:rPr>
                  <w:rFonts w:ascii="Times New Roman" w:hAnsi="Times New Roman"/>
                  <w:i/>
                  <w:sz w:val="24"/>
                  <w:szCs w:val="24"/>
                  <w:lang w:val="en-IN"/>
                </w:rPr>
                <w:delText>0.001475</w:delText>
              </w:r>
            </w:del>
          </w:p>
        </w:tc>
        <w:tc>
          <w:tcPr>
            <w:tcW w:w="1147" w:type="dxa"/>
            <w:shd w:val="clear" w:color="auto" w:fill="auto"/>
          </w:tcPr>
          <w:p w14:paraId="2899B9ED" w14:textId="4995F66D" w:rsidR="00A56F8F" w:rsidRPr="0074216D" w:rsidDel="00022465" w:rsidRDefault="00A56F8F">
            <w:pPr>
              <w:spacing w:after="160" w:line="259" w:lineRule="auto"/>
              <w:jc w:val="center"/>
              <w:rPr>
                <w:del w:id="2096" w:author="Lim, Vanessa Gunawan" w:date="2022-11-17T15:17:00Z"/>
                <w:rFonts w:ascii="Times New Roman" w:hAnsi="Times New Roman"/>
                <w:i/>
                <w:sz w:val="24"/>
                <w:szCs w:val="24"/>
                <w:lang w:val="en-IN"/>
              </w:rPr>
              <w:pPrChange w:id="2097" w:author="Lim, Vanessa Gunawan" w:date="2022-11-17T15:17:00Z">
                <w:pPr>
                  <w:pStyle w:val="BodyText"/>
                  <w:numPr>
                    <w:ilvl w:val="1"/>
                  </w:numPr>
                  <w:spacing w:before="120" w:after="120"/>
                  <w:jc w:val="both"/>
                </w:pPr>
              </w:pPrChange>
            </w:pPr>
            <w:del w:id="2098" w:author="Lim, Vanessa Gunawan" w:date="2022-11-17T15:17:00Z">
              <w:r w:rsidRPr="0074216D" w:rsidDel="00022465">
                <w:rPr>
                  <w:rFonts w:ascii="Times New Roman" w:hAnsi="Times New Roman"/>
                  <w:i/>
                  <w:sz w:val="24"/>
                  <w:szCs w:val="24"/>
                  <w:lang w:val="en-IN"/>
                </w:rPr>
                <w:delText>0.001407</w:delText>
              </w:r>
            </w:del>
          </w:p>
        </w:tc>
        <w:tc>
          <w:tcPr>
            <w:tcW w:w="1147" w:type="dxa"/>
            <w:shd w:val="clear" w:color="auto" w:fill="auto"/>
          </w:tcPr>
          <w:p w14:paraId="2C7E79EA" w14:textId="4EA3CF2A" w:rsidR="00A56F8F" w:rsidRPr="0074216D" w:rsidDel="00022465" w:rsidRDefault="00A56F8F">
            <w:pPr>
              <w:spacing w:after="160" w:line="259" w:lineRule="auto"/>
              <w:jc w:val="center"/>
              <w:rPr>
                <w:del w:id="2099" w:author="Lim, Vanessa Gunawan" w:date="2022-11-17T15:17:00Z"/>
                <w:rFonts w:ascii="Times New Roman" w:hAnsi="Times New Roman"/>
                <w:i/>
                <w:sz w:val="24"/>
                <w:szCs w:val="24"/>
                <w:lang w:val="en-IN"/>
              </w:rPr>
              <w:pPrChange w:id="2100" w:author="Lim, Vanessa Gunawan" w:date="2022-11-17T15:17:00Z">
                <w:pPr>
                  <w:pStyle w:val="BodyText"/>
                  <w:numPr>
                    <w:ilvl w:val="1"/>
                  </w:numPr>
                  <w:spacing w:before="120" w:after="120"/>
                  <w:jc w:val="both"/>
                </w:pPr>
              </w:pPrChange>
            </w:pPr>
            <w:del w:id="2101" w:author="Lim, Vanessa Gunawan" w:date="2022-11-17T15:17:00Z">
              <w:r w:rsidRPr="0074216D" w:rsidDel="00022465">
                <w:rPr>
                  <w:rFonts w:ascii="Times New Roman" w:hAnsi="Times New Roman"/>
                  <w:i/>
                  <w:sz w:val="24"/>
                  <w:szCs w:val="24"/>
                  <w:lang w:val="en-IN"/>
                </w:rPr>
                <w:delText>0.001339</w:delText>
              </w:r>
            </w:del>
          </w:p>
        </w:tc>
        <w:tc>
          <w:tcPr>
            <w:tcW w:w="1147" w:type="dxa"/>
            <w:shd w:val="clear" w:color="auto" w:fill="auto"/>
          </w:tcPr>
          <w:p w14:paraId="0B17BE0F" w14:textId="686F2331" w:rsidR="00A56F8F" w:rsidRPr="0074216D" w:rsidDel="00022465" w:rsidRDefault="00A56F8F">
            <w:pPr>
              <w:spacing w:after="160" w:line="259" w:lineRule="auto"/>
              <w:jc w:val="center"/>
              <w:rPr>
                <w:del w:id="2102" w:author="Lim, Vanessa Gunawan" w:date="2022-11-17T15:17:00Z"/>
                <w:rFonts w:ascii="Times New Roman" w:hAnsi="Times New Roman"/>
                <w:i/>
                <w:sz w:val="24"/>
                <w:szCs w:val="24"/>
                <w:lang w:val="en-IN"/>
              </w:rPr>
              <w:pPrChange w:id="2103" w:author="Lim, Vanessa Gunawan" w:date="2022-11-17T15:17:00Z">
                <w:pPr>
                  <w:pStyle w:val="BodyText"/>
                  <w:numPr>
                    <w:ilvl w:val="1"/>
                  </w:numPr>
                  <w:spacing w:before="120" w:after="120"/>
                  <w:jc w:val="both"/>
                </w:pPr>
              </w:pPrChange>
            </w:pPr>
            <w:del w:id="2104" w:author="Lim, Vanessa Gunawan" w:date="2022-11-17T15:17:00Z">
              <w:r w:rsidRPr="0074216D" w:rsidDel="00022465">
                <w:rPr>
                  <w:rFonts w:ascii="Times New Roman" w:hAnsi="Times New Roman"/>
                  <w:i/>
                  <w:sz w:val="24"/>
                  <w:szCs w:val="24"/>
                  <w:lang w:val="en-IN"/>
                </w:rPr>
                <w:delText>0.001220</w:delText>
              </w:r>
            </w:del>
          </w:p>
        </w:tc>
        <w:tc>
          <w:tcPr>
            <w:tcW w:w="1147" w:type="dxa"/>
            <w:shd w:val="clear" w:color="auto" w:fill="auto"/>
          </w:tcPr>
          <w:p w14:paraId="28E2F3D5" w14:textId="1BFCD4AE" w:rsidR="00A56F8F" w:rsidRPr="0074216D" w:rsidDel="00022465" w:rsidRDefault="00A56F8F">
            <w:pPr>
              <w:spacing w:after="160" w:line="259" w:lineRule="auto"/>
              <w:jc w:val="center"/>
              <w:rPr>
                <w:del w:id="2105" w:author="Lim, Vanessa Gunawan" w:date="2022-11-17T15:17:00Z"/>
                <w:rFonts w:ascii="Times New Roman" w:hAnsi="Times New Roman"/>
                <w:i/>
                <w:sz w:val="24"/>
                <w:szCs w:val="24"/>
                <w:lang w:val="en-IN"/>
              </w:rPr>
              <w:pPrChange w:id="2106" w:author="Lim, Vanessa Gunawan" w:date="2022-11-17T15:17:00Z">
                <w:pPr>
                  <w:pStyle w:val="BodyText"/>
                  <w:numPr>
                    <w:ilvl w:val="1"/>
                  </w:numPr>
                  <w:spacing w:before="120" w:after="120"/>
                  <w:jc w:val="both"/>
                </w:pPr>
              </w:pPrChange>
            </w:pPr>
            <w:del w:id="2107" w:author="Lim, Vanessa Gunawan" w:date="2022-11-17T15:17:00Z">
              <w:r w:rsidRPr="0074216D" w:rsidDel="00022465">
                <w:rPr>
                  <w:rFonts w:ascii="Times New Roman" w:hAnsi="Times New Roman"/>
                  <w:i/>
                  <w:sz w:val="24"/>
                  <w:szCs w:val="24"/>
                  <w:lang w:val="en-IN"/>
                </w:rPr>
                <w:delText>0.001116</w:delText>
              </w:r>
            </w:del>
          </w:p>
        </w:tc>
      </w:tr>
      <w:tr w:rsidR="00A56F8F" w:rsidDel="00022465" w14:paraId="6218B6C6" w14:textId="79576BA9" w:rsidTr="006C4E5E">
        <w:trPr>
          <w:del w:id="2108" w:author="Lim, Vanessa Gunawan" w:date="2022-11-17T15:17:00Z"/>
        </w:trPr>
        <w:tc>
          <w:tcPr>
            <w:tcW w:w="1216" w:type="dxa"/>
            <w:shd w:val="clear" w:color="auto" w:fill="auto"/>
          </w:tcPr>
          <w:p w14:paraId="10EFD765" w14:textId="444110B3" w:rsidR="00A56F8F" w:rsidRPr="0074216D" w:rsidDel="00022465" w:rsidRDefault="00A56F8F">
            <w:pPr>
              <w:spacing w:after="160" w:line="259" w:lineRule="auto"/>
              <w:jc w:val="center"/>
              <w:rPr>
                <w:del w:id="2109" w:author="Lim, Vanessa Gunawan" w:date="2022-11-17T15:17:00Z"/>
                <w:rFonts w:ascii="Times New Roman" w:hAnsi="Times New Roman"/>
                <w:i/>
                <w:sz w:val="24"/>
                <w:szCs w:val="24"/>
                <w:lang w:val="en-IN"/>
              </w:rPr>
              <w:pPrChange w:id="2110" w:author="Lim, Vanessa Gunawan" w:date="2022-11-17T15:17:00Z">
                <w:pPr>
                  <w:pStyle w:val="BodyText"/>
                  <w:numPr>
                    <w:ilvl w:val="1"/>
                  </w:numPr>
                  <w:spacing w:before="120" w:after="120"/>
                  <w:jc w:val="both"/>
                </w:pPr>
              </w:pPrChange>
            </w:pPr>
            <w:del w:id="2111" w:author="Lim, Vanessa Gunawan" w:date="2022-11-17T15:17:00Z">
              <w:r w:rsidRPr="0074216D" w:rsidDel="00022465">
                <w:rPr>
                  <w:rFonts w:ascii="Times New Roman" w:hAnsi="Times New Roman"/>
                  <w:i/>
                  <w:sz w:val="24"/>
                  <w:szCs w:val="24"/>
                  <w:lang w:val="en-IN"/>
                </w:rPr>
                <w:delText>30.0</w:delText>
              </w:r>
            </w:del>
          </w:p>
        </w:tc>
        <w:tc>
          <w:tcPr>
            <w:tcW w:w="1146" w:type="dxa"/>
            <w:shd w:val="clear" w:color="auto" w:fill="auto"/>
          </w:tcPr>
          <w:p w14:paraId="5C26F271" w14:textId="69A69D9B" w:rsidR="00A56F8F" w:rsidRPr="0074216D" w:rsidDel="00022465" w:rsidRDefault="00A56F8F">
            <w:pPr>
              <w:spacing w:after="160" w:line="259" w:lineRule="auto"/>
              <w:jc w:val="center"/>
              <w:rPr>
                <w:del w:id="2112" w:author="Lim, Vanessa Gunawan" w:date="2022-11-17T15:17:00Z"/>
                <w:rFonts w:ascii="Times New Roman" w:hAnsi="Times New Roman"/>
                <w:i/>
                <w:sz w:val="24"/>
                <w:szCs w:val="24"/>
                <w:lang w:val="en-IN"/>
              </w:rPr>
              <w:pPrChange w:id="2113" w:author="Lim, Vanessa Gunawan" w:date="2022-11-17T15:17:00Z">
                <w:pPr>
                  <w:pStyle w:val="BodyText"/>
                  <w:numPr>
                    <w:ilvl w:val="1"/>
                  </w:numPr>
                  <w:spacing w:before="120" w:after="120"/>
                  <w:jc w:val="both"/>
                </w:pPr>
              </w:pPrChange>
            </w:pPr>
            <w:del w:id="2114" w:author="Lim, Vanessa Gunawan" w:date="2022-11-17T15:17:00Z">
              <w:r w:rsidRPr="0074216D" w:rsidDel="00022465">
                <w:rPr>
                  <w:rFonts w:ascii="Times New Roman" w:hAnsi="Times New Roman"/>
                  <w:i/>
                  <w:sz w:val="24"/>
                  <w:szCs w:val="24"/>
                  <w:lang w:val="en-IN"/>
                </w:rPr>
                <w:delText>0.002238</w:delText>
              </w:r>
            </w:del>
          </w:p>
        </w:tc>
        <w:tc>
          <w:tcPr>
            <w:tcW w:w="1146" w:type="dxa"/>
            <w:shd w:val="clear" w:color="auto" w:fill="auto"/>
          </w:tcPr>
          <w:p w14:paraId="5D2FAE18" w14:textId="6EA30126" w:rsidR="00A56F8F" w:rsidRPr="0074216D" w:rsidDel="00022465" w:rsidRDefault="00A56F8F">
            <w:pPr>
              <w:spacing w:after="160" w:line="259" w:lineRule="auto"/>
              <w:jc w:val="center"/>
              <w:rPr>
                <w:del w:id="2115" w:author="Lim, Vanessa Gunawan" w:date="2022-11-17T15:17:00Z"/>
                <w:rFonts w:ascii="Times New Roman" w:hAnsi="Times New Roman"/>
                <w:i/>
                <w:sz w:val="24"/>
                <w:szCs w:val="24"/>
                <w:lang w:val="en-IN"/>
              </w:rPr>
              <w:pPrChange w:id="2116" w:author="Lim, Vanessa Gunawan" w:date="2022-11-17T15:17:00Z">
                <w:pPr>
                  <w:pStyle w:val="BodyText"/>
                  <w:numPr>
                    <w:ilvl w:val="1"/>
                  </w:numPr>
                  <w:spacing w:before="120" w:after="120"/>
                  <w:jc w:val="both"/>
                </w:pPr>
              </w:pPrChange>
            </w:pPr>
            <w:del w:id="2117" w:author="Lim, Vanessa Gunawan" w:date="2022-11-17T15:17:00Z">
              <w:r w:rsidRPr="0074216D" w:rsidDel="00022465">
                <w:rPr>
                  <w:rFonts w:ascii="Times New Roman" w:hAnsi="Times New Roman"/>
                  <w:i/>
                  <w:sz w:val="24"/>
                  <w:szCs w:val="24"/>
                  <w:lang w:val="en-IN"/>
                </w:rPr>
                <w:delText>0.002043</w:delText>
              </w:r>
            </w:del>
          </w:p>
        </w:tc>
        <w:tc>
          <w:tcPr>
            <w:tcW w:w="1146" w:type="dxa"/>
            <w:shd w:val="clear" w:color="auto" w:fill="auto"/>
          </w:tcPr>
          <w:p w14:paraId="0936AEC8" w14:textId="2BFF7145" w:rsidR="00A56F8F" w:rsidRPr="0074216D" w:rsidDel="00022465" w:rsidRDefault="00A56F8F">
            <w:pPr>
              <w:spacing w:after="160" w:line="259" w:lineRule="auto"/>
              <w:jc w:val="center"/>
              <w:rPr>
                <w:del w:id="2118" w:author="Lim, Vanessa Gunawan" w:date="2022-11-17T15:17:00Z"/>
                <w:rFonts w:ascii="Times New Roman" w:hAnsi="Times New Roman"/>
                <w:i/>
                <w:sz w:val="24"/>
                <w:szCs w:val="24"/>
                <w:lang w:val="en-IN"/>
              </w:rPr>
              <w:pPrChange w:id="2119" w:author="Lim, Vanessa Gunawan" w:date="2022-11-17T15:17:00Z">
                <w:pPr>
                  <w:pStyle w:val="BodyText"/>
                  <w:numPr>
                    <w:ilvl w:val="1"/>
                  </w:numPr>
                  <w:spacing w:before="120" w:after="120"/>
                  <w:jc w:val="both"/>
                </w:pPr>
              </w:pPrChange>
            </w:pPr>
            <w:del w:id="2120" w:author="Lim, Vanessa Gunawan" w:date="2022-11-17T15:17:00Z">
              <w:r w:rsidRPr="0074216D" w:rsidDel="00022465">
                <w:rPr>
                  <w:rFonts w:ascii="Times New Roman" w:hAnsi="Times New Roman"/>
                  <w:i/>
                  <w:sz w:val="24"/>
                  <w:szCs w:val="24"/>
                  <w:lang w:val="en-IN"/>
                </w:rPr>
                <w:delText>0.001867</w:delText>
              </w:r>
            </w:del>
          </w:p>
        </w:tc>
        <w:tc>
          <w:tcPr>
            <w:tcW w:w="1147" w:type="dxa"/>
            <w:shd w:val="clear" w:color="auto" w:fill="auto"/>
          </w:tcPr>
          <w:p w14:paraId="11DBDCE4" w14:textId="540C46B6" w:rsidR="00A56F8F" w:rsidRPr="0074216D" w:rsidDel="00022465" w:rsidRDefault="00A56F8F">
            <w:pPr>
              <w:spacing w:after="160" w:line="259" w:lineRule="auto"/>
              <w:jc w:val="center"/>
              <w:rPr>
                <w:del w:id="2121" w:author="Lim, Vanessa Gunawan" w:date="2022-11-17T15:17:00Z"/>
                <w:rFonts w:ascii="Times New Roman" w:hAnsi="Times New Roman"/>
                <w:i/>
                <w:sz w:val="24"/>
                <w:szCs w:val="24"/>
                <w:lang w:val="en-IN"/>
              </w:rPr>
              <w:pPrChange w:id="2122" w:author="Lim, Vanessa Gunawan" w:date="2022-11-17T15:17:00Z">
                <w:pPr>
                  <w:pStyle w:val="BodyText"/>
                  <w:numPr>
                    <w:ilvl w:val="1"/>
                  </w:numPr>
                  <w:spacing w:before="120" w:after="120"/>
                  <w:jc w:val="both"/>
                </w:pPr>
              </w:pPrChange>
            </w:pPr>
            <w:del w:id="2123" w:author="Lim, Vanessa Gunawan" w:date="2022-11-17T15:17:00Z">
              <w:r w:rsidRPr="0074216D" w:rsidDel="00022465">
                <w:rPr>
                  <w:rFonts w:ascii="Times New Roman" w:hAnsi="Times New Roman"/>
                  <w:i/>
                  <w:sz w:val="24"/>
                  <w:szCs w:val="24"/>
                  <w:lang w:val="en-IN"/>
                </w:rPr>
                <w:delText>0.001790</w:delText>
              </w:r>
            </w:del>
          </w:p>
        </w:tc>
        <w:tc>
          <w:tcPr>
            <w:tcW w:w="1147" w:type="dxa"/>
            <w:shd w:val="clear" w:color="auto" w:fill="auto"/>
          </w:tcPr>
          <w:p w14:paraId="3AB5CD14" w14:textId="372DF06E" w:rsidR="00A56F8F" w:rsidRPr="0074216D" w:rsidDel="00022465" w:rsidRDefault="00A56F8F">
            <w:pPr>
              <w:spacing w:after="160" w:line="259" w:lineRule="auto"/>
              <w:jc w:val="center"/>
              <w:rPr>
                <w:del w:id="2124" w:author="Lim, Vanessa Gunawan" w:date="2022-11-17T15:17:00Z"/>
                <w:rFonts w:ascii="Times New Roman" w:hAnsi="Times New Roman"/>
                <w:i/>
                <w:sz w:val="24"/>
                <w:szCs w:val="24"/>
                <w:lang w:val="en-IN"/>
              </w:rPr>
              <w:pPrChange w:id="2125" w:author="Lim, Vanessa Gunawan" w:date="2022-11-17T15:17:00Z">
                <w:pPr>
                  <w:pStyle w:val="BodyText"/>
                  <w:numPr>
                    <w:ilvl w:val="1"/>
                  </w:numPr>
                  <w:spacing w:before="120" w:after="120"/>
                  <w:jc w:val="both"/>
                </w:pPr>
              </w:pPrChange>
            </w:pPr>
            <w:del w:id="2126" w:author="Lim, Vanessa Gunawan" w:date="2022-11-17T15:17:00Z">
              <w:r w:rsidRPr="0074216D" w:rsidDel="00022465">
                <w:rPr>
                  <w:rFonts w:ascii="Times New Roman" w:hAnsi="Times New Roman"/>
                  <w:i/>
                  <w:sz w:val="24"/>
                  <w:szCs w:val="24"/>
                  <w:lang w:val="en-IN"/>
                </w:rPr>
                <w:delText>0.001714</w:delText>
              </w:r>
            </w:del>
          </w:p>
        </w:tc>
        <w:tc>
          <w:tcPr>
            <w:tcW w:w="1147" w:type="dxa"/>
            <w:shd w:val="clear" w:color="auto" w:fill="auto"/>
          </w:tcPr>
          <w:p w14:paraId="6B893F38" w14:textId="1C511F8B" w:rsidR="00A56F8F" w:rsidRPr="0074216D" w:rsidDel="00022465" w:rsidRDefault="00A56F8F">
            <w:pPr>
              <w:spacing w:after="160" w:line="259" w:lineRule="auto"/>
              <w:jc w:val="center"/>
              <w:rPr>
                <w:del w:id="2127" w:author="Lim, Vanessa Gunawan" w:date="2022-11-17T15:17:00Z"/>
                <w:rFonts w:ascii="Times New Roman" w:hAnsi="Times New Roman"/>
                <w:i/>
                <w:sz w:val="24"/>
                <w:szCs w:val="24"/>
                <w:lang w:val="en-IN"/>
              </w:rPr>
              <w:pPrChange w:id="2128" w:author="Lim, Vanessa Gunawan" w:date="2022-11-17T15:17:00Z">
                <w:pPr>
                  <w:pStyle w:val="BodyText"/>
                  <w:numPr>
                    <w:ilvl w:val="1"/>
                  </w:numPr>
                  <w:spacing w:before="120" w:after="120"/>
                  <w:jc w:val="both"/>
                </w:pPr>
              </w:pPrChange>
            </w:pPr>
            <w:del w:id="2129" w:author="Lim, Vanessa Gunawan" w:date="2022-11-17T15:17:00Z">
              <w:r w:rsidRPr="0074216D" w:rsidDel="00022465">
                <w:rPr>
                  <w:rFonts w:ascii="Times New Roman" w:hAnsi="Times New Roman"/>
                  <w:i/>
                  <w:sz w:val="24"/>
                  <w:szCs w:val="24"/>
                  <w:lang w:val="en-IN"/>
                </w:rPr>
                <w:delText>0.001567</w:delText>
              </w:r>
            </w:del>
          </w:p>
        </w:tc>
        <w:tc>
          <w:tcPr>
            <w:tcW w:w="1147" w:type="dxa"/>
            <w:shd w:val="clear" w:color="auto" w:fill="auto"/>
          </w:tcPr>
          <w:p w14:paraId="0B4B4813" w14:textId="34AD59B6" w:rsidR="00A56F8F" w:rsidRPr="0074216D" w:rsidDel="00022465" w:rsidRDefault="00A56F8F">
            <w:pPr>
              <w:spacing w:after="160" w:line="259" w:lineRule="auto"/>
              <w:jc w:val="center"/>
              <w:rPr>
                <w:del w:id="2130" w:author="Lim, Vanessa Gunawan" w:date="2022-11-17T15:17:00Z"/>
                <w:rFonts w:ascii="Times New Roman" w:hAnsi="Times New Roman"/>
                <w:i/>
                <w:sz w:val="24"/>
                <w:szCs w:val="24"/>
                <w:lang w:val="en-IN"/>
              </w:rPr>
              <w:pPrChange w:id="2131" w:author="Lim, Vanessa Gunawan" w:date="2022-11-17T15:17:00Z">
                <w:pPr>
                  <w:pStyle w:val="BodyText"/>
                  <w:numPr>
                    <w:ilvl w:val="1"/>
                  </w:numPr>
                  <w:spacing w:before="120" w:after="120"/>
                  <w:jc w:val="both"/>
                </w:pPr>
              </w:pPrChange>
            </w:pPr>
            <w:del w:id="2132" w:author="Lim, Vanessa Gunawan" w:date="2022-11-17T15:17:00Z">
              <w:r w:rsidRPr="0074216D" w:rsidDel="00022465">
                <w:rPr>
                  <w:rFonts w:ascii="Times New Roman" w:hAnsi="Times New Roman"/>
                  <w:i/>
                  <w:sz w:val="24"/>
                  <w:szCs w:val="24"/>
                  <w:lang w:val="en-IN"/>
                </w:rPr>
                <w:delText>0.001435</w:delText>
              </w:r>
            </w:del>
          </w:p>
        </w:tc>
      </w:tr>
    </w:tbl>
    <w:p w14:paraId="6928BAC5" w14:textId="4E87F7F2" w:rsidR="00A56F8F" w:rsidRPr="0074216D" w:rsidDel="00022465" w:rsidRDefault="00A56F8F">
      <w:pPr>
        <w:spacing w:after="160" w:line="259" w:lineRule="auto"/>
        <w:jc w:val="center"/>
        <w:rPr>
          <w:del w:id="2133" w:author="Lim, Vanessa Gunawan" w:date="2022-11-17T15:17:00Z"/>
          <w:rFonts w:ascii="Times New Roman" w:hAnsi="Times New Roman"/>
          <w:i/>
          <w:sz w:val="24"/>
          <w:szCs w:val="24"/>
          <w:lang w:val="en-IN"/>
        </w:rPr>
        <w:pPrChange w:id="2134" w:author="Lim, Vanessa Gunawan" w:date="2022-11-17T15:17:00Z">
          <w:pPr>
            <w:pStyle w:val="BodyText"/>
            <w:spacing w:before="240" w:after="120"/>
            <w:ind w:left="1440"/>
            <w:jc w:val="both"/>
          </w:pPr>
        </w:pPrChange>
      </w:pPr>
      <w:del w:id="2135" w:author="Lim, Vanessa Gunawan" w:date="2022-11-17T15:17:00Z">
        <w:r w:rsidRPr="0074216D" w:rsidDel="00022465">
          <w:rPr>
            <w:rFonts w:ascii="Times New Roman" w:hAnsi="Times New Roman"/>
            <w:i/>
            <w:sz w:val="24"/>
            <w:szCs w:val="24"/>
            <w:lang w:val="en-IN"/>
          </w:rPr>
          <w:delText>Source: National Bureau of Standards Interagency Report 77-867.</w:delText>
        </w:r>
      </w:del>
    </w:p>
    <w:p w14:paraId="5A920689" w14:textId="37E923DA" w:rsidR="00A56F8F" w:rsidRPr="0074216D" w:rsidDel="00022465" w:rsidRDefault="00A56F8F">
      <w:pPr>
        <w:spacing w:after="160" w:line="259" w:lineRule="auto"/>
        <w:jc w:val="center"/>
        <w:rPr>
          <w:del w:id="2136" w:author="Lim, Vanessa Gunawan" w:date="2022-11-17T15:17:00Z"/>
          <w:rFonts w:ascii="Times New Roman" w:hAnsi="Times New Roman"/>
          <w:i/>
          <w:sz w:val="24"/>
          <w:szCs w:val="24"/>
          <w:lang w:val="en-IN"/>
        </w:rPr>
        <w:pPrChange w:id="2137" w:author="Lim, Vanessa Gunawan" w:date="2022-11-17T15:17:00Z">
          <w:pPr>
            <w:pStyle w:val="BodyText"/>
            <w:spacing w:before="120" w:after="120"/>
            <w:ind w:left="1440"/>
            <w:jc w:val="both"/>
          </w:pPr>
        </w:pPrChange>
      </w:pPr>
      <w:del w:id="2138" w:author="Lim, Vanessa Gunawan" w:date="2022-11-17T15:17:00Z">
        <w:r w:rsidRPr="0074216D" w:rsidDel="00022465">
          <w:rPr>
            <w:rFonts w:ascii="Times New Roman" w:hAnsi="Times New Roman"/>
            <w:i/>
            <w:sz w:val="24"/>
            <w:szCs w:val="24"/>
            <w:lang w:val="en-IN"/>
          </w:rPr>
          <w:delText>Note 1:</w:delText>
        </w:r>
        <w:r w:rsidRPr="0074216D" w:rsidDel="00022465">
          <w:rPr>
            <w:rFonts w:ascii="Times New Roman" w:hAnsi="Times New Roman"/>
            <w:i/>
            <w:sz w:val="24"/>
            <w:szCs w:val="24"/>
            <w:lang w:val="en-IN"/>
          </w:rPr>
          <w:tab/>
          <w:delText xml:space="preserve">Molecular mass of mixture equals </w:delText>
        </w:r>
        <w:r w:rsidRPr="0074216D" w:rsidDel="00022465">
          <w:rPr>
            <w:rFonts w:ascii="Times New Roman" w:hAnsi="Times New Roman"/>
            <w:i/>
            <w:sz w:val="24"/>
            <w:szCs w:val="24"/>
            <w:lang w:val="en-IN"/>
          </w:rPr>
          <w:sym w:font="Times New Roman" w:char="F0E5"/>
        </w:r>
        <w:r w:rsidRPr="0074216D" w:rsidDel="00022465">
          <w:rPr>
            <w:rFonts w:ascii="Times New Roman" w:hAnsi="Times New Roman"/>
            <w:i/>
            <w:sz w:val="24"/>
            <w:szCs w:val="24"/>
            <w:lang w:val="en-IN"/>
          </w:rPr>
          <w:delText xml:space="preserve"> (Xi x Mi).</w:delText>
        </w:r>
      </w:del>
    </w:p>
    <w:p w14:paraId="2F118FFC" w14:textId="5E334E34" w:rsidR="00A56F8F" w:rsidRPr="0074216D" w:rsidDel="00022465" w:rsidRDefault="00A56F8F">
      <w:pPr>
        <w:spacing w:after="160" w:line="259" w:lineRule="auto"/>
        <w:jc w:val="center"/>
        <w:rPr>
          <w:del w:id="2139" w:author="Lim, Vanessa Gunawan" w:date="2022-11-17T15:17:00Z"/>
          <w:rFonts w:ascii="Times New Roman" w:hAnsi="Times New Roman"/>
          <w:i/>
          <w:sz w:val="24"/>
          <w:szCs w:val="24"/>
          <w:lang w:val="en-IN"/>
        </w:rPr>
        <w:pPrChange w:id="2140" w:author="Lim, Vanessa Gunawan" w:date="2022-11-17T15:17:00Z">
          <w:pPr>
            <w:pStyle w:val="BodyText"/>
            <w:spacing w:before="120" w:after="240"/>
            <w:ind w:left="1440"/>
            <w:jc w:val="both"/>
          </w:pPr>
        </w:pPrChange>
      </w:pPr>
      <w:del w:id="2141" w:author="Lim, Vanessa Gunawan" w:date="2022-11-17T15:17:00Z">
        <w:r w:rsidRPr="0074216D" w:rsidDel="00022465">
          <w:rPr>
            <w:rFonts w:ascii="Times New Roman" w:hAnsi="Times New Roman"/>
            <w:i/>
            <w:sz w:val="24"/>
            <w:szCs w:val="24"/>
            <w:lang w:val="en-IN"/>
          </w:rPr>
          <w:delText>Note 2:</w:delText>
        </w:r>
        <w:r w:rsidRPr="0074216D" w:rsidDel="00022465">
          <w:rPr>
            <w:rFonts w:ascii="Times New Roman" w:hAnsi="Times New Roman"/>
            <w:i/>
            <w:sz w:val="24"/>
            <w:szCs w:val="24"/>
            <w:lang w:val="en-IN"/>
          </w:rPr>
          <w:tab/>
          <w:delText>For intermediate values of temperature and molecular mass a linear interpolation shall be applied.</w:delText>
        </w:r>
      </w:del>
    </w:p>
    <w:p w14:paraId="4FCD84B2" w14:textId="714BF974" w:rsidR="00A56F8F" w:rsidRPr="0074216D" w:rsidDel="00022465" w:rsidRDefault="00A56F8F">
      <w:pPr>
        <w:spacing w:after="160" w:line="259" w:lineRule="auto"/>
        <w:jc w:val="center"/>
        <w:rPr>
          <w:del w:id="2142" w:author="Lim, Vanessa Gunawan" w:date="2022-11-17T15:17:00Z"/>
          <w:rFonts w:ascii="Times New Roman" w:hAnsi="Times New Roman"/>
          <w:i/>
          <w:sz w:val="24"/>
          <w:szCs w:val="24"/>
          <w:lang w:val="en-IN"/>
        </w:rPr>
        <w:pPrChange w:id="2143" w:author="Lim, Vanessa Gunawan" w:date="2022-11-17T15:17:00Z">
          <w:pPr>
            <w:pStyle w:val="BodyText"/>
            <w:spacing w:before="120" w:after="120"/>
            <w:jc w:val="both"/>
          </w:pPr>
        </w:pPrChange>
      </w:pPr>
    </w:p>
    <w:p w14:paraId="1A688BD0" w14:textId="1C9DC5AE" w:rsidR="00A56F8F" w:rsidRPr="0074216D" w:rsidDel="00022465" w:rsidRDefault="00A56F8F">
      <w:pPr>
        <w:spacing w:after="160" w:line="259" w:lineRule="auto"/>
        <w:jc w:val="center"/>
        <w:rPr>
          <w:del w:id="2144" w:author="Lim, Vanessa Gunawan" w:date="2022-11-17T15:17:00Z"/>
          <w:rFonts w:ascii="Times New Roman" w:hAnsi="Times New Roman"/>
          <w:i/>
          <w:sz w:val="24"/>
          <w:szCs w:val="24"/>
          <w:lang w:val="en-IN"/>
        </w:rPr>
        <w:pPrChange w:id="2145" w:author="Lim, Vanessa Gunawan" w:date="2022-11-17T15:17:00Z">
          <w:pPr>
            <w:pStyle w:val="BodyText"/>
            <w:spacing w:before="120" w:after="120"/>
            <w:ind w:left="1440" w:hanging="720"/>
            <w:jc w:val="both"/>
          </w:pPr>
        </w:pPrChange>
      </w:pPr>
      <w:del w:id="2146" w:author="Lim, Vanessa Gunawan" w:date="2022-11-17T15:17:00Z">
        <w:r w:rsidRPr="0074216D" w:rsidDel="00022465">
          <w:rPr>
            <w:rFonts w:ascii="Times New Roman" w:hAnsi="Times New Roman"/>
            <w:i/>
            <w:sz w:val="24"/>
            <w:szCs w:val="24"/>
            <w:lang w:val="en-IN"/>
          </w:rPr>
          <w:delText>(d)</w:delText>
        </w:r>
        <w:r w:rsidRPr="0074216D" w:rsidDel="00022465">
          <w:rPr>
            <w:rFonts w:ascii="Times New Roman" w:hAnsi="Times New Roman"/>
            <w:i/>
            <w:sz w:val="24"/>
            <w:szCs w:val="24"/>
            <w:lang w:val="en-IN"/>
          </w:rPr>
          <w:tab/>
        </w:r>
        <w:r w:rsidRPr="006E0D2E" w:rsidDel="00022465">
          <w:rPr>
            <w:rFonts w:ascii="Times New Roman" w:hAnsi="Times New Roman"/>
            <w:i/>
            <w:sz w:val="24"/>
            <w:szCs w:val="24"/>
            <w:u w:val="single"/>
            <w:lang w:val="en-IN"/>
          </w:rPr>
          <w:delText>Values of Volume Correction Factor, K2 (cubic meter/kmol)</w:delText>
        </w:r>
      </w:del>
    </w:p>
    <w:tbl>
      <w:tblPr>
        <w:tblW w:w="9242" w:type="dxa"/>
        <w:tblInd w:w="1350" w:type="dxa"/>
        <w:tblLook w:val="01E0" w:firstRow="1" w:lastRow="1" w:firstColumn="1" w:lastColumn="1" w:noHBand="0" w:noVBand="0"/>
      </w:tblPr>
      <w:tblGrid>
        <w:gridCol w:w="1216"/>
        <w:gridCol w:w="1146"/>
        <w:gridCol w:w="1146"/>
        <w:gridCol w:w="1146"/>
        <w:gridCol w:w="1147"/>
        <w:gridCol w:w="1147"/>
        <w:gridCol w:w="1147"/>
        <w:gridCol w:w="1147"/>
      </w:tblGrid>
      <w:tr w:rsidR="00A56F8F" w:rsidDel="00022465" w14:paraId="61C0EE38" w14:textId="379B1F33" w:rsidTr="006C4E5E">
        <w:trPr>
          <w:del w:id="2147" w:author="Lim, Vanessa Gunawan" w:date="2022-11-17T15:17:00Z"/>
        </w:trPr>
        <w:tc>
          <w:tcPr>
            <w:tcW w:w="1216" w:type="dxa"/>
            <w:shd w:val="clear" w:color="auto" w:fill="auto"/>
          </w:tcPr>
          <w:p w14:paraId="37C87AA9" w14:textId="277046EC" w:rsidR="00A56F8F" w:rsidRPr="0074216D" w:rsidDel="00022465" w:rsidRDefault="00A56F8F">
            <w:pPr>
              <w:spacing w:after="160" w:line="259" w:lineRule="auto"/>
              <w:jc w:val="center"/>
              <w:rPr>
                <w:del w:id="2148" w:author="Lim, Vanessa Gunawan" w:date="2022-11-17T15:17:00Z"/>
                <w:rFonts w:ascii="Times New Roman" w:hAnsi="Times New Roman"/>
                <w:i/>
                <w:sz w:val="24"/>
                <w:szCs w:val="24"/>
                <w:u w:val="single"/>
                <w:lang w:val="en-IN"/>
              </w:rPr>
              <w:pPrChange w:id="2149" w:author="Lim, Vanessa Gunawan" w:date="2022-11-17T15:17:00Z">
                <w:pPr>
                  <w:pStyle w:val="BodyText"/>
                  <w:spacing w:before="120" w:after="120"/>
                </w:pPr>
              </w:pPrChange>
            </w:pPr>
            <w:del w:id="2150" w:author="Lim, Vanessa Gunawan" w:date="2022-11-17T15:17:00Z">
              <w:r w:rsidRPr="0074216D" w:rsidDel="00022465">
                <w:rPr>
                  <w:rFonts w:ascii="Times New Roman" w:hAnsi="Times New Roman"/>
                  <w:i/>
                  <w:sz w:val="24"/>
                  <w:szCs w:val="24"/>
                  <w:u w:val="single"/>
                  <w:lang w:val="en-IN"/>
                </w:rPr>
                <w:delText>Molecular Mass of Mixture</w:delText>
              </w:r>
            </w:del>
          </w:p>
        </w:tc>
        <w:tc>
          <w:tcPr>
            <w:tcW w:w="1146" w:type="dxa"/>
            <w:shd w:val="clear" w:color="auto" w:fill="auto"/>
          </w:tcPr>
          <w:p w14:paraId="211685E8" w14:textId="346CFAB4" w:rsidR="00A56F8F" w:rsidRPr="0074216D" w:rsidDel="00022465" w:rsidRDefault="00A56F8F">
            <w:pPr>
              <w:spacing w:after="160" w:line="259" w:lineRule="auto"/>
              <w:jc w:val="center"/>
              <w:rPr>
                <w:del w:id="2151" w:author="Lim, Vanessa Gunawan" w:date="2022-11-17T15:17:00Z"/>
                <w:rFonts w:ascii="Times New Roman" w:hAnsi="Times New Roman"/>
                <w:i/>
                <w:sz w:val="24"/>
                <w:szCs w:val="24"/>
                <w:u w:val="single"/>
                <w:lang w:val="en-IN"/>
              </w:rPr>
              <w:pPrChange w:id="2152" w:author="Lim, Vanessa Gunawan" w:date="2022-11-17T15:17:00Z">
                <w:pPr>
                  <w:pStyle w:val="BodyText"/>
                  <w:spacing w:before="120" w:after="120"/>
                  <w:jc w:val="both"/>
                </w:pPr>
              </w:pPrChange>
            </w:pPr>
            <w:del w:id="2153" w:author="Lim, Vanessa Gunawan" w:date="2022-11-17T15:17:00Z">
              <w:r w:rsidRPr="0074216D" w:rsidDel="00022465">
                <w:rPr>
                  <w:rFonts w:ascii="Times New Roman" w:hAnsi="Times New Roman"/>
                  <w:i/>
                  <w:sz w:val="24"/>
                  <w:szCs w:val="24"/>
                  <w:u w:val="single"/>
                  <w:lang w:val="en-IN"/>
                </w:rPr>
                <w:delText>-150°C</w:delText>
              </w:r>
            </w:del>
          </w:p>
        </w:tc>
        <w:tc>
          <w:tcPr>
            <w:tcW w:w="1146" w:type="dxa"/>
            <w:shd w:val="clear" w:color="auto" w:fill="auto"/>
          </w:tcPr>
          <w:p w14:paraId="781BC6F5" w14:textId="026F833C" w:rsidR="00A56F8F" w:rsidRPr="0074216D" w:rsidDel="00022465" w:rsidRDefault="00A56F8F">
            <w:pPr>
              <w:spacing w:after="160" w:line="259" w:lineRule="auto"/>
              <w:jc w:val="center"/>
              <w:rPr>
                <w:del w:id="2154" w:author="Lim, Vanessa Gunawan" w:date="2022-11-17T15:17:00Z"/>
                <w:rFonts w:ascii="Times New Roman" w:hAnsi="Times New Roman"/>
                <w:i/>
                <w:sz w:val="24"/>
                <w:szCs w:val="24"/>
                <w:u w:val="single"/>
                <w:lang w:val="en-IN"/>
              </w:rPr>
              <w:pPrChange w:id="2155" w:author="Lim, Vanessa Gunawan" w:date="2022-11-17T15:17:00Z">
                <w:pPr>
                  <w:pStyle w:val="BodyText"/>
                  <w:spacing w:before="120" w:after="120"/>
                  <w:jc w:val="both"/>
                </w:pPr>
              </w:pPrChange>
            </w:pPr>
            <w:del w:id="2156" w:author="Lim, Vanessa Gunawan" w:date="2022-11-17T15:17:00Z">
              <w:r w:rsidRPr="0074216D" w:rsidDel="00022465">
                <w:rPr>
                  <w:rFonts w:ascii="Times New Roman" w:hAnsi="Times New Roman"/>
                  <w:i/>
                  <w:sz w:val="24"/>
                  <w:szCs w:val="24"/>
                  <w:u w:val="single"/>
                  <w:lang w:val="en-IN"/>
                </w:rPr>
                <w:delText>-154°C</w:delText>
              </w:r>
            </w:del>
          </w:p>
        </w:tc>
        <w:tc>
          <w:tcPr>
            <w:tcW w:w="1146" w:type="dxa"/>
            <w:shd w:val="clear" w:color="auto" w:fill="auto"/>
          </w:tcPr>
          <w:p w14:paraId="5CAC8F40" w14:textId="255DED47" w:rsidR="00A56F8F" w:rsidRPr="0074216D" w:rsidDel="00022465" w:rsidRDefault="00A56F8F">
            <w:pPr>
              <w:spacing w:after="160" w:line="259" w:lineRule="auto"/>
              <w:jc w:val="center"/>
              <w:rPr>
                <w:del w:id="2157" w:author="Lim, Vanessa Gunawan" w:date="2022-11-17T15:17:00Z"/>
                <w:rFonts w:ascii="Times New Roman" w:hAnsi="Times New Roman"/>
                <w:i/>
                <w:sz w:val="24"/>
                <w:szCs w:val="24"/>
                <w:u w:val="single"/>
                <w:lang w:val="en-IN"/>
              </w:rPr>
              <w:pPrChange w:id="2158" w:author="Lim, Vanessa Gunawan" w:date="2022-11-17T15:17:00Z">
                <w:pPr>
                  <w:pStyle w:val="BodyText"/>
                  <w:spacing w:before="120" w:after="120"/>
                  <w:jc w:val="both"/>
                </w:pPr>
              </w:pPrChange>
            </w:pPr>
            <w:del w:id="2159" w:author="Lim, Vanessa Gunawan" w:date="2022-11-17T15:17:00Z">
              <w:r w:rsidRPr="0074216D" w:rsidDel="00022465">
                <w:rPr>
                  <w:rFonts w:ascii="Times New Roman" w:hAnsi="Times New Roman"/>
                  <w:i/>
                  <w:sz w:val="24"/>
                  <w:szCs w:val="24"/>
                  <w:u w:val="single"/>
                  <w:lang w:val="en-IN"/>
                </w:rPr>
                <w:delText>-158°C</w:delText>
              </w:r>
            </w:del>
          </w:p>
        </w:tc>
        <w:tc>
          <w:tcPr>
            <w:tcW w:w="1147" w:type="dxa"/>
            <w:shd w:val="clear" w:color="auto" w:fill="auto"/>
          </w:tcPr>
          <w:p w14:paraId="630079F7" w14:textId="6DA340B3" w:rsidR="00A56F8F" w:rsidRPr="0074216D" w:rsidDel="00022465" w:rsidRDefault="00A56F8F">
            <w:pPr>
              <w:spacing w:after="160" w:line="259" w:lineRule="auto"/>
              <w:jc w:val="center"/>
              <w:rPr>
                <w:del w:id="2160" w:author="Lim, Vanessa Gunawan" w:date="2022-11-17T15:17:00Z"/>
                <w:rFonts w:ascii="Times New Roman" w:hAnsi="Times New Roman"/>
                <w:i/>
                <w:sz w:val="24"/>
                <w:szCs w:val="24"/>
                <w:u w:val="single"/>
                <w:lang w:val="en-IN"/>
              </w:rPr>
              <w:pPrChange w:id="2161" w:author="Lim, Vanessa Gunawan" w:date="2022-11-17T15:17:00Z">
                <w:pPr>
                  <w:pStyle w:val="BodyText"/>
                  <w:spacing w:before="120" w:after="120"/>
                  <w:jc w:val="both"/>
                </w:pPr>
              </w:pPrChange>
            </w:pPr>
            <w:del w:id="2162" w:author="Lim, Vanessa Gunawan" w:date="2022-11-17T15:17:00Z">
              <w:r w:rsidRPr="0074216D" w:rsidDel="00022465">
                <w:rPr>
                  <w:rFonts w:ascii="Times New Roman" w:hAnsi="Times New Roman"/>
                  <w:i/>
                  <w:sz w:val="24"/>
                  <w:szCs w:val="24"/>
                  <w:u w:val="single"/>
                  <w:lang w:val="en-IN"/>
                </w:rPr>
                <w:delText>-160°C</w:delText>
              </w:r>
            </w:del>
          </w:p>
        </w:tc>
        <w:tc>
          <w:tcPr>
            <w:tcW w:w="1147" w:type="dxa"/>
            <w:shd w:val="clear" w:color="auto" w:fill="auto"/>
          </w:tcPr>
          <w:p w14:paraId="2453F244" w14:textId="38C79446" w:rsidR="00A56F8F" w:rsidRPr="0074216D" w:rsidDel="00022465" w:rsidRDefault="00A56F8F">
            <w:pPr>
              <w:spacing w:after="160" w:line="259" w:lineRule="auto"/>
              <w:jc w:val="center"/>
              <w:rPr>
                <w:del w:id="2163" w:author="Lim, Vanessa Gunawan" w:date="2022-11-17T15:17:00Z"/>
                <w:rFonts w:ascii="Times New Roman" w:hAnsi="Times New Roman"/>
                <w:i/>
                <w:sz w:val="24"/>
                <w:szCs w:val="24"/>
                <w:u w:val="single"/>
                <w:lang w:val="en-IN"/>
              </w:rPr>
              <w:pPrChange w:id="2164" w:author="Lim, Vanessa Gunawan" w:date="2022-11-17T15:17:00Z">
                <w:pPr>
                  <w:pStyle w:val="BodyText"/>
                  <w:spacing w:before="120" w:after="120"/>
                  <w:jc w:val="both"/>
                </w:pPr>
              </w:pPrChange>
            </w:pPr>
            <w:del w:id="2165" w:author="Lim, Vanessa Gunawan" w:date="2022-11-17T15:17:00Z">
              <w:r w:rsidRPr="0074216D" w:rsidDel="00022465">
                <w:rPr>
                  <w:rFonts w:ascii="Times New Roman" w:hAnsi="Times New Roman"/>
                  <w:i/>
                  <w:sz w:val="24"/>
                  <w:szCs w:val="24"/>
                  <w:u w:val="single"/>
                  <w:lang w:val="en-IN"/>
                </w:rPr>
                <w:delText>-162°C</w:delText>
              </w:r>
            </w:del>
          </w:p>
        </w:tc>
        <w:tc>
          <w:tcPr>
            <w:tcW w:w="1147" w:type="dxa"/>
            <w:shd w:val="clear" w:color="auto" w:fill="auto"/>
          </w:tcPr>
          <w:p w14:paraId="4381E602" w14:textId="3F9038FA" w:rsidR="00A56F8F" w:rsidRPr="0074216D" w:rsidDel="00022465" w:rsidRDefault="00A56F8F">
            <w:pPr>
              <w:spacing w:after="160" w:line="259" w:lineRule="auto"/>
              <w:jc w:val="center"/>
              <w:rPr>
                <w:del w:id="2166" w:author="Lim, Vanessa Gunawan" w:date="2022-11-17T15:17:00Z"/>
                <w:rFonts w:ascii="Times New Roman" w:hAnsi="Times New Roman"/>
                <w:i/>
                <w:sz w:val="24"/>
                <w:szCs w:val="24"/>
                <w:u w:val="single"/>
                <w:lang w:val="en-IN"/>
              </w:rPr>
              <w:pPrChange w:id="2167" w:author="Lim, Vanessa Gunawan" w:date="2022-11-17T15:17:00Z">
                <w:pPr>
                  <w:pStyle w:val="BodyText"/>
                  <w:spacing w:before="120" w:after="120"/>
                  <w:jc w:val="both"/>
                </w:pPr>
              </w:pPrChange>
            </w:pPr>
            <w:del w:id="2168" w:author="Lim, Vanessa Gunawan" w:date="2022-11-17T15:17:00Z">
              <w:r w:rsidRPr="0074216D" w:rsidDel="00022465">
                <w:rPr>
                  <w:rFonts w:ascii="Times New Roman" w:hAnsi="Times New Roman"/>
                  <w:i/>
                  <w:sz w:val="24"/>
                  <w:szCs w:val="24"/>
                  <w:u w:val="single"/>
                  <w:lang w:val="en-IN"/>
                </w:rPr>
                <w:delText>-166°C</w:delText>
              </w:r>
            </w:del>
          </w:p>
        </w:tc>
        <w:tc>
          <w:tcPr>
            <w:tcW w:w="1147" w:type="dxa"/>
            <w:shd w:val="clear" w:color="auto" w:fill="auto"/>
          </w:tcPr>
          <w:p w14:paraId="6961A341" w14:textId="1B8E27D7" w:rsidR="00A56F8F" w:rsidRPr="0074216D" w:rsidDel="00022465" w:rsidRDefault="00A56F8F">
            <w:pPr>
              <w:spacing w:after="160" w:line="259" w:lineRule="auto"/>
              <w:jc w:val="center"/>
              <w:rPr>
                <w:del w:id="2169" w:author="Lim, Vanessa Gunawan" w:date="2022-11-17T15:17:00Z"/>
                <w:rFonts w:ascii="Times New Roman" w:hAnsi="Times New Roman"/>
                <w:i/>
                <w:sz w:val="24"/>
                <w:szCs w:val="24"/>
                <w:u w:val="single"/>
                <w:lang w:val="en-IN"/>
              </w:rPr>
              <w:pPrChange w:id="2170" w:author="Lim, Vanessa Gunawan" w:date="2022-11-17T15:17:00Z">
                <w:pPr>
                  <w:pStyle w:val="BodyText"/>
                  <w:spacing w:before="120" w:after="120"/>
                  <w:jc w:val="both"/>
                </w:pPr>
              </w:pPrChange>
            </w:pPr>
            <w:del w:id="2171" w:author="Lim, Vanessa Gunawan" w:date="2022-11-17T15:17:00Z">
              <w:r w:rsidRPr="0074216D" w:rsidDel="00022465">
                <w:rPr>
                  <w:rFonts w:ascii="Times New Roman" w:hAnsi="Times New Roman"/>
                  <w:i/>
                  <w:sz w:val="24"/>
                  <w:szCs w:val="24"/>
                  <w:u w:val="single"/>
                  <w:lang w:val="en-IN"/>
                </w:rPr>
                <w:delText>-170°C</w:delText>
              </w:r>
            </w:del>
          </w:p>
        </w:tc>
      </w:tr>
      <w:tr w:rsidR="00A56F8F" w:rsidDel="00022465" w14:paraId="58826434" w14:textId="1A923D89" w:rsidTr="006C4E5E">
        <w:trPr>
          <w:del w:id="2172" w:author="Lim, Vanessa Gunawan" w:date="2022-11-17T15:17:00Z"/>
        </w:trPr>
        <w:tc>
          <w:tcPr>
            <w:tcW w:w="1216" w:type="dxa"/>
            <w:shd w:val="clear" w:color="auto" w:fill="auto"/>
          </w:tcPr>
          <w:p w14:paraId="417FD2FB" w14:textId="4A11DA4A" w:rsidR="00A56F8F" w:rsidRPr="0074216D" w:rsidDel="00022465" w:rsidRDefault="00A56F8F">
            <w:pPr>
              <w:spacing w:after="160" w:line="259" w:lineRule="auto"/>
              <w:jc w:val="center"/>
              <w:rPr>
                <w:del w:id="2173" w:author="Lim, Vanessa Gunawan" w:date="2022-11-17T15:17:00Z"/>
                <w:rFonts w:ascii="Times New Roman" w:hAnsi="Times New Roman"/>
                <w:i/>
                <w:sz w:val="24"/>
                <w:szCs w:val="24"/>
                <w:lang w:val="en-IN"/>
              </w:rPr>
              <w:pPrChange w:id="2174" w:author="Lim, Vanessa Gunawan" w:date="2022-11-17T15:17:00Z">
                <w:pPr>
                  <w:pStyle w:val="BodyText"/>
                  <w:spacing w:before="120" w:after="120"/>
                  <w:jc w:val="both"/>
                </w:pPr>
              </w:pPrChange>
            </w:pPr>
            <w:del w:id="2175" w:author="Lim, Vanessa Gunawan" w:date="2022-11-17T15:17:00Z">
              <w:r w:rsidRPr="0074216D" w:rsidDel="00022465">
                <w:rPr>
                  <w:rFonts w:ascii="Times New Roman" w:hAnsi="Times New Roman"/>
                  <w:i/>
                  <w:sz w:val="24"/>
                  <w:szCs w:val="24"/>
                  <w:lang w:val="en-IN"/>
                </w:rPr>
                <w:delText>16.0</w:delText>
              </w:r>
            </w:del>
          </w:p>
        </w:tc>
        <w:tc>
          <w:tcPr>
            <w:tcW w:w="1146" w:type="dxa"/>
            <w:shd w:val="clear" w:color="auto" w:fill="auto"/>
          </w:tcPr>
          <w:p w14:paraId="5FCDAB97" w14:textId="7B6870C6" w:rsidR="00A56F8F" w:rsidRPr="0074216D" w:rsidDel="00022465" w:rsidRDefault="00A56F8F">
            <w:pPr>
              <w:spacing w:after="160" w:line="259" w:lineRule="auto"/>
              <w:jc w:val="center"/>
              <w:rPr>
                <w:del w:id="2176" w:author="Lim, Vanessa Gunawan" w:date="2022-11-17T15:17:00Z"/>
                <w:rFonts w:ascii="Times New Roman" w:hAnsi="Times New Roman"/>
                <w:i/>
                <w:sz w:val="24"/>
                <w:szCs w:val="24"/>
                <w:lang w:val="en-IN"/>
              </w:rPr>
              <w:pPrChange w:id="2177" w:author="Lim, Vanessa Gunawan" w:date="2022-11-17T15:17:00Z">
                <w:pPr>
                  <w:pStyle w:val="BodyText"/>
                  <w:numPr>
                    <w:ilvl w:val="1"/>
                  </w:numPr>
                  <w:spacing w:before="120" w:after="120"/>
                  <w:jc w:val="both"/>
                </w:pPr>
              </w:pPrChange>
            </w:pPr>
            <w:del w:id="2178" w:author="Lim, Vanessa Gunawan" w:date="2022-11-17T15:17:00Z">
              <w:r w:rsidRPr="0074216D" w:rsidDel="00022465">
                <w:rPr>
                  <w:rFonts w:ascii="Times New Roman" w:hAnsi="Times New Roman"/>
                  <w:i/>
                  <w:sz w:val="24"/>
                  <w:szCs w:val="24"/>
                  <w:lang w:val="en-IN"/>
                </w:rPr>
                <w:delText>-0.000039</w:delText>
              </w:r>
            </w:del>
          </w:p>
        </w:tc>
        <w:tc>
          <w:tcPr>
            <w:tcW w:w="1146" w:type="dxa"/>
            <w:shd w:val="clear" w:color="auto" w:fill="auto"/>
          </w:tcPr>
          <w:p w14:paraId="703CB9D6" w14:textId="5E0C9EA2" w:rsidR="00A56F8F" w:rsidRPr="0074216D" w:rsidDel="00022465" w:rsidRDefault="00A56F8F">
            <w:pPr>
              <w:spacing w:after="160" w:line="259" w:lineRule="auto"/>
              <w:jc w:val="center"/>
              <w:rPr>
                <w:del w:id="2179" w:author="Lim, Vanessa Gunawan" w:date="2022-11-17T15:17:00Z"/>
                <w:rFonts w:ascii="Times New Roman" w:hAnsi="Times New Roman"/>
                <w:i/>
                <w:sz w:val="24"/>
                <w:szCs w:val="24"/>
                <w:lang w:val="en-IN"/>
              </w:rPr>
              <w:pPrChange w:id="2180" w:author="Lim, Vanessa Gunawan" w:date="2022-11-17T15:17:00Z">
                <w:pPr>
                  <w:pStyle w:val="BodyText"/>
                  <w:numPr>
                    <w:ilvl w:val="1"/>
                  </w:numPr>
                  <w:spacing w:before="120" w:after="120"/>
                  <w:jc w:val="both"/>
                </w:pPr>
              </w:pPrChange>
            </w:pPr>
            <w:del w:id="2181" w:author="Lim, Vanessa Gunawan" w:date="2022-11-17T15:17:00Z">
              <w:r w:rsidRPr="0074216D" w:rsidDel="00022465">
                <w:rPr>
                  <w:rFonts w:ascii="Times New Roman" w:hAnsi="Times New Roman"/>
                  <w:i/>
                  <w:sz w:val="24"/>
                  <w:szCs w:val="24"/>
                  <w:lang w:val="en-IN"/>
                </w:rPr>
                <w:delText>-0.000031</w:delText>
              </w:r>
            </w:del>
          </w:p>
        </w:tc>
        <w:tc>
          <w:tcPr>
            <w:tcW w:w="1146" w:type="dxa"/>
            <w:shd w:val="clear" w:color="auto" w:fill="auto"/>
          </w:tcPr>
          <w:p w14:paraId="64B23BDA" w14:textId="067334A6" w:rsidR="00A56F8F" w:rsidRPr="0074216D" w:rsidDel="00022465" w:rsidRDefault="00A56F8F">
            <w:pPr>
              <w:spacing w:after="160" w:line="259" w:lineRule="auto"/>
              <w:jc w:val="center"/>
              <w:rPr>
                <w:del w:id="2182" w:author="Lim, Vanessa Gunawan" w:date="2022-11-17T15:17:00Z"/>
                <w:rFonts w:ascii="Times New Roman" w:hAnsi="Times New Roman"/>
                <w:i/>
                <w:sz w:val="24"/>
                <w:szCs w:val="24"/>
                <w:lang w:val="en-IN"/>
              </w:rPr>
              <w:pPrChange w:id="2183" w:author="Lim, Vanessa Gunawan" w:date="2022-11-17T15:17:00Z">
                <w:pPr>
                  <w:pStyle w:val="BodyText"/>
                  <w:numPr>
                    <w:ilvl w:val="1"/>
                  </w:numPr>
                  <w:spacing w:before="120" w:after="120"/>
                  <w:jc w:val="both"/>
                </w:pPr>
              </w:pPrChange>
            </w:pPr>
            <w:del w:id="2184" w:author="Lim, Vanessa Gunawan" w:date="2022-11-17T15:17:00Z">
              <w:r w:rsidRPr="0074216D" w:rsidDel="00022465">
                <w:rPr>
                  <w:rFonts w:ascii="Times New Roman" w:hAnsi="Times New Roman"/>
                  <w:i/>
                  <w:sz w:val="24"/>
                  <w:szCs w:val="24"/>
                  <w:lang w:val="en-IN"/>
                </w:rPr>
                <w:delText>-0.000024</w:delText>
              </w:r>
            </w:del>
          </w:p>
        </w:tc>
        <w:tc>
          <w:tcPr>
            <w:tcW w:w="1147" w:type="dxa"/>
            <w:shd w:val="clear" w:color="auto" w:fill="auto"/>
          </w:tcPr>
          <w:p w14:paraId="24AF16CE" w14:textId="7325203A" w:rsidR="00A56F8F" w:rsidRPr="0074216D" w:rsidDel="00022465" w:rsidRDefault="00A56F8F">
            <w:pPr>
              <w:spacing w:after="160" w:line="259" w:lineRule="auto"/>
              <w:jc w:val="center"/>
              <w:rPr>
                <w:del w:id="2185" w:author="Lim, Vanessa Gunawan" w:date="2022-11-17T15:17:00Z"/>
                <w:rFonts w:ascii="Times New Roman" w:hAnsi="Times New Roman"/>
                <w:i/>
                <w:sz w:val="24"/>
                <w:szCs w:val="24"/>
                <w:lang w:val="en-IN"/>
              </w:rPr>
              <w:pPrChange w:id="2186" w:author="Lim, Vanessa Gunawan" w:date="2022-11-17T15:17:00Z">
                <w:pPr>
                  <w:pStyle w:val="BodyText"/>
                  <w:numPr>
                    <w:ilvl w:val="1"/>
                  </w:numPr>
                  <w:spacing w:before="120" w:after="120"/>
                  <w:jc w:val="both"/>
                </w:pPr>
              </w:pPrChange>
            </w:pPr>
            <w:del w:id="2187" w:author="Lim, Vanessa Gunawan" w:date="2022-11-17T15:17:00Z">
              <w:r w:rsidRPr="0074216D" w:rsidDel="00022465">
                <w:rPr>
                  <w:rFonts w:ascii="Times New Roman" w:hAnsi="Times New Roman"/>
                  <w:i/>
                  <w:sz w:val="24"/>
                  <w:szCs w:val="24"/>
                  <w:lang w:val="en-IN"/>
                </w:rPr>
                <w:delText>-0.000021</w:delText>
              </w:r>
            </w:del>
          </w:p>
        </w:tc>
        <w:tc>
          <w:tcPr>
            <w:tcW w:w="1147" w:type="dxa"/>
            <w:shd w:val="clear" w:color="auto" w:fill="auto"/>
          </w:tcPr>
          <w:p w14:paraId="6C0A92EF" w14:textId="572DA868" w:rsidR="00A56F8F" w:rsidRPr="0074216D" w:rsidDel="00022465" w:rsidRDefault="00A56F8F">
            <w:pPr>
              <w:spacing w:after="160" w:line="259" w:lineRule="auto"/>
              <w:jc w:val="center"/>
              <w:rPr>
                <w:del w:id="2188" w:author="Lim, Vanessa Gunawan" w:date="2022-11-17T15:17:00Z"/>
                <w:rFonts w:ascii="Times New Roman" w:hAnsi="Times New Roman"/>
                <w:i/>
                <w:sz w:val="24"/>
                <w:szCs w:val="24"/>
                <w:lang w:val="en-IN"/>
              </w:rPr>
              <w:pPrChange w:id="2189" w:author="Lim, Vanessa Gunawan" w:date="2022-11-17T15:17:00Z">
                <w:pPr>
                  <w:pStyle w:val="BodyText"/>
                  <w:numPr>
                    <w:ilvl w:val="1"/>
                  </w:numPr>
                  <w:spacing w:before="120" w:after="120"/>
                  <w:jc w:val="both"/>
                </w:pPr>
              </w:pPrChange>
            </w:pPr>
            <w:del w:id="2190" w:author="Lim, Vanessa Gunawan" w:date="2022-11-17T15:17:00Z">
              <w:r w:rsidRPr="0074216D" w:rsidDel="00022465">
                <w:rPr>
                  <w:rFonts w:ascii="Times New Roman" w:hAnsi="Times New Roman"/>
                  <w:i/>
                  <w:sz w:val="24"/>
                  <w:szCs w:val="24"/>
                  <w:lang w:val="en-IN"/>
                </w:rPr>
                <w:delText>-0.000017</w:delText>
              </w:r>
            </w:del>
          </w:p>
        </w:tc>
        <w:tc>
          <w:tcPr>
            <w:tcW w:w="1147" w:type="dxa"/>
            <w:shd w:val="clear" w:color="auto" w:fill="auto"/>
          </w:tcPr>
          <w:p w14:paraId="6CB3BA35" w14:textId="2C4FA662" w:rsidR="00A56F8F" w:rsidRPr="0074216D" w:rsidDel="00022465" w:rsidRDefault="00A56F8F">
            <w:pPr>
              <w:spacing w:after="160" w:line="259" w:lineRule="auto"/>
              <w:jc w:val="center"/>
              <w:rPr>
                <w:del w:id="2191" w:author="Lim, Vanessa Gunawan" w:date="2022-11-17T15:17:00Z"/>
                <w:rFonts w:ascii="Times New Roman" w:hAnsi="Times New Roman"/>
                <w:i/>
                <w:sz w:val="24"/>
                <w:szCs w:val="24"/>
                <w:lang w:val="en-IN"/>
              </w:rPr>
              <w:pPrChange w:id="2192" w:author="Lim, Vanessa Gunawan" w:date="2022-11-17T15:17:00Z">
                <w:pPr>
                  <w:pStyle w:val="BodyText"/>
                  <w:numPr>
                    <w:ilvl w:val="1"/>
                  </w:numPr>
                  <w:spacing w:before="120" w:after="120"/>
                  <w:jc w:val="both"/>
                </w:pPr>
              </w:pPrChange>
            </w:pPr>
            <w:del w:id="2193" w:author="Lim, Vanessa Gunawan" w:date="2022-11-17T15:17:00Z">
              <w:r w:rsidRPr="0074216D" w:rsidDel="00022465">
                <w:rPr>
                  <w:rFonts w:ascii="Times New Roman" w:hAnsi="Times New Roman"/>
                  <w:i/>
                  <w:sz w:val="24"/>
                  <w:szCs w:val="24"/>
                  <w:lang w:val="en-IN"/>
                </w:rPr>
                <w:delText>-0.000012</w:delText>
              </w:r>
            </w:del>
          </w:p>
        </w:tc>
        <w:tc>
          <w:tcPr>
            <w:tcW w:w="1147" w:type="dxa"/>
            <w:shd w:val="clear" w:color="auto" w:fill="auto"/>
          </w:tcPr>
          <w:p w14:paraId="45FB65EF" w14:textId="7C246060" w:rsidR="00A56F8F" w:rsidRPr="0074216D" w:rsidDel="00022465" w:rsidRDefault="00A56F8F">
            <w:pPr>
              <w:spacing w:after="160" w:line="259" w:lineRule="auto"/>
              <w:jc w:val="center"/>
              <w:rPr>
                <w:del w:id="2194" w:author="Lim, Vanessa Gunawan" w:date="2022-11-17T15:17:00Z"/>
                <w:rFonts w:ascii="Times New Roman" w:hAnsi="Times New Roman"/>
                <w:i/>
                <w:sz w:val="24"/>
                <w:szCs w:val="24"/>
                <w:lang w:val="en-IN"/>
              </w:rPr>
              <w:pPrChange w:id="2195" w:author="Lim, Vanessa Gunawan" w:date="2022-11-17T15:17:00Z">
                <w:pPr>
                  <w:pStyle w:val="BodyText"/>
                  <w:numPr>
                    <w:ilvl w:val="1"/>
                  </w:numPr>
                  <w:spacing w:before="120" w:after="120"/>
                  <w:jc w:val="both"/>
                </w:pPr>
              </w:pPrChange>
            </w:pPr>
            <w:del w:id="2196" w:author="Lim, Vanessa Gunawan" w:date="2022-11-17T15:17:00Z">
              <w:r w:rsidRPr="0074216D" w:rsidDel="00022465">
                <w:rPr>
                  <w:rFonts w:ascii="Times New Roman" w:hAnsi="Times New Roman"/>
                  <w:i/>
                  <w:sz w:val="24"/>
                  <w:szCs w:val="24"/>
                  <w:lang w:val="en-IN"/>
                </w:rPr>
                <w:delText>-0.000009</w:delText>
              </w:r>
            </w:del>
          </w:p>
        </w:tc>
      </w:tr>
      <w:tr w:rsidR="00A56F8F" w:rsidDel="00022465" w14:paraId="4DE114E1" w14:textId="6985835E" w:rsidTr="006C4E5E">
        <w:trPr>
          <w:del w:id="2197" w:author="Lim, Vanessa Gunawan" w:date="2022-11-17T15:17:00Z"/>
        </w:trPr>
        <w:tc>
          <w:tcPr>
            <w:tcW w:w="1216" w:type="dxa"/>
            <w:shd w:val="clear" w:color="auto" w:fill="auto"/>
          </w:tcPr>
          <w:p w14:paraId="1D4B0BB0" w14:textId="3DC53F8A" w:rsidR="00A56F8F" w:rsidRPr="0074216D" w:rsidDel="00022465" w:rsidRDefault="00A56F8F">
            <w:pPr>
              <w:spacing w:after="160" w:line="259" w:lineRule="auto"/>
              <w:jc w:val="center"/>
              <w:rPr>
                <w:del w:id="2198" w:author="Lim, Vanessa Gunawan" w:date="2022-11-17T15:17:00Z"/>
                <w:rFonts w:ascii="Times New Roman" w:hAnsi="Times New Roman"/>
                <w:i/>
                <w:sz w:val="24"/>
                <w:szCs w:val="24"/>
                <w:lang w:val="en-IN"/>
              </w:rPr>
              <w:pPrChange w:id="2199" w:author="Lim, Vanessa Gunawan" w:date="2022-11-17T15:17:00Z">
                <w:pPr>
                  <w:pStyle w:val="BodyText"/>
                  <w:numPr>
                    <w:ilvl w:val="1"/>
                  </w:numPr>
                  <w:spacing w:before="120" w:after="120"/>
                  <w:jc w:val="both"/>
                </w:pPr>
              </w:pPrChange>
            </w:pPr>
            <w:del w:id="2200" w:author="Lim, Vanessa Gunawan" w:date="2022-11-17T15:17:00Z">
              <w:r w:rsidRPr="0074216D" w:rsidDel="00022465">
                <w:rPr>
                  <w:rFonts w:ascii="Times New Roman" w:hAnsi="Times New Roman"/>
                  <w:i/>
                  <w:sz w:val="24"/>
                  <w:szCs w:val="24"/>
                  <w:lang w:val="en-IN"/>
                </w:rPr>
                <w:delText>16.5</w:delText>
              </w:r>
            </w:del>
          </w:p>
        </w:tc>
        <w:tc>
          <w:tcPr>
            <w:tcW w:w="1146" w:type="dxa"/>
            <w:shd w:val="clear" w:color="auto" w:fill="auto"/>
          </w:tcPr>
          <w:p w14:paraId="630C2EE2" w14:textId="10082CED" w:rsidR="00A56F8F" w:rsidRPr="0074216D" w:rsidDel="00022465" w:rsidRDefault="00A56F8F">
            <w:pPr>
              <w:spacing w:after="160" w:line="259" w:lineRule="auto"/>
              <w:jc w:val="center"/>
              <w:rPr>
                <w:del w:id="2201" w:author="Lim, Vanessa Gunawan" w:date="2022-11-17T15:17:00Z"/>
                <w:rFonts w:ascii="Times New Roman" w:hAnsi="Times New Roman"/>
                <w:i/>
                <w:sz w:val="24"/>
                <w:szCs w:val="24"/>
                <w:lang w:val="en-IN"/>
              </w:rPr>
              <w:pPrChange w:id="2202" w:author="Lim, Vanessa Gunawan" w:date="2022-11-17T15:17:00Z">
                <w:pPr>
                  <w:pStyle w:val="BodyText"/>
                  <w:numPr>
                    <w:ilvl w:val="1"/>
                  </w:numPr>
                  <w:spacing w:before="120" w:after="120"/>
                  <w:jc w:val="both"/>
                </w:pPr>
              </w:pPrChange>
            </w:pPr>
            <w:del w:id="2203" w:author="Lim, Vanessa Gunawan" w:date="2022-11-17T15:17:00Z">
              <w:r w:rsidRPr="0074216D" w:rsidDel="00022465">
                <w:rPr>
                  <w:rFonts w:ascii="Times New Roman" w:hAnsi="Times New Roman"/>
                  <w:i/>
                  <w:sz w:val="24"/>
                  <w:szCs w:val="24"/>
                  <w:lang w:val="en-IN"/>
                </w:rPr>
                <w:delText>0.000315</w:delText>
              </w:r>
            </w:del>
          </w:p>
        </w:tc>
        <w:tc>
          <w:tcPr>
            <w:tcW w:w="1146" w:type="dxa"/>
            <w:shd w:val="clear" w:color="auto" w:fill="auto"/>
          </w:tcPr>
          <w:p w14:paraId="656F8D09" w14:textId="18668CAE" w:rsidR="00A56F8F" w:rsidRPr="0074216D" w:rsidDel="00022465" w:rsidRDefault="00A56F8F">
            <w:pPr>
              <w:spacing w:after="160" w:line="259" w:lineRule="auto"/>
              <w:jc w:val="center"/>
              <w:rPr>
                <w:del w:id="2204" w:author="Lim, Vanessa Gunawan" w:date="2022-11-17T15:17:00Z"/>
                <w:rFonts w:ascii="Times New Roman" w:hAnsi="Times New Roman"/>
                <w:i/>
                <w:sz w:val="24"/>
                <w:szCs w:val="24"/>
                <w:lang w:val="en-IN"/>
              </w:rPr>
              <w:pPrChange w:id="2205" w:author="Lim, Vanessa Gunawan" w:date="2022-11-17T15:17:00Z">
                <w:pPr>
                  <w:pStyle w:val="BodyText"/>
                  <w:numPr>
                    <w:ilvl w:val="1"/>
                  </w:numPr>
                  <w:spacing w:before="120" w:after="120"/>
                  <w:jc w:val="both"/>
                </w:pPr>
              </w:pPrChange>
            </w:pPr>
            <w:del w:id="2206" w:author="Lim, Vanessa Gunawan" w:date="2022-11-17T15:17:00Z">
              <w:r w:rsidRPr="0074216D" w:rsidDel="00022465">
                <w:rPr>
                  <w:rFonts w:ascii="Times New Roman" w:hAnsi="Times New Roman"/>
                  <w:i/>
                  <w:sz w:val="24"/>
                  <w:szCs w:val="24"/>
                  <w:lang w:val="en-IN"/>
                </w:rPr>
                <w:delText>0.000269</w:delText>
              </w:r>
            </w:del>
          </w:p>
        </w:tc>
        <w:tc>
          <w:tcPr>
            <w:tcW w:w="1146" w:type="dxa"/>
            <w:shd w:val="clear" w:color="auto" w:fill="auto"/>
          </w:tcPr>
          <w:p w14:paraId="0382728E" w14:textId="0AC913E4" w:rsidR="00A56F8F" w:rsidRPr="0074216D" w:rsidDel="00022465" w:rsidRDefault="00A56F8F">
            <w:pPr>
              <w:spacing w:after="160" w:line="259" w:lineRule="auto"/>
              <w:jc w:val="center"/>
              <w:rPr>
                <w:del w:id="2207" w:author="Lim, Vanessa Gunawan" w:date="2022-11-17T15:17:00Z"/>
                <w:rFonts w:ascii="Times New Roman" w:hAnsi="Times New Roman"/>
                <w:i/>
                <w:sz w:val="24"/>
                <w:szCs w:val="24"/>
                <w:lang w:val="en-IN"/>
              </w:rPr>
              <w:pPrChange w:id="2208" w:author="Lim, Vanessa Gunawan" w:date="2022-11-17T15:17:00Z">
                <w:pPr>
                  <w:pStyle w:val="BodyText"/>
                  <w:numPr>
                    <w:ilvl w:val="1"/>
                  </w:numPr>
                  <w:spacing w:before="120" w:after="120"/>
                  <w:jc w:val="both"/>
                </w:pPr>
              </w:pPrChange>
            </w:pPr>
            <w:del w:id="2209" w:author="Lim, Vanessa Gunawan" w:date="2022-11-17T15:17:00Z">
              <w:r w:rsidRPr="0074216D" w:rsidDel="00022465">
                <w:rPr>
                  <w:rFonts w:ascii="Times New Roman" w:hAnsi="Times New Roman"/>
                  <w:i/>
                  <w:sz w:val="24"/>
                  <w:szCs w:val="24"/>
                  <w:lang w:val="en-IN"/>
                </w:rPr>
                <w:delText>0.000196</w:delText>
              </w:r>
            </w:del>
          </w:p>
        </w:tc>
        <w:tc>
          <w:tcPr>
            <w:tcW w:w="1147" w:type="dxa"/>
            <w:shd w:val="clear" w:color="auto" w:fill="auto"/>
          </w:tcPr>
          <w:p w14:paraId="3E7174B9" w14:textId="0730DC10" w:rsidR="00A56F8F" w:rsidRPr="0074216D" w:rsidDel="00022465" w:rsidRDefault="00A56F8F">
            <w:pPr>
              <w:spacing w:after="160" w:line="259" w:lineRule="auto"/>
              <w:jc w:val="center"/>
              <w:rPr>
                <w:del w:id="2210" w:author="Lim, Vanessa Gunawan" w:date="2022-11-17T15:17:00Z"/>
                <w:rFonts w:ascii="Times New Roman" w:hAnsi="Times New Roman"/>
                <w:i/>
                <w:sz w:val="24"/>
                <w:szCs w:val="24"/>
                <w:lang w:val="en-IN"/>
              </w:rPr>
              <w:pPrChange w:id="2211" w:author="Lim, Vanessa Gunawan" w:date="2022-11-17T15:17:00Z">
                <w:pPr>
                  <w:pStyle w:val="BodyText"/>
                  <w:numPr>
                    <w:ilvl w:val="1"/>
                  </w:numPr>
                  <w:spacing w:before="120" w:after="120"/>
                  <w:jc w:val="both"/>
                </w:pPr>
              </w:pPrChange>
            </w:pPr>
            <w:del w:id="2212" w:author="Lim, Vanessa Gunawan" w:date="2022-11-17T15:17:00Z">
              <w:r w:rsidRPr="0074216D" w:rsidDel="00022465">
                <w:rPr>
                  <w:rFonts w:ascii="Times New Roman" w:hAnsi="Times New Roman"/>
                  <w:i/>
                  <w:sz w:val="24"/>
                  <w:szCs w:val="24"/>
                  <w:lang w:val="en-IN"/>
                </w:rPr>
                <w:delText>0.000178</w:delText>
              </w:r>
            </w:del>
          </w:p>
        </w:tc>
        <w:tc>
          <w:tcPr>
            <w:tcW w:w="1147" w:type="dxa"/>
            <w:shd w:val="clear" w:color="auto" w:fill="auto"/>
          </w:tcPr>
          <w:p w14:paraId="2197AD75" w14:textId="0BFE17EF" w:rsidR="00A56F8F" w:rsidRPr="0074216D" w:rsidDel="00022465" w:rsidRDefault="00A56F8F">
            <w:pPr>
              <w:spacing w:after="160" w:line="259" w:lineRule="auto"/>
              <w:jc w:val="center"/>
              <w:rPr>
                <w:del w:id="2213" w:author="Lim, Vanessa Gunawan" w:date="2022-11-17T15:17:00Z"/>
                <w:rFonts w:ascii="Times New Roman" w:hAnsi="Times New Roman"/>
                <w:i/>
                <w:sz w:val="24"/>
                <w:szCs w:val="24"/>
                <w:lang w:val="en-IN"/>
              </w:rPr>
              <w:pPrChange w:id="2214" w:author="Lim, Vanessa Gunawan" w:date="2022-11-17T15:17:00Z">
                <w:pPr>
                  <w:pStyle w:val="BodyText"/>
                  <w:numPr>
                    <w:ilvl w:val="1"/>
                  </w:numPr>
                  <w:spacing w:before="120" w:after="120"/>
                  <w:jc w:val="both"/>
                </w:pPr>
              </w:pPrChange>
            </w:pPr>
            <w:del w:id="2215" w:author="Lim, Vanessa Gunawan" w:date="2022-11-17T15:17:00Z">
              <w:r w:rsidRPr="0074216D" w:rsidDel="00022465">
                <w:rPr>
                  <w:rFonts w:ascii="Times New Roman" w:hAnsi="Times New Roman"/>
                  <w:i/>
                  <w:sz w:val="24"/>
                  <w:szCs w:val="24"/>
                  <w:lang w:val="en-IN"/>
                </w:rPr>
                <w:delText>0.000162</w:delText>
              </w:r>
            </w:del>
          </w:p>
        </w:tc>
        <w:tc>
          <w:tcPr>
            <w:tcW w:w="1147" w:type="dxa"/>
            <w:shd w:val="clear" w:color="auto" w:fill="auto"/>
          </w:tcPr>
          <w:p w14:paraId="52E62996" w14:textId="5A275A81" w:rsidR="00A56F8F" w:rsidRPr="0074216D" w:rsidDel="00022465" w:rsidRDefault="00A56F8F">
            <w:pPr>
              <w:spacing w:after="160" w:line="259" w:lineRule="auto"/>
              <w:jc w:val="center"/>
              <w:rPr>
                <w:del w:id="2216" w:author="Lim, Vanessa Gunawan" w:date="2022-11-17T15:17:00Z"/>
                <w:rFonts w:ascii="Times New Roman" w:hAnsi="Times New Roman"/>
                <w:i/>
                <w:sz w:val="24"/>
                <w:szCs w:val="24"/>
                <w:lang w:val="en-IN"/>
              </w:rPr>
              <w:pPrChange w:id="2217" w:author="Lim, Vanessa Gunawan" w:date="2022-11-17T15:17:00Z">
                <w:pPr>
                  <w:pStyle w:val="BodyText"/>
                  <w:numPr>
                    <w:ilvl w:val="1"/>
                  </w:numPr>
                  <w:spacing w:before="120" w:after="120"/>
                  <w:jc w:val="both"/>
                </w:pPr>
              </w:pPrChange>
            </w:pPr>
            <w:del w:id="2218" w:author="Lim, Vanessa Gunawan" w:date="2022-11-17T15:17:00Z">
              <w:r w:rsidRPr="0074216D" w:rsidDel="00022465">
                <w:rPr>
                  <w:rFonts w:ascii="Times New Roman" w:hAnsi="Times New Roman"/>
                  <w:i/>
                  <w:sz w:val="24"/>
                  <w:szCs w:val="24"/>
                  <w:lang w:val="en-IN"/>
                </w:rPr>
                <w:delText>0.000131</w:delText>
              </w:r>
            </w:del>
          </w:p>
        </w:tc>
        <w:tc>
          <w:tcPr>
            <w:tcW w:w="1147" w:type="dxa"/>
            <w:shd w:val="clear" w:color="auto" w:fill="auto"/>
          </w:tcPr>
          <w:p w14:paraId="62D62F4A" w14:textId="3C2EC698" w:rsidR="00A56F8F" w:rsidRPr="0074216D" w:rsidDel="00022465" w:rsidRDefault="00A56F8F">
            <w:pPr>
              <w:spacing w:after="160" w:line="259" w:lineRule="auto"/>
              <w:jc w:val="center"/>
              <w:rPr>
                <w:del w:id="2219" w:author="Lim, Vanessa Gunawan" w:date="2022-11-17T15:17:00Z"/>
                <w:rFonts w:ascii="Times New Roman" w:hAnsi="Times New Roman"/>
                <w:i/>
                <w:sz w:val="24"/>
                <w:szCs w:val="24"/>
                <w:lang w:val="en-IN"/>
              </w:rPr>
              <w:pPrChange w:id="2220" w:author="Lim, Vanessa Gunawan" w:date="2022-11-17T15:17:00Z">
                <w:pPr>
                  <w:pStyle w:val="BodyText"/>
                  <w:numPr>
                    <w:ilvl w:val="1"/>
                  </w:numPr>
                  <w:spacing w:before="120" w:after="120"/>
                  <w:jc w:val="both"/>
                </w:pPr>
              </w:pPrChange>
            </w:pPr>
            <w:del w:id="2221" w:author="Lim, Vanessa Gunawan" w:date="2022-11-17T15:17:00Z">
              <w:r w:rsidRPr="0074216D" w:rsidDel="00022465">
                <w:rPr>
                  <w:rFonts w:ascii="Times New Roman" w:hAnsi="Times New Roman"/>
                  <w:i/>
                  <w:sz w:val="24"/>
                  <w:szCs w:val="24"/>
                  <w:lang w:val="en-IN"/>
                </w:rPr>
                <w:delText>0.000101</w:delText>
              </w:r>
            </w:del>
          </w:p>
        </w:tc>
      </w:tr>
      <w:tr w:rsidR="00A56F8F" w:rsidDel="00022465" w14:paraId="6410BAA8" w14:textId="1B3CF90D" w:rsidTr="006C4E5E">
        <w:trPr>
          <w:del w:id="2222" w:author="Lim, Vanessa Gunawan" w:date="2022-11-17T15:17:00Z"/>
        </w:trPr>
        <w:tc>
          <w:tcPr>
            <w:tcW w:w="1216" w:type="dxa"/>
            <w:shd w:val="clear" w:color="auto" w:fill="auto"/>
          </w:tcPr>
          <w:p w14:paraId="4EEAE443" w14:textId="1E986BB6" w:rsidR="00A56F8F" w:rsidRPr="0074216D" w:rsidDel="00022465" w:rsidRDefault="00A56F8F">
            <w:pPr>
              <w:spacing w:after="160" w:line="259" w:lineRule="auto"/>
              <w:jc w:val="center"/>
              <w:rPr>
                <w:del w:id="2223" w:author="Lim, Vanessa Gunawan" w:date="2022-11-17T15:17:00Z"/>
                <w:rFonts w:ascii="Times New Roman" w:hAnsi="Times New Roman"/>
                <w:i/>
                <w:sz w:val="24"/>
                <w:szCs w:val="24"/>
                <w:lang w:val="en-IN"/>
              </w:rPr>
              <w:pPrChange w:id="2224" w:author="Lim, Vanessa Gunawan" w:date="2022-11-17T15:17:00Z">
                <w:pPr>
                  <w:pStyle w:val="BodyText"/>
                  <w:numPr>
                    <w:ilvl w:val="1"/>
                  </w:numPr>
                  <w:spacing w:before="120" w:after="120"/>
                  <w:jc w:val="both"/>
                </w:pPr>
              </w:pPrChange>
            </w:pPr>
            <w:del w:id="2225" w:author="Lim, Vanessa Gunawan" w:date="2022-11-17T15:17:00Z">
              <w:r w:rsidRPr="0074216D" w:rsidDel="00022465">
                <w:rPr>
                  <w:rFonts w:ascii="Times New Roman" w:hAnsi="Times New Roman"/>
                  <w:i/>
                  <w:sz w:val="24"/>
                  <w:szCs w:val="24"/>
                  <w:lang w:val="en-IN"/>
                </w:rPr>
                <w:delText>17.0</w:delText>
              </w:r>
            </w:del>
          </w:p>
        </w:tc>
        <w:tc>
          <w:tcPr>
            <w:tcW w:w="1146" w:type="dxa"/>
            <w:shd w:val="clear" w:color="auto" w:fill="auto"/>
          </w:tcPr>
          <w:p w14:paraId="2443C717" w14:textId="4A49E561" w:rsidR="00A56F8F" w:rsidRPr="0074216D" w:rsidDel="00022465" w:rsidRDefault="00A56F8F">
            <w:pPr>
              <w:spacing w:after="160" w:line="259" w:lineRule="auto"/>
              <w:jc w:val="center"/>
              <w:rPr>
                <w:del w:id="2226" w:author="Lim, Vanessa Gunawan" w:date="2022-11-17T15:17:00Z"/>
                <w:rFonts w:ascii="Times New Roman" w:hAnsi="Times New Roman"/>
                <w:i/>
                <w:sz w:val="24"/>
                <w:szCs w:val="24"/>
                <w:lang w:val="en-IN"/>
              </w:rPr>
              <w:pPrChange w:id="2227" w:author="Lim, Vanessa Gunawan" w:date="2022-11-17T15:17:00Z">
                <w:pPr>
                  <w:pStyle w:val="BodyText"/>
                  <w:numPr>
                    <w:ilvl w:val="1"/>
                  </w:numPr>
                  <w:spacing w:before="120" w:after="120"/>
                  <w:jc w:val="both"/>
                </w:pPr>
              </w:pPrChange>
            </w:pPr>
            <w:del w:id="2228" w:author="Lim, Vanessa Gunawan" w:date="2022-11-17T15:17:00Z">
              <w:r w:rsidRPr="0074216D" w:rsidDel="00022465">
                <w:rPr>
                  <w:rFonts w:ascii="Times New Roman" w:hAnsi="Times New Roman"/>
                  <w:i/>
                  <w:sz w:val="24"/>
                  <w:szCs w:val="24"/>
                  <w:lang w:val="en-IN"/>
                </w:rPr>
                <w:delText>0.000669</w:delText>
              </w:r>
            </w:del>
          </w:p>
        </w:tc>
        <w:tc>
          <w:tcPr>
            <w:tcW w:w="1146" w:type="dxa"/>
            <w:shd w:val="clear" w:color="auto" w:fill="auto"/>
          </w:tcPr>
          <w:p w14:paraId="573994A5" w14:textId="4440189D" w:rsidR="00A56F8F" w:rsidRPr="0074216D" w:rsidDel="00022465" w:rsidRDefault="00A56F8F">
            <w:pPr>
              <w:spacing w:after="160" w:line="259" w:lineRule="auto"/>
              <w:jc w:val="center"/>
              <w:rPr>
                <w:del w:id="2229" w:author="Lim, Vanessa Gunawan" w:date="2022-11-17T15:17:00Z"/>
                <w:rFonts w:ascii="Times New Roman" w:hAnsi="Times New Roman"/>
                <w:i/>
                <w:sz w:val="24"/>
                <w:szCs w:val="24"/>
                <w:lang w:val="en-IN"/>
              </w:rPr>
              <w:pPrChange w:id="2230" w:author="Lim, Vanessa Gunawan" w:date="2022-11-17T15:17:00Z">
                <w:pPr>
                  <w:pStyle w:val="BodyText"/>
                  <w:numPr>
                    <w:ilvl w:val="1"/>
                  </w:numPr>
                  <w:spacing w:before="120" w:after="120"/>
                  <w:jc w:val="both"/>
                </w:pPr>
              </w:pPrChange>
            </w:pPr>
            <w:del w:id="2231" w:author="Lim, Vanessa Gunawan" w:date="2022-11-17T15:17:00Z">
              <w:r w:rsidRPr="0074216D" w:rsidDel="00022465">
                <w:rPr>
                  <w:rFonts w:ascii="Times New Roman" w:hAnsi="Times New Roman"/>
                  <w:i/>
                  <w:sz w:val="24"/>
                  <w:szCs w:val="24"/>
                  <w:lang w:val="en-IN"/>
                </w:rPr>
                <w:delText>0.000568</w:delText>
              </w:r>
            </w:del>
          </w:p>
        </w:tc>
        <w:tc>
          <w:tcPr>
            <w:tcW w:w="1146" w:type="dxa"/>
            <w:shd w:val="clear" w:color="auto" w:fill="auto"/>
          </w:tcPr>
          <w:p w14:paraId="57086F3B" w14:textId="30595C66" w:rsidR="00A56F8F" w:rsidRPr="0074216D" w:rsidDel="00022465" w:rsidRDefault="00A56F8F">
            <w:pPr>
              <w:spacing w:after="160" w:line="259" w:lineRule="auto"/>
              <w:jc w:val="center"/>
              <w:rPr>
                <w:del w:id="2232" w:author="Lim, Vanessa Gunawan" w:date="2022-11-17T15:17:00Z"/>
                <w:rFonts w:ascii="Times New Roman" w:hAnsi="Times New Roman"/>
                <w:i/>
                <w:sz w:val="24"/>
                <w:szCs w:val="24"/>
                <w:lang w:val="en-IN"/>
              </w:rPr>
              <w:pPrChange w:id="2233" w:author="Lim, Vanessa Gunawan" w:date="2022-11-17T15:17:00Z">
                <w:pPr>
                  <w:pStyle w:val="BodyText"/>
                  <w:numPr>
                    <w:ilvl w:val="1"/>
                  </w:numPr>
                  <w:spacing w:before="120" w:after="120"/>
                  <w:jc w:val="both"/>
                </w:pPr>
              </w:pPrChange>
            </w:pPr>
            <w:del w:id="2234" w:author="Lim, Vanessa Gunawan" w:date="2022-11-17T15:17:00Z">
              <w:r w:rsidRPr="0074216D" w:rsidDel="00022465">
                <w:rPr>
                  <w:rFonts w:ascii="Times New Roman" w:hAnsi="Times New Roman"/>
                  <w:i/>
                  <w:sz w:val="24"/>
                  <w:szCs w:val="24"/>
                  <w:lang w:val="en-IN"/>
                </w:rPr>
                <w:delText>0.000416</w:delText>
              </w:r>
            </w:del>
          </w:p>
        </w:tc>
        <w:tc>
          <w:tcPr>
            <w:tcW w:w="1147" w:type="dxa"/>
            <w:shd w:val="clear" w:color="auto" w:fill="auto"/>
          </w:tcPr>
          <w:p w14:paraId="79A01CD9" w14:textId="31D3F808" w:rsidR="00A56F8F" w:rsidRPr="0074216D" w:rsidDel="00022465" w:rsidRDefault="00A56F8F">
            <w:pPr>
              <w:spacing w:after="160" w:line="259" w:lineRule="auto"/>
              <w:jc w:val="center"/>
              <w:rPr>
                <w:del w:id="2235" w:author="Lim, Vanessa Gunawan" w:date="2022-11-17T15:17:00Z"/>
                <w:rFonts w:ascii="Times New Roman" w:hAnsi="Times New Roman"/>
                <w:i/>
                <w:sz w:val="24"/>
                <w:szCs w:val="24"/>
                <w:lang w:val="en-IN"/>
              </w:rPr>
              <w:pPrChange w:id="2236" w:author="Lim, Vanessa Gunawan" w:date="2022-11-17T15:17:00Z">
                <w:pPr>
                  <w:pStyle w:val="BodyText"/>
                  <w:numPr>
                    <w:ilvl w:val="1"/>
                  </w:numPr>
                  <w:spacing w:before="120" w:after="120"/>
                  <w:jc w:val="both"/>
                </w:pPr>
              </w:pPrChange>
            </w:pPr>
            <w:del w:id="2237" w:author="Lim, Vanessa Gunawan" w:date="2022-11-17T15:17:00Z">
              <w:r w:rsidRPr="0074216D" w:rsidDel="00022465">
                <w:rPr>
                  <w:rFonts w:ascii="Times New Roman" w:hAnsi="Times New Roman"/>
                  <w:i/>
                  <w:sz w:val="24"/>
                  <w:szCs w:val="24"/>
                  <w:lang w:val="en-IN"/>
                </w:rPr>
                <w:delText>0.000377</w:delText>
              </w:r>
            </w:del>
          </w:p>
        </w:tc>
        <w:tc>
          <w:tcPr>
            <w:tcW w:w="1147" w:type="dxa"/>
            <w:shd w:val="clear" w:color="auto" w:fill="auto"/>
          </w:tcPr>
          <w:p w14:paraId="0E7F98B0" w14:textId="29DF4D14" w:rsidR="00A56F8F" w:rsidRPr="0074216D" w:rsidDel="00022465" w:rsidRDefault="00A56F8F">
            <w:pPr>
              <w:spacing w:after="160" w:line="259" w:lineRule="auto"/>
              <w:jc w:val="center"/>
              <w:rPr>
                <w:del w:id="2238" w:author="Lim, Vanessa Gunawan" w:date="2022-11-17T15:17:00Z"/>
                <w:rFonts w:ascii="Times New Roman" w:hAnsi="Times New Roman"/>
                <w:i/>
                <w:sz w:val="24"/>
                <w:szCs w:val="24"/>
                <w:lang w:val="en-IN"/>
              </w:rPr>
              <w:pPrChange w:id="2239" w:author="Lim, Vanessa Gunawan" w:date="2022-11-17T15:17:00Z">
                <w:pPr>
                  <w:pStyle w:val="BodyText"/>
                  <w:numPr>
                    <w:ilvl w:val="1"/>
                  </w:numPr>
                  <w:spacing w:before="120" w:after="120"/>
                  <w:jc w:val="both"/>
                </w:pPr>
              </w:pPrChange>
            </w:pPr>
            <w:del w:id="2240" w:author="Lim, Vanessa Gunawan" w:date="2022-11-17T15:17:00Z">
              <w:r w:rsidRPr="0074216D" w:rsidDel="00022465">
                <w:rPr>
                  <w:rFonts w:ascii="Times New Roman" w:hAnsi="Times New Roman"/>
                  <w:i/>
                  <w:sz w:val="24"/>
                  <w:szCs w:val="24"/>
                  <w:lang w:val="en-IN"/>
                </w:rPr>
                <w:delText>0.000341</w:delText>
              </w:r>
            </w:del>
          </w:p>
        </w:tc>
        <w:tc>
          <w:tcPr>
            <w:tcW w:w="1147" w:type="dxa"/>
            <w:shd w:val="clear" w:color="auto" w:fill="auto"/>
          </w:tcPr>
          <w:p w14:paraId="5011421F" w14:textId="772FBEC2" w:rsidR="00A56F8F" w:rsidRPr="0074216D" w:rsidDel="00022465" w:rsidRDefault="00A56F8F">
            <w:pPr>
              <w:spacing w:after="160" w:line="259" w:lineRule="auto"/>
              <w:jc w:val="center"/>
              <w:rPr>
                <w:del w:id="2241" w:author="Lim, Vanessa Gunawan" w:date="2022-11-17T15:17:00Z"/>
                <w:rFonts w:ascii="Times New Roman" w:hAnsi="Times New Roman"/>
                <w:i/>
                <w:sz w:val="24"/>
                <w:szCs w:val="24"/>
                <w:lang w:val="en-IN"/>
              </w:rPr>
              <w:pPrChange w:id="2242" w:author="Lim, Vanessa Gunawan" w:date="2022-11-17T15:17:00Z">
                <w:pPr>
                  <w:pStyle w:val="BodyText"/>
                  <w:numPr>
                    <w:ilvl w:val="1"/>
                  </w:numPr>
                  <w:spacing w:before="120" w:after="120"/>
                  <w:jc w:val="both"/>
                </w:pPr>
              </w:pPrChange>
            </w:pPr>
            <w:del w:id="2243" w:author="Lim, Vanessa Gunawan" w:date="2022-11-17T15:17:00Z">
              <w:r w:rsidRPr="0074216D" w:rsidDel="00022465">
                <w:rPr>
                  <w:rFonts w:ascii="Times New Roman" w:hAnsi="Times New Roman"/>
                  <w:i/>
                  <w:sz w:val="24"/>
                  <w:szCs w:val="24"/>
                  <w:lang w:val="en-IN"/>
                </w:rPr>
                <w:delText>0.000274</w:delText>
              </w:r>
            </w:del>
          </w:p>
        </w:tc>
        <w:tc>
          <w:tcPr>
            <w:tcW w:w="1147" w:type="dxa"/>
            <w:shd w:val="clear" w:color="auto" w:fill="auto"/>
          </w:tcPr>
          <w:p w14:paraId="41228337" w14:textId="4A00C972" w:rsidR="00A56F8F" w:rsidRPr="0074216D" w:rsidDel="00022465" w:rsidRDefault="00A56F8F">
            <w:pPr>
              <w:spacing w:after="160" w:line="259" w:lineRule="auto"/>
              <w:jc w:val="center"/>
              <w:rPr>
                <w:del w:id="2244" w:author="Lim, Vanessa Gunawan" w:date="2022-11-17T15:17:00Z"/>
                <w:rFonts w:ascii="Times New Roman" w:hAnsi="Times New Roman"/>
                <w:i/>
                <w:sz w:val="24"/>
                <w:szCs w:val="24"/>
                <w:lang w:val="en-IN"/>
              </w:rPr>
              <w:pPrChange w:id="2245" w:author="Lim, Vanessa Gunawan" w:date="2022-11-17T15:17:00Z">
                <w:pPr>
                  <w:pStyle w:val="BodyText"/>
                  <w:numPr>
                    <w:ilvl w:val="1"/>
                  </w:numPr>
                  <w:spacing w:before="120" w:after="120"/>
                  <w:jc w:val="both"/>
                </w:pPr>
              </w:pPrChange>
            </w:pPr>
            <w:del w:id="2246" w:author="Lim, Vanessa Gunawan" w:date="2022-11-17T15:17:00Z">
              <w:r w:rsidRPr="0074216D" w:rsidDel="00022465">
                <w:rPr>
                  <w:rFonts w:ascii="Times New Roman" w:hAnsi="Times New Roman"/>
                  <w:i/>
                  <w:sz w:val="24"/>
                  <w:szCs w:val="24"/>
                  <w:lang w:val="en-IN"/>
                </w:rPr>
                <w:delText>0.000210</w:delText>
              </w:r>
            </w:del>
          </w:p>
        </w:tc>
      </w:tr>
      <w:tr w:rsidR="00A56F8F" w:rsidDel="00022465" w14:paraId="74C5CCC7" w14:textId="1B5018B1" w:rsidTr="006C4E5E">
        <w:trPr>
          <w:del w:id="2247" w:author="Lim, Vanessa Gunawan" w:date="2022-11-17T15:17:00Z"/>
        </w:trPr>
        <w:tc>
          <w:tcPr>
            <w:tcW w:w="1216" w:type="dxa"/>
            <w:shd w:val="clear" w:color="auto" w:fill="auto"/>
          </w:tcPr>
          <w:p w14:paraId="70D5AB86" w14:textId="4C1DC9E9" w:rsidR="00A56F8F" w:rsidRPr="0074216D" w:rsidDel="00022465" w:rsidRDefault="00A56F8F">
            <w:pPr>
              <w:spacing w:after="160" w:line="259" w:lineRule="auto"/>
              <w:jc w:val="center"/>
              <w:rPr>
                <w:del w:id="2248" w:author="Lim, Vanessa Gunawan" w:date="2022-11-17T15:17:00Z"/>
                <w:rFonts w:ascii="Times New Roman" w:hAnsi="Times New Roman"/>
                <w:i/>
                <w:sz w:val="24"/>
                <w:szCs w:val="24"/>
                <w:lang w:val="en-IN"/>
              </w:rPr>
              <w:pPrChange w:id="2249" w:author="Lim, Vanessa Gunawan" w:date="2022-11-17T15:17:00Z">
                <w:pPr>
                  <w:pStyle w:val="BodyText"/>
                  <w:numPr>
                    <w:ilvl w:val="1"/>
                  </w:numPr>
                  <w:spacing w:before="120" w:after="120"/>
                  <w:jc w:val="both"/>
                </w:pPr>
              </w:pPrChange>
            </w:pPr>
            <w:del w:id="2250" w:author="Lim, Vanessa Gunawan" w:date="2022-11-17T15:17:00Z">
              <w:r w:rsidRPr="0074216D" w:rsidDel="00022465">
                <w:rPr>
                  <w:rFonts w:ascii="Times New Roman" w:hAnsi="Times New Roman"/>
                  <w:i/>
                  <w:sz w:val="24"/>
                  <w:szCs w:val="24"/>
                  <w:lang w:val="en-IN"/>
                </w:rPr>
                <w:delText>17.2</w:delText>
              </w:r>
            </w:del>
          </w:p>
        </w:tc>
        <w:tc>
          <w:tcPr>
            <w:tcW w:w="1146" w:type="dxa"/>
            <w:shd w:val="clear" w:color="auto" w:fill="auto"/>
          </w:tcPr>
          <w:p w14:paraId="5022347B" w14:textId="4C33B661" w:rsidR="00A56F8F" w:rsidRPr="0074216D" w:rsidDel="00022465" w:rsidRDefault="00A56F8F">
            <w:pPr>
              <w:spacing w:after="160" w:line="259" w:lineRule="auto"/>
              <w:jc w:val="center"/>
              <w:rPr>
                <w:del w:id="2251" w:author="Lim, Vanessa Gunawan" w:date="2022-11-17T15:17:00Z"/>
                <w:rFonts w:ascii="Times New Roman" w:hAnsi="Times New Roman"/>
                <w:i/>
                <w:sz w:val="24"/>
                <w:szCs w:val="24"/>
                <w:lang w:val="en-IN"/>
              </w:rPr>
              <w:pPrChange w:id="2252" w:author="Lim, Vanessa Gunawan" w:date="2022-11-17T15:17:00Z">
                <w:pPr>
                  <w:pStyle w:val="BodyText"/>
                  <w:numPr>
                    <w:ilvl w:val="1"/>
                  </w:numPr>
                  <w:spacing w:before="120" w:after="120"/>
                  <w:jc w:val="both"/>
                </w:pPr>
              </w:pPrChange>
            </w:pPr>
            <w:del w:id="2253" w:author="Lim, Vanessa Gunawan" w:date="2022-11-17T15:17:00Z">
              <w:r w:rsidRPr="0074216D" w:rsidDel="00022465">
                <w:rPr>
                  <w:rFonts w:ascii="Times New Roman" w:hAnsi="Times New Roman"/>
                  <w:i/>
                  <w:sz w:val="24"/>
                  <w:szCs w:val="24"/>
                  <w:lang w:val="en-IN"/>
                </w:rPr>
                <w:delText>0.000745</w:delText>
              </w:r>
            </w:del>
          </w:p>
        </w:tc>
        <w:tc>
          <w:tcPr>
            <w:tcW w:w="1146" w:type="dxa"/>
            <w:shd w:val="clear" w:color="auto" w:fill="auto"/>
          </w:tcPr>
          <w:p w14:paraId="4B4435D0" w14:textId="5230BC7A" w:rsidR="00A56F8F" w:rsidRPr="0074216D" w:rsidDel="00022465" w:rsidRDefault="00A56F8F">
            <w:pPr>
              <w:spacing w:after="160" w:line="259" w:lineRule="auto"/>
              <w:jc w:val="center"/>
              <w:rPr>
                <w:del w:id="2254" w:author="Lim, Vanessa Gunawan" w:date="2022-11-17T15:17:00Z"/>
                <w:rFonts w:ascii="Times New Roman" w:hAnsi="Times New Roman"/>
                <w:i/>
                <w:sz w:val="24"/>
                <w:szCs w:val="24"/>
                <w:lang w:val="en-IN"/>
              </w:rPr>
              <w:pPrChange w:id="2255" w:author="Lim, Vanessa Gunawan" w:date="2022-11-17T15:17:00Z">
                <w:pPr>
                  <w:pStyle w:val="BodyText"/>
                  <w:numPr>
                    <w:ilvl w:val="1"/>
                  </w:numPr>
                  <w:spacing w:before="120" w:after="120"/>
                  <w:jc w:val="both"/>
                </w:pPr>
              </w:pPrChange>
            </w:pPr>
            <w:del w:id="2256" w:author="Lim, Vanessa Gunawan" w:date="2022-11-17T15:17:00Z">
              <w:r w:rsidRPr="0074216D" w:rsidDel="00022465">
                <w:rPr>
                  <w:rFonts w:ascii="Times New Roman" w:hAnsi="Times New Roman"/>
                  <w:i/>
                  <w:sz w:val="24"/>
                  <w:szCs w:val="24"/>
                  <w:lang w:val="en-IN"/>
                </w:rPr>
                <w:delText>0.000630</w:delText>
              </w:r>
            </w:del>
          </w:p>
        </w:tc>
        <w:tc>
          <w:tcPr>
            <w:tcW w:w="1146" w:type="dxa"/>
            <w:shd w:val="clear" w:color="auto" w:fill="auto"/>
          </w:tcPr>
          <w:p w14:paraId="12D15251" w14:textId="5E4C8C3C" w:rsidR="00A56F8F" w:rsidRPr="0074216D" w:rsidDel="00022465" w:rsidRDefault="00A56F8F">
            <w:pPr>
              <w:spacing w:after="160" w:line="259" w:lineRule="auto"/>
              <w:jc w:val="center"/>
              <w:rPr>
                <w:del w:id="2257" w:author="Lim, Vanessa Gunawan" w:date="2022-11-17T15:17:00Z"/>
                <w:rFonts w:ascii="Times New Roman" w:hAnsi="Times New Roman"/>
                <w:i/>
                <w:sz w:val="24"/>
                <w:szCs w:val="24"/>
                <w:lang w:val="en-IN"/>
              </w:rPr>
              <w:pPrChange w:id="2258" w:author="Lim, Vanessa Gunawan" w:date="2022-11-17T15:17:00Z">
                <w:pPr>
                  <w:pStyle w:val="BodyText"/>
                  <w:numPr>
                    <w:ilvl w:val="1"/>
                  </w:numPr>
                  <w:spacing w:before="120" w:after="120"/>
                  <w:jc w:val="both"/>
                </w:pPr>
              </w:pPrChange>
            </w:pPr>
            <w:del w:id="2259" w:author="Lim, Vanessa Gunawan" w:date="2022-11-17T15:17:00Z">
              <w:r w:rsidRPr="0074216D" w:rsidDel="00022465">
                <w:rPr>
                  <w:rFonts w:ascii="Times New Roman" w:hAnsi="Times New Roman"/>
                  <w:i/>
                  <w:sz w:val="24"/>
                  <w:szCs w:val="24"/>
                  <w:lang w:val="en-IN"/>
                </w:rPr>
                <w:delText>0.000478</w:delText>
              </w:r>
            </w:del>
          </w:p>
        </w:tc>
        <w:tc>
          <w:tcPr>
            <w:tcW w:w="1147" w:type="dxa"/>
            <w:shd w:val="clear" w:color="auto" w:fill="auto"/>
          </w:tcPr>
          <w:p w14:paraId="034FBA88" w14:textId="3237BD18" w:rsidR="00A56F8F" w:rsidRPr="0074216D" w:rsidDel="00022465" w:rsidRDefault="00A56F8F">
            <w:pPr>
              <w:spacing w:after="160" w:line="259" w:lineRule="auto"/>
              <w:jc w:val="center"/>
              <w:rPr>
                <w:del w:id="2260" w:author="Lim, Vanessa Gunawan" w:date="2022-11-17T15:17:00Z"/>
                <w:rFonts w:ascii="Times New Roman" w:hAnsi="Times New Roman"/>
                <w:i/>
                <w:sz w:val="24"/>
                <w:szCs w:val="24"/>
                <w:lang w:val="en-IN"/>
              </w:rPr>
              <w:pPrChange w:id="2261" w:author="Lim, Vanessa Gunawan" w:date="2022-11-17T15:17:00Z">
                <w:pPr>
                  <w:pStyle w:val="BodyText"/>
                  <w:numPr>
                    <w:ilvl w:val="1"/>
                  </w:numPr>
                  <w:spacing w:before="120" w:after="120"/>
                  <w:jc w:val="both"/>
                </w:pPr>
              </w:pPrChange>
            </w:pPr>
            <w:del w:id="2262" w:author="Lim, Vanessa Gunawan" w:date="2022-11-17T15:17:00Z">
              <w:r w:rsidRPr="0074216D" w:rsidDel="00022465">
                <w:rPr>
                  <w:rFonts w:ascii="Times New Roman" w:hAnsi="Times New Roman"/>
                  <w:i/>
                  <w:sz w:val="24"/>
                  <w:szCs w:val="24"/>
                  <w:lang w:val="en-IN"/>
                </w:rPr>
                <w:delText>0.000436</w:delText>
              </w:r>
            </w:del>
          </w:p>
        </w:tc>
        <w:tc>
          <w:tcPr>
            <w:tcW w:w="1147" w:type="dxa"/>
            <w:shd w:val="clear" w:color="auto" w:fill="auto"/>
          </w:tcPr>
          <w:p w14:paraId="24B3A35D" w14:textId="76826392" w:rsidR="00A56F8F" w:rsidRPr="0074216D" w:rsidDel="00022465" w:rsidRDefault="00A56F8F">
            <w:pPr>
              <w:spacing w:after="160" w:line="259" w:lineRule="auto"/>
              <w:jc w:val="center"/>
              <w:rPr>
                <w:del w:id="2263" w:author="Lim, Vanessa Gunawan" w:date="2022-11-17T15:17:00Z"/>
                <w:rFonts w:ascii="Times New Roman" w:hAnsi="Times New Roman"/>
                <w:i/>
                <w:sz w:val="24"/>
                <w:szCs w:val="24"/>
                <w:lang w:val="en-IN"/>
              </w:rPr>
              <w:pPrChange w:id="2264" w:author="Lim, Vanessa Gunawan" w:date="2022-11-17T15:17:00Z">
                <w:pPr>
                  <w:pStyle w:val="BodyText"/>
                  <w:numPr>
                    <w:ilvl w:val="1"/>
                  </w:numPr>
                  <w:spacing w:before="120" w:after="120"/>
                  <w:jc w:val="both"/>
                </w:pPr>
              </w:pPrChange>
            </w:pPr>
            <w:del w:id="2265" w:author="Lim, Vanessa Gunawan" w:date="2022-11-17T15:17:00Z">
              <w:r w:rsidRPr="0074216D" w:rsidDel="00022465">
                <w:rPr>
                  <w:rFonts w:ascii="Times New Roman" w:hAnsi="Times New Roman"/>
                  <w:i/>
                  <w:sz w:val="24"/>
                  <w:szCs w:val="24"/>
                  <w:lang w:val="en-IN"/>
                </w:rPr>
                <w:delText>0.000397</w:delText>
              </w:r>
            </w:del>
          </w:p>
        </w:tc>
        <w:tc>
          <w:tcPr>
            <w:tcW w:w="1147" w:type="dxa"/>
            <w:shd w:val="clear" w:color="auto" w:fill="auto"/>
          </w:tcPr>
          <w:p w14:paraId="1A8EE3DB" w14:textId="4D1DBC9F" w:rsidR="00A56F8F" w:rsidRPr="0074216D" w:rsidDel="00022465" w:rsidRDefault="00A56F8F">
            <w:pPr>
              <w:spacing w:after="160" w:line="259" w:lineRule="auto"/>
              <w:jc w:val="center"/>
              <w:rPr>
                <w:del w:id="2266" w:author="Lim, Vanessa Gunawan" w:date="2022-11-17T15:17:00Z"/>
                <w:rFonts w:ascii="Times New Roman" w:hAnsi="Times New Roman"/>
                <w:i/>
                <w:sz w:val="24"/>
                <w:szCs w:val="24"/>
                <w:lang w:val="en-IN"/>
              </w:rPr>
              <w:pPrChange w:id="2267" w:author="Lim, Vanessa Gunawan" w:date="2022-11-17T15:17:00Z">
                <w:pPr>
                  <w:pStyle w:val="BodyText"/>
                  <w:numPr>
                    <w:ilvl w:val="1"/>
                  </w:numPr>
                  <w:spacing w:before="120" w:after="120"/>
                  <w:jc w:val="both"/>
                </w:pPr>
              </w:pPrChange>
            </w:pPr>
            <w:del w:id="2268" w:author="Lim, Vanessa Gunawan" w:date="2022-11-17T15:17:00Z">
              <w:r w:rsidRPr="0074216D" w:rsidDel="00022465">
                <w:rPr>
                  <w:rFonts w:ascii="Times New Roman" w:hAnsi="Times New Roman"/>
                  <w:i/>
                  <w:sz w:val="24"/>
                  <w:szCs w:val="24"/>
                  <w:lang w:val="en-IN"/>
                </w:rPr>
                <w:delText>0.000318</w:delText>
              </w:r>
            </w:del>
          </w:p>
        </w:tc>
        <w:tc>
          <w:tcPr>
            <w:tcW w:w="1147" w:type="dxa"/>
            <w:shd w:val="clear" w:color="auto" w:fill="auto"/>
          </w:tcPr>
          <w:p w14:paraId="76C81475" w14:textId="2B7AA671" w:rsidR="00A56F8F" w:rsidRPr="0074216D" w:rsidDel="00022465" w:rsidRDefault="00A56F8F">
            <w:pPr>
              <w:spacing w:after="160" w:line="259" w:lineRule="auto"/>
              <w:jc w:val="center"/>
              <w:rPr>
                <w:del w:id="2269" w:author="Lim, Vanessa Gunawan" w:date="2022-11-17T15:17:00Z"/>
                <w:rFonts w:ascii="Times New Roman" w:hAnsi="Times New Roman"/>
                <w:i/>
                <w:sz w:val="24"/>
                <w:szCs w:val="24"/>
                <w:lang w:val="en-IN"/>
              </w:rPr>
              <w:pPrChange w:id="2270" w:author="Lim, Vanessa Gunawan" w:date="2022-11-17T15:17:00Z">
                <w:pPr>
                  <w:pStyle w:val="BodyText"/>
                  <w:numPr>
                    <w:ilvl w:val="1"/>
                  </w:numPr>
                  <w:spacing w:before="120" w:after="120"/>
                  <w:jc w:val="both"/>
                </w:pPr>
              </w:pPrChange>
            </w:pPr>
            <w:del w:id="2271" w:author="Lim, Vanessa Gunawan" w:date="2022-11-17T15:17:00Z">
              <w:r w:rsidRPr="0074216D" w:rsidDel="00022465">
                <w:rPr>
                  <w:rFonts w:ascii="Times New Roman" w:hAnsi="Times New Roman"/>
                  <w:i/>
                  <w:sz w:val="24"/>
                  <w:szCs w:val="24"/>
                  <w:lang w:val="en-IN"/>
                </w:rPr>
                <w:delText>0.000246</w:delText>
              </w:r>
            </w:del>
          </w:p>
        </w:tc>
      </w:tr>
      <w:tr w:rsidR="00A56F8F" w:rsidDel="00022465" w14:paraId="33B13A74" w14:textId="2C65C6EA" w:rsidTr="006C4E5E">
        <w:trPr>
          <w:del w:id="2272" w:author="Lim, Vanessa Gunawan" w:date="2022-11-17T15:17:00Z"/>
        </w:trPr>
        <w:tc>
          <w:tcPr>
            <w:tcW w:w="1216" w:type="dxa"/>
            <w:shd w:val="clear" w:color="auto" w:fill="auto"/>
          </w:tcPr>
          <w:p w14:paraId="634DED4B" w14:textId="4752C744" w:rsidR="00A56F8F" w:rsidRPr="0074216D" w:rsidDel="00022465" w:rsidRDefault="00A56F8F">
            <w:pPr>
              <w:spacing w:after="160" w:line="259" w:lineRule="auto"/>
              <w:jc w:val="center"/>
              <w:rPr>
                <w:del w:id="2273" w:author="Lim, Vanessa Gunawan" w:date="2022-11-17T15:17:00Z"/>
                <w:rFonts w:ascii="Times New Roman" w:hAnsi="Times New Roman"/>
                <w:i/>
                <w:sz w:val="24"/>
                <w:szCs w:val="24"/>
                <w:lang w:val="en-IN"/>
              </w:rPr>
              <w:pPrChange w:id="2274" w:author="Lim, Vanessa Gunawan" w:date="2022-11-17T15:17:00Z">
                <w:pPr>
                  <w:pStyle w:val="BodyText"/>
                  <w:numPr>
                    <w:ilvl w:val="1"/>
                  </w:numPr>
                  <w:spacing w:before="120" w:after="120"/>
                  <w:jc w:val="both"/>
                </w:pPr>
              </w:pPrChange>
            </w:pPr>
            <w:del w:id="2275" w:author="Lim, Vanessa Gunawan" w:date="2022-11-17T15:17:00Z">
              <w:r w:rsidRPr="0074216D" w:rsidDel="00022465">
                <w:rPr>
                  <w:rFonts w:ascii="Times New Roman" w:hAnsi="Times New Roman"/>
                  <w:i/>
                  <w:sz w:val="24"/>
                  <w:szCs w:val="24"/>
                  <w:lang w:val="en-IN"/>
                </w:rPr>
                <w:delText>17.4</w:delText>
              </w:r>
            </w:del>
          </w:p>
        </w:tc>
        <w:tc>
          <w:tcPr>
            <w:tcW w:w="1146" w:type="dxa"/>
            <w:shd w:val="clear" w:color="auto" w:fill="auto"/>
          </w:tcPr>
          <w:p w14:paraId="3F9551F4" w14:textId="7383CB90" w:rsidR="00A56F8F" w:rsidRPr="0074216D" w:rsidDel="00022465" w:rsidRDefault="00A56F8F">
            <w:pPr>
              <w:spacing w:after="160" w:line="259" w:lineRule="auto"/>
              <w:jc w:val="center"/>
              <w:rPr>
                <w:del w:id="2276" w:author="Lim, Vanessa Gunawan" w:date="2022-11-17T15:17:00Z"/>
                <w:rFonts w:ascii="Times New Roman" w:hAnsi="Times New Roman"/>
                <w:i/>
                <w:sz w:val="24"/>
                <w:szCs w:val="24"/>
                <w:lang w:val="en-IN"/>
              </w:rPr>
              <w:pPrChange w:id="2277" w:author="Lim, Vanessa Gunawan" w:date="2022-11-17T15:17:00Z">
                <w:pPr>
                  <w:pStyle w:val="BodyText"/>
                  <w:numPr>
                    <w:ilvl w:val="1"/>
                  </w:numPr>
                  <w:spacing w:before="120" w:after="120"/>
                  <w:jc w:val="both"/>
                </w:pPr>
              </w:pPrChange>
            </w:pPr>
            <w:del w:id="2278" w:author="Lim, Vanessa Gunawan" w:date="2022-11-17T15:17:00Z">
              <w:r w:rsidRPr="0074216D" w:rsidDel="00022465">
                <w:rPr>
                  <w:rFonts w:ascii="Times New Roman" w:hAnsi="Times New Roman"/>
                  <w:i/>
                  <w:sz w:val="24"/>
                  <w:szCs w:val="24"/>
                  <w:lang w:val="en-IN"/>
                </w:rPr>
                <w:delText>0.000821</w:delText>
              </w:r>
            </w:del>
          </w:p>
        </w:tc>
        <w:tc>
          <w:tcPr>
            <w:tcW w:w="1146" w:type="dxa"/>
            <w:shd w:val="clear" w:color="auto" w:fill="auto"/>
          </w:tcPr>
          <w:p w14:paraId="5E75D335" w14:textId="0AF0D880" w:rsidR="00A56F8F" w:rsidRPr="0074216D" w:rsidDel="00022465" w:rsidRDefault="00A56F8F">
            <w:pPr>
              <w:spacing w:after="160" w:line="259" w:lineRule="auto"/>
              <w:jc w:val="center"/>
              <w:rPr>
                <w:del w:id="2279" w:author="Lim, Vanessa Gunawan" w:date="2022-11-17T15:17:00Z"/>
                <w:rFonts w:ascii="Times New Roman" w:hAnsi="Times New Roman"/>
                <w:i/>
                <w:sz w:val="24"/>
                <w:szCs w:val="24"/>
                <w:lang w:val="en-IN"/>
              </w:rPr>
              <w:pPrChange w:id="2280" w:author="Lim, Vanessa Gunawan" w:date="2022-11-17T15:17:00Z">
                <w:pPr>
                  <w:pStyle w:val="BodyText"/>
                  <w:numPr>
                    <w:ilvl w:val="1"/>
                  </w:numPr>
                  <w:spacing w:before="120" w:after="120"/>
                  <w:jc w:val="both"/>
                </w:pPr>
              </w:pPrChange>
            </w:pPr>
            <w:del w:id="2281" w:author="Lim, Vanessa Gunawan" w:date="2022-11-17T15:17:00Z">
              <w:r w:rsidRPr="0074216D" w:rsidDel="00022465">
                <w:rPr>
                  <w:rFonts w:ascii="Times New Roman" w:hAnsi="Times New Roman"/>
                  <w:i/>
                  <w:sz w:val="24"/>
                  <w:szCs w:val="24"/>
                  <w:lang w:val="en-IN"/>
                </w:rPr>
                <w:delText>0.000692</w:delText>
              </w:r>
            </w:del>
          </w:p>
        </w:tc>
        <w:tc>
          <w:tcPr>
            <w:tcW w:w="1146" w:type="dxa"/>
            <w:shd w:val="clear" w:color="auto" w:fill="auto"/>
          </w:tcPr>
          <w:p w14:paraId="693482BA" w14:textId="3F5FC1C3" w:rsidR="00A56F8F" w:rsidRPr="0074216D" w:rsidDel="00022465" w:rsidRDefault="00A56F8F">
            <w:pPr>
              <w:spacing w:after="160" w:line="259" w:lineRule="auto"/>
              <w:jc w:val="center"/>
              <w:rPr>
                <w:del w:id="2282" w:author="Lim, Vanessa Gunawan" w:date="2022-11-17T15:17:00Z"/>
                <w:rFonts w:ascii="Times New Roman" w:hAnsi="Times New Roman"/>
                <w:i/>
                <w:sz w:val="24"/>
                <w:szCs w:val="24"/>
                <w:lang w:val="en-IN"/>
              </w:rPr>
              <w:pPrChange w:id="2283" w:author="Lim, Vanessa Gunawan" w:date="2022-11-17T15:17:00Z">
                <w:pPr>
                  <w:pStyle w:val="BodyText"/>
                  <w:numPr>
                    <w:ilvl w:val="1"/>
                  </w:numPr>
                  <w:spacing w:before="120" w:after="120"/>
                  <w:jc w:val="both"/>
                </w:pPr>
              </w:pPrChange>
            </w:pPr>
            <w:del w:id="2284" w:author="Lim, Vanessa Gunawan" w:date="2022-11-17T15:17:00Z">
              <w:r w:rsidRPr="0074216D" w:rsidDel="00022465">
                <w:rPr>
                  <w:rFonts w:ascii="Times New Roman" w:hAnsi="Times New Roman"/>
                  <w:i/>
                  <w:sz w:val="24"/>
                  <w:szCs w:val="24"/>
                  <w:lang w:val="en-IN"/>
                </w:rPr>
                <w:delText>0.000540</w:delText>
              </w:r>
            </w:del>
          </w:p>
        </w:tc>
        <w:tc>
          <w:tcPr>
            <w:tcW w:w="1147" w:type="dxa"/>
            <w:shd w:val="clear" w:color="auto" w:fill="auto"/>
          </w:tcPr>
          <w:p w14:paraId="1E87F7AF" w14:textId="2817F6CB" w:rsidR="00A56F8F" w:rsidRPr="0074216D" w:rsidDel="00022465" w:rsidRDefault="00A56F8F">
            <w:pPr>
              <w:spacing w:after="160" w:line="259" w:lineRule="auto"/>
              <w:jc w:val="center"/>
              <w:rPr>
                <w:del w:id="2285" w:author="Lim, Vanessa Gunawan" w:date="2022-11-17T15:17:00Z"/>
                <w:rFonts w:ascii="Times New Roman" w:hAnsi="Times New Roman"/>
                <w:i/>
                <w:sz w:val="24"/>
                <w:szCs w:val="24"/>
                <w:lang w:val="en-IN"/>
              </w:rPr>
              <w:pPrChange w:id="2286" w:author="Lim, Vanessa Gunawan" w:date="2022-11-17T15:17:00Z">
                <w:pPr>
                  <w:pStyle w:val="BodyText"/>
                  <w:numPr>
                    <w:ilvl w:val="1"/>
                  </w:numPr>
                  <w:spacing w:before="120" w:after="120"/>
                  <w:jc w:val="both"/>
                </w:pPr>
              </w:pPrChange>
            </w:pPr>
            <w:del w:id="2287" w:author="Lim, Vanessa Gunawan" w:date="2022-11-17T15:17:00Z">
              <w:r w:rsidRPr="0074216D" w:rsidDel="00022465">
                <w:rPr>
                  <w:rFonts w:ascii="Times New Roman" w:hAnsi="Times New Roman"/>
                  <w:i/>
                  <w:sz w:val="24"/>
                  <w:szCs w:val="24"/>
                  <w:lang w:val="en-IN"/>
                </w:rPr>
                <w:delText>0.000495</w:delText>
              </w:r>
            </w:del>
          </w:p>
        </w:tc>
        <w:tc>
          <w:tcPr>
            <w:tcW w:w="1147" w:type="dxa"/>
            <w:shd w:val="clear" w:color="auto" w:fill="auto"/>
          </w:tcPr>
          <w:p w14:paraId="6135AD71" w14:textId="1996398A" w:rsidR="00A56F8F" w:rsidRPr="0074216D" w:rsidDel="00022465" w:rsidRDefault="00A56F8F">
            <w:pPr>
              <w:spacing w:after="160" w:line="259" w:lineRule="auto"/>
              <w:jc w:val="center"/>
              <w:rPr>
                <w:del w:id="2288" w:author="Lim, Vanessa Gunawan" w:date="2022-11-17T15:17:00Z"/>
                <w:rFonts w:ascii="Times New Roman" w:hAnsi="Times New Roman"/>
                <w:i/>
                <w:sz w:val="24"/>
                <w:szCs w:val="24"/>
                <w:lang w:val="en-IN"/>
              </w:rPr>
              <w:pPrChange w:id="2289" w:author="Lim, Vanessa Gunawan" w:date="2022-11-17T15:17:00Z">
                <w:pPr>
                  <w:pStyle w:val="BodyText"/>
                  <w:numPr>
                    <w:ilvl w:val="1"/>
                  </w:numPr>
                  <w:spacing w:before="120" w:after="120"/>
                  <w:jc w:val="both"/>
                </w:pPr>
              </w:pPrChange>
            </w:pPr>
            <w:del w:id="2290" w:author="Lim, Vanessa Gunawan" w:date="2022-11-17T15:17:00Z">
              <w:r w:rsidRPr="0074216D" w:rsidDel="00022465">
                <w:rPr>
                  <w:rFonts w:ascii="Times New Roman" w:hAnsi="Times New Roman"/>
                  <w:i/>
                  <w:sz w:val="24"/>
                  <w:szCs w:val="24"/>
                  <w:lang w:val="en-IN"/>
                </w:rPr>
                <w:delText>0.000452</w:delText>
              </w:r>
            </w:del>
          </w:p>
        </w:tc>
        <w:tc>
          <w:tcPr>
            <w:tcW w:w="1147" w:type="dxa"/>
            <w:shd w:val="clear" w:color="auto" w:fill="auto"/>
          </w:tcPr>
          <w:p w14:paraId="634BC315" w14:textId="73FC6A73" w:rsidR="00A56F8F" w:rsidRPr="0074216D" w:rsidDel="00022465" w:rsidRDefault="00A56F8F">
            <w:pPr>
              <w:spacing w:after="160" w:line="259" w:lineRule="auto"/>
              <w:jc w:val="center"/>
              <w:rPr>
                <w:del w:id="2291" w:author="Lim, Vanessa Gunawan" w:date="2022-11-17T15:17:00Z"/>
                <w:rFonts w:ascii="Times New Roman" w:hAnsi="Times New Roman"/>
                <w:i/>
                <w:sz w:val="24"/>
                <w:szCs w:val="24"/>
                <w:lang w:val="en-IN"/>
              </w:rPr>
              <w:pPrChange w:id="2292" w:author="Lim, Vanessa Gunawan" w:date="2022-11-17T15:17:00Z">
                <w:pPr>
                  <w:pStyle w:val="BodyText"/>
                  <w:numPr>
                    <w:ilvl w:val="1"/>
                  </w:numPr>
                  <w:spacing w:before="120" w:after="120"/>
                  <w:jc w:val="both"/>
                </w:pPr>
              </w:pPrChange>
            </w:pPr>
            <w:del w:id="2293" w:author="Lim, Vanessa Gunawan" w:date="2022-11-17T15:17:00Z">
              <w:r w:rsidRPr="0074216D" w:rsidDel="00022465">
                <w:rPr>
                  <w:rFonts w:ascii="Times New Roman" w:hAnsi="Times New Roman"/>
                  <w:i/>
                  <w:sz w:val="24"/>
                  <w:szCs w:val="24"/>
                  <w:lang w:val="en-IN"/>
                </w:rPr>
                <w:delText>0.000362</w:delText>
              </w:r>
            </w:del>
          </w:p>
        </w:tc>
        <w:tc>
          <w:tcPr>
            <w:tcW w:w="1147" w:type="dxa"/>
            <w:shd w:val="clear" w:color="auto" w:fill="auto"/>
          </w:tcPr>
          <w:p w14:paraId="6C87E035" w14:textId="70955834" w:rsidR="00A56F8F" w:rsidRPr="0074216D" w:rsidDel="00022465" w:rsidRDefault="00A56F8F">
            <w:pPr>
              <w:spacing w:after="160" w:line="259" w:lineRule="auto"/>
              <w:jc w:val="center"/>
              <w:rPr>
                <w:del w:id="2294" w:author="Lim, Vanessa Gunawan" w:date="2022-11-17T15:17:00Z"/>
                <w:rFonts w:ascii="Times New Roman" w:hAnsi="Times New Roman"/>
                <w:i/>
                <w:sz w:val="24"/>
                <w:szCs w:val="24"/>
                <w:lang w:val="en-IN"/>
              </w:rPr>
              <w:pPrChange w:id="2295" w:author="Lim, Vanessa Gunawan" w:date="2022-11-17T15:17:00Z">
                <w:pPr>
                  <w:pStyle w:val="BodyText"/>
                  <w:numPr>
                    <w:ilvl w:val="1"/>
                  </w:numPr>
                  <w:spacing w:before="120" w:after="120"/>
                  <w:jc w:val="both"/>
                </w:pPr>
              </w:pPrChange>
            </w:pPr>
            <w:del w:id="2296" w:author="Lim, Vanessa Gunawan" w:date="2022-11-17T15:17:00Z">
              <w:r w:rsidRPr="0074216D" w:rsidDel="00022465">
                <w:rPr>
                  <w:rFonts w:ascii="Times New Roman" w:hAnsi="Times New Roman"/>
                  <w:i/>
                  <w:sz w:val="24"/>
                  <w:szCs w:val="24"/>
                  <w:lang w:val="en-IN"/>
                </w:rPr>
                <w:delText>0.000282</w:delText>
              </w:r>
            </w:del>
          </w:p>
        </w:tc>
      </w:tr>
      <w:tr w:rsidR="00A56F8F" w:rsidDel="00022465" w14:paraId="58415CDA" w14:textId="367EF304" w:rsidTr="006C4E5E">
        <w:trPr>
          <w:del w:id="2297" w:author="Lim, Vanessa Gunawan" w:date="2022-11-17T15:17:00Z"/>
        </w:trPr>
        <w:tc>
          <w:tcPr>
            <w:tcW w:w="1216" w:type="dxa"/>
            <w:shd w:val="clear" w:color="auto" w:fill="auto"/>
          </w:tcPr>
          <w:p w14:paraId="311C4EE1" w14:textId="51B84AE2" w:rsidR="00A56F8F" w:rsidRPr="0074216D" w:rsidDel="00022465" w:rsidRDefault="00A56F8F">
            <w:pPr>
              <w:spacing w:after="160" w:line="259" w:lineRule="auto"/>
              <w:jc w:val="center"/>
              <w:rPr>
                <w:del w:id="2298" w:author="Lim, Vanessa Gunawan" w:date="2022-11-17T15:17:00Z"/>
                <w:rFonts w:ascii="Times New Roman" w:hAnsi="Times New Roman"/>
                <w:i/>
                <w:sz w:val="24"/>
                <w:szCs w:val="24"/>
                <w:lang w:val="en-IN"/>
              </w:rPr>
              <w:pPrChange w:id="2299" w:author="Lim, Vanessa Gunawan" w:date="2022-11-17T15:17:00Z">
                <w:pPr>
                  <w:pStyle w:val="BodyText"/>
                  <w:numPr>
                    <w:ilvl w:val="1"/>
                  </w:numPr>
                  <w:spacing w:before="120" w:after="120"/>
                  <w:jc w:val="both"/>
                </w:pPr>
              </w:pPrChange>
            </w:pPr>
            <w:del w:id="2300" w:author="Lim, Vanessa Gunawan" w:date="2022-11-17T15:17:00Z">
              <w:r w:rsidRPr="0074216D" w:rsidDel="00022465">
                <w:rPr>
                  <w:rFonts w:ascii="Times New Roman" w:hAnsi="Times New Roman"/>
                  <w:i/>
                  <w:sz w:val="24"/>
                  <w:szCs w:val="24"/>
                  <w:lang w:val="en-IN"/>
                </w:rPr>
                <w:delText>17.6</w:delText>
              </w:r>
            </w:del>
          </w:p>
        </w:tc>
        <w:tc>
          <w:tcPr>
            <w:tcW w:w="1146" w:type="dxa"/>
            <w:shd w:val="clear" w:color="auto" w:fill="auto"/>
          </w:tcPr>
          <w:p w14:paraId="260AE64E" w14:textId="588AC584" w:rsidR="00A56F8F" w:rsidRPr="0074216D" w:rsidDel="00022465" w:rsidRDefault="00A56F8F">
            <w:pPr>
              <w:spacing w:after="160" w:line="259" w:lineRule="auto"/>
              <w:jc w:val="center"/>
              <w:rPr>
                <w:del w:id="2301" w:author="Lim, Vanessa Gunawan" w:date="2022-11-17T15:17:00Z"/>
                <w:rFonts w:ascii="Times New Roman" w:hAnsi="Times New Roman"/>
                <w:i/>
                <w:sz w:val="24"/>
                <w:szCs w:val="24"/>
                <w:lang w:val="en-IN"/>
              </w:rPr>
              <w:pPrChange w:id="2302" w:author="Lim, Vanessa Gunawan" w:date="2022-11-17T15:17:00Z">
                <w:pPr>
                  <w:pStyle w:val="BodyText"/>
                  <w:numPr>
                    <w:ilvl w:val="1"/>
                  </w:numPr>
                  <w:spacing w:before="120" w:after="120"/>
                  <w:jc w:val="both"/>
                </w:pPr>
              </w:pPrChange>
            </w:pPr>
            <w:del w:id="2303" w:author="Lim, Vanessa Gunawan" w:date="2022-11-17T15:17:00Z">
              <w:r w:rsidRPr="0074216D" w:rsidDel="00022465">
                <w:rPr>
                  <w:rFonts w:ascii="Times New Roman" w:hAnsi="Times New Roman"/>
                  <w:i/>
                  <w:sz w:val="24"/>
                  <w:szCs w:val="24"/>
                  <w:lang w:val="en-IN"/>
                </w:rPr>
                <w:delText>0.000897</w:delText>
              </w:r>
            </w:del>
          </w:p>
        </w:tc>
        <w:tc>
          <w:tcPr>
            <w:tcW w:w="1146" w:type="dxa"/>
            <w:shd w:val="clear" w:color="auto" w:fill="auto"/>
          </w:tcPr>
          <w:p w14:paraId="0B320CA4" w14:textId="41AD6348" w:rsidR="00A56F8F" w:rsidRPr="0074216D" w:rsidDel="00022465" w:rsidRDefault="00A56F8F">
            <w:pPr>
              <w:spacing w:after="160" w:line="259" w:lineRule="auto"/>
              <w:jc w:val="center"/>
              <w:rPr>
                <w:del w:id="2304" w:author="Lim, Vanessa Gunawan" w:date="2022-11-17T15:17:00Z"/>
                <w:rFonts w:ascii="Times New Roman" w:hAnsi="Times New Roman"/>
                <w:i/>
                <w:sz w:val="24"/>
                <w:szCs w:val="24"/>
                <w:lang w:val="en-IN"/>
              </w:rPr>
              <w:pPrChange w:id="2305" w:author="Lim, Vanessa Gunawan" w:date="2022-11-17T15:17:00Z">
                <w:pPr>
                  <w:pStyle w:val="BodyText"/>
                  <w:numPr>
                    <w:ilvl w:val="1"/>
                  </w:numPr>
                  <w:spacing w:before="120" w:after="120"/>
                  <w:jc w:val="both"/>
                </w:pPr>
              </w:pPrChange>
            </w:pPr>
            <w:del w:id="2306" w:author="Lim, Vanessa Gunawan" w:date="2022-11-17T15:17:00Z">
              <w:r w:rsidRPr="0074216D" w:rsidDel="00022465">
                <w:rPr>
                  <w:rFonts w:ascii="Times New Roman" w:hAnsi="Times New Roman"/>
                  <w:i/>
                  <w:sz w:val="24"/>
                  <w:szCs w:val="24"/>
                  <w:lang w:val="en-IN"/>
                </w:rPr>
                <w:delText>0.000754</w:delText>
              </w:r>
            </w:del>
          </w:p>
        </w:tc>
        <w:tc>
          <w:tcPr>
            <w:tcW w:w="1146" w:type="dxa"/>
            <w:shd w:val="clear" w:color="auto" w:fill="auto"/>
          </w:tcPr>
          <w:p w14:paraId="1A1B9BF0" w14:textId="629FD80D" w:rsidR="00A56F8F" w:rsidRPr="0074216D" w:rsidDel="00022465" w:rsidRDefault="00A56F8F">
            <w:pPr>
              <w:spacing w:after="160" w:line="259" w:lineRule="auto"/>
              <w:jc w:val="center"/>
              <w:rPr>
                <w:del w:id="2307" w:author="Lim, Vanessa Gunawan" w:date="2022-11-17T15:17:00Z"/>
                <w:rFonts w:ascii="Times New Roman" w:hAnsi="Times New Roman"/>
                <w:i/>
                <w:sz w:val="24"/>
                <w:szCs w:val="24"/>
                <w:lang w:val="en-IN"/>
              </w:rPr>
              <w:pPrChange w:id="2308" w:author="Lim, Vanessa Gunawan" w:date="2022-11-17T15:17:00Z">
                <w:pPr>
                  <w:pStyle w:val="BodyText"/>
                  <w:numPr>
                    <w:ilvl w:val="1"/>
                  </w:numPr>
                  <w:spacing w:before="120" w:after="120"/>
                  <w:jc w:val="both"/>
                </w:pPr>
              </w:pPrChange>
            </w:pPr>
            <w:del w:id="2309" w:author="Lim, Vanessa Gunawan" w:date="2022-11-17T15:17:00Z">
              <w:r w:rsidRPr="0074216D" w:rsidDel="00022465">
                <w:rPr>
                  <w:rFonts w:ascii="Times New Roman" w:hAnsi="Times New Roman"/>
                  <w:i/>
                  <w:sz w:val="24"/>
                  <w:szCs w:val="24"/>
                  <w:lang w:val="en-IN"/>
                </w:rPr>
                <w:delText>0.000602</w:delText>
              </w:r>
            </w:del>
          </w:p>
        </w:tc>
        <w:tc>
          <w:tcPr>
            <w:tcW w:w="1147" w:type="dxa"/>
            <w:shd w:val="clear" w:color="auto" w:fill="auto"/>
          </w:tcPr>
          <w:p w14:paraId="303A0E0C" w14:textId="3FC26BF2" w:rsidR="00A56F8F" w:rsidRPr="0074216D" w:rsidDel="00022465" w:rsidRDefault="00A56F8F">
            <w:pPr>
              <w:spacing w:after="160" w:line="259" w:lineRule="auto"/>
              <w:jc w:val="center"/>
              <w:rPr>
                <w:del w:id="2310" w:author="Lim, Vanessa Gunawan" w:date="2022-11-17T15:17:00Z"/>
                <w:rFonts w:ascii="Times New Roman" w:hAnsi="Times New Roman"/>
                <w:i/>
                <w:sz w:val="24"/>
                <w:szCs w:val="24"/>
                <w:lang w:val="en-IN"/>
              </w:rPr>
              <w:pPrChange w:id="2311" w:author="Lim, Vanessa Gunawan" w:date="2022-11-17T15:17:00Z">
                <w:pPr>
                  <w:pStyle w:val="BodyText"/>
                  <w:numPr>
                    <w:ilvl w:val="1"/>
                  </w:numPr>
                  <w:spacing w:before="120" w:after="120"/>
                  <w:jc w:val="both"/>
                </w:pPr>
              </w:pPrChange>
            </w:pPr>
            <w:del w:id="2312" w:author="Lim, Vanessa Gunawan" w:date="2022-11-17T15:17:00Z">
              <w:r w:rsidRPr="0074216D" w:rsidDel="00022465">
                <w:rPr>
                  <w:rFonts w:ascii="Times New Roman" w:hAnsi="Times New Roman"/>
                  <w:i/>
                  <w:sz w:val="24"/>
                  <w:szCs w:val="24"/>
                  <w:lang w:val="en-IN"/>
                </w:rPr>
                <w:delText>0.000554</w:delText>
              </w:r>
            </w:del>
          </w:p>
        </w:tc>
        <w:tc>
          <w:tcPr>
            <w:tcW w:w="1147" w:type="dxa"/>
            <w:shd w:val="clear" w:color="auto" w:fill="auto"/>
          </w:tcPr>
          <w:p w14:paraId="3E399D41" w14:textId="327E9A99" w:rsidR="00A56F8F" w:rsidRPr="0074216D" w:rsidDel="00022465" w:rsidRDefault="00A56F8F">
            <w:pPr>
              <w:spacing w:after="160" w:line="259" w:lineRule="auto"/>
              <w:jc w:val="center"/>
              <w:rPr>
                <w:del w:id="2313" w:author="Lim, Vanessa Gunawan" w:date="2022-11-17T15:17:00Z"/>
                <w:rFonts w:ascii="Times New Roman" w:hAnsi="Times New Roman"/>
                <w:i/>
                <w:sz w:val="24"/>
                <w:szCs w:val="24"/>
                <w:lang w:val="en-IN"/>
              </w:rPr>
              <w:pPrChange w:id="2314" w:author="Lim, Vanessa Gunawan" w:date="2022-11-17T15:17:00Z">
                <w:pPr>
                  <w:pStyle w:val="BodyText"/>
                  <w:numPr>
                    <w:ilvl w:val="1"/>
                  </w:numPr>
                  <w:spacing w:before="120" w:after="120"/>
                  <w:jc w:val="both"/>
                </w:pPr>
              </w:pPrChange>
            </w:pPr>
            <w:del w:id="2315" w:author="Lim, Vanessa Gunawan" w:date="2022-11-17T15:17:00Z">
              <w:r w:rsidRPr="0074216D" w:rsidDel="00022465">
                <w:rPr>
                  <w:rFonts w:ascii="Times New Roman" w:hAnsi="Times New Roman"/>
                  <w:i/>
                  <w:sz w:val="24"/>
                  <w:szCs w:val="24"/>
                  <w:lang w:val="en-IN"/>
                </w:rPr>
                <w:delText>0.000508</w:delText>
              </w:r>
            </w:del>
          </w:p>
        </w:tc>
        <w:tc>
          <w:tcPr>
            <w:tcW w:w="1147" w:type="dxa"/>
            <w:shd w:val="clear" w:color="auto" w:fill="auto"/>
          </w:tcPr>
          <w:p w14:paraId="4352979C" w14:textId="497A3903" w:rsidR="00A56F8F" w:rsidRPr="0074216D" w:rsidDel="00022465" w:rsidRDefault="00A56F8F">
            <w:pPr>
              <w:spacing w:after="160" w:line="259" w:lineRule="auto"/>
              <w:jc w:val="center"/>
              <w:rPr>
                <w:del w:id="2316" w:author="Lim, Vanessa Gunawan" w:date="2022-11-17T15:17:00Z"/>
                <w:rFonts w:ascii="Times New Roman" w:hAnsi="Times New Roman"/>
                <w:i/>
                <w:sz w:val="24"/>
                <w:szCs w:val="24"/>
                <w:lang w:val="en-IN"/>
              </w:rPr>
              <w:pPrChange w:id="2317" w:author="Lim, Vanessa Gunawan" w:date="2022-11-17T15:17:00Z">
                <w:pPr>
                  <w:pStyle w:val="BodyText"/>
                  <w:numPr>
                    <w:ilvl w:val="1"/>
                  </w:numPr>
                  <w:spacing w:before="120" w:after="120"/>
                  <w:jc w:val="both"/>
                </w:pPr>
              </w:pPrChange>
            </w:pPr>
            <w:del w:id="2318" w:author="Lim, Vanessa Gunawan" w:date="2022-11-17T15:17:00Z">
              <w:r w:rsidRPr="0074216D" w:rsidDel="00022465">
                <w:rPr>
                  <w:rFonts w:ascii="Times New Roman" w:hAnsi="Times New Roman"/>
                  <w:i/>
                  <w:sz w:val="24"/>
                  <w:szCs w:val="24"/>
                  <w:lang w:val="en-IN"/>
                </w:rPr>
                <w:delText>0.000406</w:delText>
              </w:r>
            </w:del>
          </w:p>
        </w:tc>
        <w:tc>
          <w:tcPr>
            <w:tcW w:w="1147" w:type="dxa"/>
            <w:shd w:val="clear" w:color="auto" w:fill="auto"/>
          </w:tcPr>
          <w:p w14:paraId="528F2312" w14:textId="59DAB5D8" w:rsidR="00A56F8F" w:rsidRPr="0074216D" w:rsidDel="00022465" w:rsidRDefault="00A56F8F">
            <w:pPr>
              <w:spacing w:after="160" w:line="259" w:lineRule="auto"/>
              <w:jc w:val="center"/>
              <w:rPr>
                <w:del w:id="2319" w:author="Lim, Vanessa Gunawan" w:date="2022-11-17T15:17:00Z"/>
                <w:rFonts w:ascii="Times New Roman" w:hAnsi="Times New Roman"/>
                <w:i/>
                <w:sz w:val="24"/>
                <w:szCs w:val="24"/>
                <w:lang w:val="en-IN"/>
              </w:rPr>
              <w:pPrChange w:id="2320" w:author="Lim, Vanessa Gunawan" w:date="2022-11-17T15:17:00Z">
                <w:pPr>
                  <w:pStyle w:val="BodyText"/>
                  <w:numPr>
                    <w:ilvl w:val="1"/>
                  </w:numPr>
                  <w:spacing w:before="120" w:after="120"/>
                  <w:jc w:val="both"/>
                </w:pPr>
              </w:pPrChange>
            </w:pPr>
            <w:del w:id="2321" w:author="Lim, Vanessa Gunawan" w:date="2022-11-17T15:17:00Z">
              <w:r w:rsidRPr="0074216D" w:rsidDel="00022465">
                <w:rPr>
                  <w:rFonts w:ascii="Times New Roman" w:hAnsi="Times New Roman"/>
                  <w:i/>
                  <w:sz w:val="24"/>
                  <w:szCs w:val="24"/>
                  <w:lang w:val="en-IN"/>
                </w:rPr>
                <w:delText>0.000318</w:delText>
              </w:r>
            </w:del>
          </w:p>
        </w:tc>
      </w:tr>
      <w:tr w:rsidR="00A56F8F" w:rsidDel="00022465" w14:paraId="24A4E322" w14:textId="3AE738A4" w:rsidTr="006C4E5E">
        <w:trPr>
          <w:del w:id="2322" w:author="Lim, Vanessa Gunawan" w:date="2022-11-17T15:17:00Z"/>
        </w:trPr>
        <w:tc>
          <w:tcPr>
            <w:tcW w:w="1216" w:type="dxa"/>
            <w:shd w:val="clear" w:color="auto" w:fill="auto"/>
          </w:tcPr>
          <w:p w14:paraId="5E9405F0" w14:textId="3B6BE016" w:rsidR="00A56F8F" w:rsidRPr="0074216D" w:rsidDel="00022465" w:rsidRDefault="00A56F8F">
            <w:pPr>
              <w:spacing w:after="160" w:line="259" w:lineRule="auto"/>
              <w:jc w:val="center"/>
              <w:rPr>
                <w:del w:id="2323" w:author="Lim, Vanessa Gunawan" w:date="2022-11-17T15:17:00Z"/>
                <w:rFonts w:ascii="Times New Roman" w:hAnsi="Times New Roman"/>
                <w:i/>
                <w:sz w:val="24"/>
                <w:szCs w:val="24"/>
                <w:lang w:val="en-IN"/>
              </w:rPr>
              <w:pPrChange w:id="2324" w:author="Lim, Vanessa Gunawan" w:date="2022-11-17T15:17:00Z">
                <w:pPr>
                  <w:pStyle w:val="BodyText"/>
                  <w:numPr>
                    <w:ilvl w:val="1"/>
                  </w:numPr>
                  <w:spacing w:before="120" w:after="120"/>
                  <w:jc w:val="both"/>
                </w:pPr>
              </w:pPrChange>
            </w:pPr>
            <w:del w:id="2325" w:author="Lim, Vanessa Gunawan" w:date="2022-11-17T15:17:00Z">
              <w:r w:rsidRPr="0074216D" w:rsidDel="00022465">
                <w:rPr>
                  <w:rFonts w:ascii="Times New Roman" w:hAnsi="Times New Roman"/>
                  <w:i/>
                  <w:sz w:val="24"/>
                  <w:szCs w:val="24"/>
                  <w:lang w:val="en-IN"/>
                </w:rPr>
                <w:delText>17.8</w:delText>
              </w:r>
            </w:del>
          </w:p>
        </w:tc>
        <w:tc>
          <w:tcPr>
            <w:tcW w:w="1146" w:type="dxa"/>
            <w:shd w:val="clear" w:color="auto" w:fill="auto"/>
          </w:tcPr>
          <w:p w14:paraId="6FB4B3DB" w14:textId="40E5F633" w:rsidR="00A56F8F" w:rsidRPr="0074216D" w:rsidDel="00022465" w:rsidRDefault="00A56F8F">
            <w:pPr>
              <w:spacing w:after="160" w:line="259" w:lineRule="auto"/>
              <w:jc w:val="center"/>
              <w:rPr>
                <w:del w:id="2326" w:author="Lim, Vanessa Gunawan" w:date="2022-11-17T15:17:00Z"/>
                <w:rFonts w:ascii="Times New Roman" w:hAnsi="Times New Roman"/>
                <w:i/>
                <w:sz w:val="24"/>
                <w:szCs w:val="24"/>
                <w:lang w:val="en-IN"/>
              </w:rPr>
              <w:pPrChange w:id="2327" w:author="Lim, Vanessa Gunawan" w:date="2022-11-17T15:17:00Z">
                <w:pPr>
                  <w:pStyle w:val="BodyText"/>
                  <w:numPr>
                    <w:ilvl w:val="1"/>
                  </w:numPr>
                  <w:spacing w:before="120" w:after="120"/>
                  <w:jc w:val="both"/>
                </w:pPr>
              </w:pPrChange>
            </w:pPr>
            <w:del w:id="2328" w:author="Lim, Vanessa Gunawan" w:date="2022-11-17T15:17:00Z">
              <w:r w:rsidRPr="0074216D" w:rsidDel="00022465">
                <w:rPr>
                  <w:rFonts w:ascii="Times New Roman" w:hAnsi="Times New Roman"/>
                  <w:i/>
                  <w:sz w:val="24"/>
                  <w:szCs w:val="24"/>
                  <w:lang w:val="en-IN"/>
                </w:rPr>
                <w:delText>0.000973</w:delText>
              </w:r>
            </w:del>
          </w:p>
        </w:tc>
        <w:tc>
          <w:tcPr>
            <w:tcW w:w="1146" w:type="dxa"/>
            <w:shd w:val="clear" w:color="auto" w:fill="auto"/>
          </w:tcPr>
          <w:p w14:paraId="0264D970" w14:textId="400583FD" w:rsidR="00A56F8F" w:rsidRPr="0074216D" w:rsidDel="00022465" w:rsidRDefault="00A56F8F">
            <w:pPr>
              <w:spacing w:after="160" w:line="259" w:lineRule="auto"/>
              <w:jc w:val="center"/>
              <w:rPr>
                <w:del w:id="2329" w:author="Lim, Vanessa Gunawan" w:date="2022-11-17T15:17:00Z"/>
                <w:rFonts w:ascii="Times New Roman" w:hAnsi="Times New Roman"/>
                <w:i/>
                <w:sz w:val="24"/>
                <w:szCs w:val="24"/>
                <w:lang w:val="en-IN"/>
              </w:rPr>
              <w:pPrChange w:id="2330" w:author="Lim, Vanessa Gunawan" w:date="2022-11-17T15:17:00Z">
                <w:pPr>
                  <w:pStyle w:val="BodyText"/>
                  <w:numPr>
                    <w:ilvl w:val="1"/>
                  </w:numPr>
                  <w:spacing w:before="120" w:after="120"/>
                  <w:jc w:val="both"/>
                </w:pPr>
              </w:pPrChange>
            </w:pPr>
            <w:del w:id="2331" w:author="Lim, Vanessa Gunawan" w:date="2022-11-17T15:17:00Z">
              <w:r w:rsidRPr="0074216D" w:rsidDel="00022465">
                <w:rPr>
                  <w:rFonts w:ascii="Times New Roman" w:hAnsi="Times New Roman"/>
                  <w:i/>
                  <w:sz w:val="24"/>
                  <w:szCs w:val="24"/>
                  <w:lang w:val="en-IN"/>
                </w:rPr>
                <w:delText>0.000816</w:delText>
              </w:r>
            </w:del>
          </w:p>
        </w:tc>
        <w:tc>
          <w:tcPr>
            <w:tcW w:w="1146" w:type="dxa"/>
            <w:shd w:val="clear" w:color="auto" w:fill="auto"/>
          </w:tcPr>
          <w:p w14:paraId="71F66158" w14:textId="153BD018" w:rsidR="00A56F8F" w:rsidRPr="0074216D" w:rsidDel="00022465" w:rsidRDefault="00A56F8F">
            <w:pPr>
              <w:spacing w:after="160" w:line="259" w:lineRule="auto"/>
              <w:jc w:val="center"/>
              <w:rPr>
                <w:del w:id="2332" w:author="Lim, Vanessa Gunawan" w:date="2022-11-17T15:17:00Z"/>
                <w:rFonts w:ascii="Times New Roman" w:hAnsi="Times New Roman"/>
                <w:i/>
                <w:sz w:val="24"/>
                <w:szCs w:val="24"/>
                <w:lang w:val="en-IN"/>
              </w:rPr>
              <w:pPrChange w:id="2333" w:author="Lim, Vanessa Gunawan" w:date="2022-11-17T15:17:00Z">
                <w:pPr>
                  <w:pStyle w:val="BodyText"/>
                  <w:numPr>
                    <w:ilvl w:val="1"/>
                  </w:numPr>
                  <w:spacing w:before="120" w:after="120"/>
                  <w:jc w:val="both"/>
                </w:pPr>
              </w:pPrChange>
            </w:pPr>
            <w:del w:id="2334" w:author="Lim, Vanessa Gunawan" w:date="2022-11-17T15:17:00Z">
              <w:r w:rsidRPr="0074216D" w:rsidDel="00022465">
                <w:rPr>
                  <w:rFonts w:ascii="Times New Roman" w:hAnsi="Times New Roman"/>
                  <w:i/>
                  <w:sz w:val="24"/>
                  <w:szCs w:val="24"/>
                  <w:lang w:val="en-IN"/>
                </w:rPr>
                <w:delText>0.000664</w:delText>
              </w:r>
            </w:del>
          </w:p>
        </w:tc>
        <w:tc>
          <w:tcPr>
            <w:tcW w:w="1147" w:type="dxa"/>
            <w:shd w:val="clear" w:color="auto" w:fill="auto"/>
          </w:tcPr>
          <w:p w14:paraId="14016E00" w14:textId="606C54B9" w:rsidR="00A56F8F" w:rsidRPr="0074216D" w:rsidDel="00022465" w:rsidRDefault="00A56F8F">
            <w:pPr>
              <w:spacing w:after="160" w:line="259" w:lineRule="auto"/>
              <w:jc w:val="center"/>
              <w:rPr>
                <w:del w:id="2335" w:author="Lim, Vanessa Gunawan" w:date="2022-11-17T15:17:00Z"/>
                <w:rFonts w:ascii="Times New Roman" w:hAnsi="Times New Roman"/>
                <w:i/>
                <w:sz w:val="24"/>
                <w:szCs w:val="24"/>
                <w:lang w:val="en-IN"/>
              </w:rPr>
              <w:pPrChange w:id="2336" w:author="Lim, Vanessa Gunawan" w:date="2022-11-17T15:17:00Z">
                <w:pPr>
                  <w:pStyle w:val="BodyText"/>
                  <w:numPr>
                    <w:ilvl w:val="1"/>
                  </w:numPr>
                  <w:spacing w:before="120" w:after="120"/>
                  <w:jc w:val="both"/>
                </w:pPr>
              </w:pPrChange>
            </w:pPr>
            <w:del w:id="2337" w:author="Lim, Vanessa Gunawan" w:date="2022-11-17T15:17:00Z">
              <w:r w:rsidRPr="0074216D" w:rsidDel="00022465">
                <w:rPr>
                  <w:rFonts w:ascii="Times New Roman" w:hAnsi="Times New Roman"/>
                  <w:i/>
                  <w:sz w:val="24"/>
                  <w:szCs w:val="24"/>
                  <w:lang w:val="en-IN"/>
                </w:rPr>
                <w:delText>0.000613</w:delText>
              </w:r>
            </w:del>
          </w:p>
        </w:tc>
        <w:tc>
          <w:tcPr>
            <w:tcW w:w="1147" w:type="dxa"/>
            <w:shd w:val="clear" w:color="auto" w:fill="auto"/>
          </w:tcPr>
          <w:p w14:paraId="15E5B850" w14:textId="5A25D3BA" w:rsidR="00A56F8F" w:rsidRPr="0074216D" w:rsidDel="00022465" w:rsidRDefault="00A56F8F">
            <w:pPr>
              <w:spacing w:after="160" w:line="259" w:lineRule="auto"/>
              <w:jc w:val="center"/>
              <w:rPr>
                <w:del w:id="2338" w:author="Lim, Vanessa Gunawan" w:date="2022-11-17T15:17:00Z"/>
                <w:rFonts w:ascii="Times New Roman" w:hAnsi="Times New Roman"/>
                <w:i/>
                <w:sz w:val="24"/>
                <w:szCs w:val="24"/>
                <w:lang w:val="en-IN"/>
              </w:rPr>
              <w:pPrChange w:id="2339" w:author="Lim, Vanessa Gunawan" w:date="2022-11-17T15:17:00Z">
                <w:pPr>
                  <w:pStyle w:val="BodyText"/>
                  <w:numPr>
                    <w:ilvl w:val="1"/>
                  </w:numPr>
                  <w:spacing w:before="120" w:after="120"/>
                  <w:jc w:val="both"/>
                </w:pPr>
              </w:pPrChange>
            </w:pPr>
            <w:del w:id="2340" w:author="Lim, Vanessa Gunawan" w:date="2022-11-17T15:17:00Z">
              <w:r w:rsidRPr="0074216D" w:rsidDel="00022465">
                <w:rPr>
                  <w:rFonts w:ascii="Times New Roman" w:hAnsi="Times New Roman"/>
                  <w:i/>
                  <w:sz w:val="24"/>
                  <w:szCs w:val="24"/>
                  <w:lang w:val="en-IN"/>
                </w:rPr>
                <w:delText>0.000564</w:delText>
              </w:r>
            </w:del>
          </w:p>
        </w:tc>
        <w:tc>
          <w:tcPr>
            <w:tcW w:w="1147" w:type="dxa"/>
            <w:shd w:val="clear" w:color="auto" w:fill="auto"/>
          </w:tcPr>
          <w:p w14:paraId="28DCA563" w14:textId="2932E726" w:rsidR="00A56F8F" w:rsidRPr="0074216D" w:rsidDel="00022465" w:rsidRDefault="00A56F8F">
            <w:pPr>
              <w:spacing w:after="160" w:line="259" w:lineRule="auto"/>
              <w:jc w:val="center"/>
              <w:rPr>
                <w:del w:id="2341" w:author="Lim, Vanessa Gunawan" w:date="2022-11-17T15:17:00Z"/>
                <w:rFonts w:ascii="Times New Roman" w:hAnsi="Times New Roman"/>
                <w:i/>
                <w:sz w:val="24"/>
                <w:szCs w:val="24"/>
                <w:lang w:val="en-IN"/>
              </w:rPr>
              <w:pPrChange w:id="2342" w:author="Lim, Vanessa Gunawan" w:date="2022-11-17T15:17:00Z">
                <w:pPr>
                  <w:pStyle w:val="BodyText"/>
                  <w:numPr>
                    <w:ilvl w:val="1"/>
                  </w:numPr>
                  <w:spacing w:before="120" w:after="120"/>
                  <w:jc w:val="both"/>
                </w:pPr>
              </w:pPrChange>
            </w:pPr>
            <w:del w:id="2343" w:author="Lim, Vanessa Gunawan" w:date="2022-11-17T15:17:00Z">
              <w:r w:rsidRPr="0074216D" w:rsidDel="00022465">
                <w:rPr>
                  <w:rFonts w:ascii="Times New Roman" w:hAnsi="Times New Roman"/>
                  <w:i/>
                  <w:sz w:val="24"/>
                  <w:szCs w:val="24"/>
                  <w:lang w:val="en-IN"/>
                </w:rPr>
                <w:delText>0.000449</w:delText>
              </w:r>
            </w:del>
          </w:p>
        </w:tc>
        <w:tc>
          <w:tcPr>
            <w:tcW w:w="1147" w:type="dxa"/>
            <w:shd w:val="clear" w:color="auto" w:fill="auto"/>
          </w:tcPr>
          <w:p w14:paraId="33C19604" w14:textId="7748B225" w:rsidR="00A56F8F" w:rsidRPr="0074216D" w:rsidDel="00022465" w:rsidRDefault="00A56F8F">
            <w:pPr>
              <w:spacing w:after="160" w:line="259" w:lineRule="auto"/>
              <w:jc w:val="center"/>
              <w:rPr>
                <w:del w:id="2344" w:author="Lim, Vanessa Gunawan" w:date="2022-11-17T15:17:00Z"/>
                <w:rFonts w:ascii="Times New Roman" w:hAnsi="Times New Roman"/>
                <w:i/>
                <w:sz w:val="24"/>
                <w:szCs w:val="24"/>
                <w:lang w:val="en-IN"/>
              </w:rPr>
              <w:pPrChange w:id="2345" w:author="Lim, Vanessa Gunawan" w:date="2022-11-17T15:17:00Z">
                <w:pPr>
                  <w:pStyle w:val="BodyText"/>
                  <w:numPr>
                    <w:ilvl w:val="1"/>
                  </w:numPr>
                  <w:spacing w:before="120" w:after="120"/>
                  <w:jc w:val="both"/>
                </w:pPr>
              </w:pPrChange>
            </w:pPr>
            <w:del w:id="2346" w:author="Lim, Vanessa Gunawan" w:date="2022-11-17T15:17:00Z">
              <w:r w:rsidRPr="0074216D" w:rsidDel="00022465">
                <w:rPr>
                  <w:rFonts w:ascii="Times New Roman" w:hAnsi="Times New Roman"/>
                  <w:i/>
                  <w:sz w:val="24"/>
                  <w:szCs w:val="24"/>
                  <w:lang w:val="en-IN"/>
                </w:rPr>
                <w:delText>0.000354</w:delText>
              </w:r>
            </w:del>
          </w:p>
        </w:tc>
      </w:tr>
      <w:tr w:rsidR="00A56F8F" w:rsidDel="00022465" w14:paraId="5A85FB5A" w14:textId="2DC00E08" w:rsidTr="006C4E5E">
        <w:trPr>
          <w:del w:id="2347" w:author="Lim, Vanessa Gunawan" w:date="2022-11-17T15:17:00Z"/>
        </w:trPr>
        <w:tc>
          <w:tcPr>
            <w:tcW w:w="1216" w:type="dxa"/>
            <w:shd w:val="clear" w:color="auto" w:fill="auto"/>
          </w:tcPr>
          <w:p w14:paraId="64AA545C" w14:textId="4216E7EC" w:rsidR="00A56F8F" w:rsidRPr="0074216D" w:rsidDel="00022465" w:rsidRDefault="00A56F8F">
            <w:pPr>
              <w:spacing w:after="160" w:line="259" w:lineRule="auto"/>
              <w:jc w:val="center"/>
              <w:rPr>
                <w:del w:id="2348" w:author="Lim, Vanessa Gunawan" w:date="2022-11-17T15:17:00Z"/>
                <w:rFonts w:ascii="Times New Roman" w:hAnsi="Times New Roman"/>
                <w:i/>
                <w:sz w:val="24"/>
                <w:szCs w:val="24"/>
                <w:lang w:val="en-IN"/>
              </w:rPr>
              <w:pPrChange w:id="2349" w:author="Lim, Vanessa Gunawan" w:date="2022-11-17T15:17:00Z">
                <w:pPr>
                  <w:pStyle w:val="BodyText"/>
                  <w:numPr>
                    <w:ilvl w:val="1"/>
                  </w:numPr>
                  <w:spacing w:before="120" w:after="120"/>
                  <w:jc w:val="both"/>
                </w:pPr>
              </w:pPrChange>
            </w:pPr>
            <w:del w:id="2350" w:author="Lim, Vanessa Gunawan" w:date="2022-11-17T15:17:00Z">
              <w:r w:rsidRPr="0074216D" w:rsidDel="00022465">
                <w:rPr>
                  <w:rFonts w:ascii="Times New Roman" w:hAnsi="Times New Roman"/>
                  <w:i/>
                  <w:sz w:val="24"/>
                  <w:szCs w:val="24"/>
                  <w:lang w:val="en-IN"/>
                </w:rPr>
                <w:delText>18.0</w:delText>
              </w:r>
            </w:del>
          </w:p>
        </w:tc>
        <w:tc>
          <w:tcPr>
            <w:tcW w:w="1146" w:type="dxa"/>
            <w:shd w:val="clear" w:color="auto" w:fill="auto"/>
          </w:tcPr>
          <w:p w14:paraId="7573326C" w14:textId="493A745E" w:rsidR="00A56F8F" w:rsidRPr="0074216D" w:rsidDel="00022465" w:rsidRDefault="00A56F8F">
            <w:pPr>
              <w:spacing w:after="160" w:line="259" w:lineRule="auto"/>
              <w:jc w:val="center"/>
              <w:rPr>
                <w:del w:id="2351" w:author="Lim, Vanessa Gunawan" w:date="2022-11-17T15:17:00Z"/>
                <w:rFonts w:ascii="Times New Roman" w:hAnsi="Times New Roman"/>
                <w:i/>
                <w:sz w:val="24"/>
                <w:szCs w:val="24"/>
                <w:lang w:val="en-IN"/>
              </w:rPr>
              <w:pPrChange w:id="2352" w:author="Lim, Vanessa Gunawan" w:date="2022-11-17T15:17:00Z">
                <w:pPr>
                  <w:pStyle w:val="BodyText"/>
                  <w:numPr>
                    <w:ilvl w:val="1"/>
                  </w:numPr>
                  <w:spacing w:before="120" w:after="120"/>
                  <w:jc w:val="both"/>
                </w:pPr>
              </w:pPrChange>
            </w:pPr>
            <w:del w:id="2353" w:author="Lim, Vanessa Gunawan" w:date="2022-11-17T15:17:00Z">
              <w:r w:rsidRPr="0074216D" w:rsidDel="00022465">
                <w:rPr>
                  <w:rFonts w:ascii="Times New Roman" w:hAnsi="Times New Roman"/>
                  <w:i/>
                  <w:sz w:val="24"/>
                  <w:szCs w:val="24"/>
                  <w:lang w:val="en-IN"/>
                </w:rPr>
                <w:delText>0.001049</w:delText>
              </w:r>
            </w:del>
          </w:p>
        </w:tc>
        <w:tc>
          <w:tcPr>
            <w:tcW w:w="1146" w:type="dxa"/>
            <w:shd w:val="clear" w:color="auto" w:fill="auto"/>
          </w:tcPr>
          <w:p w14:paraId="5F6253BE" w14:textId="265A9E72" w:rsidR="00A56F8F" w:rsidRPr="0074216D" w:rsidDel="00022465" w:rsidRDefault="00A56F8F">
            <w:pPr>
              <w:spacing w:after="160" w:line="259" w:lineRule="auto"/>
              <w:jc w:val="center"/>
              <w:rPr>
                <w:del w:id="2354" w:author="Lim, Vanessa Gunawan" w:date="2022-11-17T15:17:00Z"/>
                <w:rFonts w:ascii="Times New Roman" w:hAnsi="Times New Roman"/>
                <w:i/>
                <w:sz w:val="24"/>
                <w:szCs w:val="24"/>
                <w:lang w:val="en-IN"/>
              </w:rPr>
              <w:pPrChange w:id="2355" w:author="Lim, Vanessa Gunawan" w:date="2022-11-17T15:17:00Z">
                <w:pPr>
                  <w:pStyle w:val="BodyText"/>
                  <w:numPr>
                    <w:ilvl w:val="1"/>
                  </w:numPr>
                  <w:spacing w:before="120" w:after="120"/>
                  <w:jc w:val="both"/>
                </w:pPr>
              </w:pPrChange>
            </w:pPr>
            <w:del w:id="2356" w:author="Lim, Vanessa Gunawan" w:date="2022-11-17T15:17:00Z">
              <w:r w:rsidRPr="0074216D" w:rsidDel="00022465">
                <w:rPr>
                  <w:rFonts w:ascii="Times New Roman" w:hAnsi="Times New Roman"/>
                  <w:i/>
                  <w:sz w:val="24"/>
                  <w:szCs w:val="24"/>
                  <w:lang w:val="en-IN"/>
                </w:rPr>
                <w:delText>0.000878</w:delText>
              </w:r>
            </w:del>
          </w:p>
        </w:tc>
        <w:tc>
          <w:tcPr>
            <w:tcW w:w="1146" w:type="dxa"/>
            <w:shd w:val="clear" w:color="auto" w:fill="auto"/>
          </w:tcPr>
          <w:p w14:paraId="5A337943" w14:textId="49A74E08" w:rsidR="00A56F8F" w:rsidRPr="0074216D" w:rsidDel="00022465" w:rsidRDefault="00A56F8F">
            <w:pPr>
              <w:spacing w:after="160" w:line="259" w:lineRule="auto"/>
              <w:jc w:val="center"/>
              <w:rPr>
                <w:del w:id="2357" w:author="Lim, Vanessa Gunawan" w:date="2022-11-17T15:17:00Z"/>
                <w:rFonts w:ascii="Times New Roman" w:hAnsi="Times New Roman"/>
                <w:i/>
                <w:sz w:val="24"/>
                <w:szCs w:val="24"/>
                <w:lang w:val="en-IN"/>
              </w:rPr>
              <w:pPrChange w:id="2358" w:author="Lim, Vanessa Gunawan" w:date="2022-11-17T15:17:00Z">
                <w:pPr>
                  <w:pStyle w:val="BodyText"/>
                  <w:numPr>
                    <w:ilvl w:val="1"/>
                  </w:numPr>
                  <w:spacing w:before="120" w:after="120"/>
                  <w:jc w:val="both"/>
                </w:pPr>
              </w:pPrChange>
            </w:pPr>
            <w:del w:id="2359" w:author="Lim, Vanessa Gunawan" w:date="2022-11-17T15:17:00Z">
              <w:r w:rsidRPr="0074216D" w:rsidDel="00022465">
                <w:rPr>
                  <w:rFonts w:ascii="Times New Roman" w:hAnsi="Times New Roman"/>
                  <w:i/>
                  <w:sz w:val="24"/>
                  <w:szCs w:val="24"/>
                  <w:lang w:val="en-IN"/>
                </w:rPr>
                <w:delText>0.000726</w:delText>
              </w:r>
            </w:del>
          </w:p>
        </w:tc>
        <w:tc>
          <w:tcPr>
            <w:tcW w:w="1147" w:type="dxa"/>
            <w:shd w:val="clear" w:color="auto" w:fill="auto"/>
          </w:tcPr>
          <w:p w14:paraId="03BFE5FF" w14:textId="0E3D9F3D" w:rsidR="00A56F8F" w:rsidRPr="0074216D" w:rsidDel="00022465" w:rsidRDefault="00A56F8F">
            <w:pPr>
              <w:spacing w:after="160" w:line="259" w:lineRule="auto"/>
              <w:jc w:val="center"/>
              <w:rPr>
                <w:del w:id="2360" w:author="Lim, Vanessa Gunawan" w:date="2022-11-17T15:17:00Z"/>
                <w:rFonts w:ascii="Times New Roman" w:hAnsi="Times New Roman"/>
                <w:i/>
                <w:sz w:val="24"/>
                <w:szCs w:val="24"/>
                <w:lang w:val="en-IN"/>
              </w:rPr>
              <w:pPrChange w:id="2361" w:author="Lim, Vanessa Gunawan" w:date="2022-11-17T15:17:00Z">
                <w:pPr>
                  <w:pStyle w:val="BodyText"/>
                  <w:numPr>
                    <w:ilvl w:val="1"/>
                  </w:numPr>
                  <w:spacing w:before="120" w:after="120"/>
                  <w:jc w:val="both"/>
                </w:pPr>
              </w:pPrChange>
            </w:pPr>
            <w:del w:id="2362" w:author="Lim, Vanessa Gunawan" w:date="2022-11-17T15:17:00Z">
              <w:r w:rsidRPr="0074216D" w:rsidDel="00022465">
                <w:rPr>
                  <w:rFonts w:ascii="Times New Roman" w:hAnsi="Times New Roman"/>
                  <w:i/>
                  <w:sz w:val="24"/>
                  <w:szCs w:val="24"/>
                  <w:lang w:val="en-IN"/>
                </w:rPr>
                <w:delText>0.000672</w:delText>
              </w:r>
            </w:del>
          </w:p>
        </w:tc>
        <w:tc>
          <w:tcPr>
            <w:tcW w:w="1147" w:type="dxa"/>
            <w:shd w:val="clear" w:color="auto" w:fill="auto"/>
          </w:tcPr>
          <w:p w14:paraId="73E71544" w14:textId="7C4D81B2" w:rsidR="00A56F8F" w:rsidRPr="0074216D" w:rsidDel="00022465" w:rsidRDefault="00A56F8F">
            <w:pPr>
              <w:spacing w:after="160" w:line="259" w:lineRule="auto"/>
              <w:jc w:val="center"/>
              <w:rPr>
                <w:del w:id="2363" w:author="Lim, Vanessa Gunawan" w:date="2022-11-17T15:17:00Z"/>
                <w:rFonts w:ascii="Times New Roman" w:hAnsi="Times New Roman"/>
                <w:i/>
                <w:sz w:val="24"/>
                <w:szCs w:val="24"/>
                <w:lang w:val="en-IN"/>
              </w:rPr>
              <w:pPrChange w:id="2364" w:author="Lim, Vanessa Gunawan" w:date="2022-11-17T15:17:00Z">
                <w:pPr>
                  <w:pStyle w:val="BodyText"/>
                  <w:numPr>
                    <w:ilvl w:val="1"/>
                  </w:numPr>
                  <w:spacing w:before="120" w:after="120"/>
                  <w:jc w:val="both"/>
                </w:pPr>
              </w:pPrChange>
            </w:pPr>
            <w:del w:id="2365" w:author="Lim, Vanessa Gunawan" w:date="2022-11-17T15:17:00Z">
              <w:r w:rsidRPr="0074216D" w:rsidDel="00022465">
                <w:rPr>
                  <w:rFonts w:ascii="Times New Roman" w:hAnsi="Times New Roman"/>
                  <w:i/>
                  <w:sz w:val="24"/>
                  <w:szCs w:val="24"/>
                  <w:lang w:val="en-IN"/>
                </w:rPr>
                <w:delText>0.000620</w:delText>
              </w:r>
            </w:del>
          </w:p>
        </w:tc>
        <w:tc>
          <w:tcPr>
            <w:tcW w:w="1147" w:type="dxa"/>
            <w:shd w:val="clear" w:color="auto" w:fill="auto"/>
          </w:tcPr>
          <w:p w14:paraId="0327C34C" w14:textId="6BF1DE7F" w:rsidR="00A56F8F" w:rsidRPr="0074216D" w:rsidDel="00022465" w:rsidRDefault="00A56F8F">
            <w:pPr>
              <w:spacing w:after="160" w:line="259" w:lineRule="auto"/>
              <w:jc w:val="center"/>
              <w:rPr>
                <w:del w:id="2366" w:author="Lim, Vanessa Gunawan" w:date="2022-11-17T15:17:00Z"/>
                <w:rFonts w:ascii="Times New Roman" w:hAnsi="Times New Roman"/>
                <w:i/>
                <w:sz w:val="24"/>
                <w:szCs w:val="24"/>
                <w:lang w:val="en-IN"/>
              </w:rPr>
              <w:pPrChange w:id="2367" w:author="Lim, Vanessa Gunawan" w:date="2022-11-17T15:17:00Z">
                <w:pPr>
                  <w:pStyle w:val="BodyText"/>
                  <w:numPr>
                    <w:ilvl w:val="1"/>
                  </w:numPr>
                  <w:spacing w:before="120" w:after="120"/>
                  <w:jc w:val="both"/>
                </w:pPr>
              </w:pPrChange>
            </w:pPr>
            <w:del w:id="2368" w:author="Lim, Vanessa Gunawan" w:date="2022-11-17T15:17:00Z">
              <w:r w:rsidRPr="0074216D" w:rsidDel="00022465">
                <w:rPr>
                  <w:rFonts w:ascii="Times New Roman" w:hAnsi="Times New Roman"/>
                  <w:i/>
                  <w:sz w:val="24"/>
                  <w:szCs w:val="24"/>
                  <w:lang w:val="en-IN"/>
                </w:rPr>
                <w:delText>0.000493</w:delText>
              </w:r>
            </w:del>
          </w:p>
        </w:tc>
        <w:tc>
          <w:tcPr>
            <w:tcW w:w="1147" w:type="dxa"/>
            <w:shd w:val="clear" w:color="auto" w:fill="auto"/>
          </w:tcPr>
          <w:p w14:paraId="277BFC2C" w14:textId="2947421D" w:rsidR="00A56F8F" w:rsidRPr="0074216D" w:rsidDel="00022465" w:rsidRDefault="00A56F8F">
            <w:pPr>
              <w:spacing w:after="160" w:line="259" w:lineRule="auto"/>
              <w:jc w:val="center"/>
              <w:rPr>
                <w:del w:id="2369" w:author="Lim, Vanessa Gunawan" w:date="2022-11-17T15:17:00Z"/>
                <w:rFonts w:ascii="Times New Roman" w:hAnsi="Times New Roman"/>
                <w:i/>
                <w:sz w:val="24"/>
                <w:szCs w:val="24"/>
                <w:lang w:val="en-IN"/>
              </w:rPr>
              <w:pPrChange w:id="2370" w:author="Lim, Vanessa Gunawan" w:date="2022-11-17T15:17:00Z">
                <w:pPr>
                  <w:pStyle w:val="BodyText"/>
                  <w:numPr>
                    <w:ilvl w:val="1"/>
                  </w:numPr>
                  <w:spacing w:before="120" w:after="120"/>
                  <w:jc w:val="both"/>
                </w:pPr>
              </w:pPrChange>
            </w:pPr>
            <w:del w:id="2371" w:author="Lim, Vanessa Gunawan" w:date="2022-11-17T15:17:00Z">
              <w:r w:rsidRPr="0074216D" w:rsidDel="00022465">
                <w:rPr>
                  <w:rFonts w:ascii="Times New Roman" w:hAnsi="Times New Roman"/>
                  <w:i/>
                  <w:sz w:val="24"/>
                  <w:szCs w:val="24"/>
                  <w:lang w:val="en-IN"/>
                </w:rPr>
                <w:delText>0.000390</w:delText>
              </w:r>
            </w:del>
          </w:p>
        </w:tc>
      </w:tr>
      <w:tr w:rsidR="00A56F8F" w:rsidDel="00022465" w14:paraId="49A3C4F3" w14:textId="1DA36B9A" w:rsidTr="006C4E5E">
        <w:trPr>
          <w:del w:id="2372" w:author="Lim, Vanessa Gunawan" w:date="2022-11-17T15:17:00Z"/>
        </w:trPr>
        <w:tc>
          <w:tcPr>
            <w:tcW w:w="1216" w:type="dxa"/>
            <w:shd w:val="clear" w:color="auto" w:fill="auto"/>
          </w:tcPr>
          <w:p w14:paraId="61089498" w14:textId="28B4BE88" w:rsidR="00A56F8F" w:rsidRPr="0074216D" w:rsidDel="00022465" w:rsidRDefault="00A56F8F">
            <w:pPr>
              <w:spacing w:after="160" w:line="259" w:lineRule="auto"/>
              <w:jc w:val="center"/>
              <w:rPr>
                <w:del w:id="2373" w:author="Lim, Vanessa Gunawan" w:date="2022-11-17T15:17:00Z"/>
                <w:rFonts w:ascii="Times New Roman" w:hAnsi="Times New Roman"/>
                <w:i/>
                <w:sz w:val="24"/>
                <w:szCs w:val="24"/>
                <w:lang w:val="en-IN"/>
              </w:rPr>
              <w:pPrChange w:id="2374" w:author="Lim, Vanessa Gunawan" w:date="2022-11-17T15:17:00Z">
                <w:pPr>
                  <w:pStyle w:val="BodyText"/>
                  <w:numPr>
                    <w:ilvl w:val="1"/>
                  </w:numPr>
                  <w:spacing w:before="120" w:after="120"/>
                  <w:jc w:val="both"/>
                </w:pPr>
              </w:pPrChange>
            </w:pPr>
            <w:del w:id="2375" w:author="Lim, Vanessa Gunawan" w:date="2022-11-17T15:17:00Z">
              <w:r w:rsidRPr="0074216D" w:rsidDel="00022465">
                <w:rPr>
                  <w:rFonts w:ascii="Times New Roman" w:hAnsi="Times New Roman"/>
                  <w:i/>
                  <w:sz w:val="24"/>
                  <w:szCs w:val="24"/>
                  <w:lang w:val="en-IN"/>
                </w:rPr>
                <w:delText>18.2</w:delText>
              </w:r>
            </w:del>
          </w:p>
        </w:tc>
        <w:tc>
          <w:tcPr>
            <w:tcW w:w="1146" w:type="dxa"/>
            <w:shd w:val="clear" w:color="auto" w:fill="auto"/>
          </w:tcPr>
          <w:p w14:paraId="21397073" w14:textId="0B9E70A2" w:rsidR="00A56F8F" w:rsidRPr="0074216D" w:rsidDel="00022465" w:rsidRDefault="00A56F8F">
            <w:pPr>
              <w:spacing w:after="160" w:line="259" w:lineRule="auto"/>
              <w:jc w:val="center"/>
              <w:rPr>
                <w:del w:id="2376" w:author="Lim, Vanessa Gunawan" w:date="2022-11-17T15:17:00Z"/>
                <w:rFonts w:ascii="Times New Roman" w:hAnsi="Times New Roman"/>
                <w:i/>
                <w:sz w:val="24"/>
                <w:szCs w:val="24"/>
                <w:lang w:val="en-IN"/>
              </w:rPr>
              <w:pPrChange w:id="2377" w:author="Lim, Vanessa Gunawan" w:date="2022-11-17T15:17:00Z">
                <w:pPr>
                  <w:pStyle w:val="BodyText"/>
                  <w:numPr>
                    <w:ilvl w:val="1"/>
                  </w:numPr>
                  <w:spacing w:before="120" w:after="120"/>
                  <w:jc w:val="both"/>
                </w:pPr>
              </w:pPrChange>
            </w:pPr>
            <w:del w:id="2378" w:author="Lim, Vanessa Gunawan" w:date="2022-11-17T15:17:00Z">
              <w:r w:rsidRPr="0074216D" w:rsidDel="00022465">
                <w:rPr>
                  <w:rFonts w:ascii="Times New Roman" w:hAnsi="Times New Roman"/>
                  <w:i/>
                  <w:sz w:val="24"/>
                  <w:szCs w:val="24"/>
                  <w:lang w:val="en-IN"/>
                </w:rPr>
                <w:delText>0.001116</w:delText>
              </w:r>
            </w:del>
          </w:p>
        </w:tc>
        <w:tc>
          <w:tcPr>
            <w:tcW w:w="1146" w:type="dxa"/>
            <w:shd w:val="clear" w:color="auto" w:fill="auto"/>
          </w:tcPr>
          <w:p w14:paraId="339BAE77" w14:textId="1DB15F11" w:rsidR="00A56F8F" w:rsidRPr="0074216D" w:rsidDel="00022465" w:rsidRDefault="00A56F8F">
            <w:pPr>
              <w:spacing w:after="160" w:line="259" w:lineRule="auto"/>
              <w:jc w:val="center"/>
              <w:rPr>
                <w:del w:id="2379" w:author="Lim, Vanessa Gunawan" w:date="2022-11-17T15:17:00Z"/>
                <w:rFonts w:ascii="Times New Roman" w:hAnsi="Times New Roman"/>
                <w:i/>
                <w:sz w:val="24"/>
                <w:szCs w:val="24"/>
                <w:lang w:val="en-IN"/>
              </w:rPr>
              <w:pPrChange w:id="2380" w:author="Lim, Vanessa Gunawan" w:date="2022-11-17T15:17:00Z">
                <w:pPr>
                  <w:pStyle w:val="BodyText"/>
                  <w:numPr>
                    <w:ilvl w:val="1"/>
                  </w:numPr>
                  <w:spacing w:before="120" w:after="120"/>
                  <w:jc w:val="both"/>
                </w:pPr>
              </w:pPrChange>
            </w:pPr>
            <w:del w:id="2381" w:author="Lim, Vanessa Gunawan" w:date="2022-11-17T15:17:00Z">
              <w:r w:rsidRPr="0074216D" w:rsidDel="00022465">
                <w:rPr>
                  <w:rFonts w:ascii="Times New Roman" w:hAnsi="Times New Roman"/>
                  <w:i/>
                  <w:sz w:val="24"/>
                  <w:szCs w:val="24"/>
                  <w:lang w:val="en-IN"/>
                </w:rPr>
                <w:delText>0.000939</w:delText>
              </w:r>
            </w:del>
          </w:p>
        </w:tc>
        <w:tc>
          <w:tcPr>
            <w:tcW w:w="1146" w:type="dxa"/>
            <w:shd w:val="clear" w:color="auto" w:fill="auto"/>
          </w:tcPr>
          <w:p w14:paraId="7680D807" w14:textId="5BC020AD" w:rsidR="00A56F8F" w:rsidRPr="0074216D" w:rsidDel="00022465" w:rsidRDefault="00A56F8F">
            <w:pPr>
              <w:spacing w:after="160" w:line="259" w:lineRule="auto"/>
              <w:jc w:val="center"/>
              <w:rPr>
                <w:del w:id="2382" w:author="Lim, Vanessa Gunawan" w:date="2022-11-17T15:17:00Z"/>
                <w:rFonts w:ascii="Times New Roman" w:hAnsi="Times New Roman"/>
                <w:i/>
                <w:sz w:val="24"/>
                <w:szCs w:val="24"/>
                <w:lang w:val="en-IN"/>
              </w:rPr>
              <w:pPrChange w:id="2383" w:author="Lim, Vanessa Gunawan" w:date="2022-11-17T15:17:00Z">
                <w:pPr>
                  <w:pStyle w:val="BodyText"/>
                  <w:numPr>
                    <w:ilvl w:val="1"/>
                  </w:numPr>
                  <w:spacing w:before="120" w:after="120"/>
                  <w:jc w:val="both"/>
                </w:pPr>
              </w:pPrChange>
            </w:pPr>
            <w:del w:id="2384" w:author="Lim, Vanessa Gunawan" w:date="2022-11-17T15:17:00Z">
              <w:r w:rsidRPr="0074216D" w:rsidDel="00022465">
                <w:rPr>
                  <w:rFonts w:ascii="Times New Roman" w:hAnsi="Times New Roman"/>
                  <w:i/>
                  <w:sz w:val="24"/>
                  <w:szCs w:val="24"/>
                  <w:lang w:val="en-IN"/>
                </w:rPr>
                <w:delText>0.000772</w:delText>
              </w:r>
            </w:del>
          </w:p>
        </w:tc>
        <w:tc>
          <w:tcPr>
            <w:tcW w:w="1147" w:type="dxa"/>
            <w:shd w:val="clear" w:color="auto" w:fill="auto"/>
          </w:tcPr>
          <w:p w14:paraId="47EC8BB7" w14:textId="7F58CEB8" w:rsidR="00A56F8F" w:rsidRPr="0074216D" w:rsidDel="00022465" w:rsidRDefault="00A56F8F">
            <w:pPr>
              <w:spacing w:after="160" w:line="259" w:lineRule="auto"/>
              <w:jc w:val="center"/>
              <w:rPr>
                <w:del w:id="2385" w:author="Lim, Vanessa Gunawan" w:date="2022-11-17T15:17:00Z"/>
                <w:rFonts w:ascii="Times New Roman" w:hAnsi="Times New Roman"/>
                <w:i/>
                <w:sz w:val="24"/>
                <w:szCs w:val="24"/>
                <w:lang w:val="en-IN"/>
              </w:rPr>
              <w:pPrChange w:id="2386" w:author="Lim, Vanessa Gunawan" w:date="2022-11-17T15:17:00Z">
                <w:pPr>
                  <w:pStyle w:val="BodyText"/>
                  <w:numPr>
                    <w:ilvl w:val="1"/>
                  </w:numPr>
                  <w:spacing w:before="120" w:after="120"/>
                  <w:jc w:val="both"/>
                </w:pPr>
              </w:pPrChange>
            </w:pPr>
            <w:del w:id="2387" w:author="Lim, Vanessa Gunawan" w:date="2022-11-17T15:17:00Z">
              <w:r w:rsidRPr="0074216D" w:rsidDel="00022465">
                <w:rPr>
                  <w:rFonts w:ascii="Times New Roman" w:hAnsi="Times New Roman"/>
                  <w:i/>
                  <w:sz w:val="24"/>
                  <w:szCs w:val="24"/>
                  <w:lang w:val="en-IN"/>
                </w:rPr>
                <w:delText>0.000714</w:delText>
              </w:r>
            </w:del>
          </w:p>
        </w:tc>
        <w:tc>
          <w:tcPr>
            <w:tcW w:w="1147" w:type="dxa"/>
            <w:shd w:val="clear" w:color="auto" w:fill="auto"/>
          </w:tcPr>
          <w:p w14:paraId="58B8B908" w14:textId="3FA129C2" w:rsidR="00A56F8F" w:rsidRPr="0074216D" w:rsidDel="00022465" w:rsidRDefault="00A56F8F">
            <w:pPr>
              <w:spacing w:after="160" w:line="259" w:lineRule="auto"/>
              <w:jc w:val="center"/>
              <w:rPr>
                <w:del w:id="2388" w:author="Lim, Vanessa Gunawan" w:date="2022-11-17T15:17:00Z"/>
                <w:rFonts w:ascii="Times New Roman" w:hAnsi="Times New Roman"/>
                <w:i/>
                <w:sz w:val="24"/>
                <w:szCs w:val="24"/>
                <w:lang w:val="en-IN"/>
              </w:rPr>
              <w:pPrChange w:id="2389" w:author="Lim, Vanessa Gunawan" w:date="2022-11-17T15:17:00Z">
                <w:pPr>
                  <w:pStyle w:val="BodyText"/>
                  <w:numPr>
                    <w:ilvl w:val="1"/>
                  </w:numPr>
                  <w:spacing w:before="120" w:after="120"/>
                  <w:jc w:val="both"/>
                </w:pPr>
              </w:pPrChange>
            </w:pPr>
            <w:del w:id="2390" w:author="Lim, Vanessa Gunawan" w:date="2022-11-17T15:17:00Z">
              <w:r w:rsidRPr="0074216D" w:rsidDel="00022465">
                <w:rPr>
                  <w:rFonts w:ascii="Times New Roman" w:hAnsi="Times New Roman"/>
                  <w:i/>
                  <w:sz w:val="24"/>
                  <w:szCs w:val="24"/>
                  <w:lang w:val="en-IN"/>
                </w:rPr>
                <w:delText>0.000658</w:delText>
              </w:r>
            </w:del>
          </w:p>
        </w:tc>
        <w:tc>
          <w:tcPr>
            <w:tcW w:w="1147" w:type="dxa"/>
            <w:shd w:val="clear" w:color="auto" w:fill="auto"/>
          </w:tcPr>
          <w:p w14:paraId="419F41AC" w14:textId="3AD37A78" w:rsidR="00A56F8F" w:rsidRPr="0074216D" w:rsidDel="00022465" w:rsidRDefault="00A56F8F">
            <w:pPr>
              <w:spacing w:after="160" w:line="259" w:lineRule="auto"/>
              <w:jc w:val="center"/>
              <w:rPr>
                <w:del w:id="2391" w:author="Lim, Vanessa Gunawan" w:date="2022-11-17T15:17:00Z"/>
                <w:rFonts w:ascii="Times New Roman" w:hAnsi="Times New Roman"/>
                <w:i/>
                <w:sz w:val="24"/>
                <w:szCs w:val="24"/>
                <w:lang w:val="en-IN"/>
              </w:rPr>
              <w:pPrChange w:id="2392" w:author="Lim, Vanessa Gunawan" w:date="2022-11-17T15:17:00Z">
                <w:pPr>
                  <w:pStyle w:val="BodyText"/>
                  <w:numPr>
                    <w:ilvl w:val="1"/>
                  </w:numPr>
                  <w:spacing w:before="120" w:after="120"/>
                  <w:jc w:val="both"/>
                </w:pPr>
              </w:pPrChange>
            </w:pPr>
            <w:del w:id="2393" w:author="Lim, Vanessa Gunawan" w:date="2022-11-17T15:17:00Z">
              <w:r w:rsidRPr="0074216D" w:rsidDel="00022465">
                <w:rPr>
                  <w:rFonts w:ascii="Times New Roman" w:hAnsi="Times New Roman"/>
                  <w:i/>
                  <w:sz w:val="24"/>
                  <w:szCs w:val="24"/>
                  <w:lang w:val="en-IN"/>
                </w:rPr>
                <w:delText>0.000530</w:delText>
              </w:r>
            </w:del>
          </w:p>
        </w:tc>
        <w:tc>
          <w:tcPr>
            <w:tcW w:w="1147" w:type="dxa"/>
            <w:shd w:val="clear" w:color="auto" w:fill="auto"/>
          </w:tcPr>
          <w:p w14:paraId="15A72E31" w14:textId="5E091625" w:rsidR="00A56F8F" w:rsidRPr="0074216D" w:rsidDel="00022465" w:rsidRDefault="00A56F8F">
            <w:pPr>
              <w:spacing w:after="160" w:line="259" w:lineRule="auto"/>
              <w:jc w:val="center"/>
              <w:rPr>
                <w:del w:id="2394" w:author="Lim, Vanessa Gunawan" w:date="2022-11-17T15:17:00Z"/>
                <w:rFonts w:ascii="Times New Roman" w:hAnsi="Times New Roman"/>
                <w:i/>
                <w:sz w:val="24"/>
                <w:szCs w:val="24"/>
                <w:lang w:val="en-IN"/>
              </w:rPr>
              <w:pPrChange w:id="2395" w:author="Lim, Vanessa Gunawan" w:date="2022-11-17T15:17:00Z">
                <w:pPr>
                  <w:pStyle w:val="BodyText"/>
                  <w:numPr>
                    <w:ilvl w:val="1"/>
                  </w:numPr>
                  <w:spacing w:before="120" w:after="120"/>
                  <w:jc w:val="both"/>
                </w:pPr>
              </w:pPrChange>
            </w:pPr>
            <w:del w:id="2396" w:author="Lim, Vanessa Gunawan" w:date="2022-11-17T15:17:00Z">
              <w:r w:rsidRPr="0074216D" w:rsidDel="00022465">
                <w:rPr>
                  <w:rFonts w:ascii="Times New Roman" w:hAnsi="Times New Roman"/>
                  <w:i/>
                  <w:sz w:val="24"/>
                  <w:szCs w:val="24"/>
                  <w:lang w:val="en-IN"/>
                </w:rPr>
                <w:delText>0.000425</w:delText>
              </w:r>
            </w:del>
          </w:p>
        </w:tc>
      </w:tr>
      <w:tr w:rsidR="00A56F8F" w:rsidDel="00022465" w14:paraId="4D37DF82" w14:textId="4E932343" w:rsidTr="006C4E5E">
        <w:trPr>
          <w:del w:id="2397" w:author="Lim, Vanessa Gunawan" w:date="2022-11-17T15:17:00Z"/>
        </w:trPr>
        <w:tc>
          <w:tcPr>
            <w:tcW w:w="1216" w:type="dxa"/>
            <w:shd w:val="clear" w:color="auto" w:fill="auto"/>
          </w:tcPr>
          <w:p w14:paraId="2AC76C21" w14:textId="06A99246" w:rsidR="00A56F8F" w:rsidRPr="0074216D" w:rsidDel="00022465" w:rsidRDefault="00A56F8F">
            <w:pPr>
              <w:spacing w:after="160" w:line="259" w:lineRule="auto"/>
              <w:jc w:val="center"/>
              <w:rPr>
                <w:del w:id="2398" w:author="Lim, Vanessa Gunawan" w:date="2022-11-17T15:17:00Z"/>
                <w:rFonts w:ascii="Times New Roman" w:hAnsi="Times New Roman"/>
                <w:i/>
                <w:sz w:val="24"/>
                <w:szCs w:val="24"/>
                <w:lang w:val="en-IN"/>
              </w:rPr>
              <w:pPrChange w:id="2399" w:author="Lim, Vanessa Gunawan" w:date="2022-11-17T15:17:00Z">
                <w:pPr>
                  <w:pStyle w:val="BodyText"/>
                  <w:numPr>
                    <w:ilvl w:val="1"/>
                  </w:numPr>
                  <w:spacing w:before="120" w:after="120"/>
                  <w:jc w:val="both"/>
                </w:pPr>
              </w:pPrChange>
            </w:pPr>
            <w:del w:id="2400" w:author="Lim, Vanessa Gunawan" w:date="2022-11-17T15:17:00Z">
              <w:r w:rsidRPr="0074216D" w:rsidDel="00022465">
                <w:rPr>
                  <w:rFonts w:ascii="Times New Roman" w:hAnsi="Times New Roman"/>
                  <w:i/>
                  <w:sz w:val="24"/>
                  <w:szCs w:val="24"/>
                  <w:lang w:val="en-IN"/>
                </w:rPr>
                <w:lastRenderedPageBreak/>
                <w:delText>18.4</w:delText>
              </w:r>
            </w:del>
          </w:p>
        </w:tc>
        <w:tc>
          <w:tcPr>
            <w:tcW w:w="1146" w:type="dxa"/>
            <w:shd w:val="clear" w:color="auto" w:fill="auto"/>
          </w:tcPr>
          <w:p w14:paraId="3F8BFD43" w14:textId="3C67B670" w:rsidR="00A56F8F" w:rsidRPr="0074216D" w:rsidDel="00022465" w:rsidRDefault="00A56F8F">
            <w:pPr>
              <w:spacing w:after="160" w:line="259" w:lineRule="auto"/>
              <w:jc w:val="center"/>
              <w:rPr>
                <w:del w:id="2401" w:author="Lim, Vanessa Gunawan" w:date="2022-11-17T15:17:00Z"/>
                <w:rFonts w:ascii="Times New Roman" w:hAnsi="Times New Roman"/>
                <w:i/>
                <w:sz w:val="24"/>
                <w:szCs w:val="24"/>
                <w:lang w:val="en-IN"/>
              </w:rPr>
              <w:pPrChange w:id="2402" w:author="Lim, Vanessa Gunawan" w:date="2022-11-17T15:17:00Z">
                <w:pPr>
                  <w:pStyle w:val="BodyText"/>
                  <w:numPr>
                    <w:ilvl w:val="1"/>
                  </w:numPr>
                  <w:spacing w:before="120" w:after="120"/>
                  <w:jc w:val="both"/>
                </w:pPr>
              </w:pPrChange>
            </w:pPr>
            <w:del w:id="2403" w:author="Lim, Vanessa Gunawan" w:date="2022-11-17T15:17:00Z">
              <w:r w:rsidRPr="0074216D" w:rsidDel="00022465">
                <w:rPr>
                  <w:rFonts w:ascii="Times New Roman" w:hAnsi="Times New Roman"/>
                  <w:i/>
                  <w:sz w:val="24"/>
                  <w:szCs w:val="24"/>
                  <w:lang w:val="en-IN"/>
                </w:rPr>
                <w:delText>0.001184</w:delText>
              </w:r>
            </w:del>
          </w:p>
        </w:tc>
        <w:tc>
          <w:tcPr>
            <w:tcW w:w="1146" w:type="dxa"/>
            <w:shd w:val="clear" w:color="auto" w:fill="auto"/>
          </w:tcPr>
          <w:p w14:paraId="787FD3EB" w14:textId="23D98B6C" w:rsidR="00A56F8F" w:rsidRPr="0074216D" w:rsidDel="00022465" w:rsidRDefault="00A56F8F">
            <w:pPr>
              <w:spacing w:after="160" w:line="259" w:lineRule="auto"/>
              <w:jc w:val="center"/>
              <w:rPr>
                <w:del w:id="2404" w:author="Lim, Vanessa Gunawan" w:date="2022-11-17T15:17:00Z"/>
                <w:rFonts w:ascii="Times New Roman" w:hAnsi="Times New Roman"/>
                <w:i/>
                <w:sz w:val="24"/>
                <w:szCs w:val="24"/>
                <w:lang w:val="en-IN"/>
              </w:rPr>
              <w:pPrChange w:id="2405" w:author="Lim, Vanessa Gunawan" w:date="2022-11-17T15:17:00Z">
                <w:pPr>
                  <w:pStyle w:val="BodyText"/>
                  <w:numPr>
                    <w:ilvl w:val="1"/>
                  </w:numPr>
                  <w:spacing w:before="120" w:after="120"/>
                  <w:jc w:val="both"/>
                </w:pPr>
              </w:pPrChange>
            </w:pPr>
            <w:del w:id="2406" w:author="Lim, Vanessa Gunawan" w:date="2022-11-17T15:17:00Z">
              <w:r w:rsidRPr="0074216D" w:rsidDel="00022465">
                <w:rPr>
                  <w:rFonts w:ascii="Times New Roman" w:hAnsi="Times New Roman"/>
                  <w:i/>
                  <w:sz w:val="24"/>
                  <w:szCs w:val="24"/>
                  <w:lang w:val="en-IN"/>
                </w:rPr>
                <w:delText>0.001000</w:delText>
              </w:r>
            </w:del>
          </w:p>
        </w:tc>
        <w:tc>
          <w:tcPr>
            <w:tcW w:w="1146" w:type="dxa"/>
            <w:shd w:val="clear" w:color="auto" w:fill="auto"/>
          </w:tcPr>
          <w:p w14:paraId="5AF1E3BE" w14:textId="39E09844" w:rsidR="00A56F8F" w:rsidRPr="0074216D" w:rsidDel="00022465" w:rsidRDefault="00A56F8F">
            <w:pPr>
              <w:spacing w:after="160" w:line="259" w:lineRule="auto"/>
              <w:jc w:val="center"/>
              <w:rPr>
                <w:del w:id="2407" w:author="Lim, Vanessa Gunawan" w:date="2022-11-17T15:17:00Z"/>
                <w:rFonts w:ascii="Times New Roman" w:hAnsi="Times New Roman"/>
                <w:i/>
                <w:sz w:val="24"/>
                <w:szCs w:val="24"/>
                <w:lang w:val="en-IN"/>
              </w:rPr>
              <w:pPrChange w:id="2408" w:author="Lim, Vanessa Gunawan" w:date="2022-11-17T15:17:00Z">
                <w:pPr>
                  <w:pStyle w:val="BodyText"/>
                  <w:numPr>
                    <w:ilvl w:val="1"/>
                  </w:numPr>
                  <w:spacing w:before="120" w:after="120"/>
                  <w:jc w:val="both"/>
                </w:pPr>
              </w:pPrChange>
            </w:pPr>
            <w:del w:id="2409" w:author="Lim, Vanessa Gunawan" w:date="2022-11-17T15:17:00Z">
              <w:r w:rsidRPr="0074216D" w:rsidDel="00022465">
                <w:rPr>
                  <w:rFonts w:ascii="Times New Roman" w:hAnsi="Times New Roman"/>
                  <w:i/>
                  <w:sz w:val="24"/>
                  <w:szCs w:val="24"/>
                  <w:lang w:val="en-IN"/>
                </w:rPr>
                <w:delText>0.000819</w:delText>
              </w:r>
            </w:del>
          </w:p>
        </w:tc>
        <w:tc>
          <w:tcPr>
            <w:tcW w:w="1147" w:type="dxa"/>
            <w:shd w:val="clear" w:color="auto" w:fill="auto"/>
          </w:tcPr>
          <w:p w14:paraId="0CBAD627" w14:textId="05EDB2CB" w:rsidR="00A56F8F" w:rsidRPr="0074216D" w:rsidDel="00022465" w:rsidRDefault="00A56F8F">
            <w:pPr>
              <w:spacing w:after="160" w:line="259" w:lineRule="auto"/>
              <w:jc w:val="center"/>
              <w:rPr>
                <w:del w:id="2410" w:author="Lim, Vanessa Gunawan" w:date="2022-11-17T15:17:00Z"/>
                <w:rFonts w:ascii="Times New Roman" w:hAnsi="Times New Roman"/>
                <w:i/>
                <w:sz w:val="24"/>
                <w:szCs w:val="24"/>
                <w:lang w:val="en-IN"/>
              </w:rPr>
              <w:pPrChange w:id="2411" w:author="Lim, Vanessa Gunawan" w:date="2022-11-17T15:17:00Z">
                <w:pPr>
                  <w:pStyle w:val="BodyText"/>
                  <w:numPr>
                    <w:ilvl w:val="1"/>
                  </w:numPr>
                  <w:spacing w:before="120" w:after="120"/>
                  <w:jc w:val="both"/>
                </w:pPr>
              </w:pPrChange>
            </w:pPr>
            <w:del w:id="2412" w:author="Lim, Vanessa Gunawan" w:date="2022-11-17T15:17:00Z">
              <w:r w:rsidRPr="0074216D" w:rsidDel="00022465">
                <w:rPr>
                  <w:rFonts w:ascii="Times New Roman" w:hAnsi="Times New Roman"/>
                  <w:i/>
                  <w:sz w:val="24"/>
                  <w:szCs w:val="24"/>
                  <w:lang w:val="en-IN"/>
                </w:rPr>
                <w:delText>0.000756</w:delText>
              </w:r>
            </w:del>
          </w:p>
        </w:tc>
        <w:tc>
          <w:tcPr>
            <w:tcW w:w="1147" w:type="dxa"/>
            <w:shd w:val="clear" w:color="auto" w:fill="auto"/>
          </w:tcPr>
          <w:p w14:paraId="76B65FBF" w14:textId="550AC2DB" w:rsidR="00A56F8F" w:rsidRPr="0074216D" w:rsidDel="00022465" w:rsidRDefault="00A56F8F">
            <w:pPr>
              <w:spacing w:after="160" w:line="259" w:lineRule="auto"/>
              <w:jc w:val="center"/>
              <w:rPr>
                <w:del w:id="2413" w:author="Lim, Vanessa Gunawan" w:date="2022-11-17T15:17:00Z"/>
                <w:rFonts w:ascii="Times New Roman" w:hAnsi="Times New Roman"/>
                <w:i/>
                <w:sz w:val="24"/>
                <w:szCs w:val="24"/>
                <w:lang w:val="en-IN"/>
              </w:rPr>
              <w:pPrChange w:id="2414" w:author="Lim, Vanessa Gunawan" w:date="2022-11-17T15:17:00Z">
                <w:pPr>
                  <w:pStyle w:val="BodyText"/>
                  <w:numPr>
                    <w:ilvl w:val="1"/>
                  </w:numPr>
                  <w:spacing w:before="120" w:after="120"/>
                  <w:jc w:val="both"/>
                </w:pPr>
              </w:pPrChange>
            </w:pPr>
            <w:del w:id="2415" w:author="Lim, Vanessa Gunawan" w:date="2022-11-17T15:17:00Z">
              <w:r w:rsidRPr="0074216D" w:rsidDel="00022465">
                <w:rPr>
                  <w:rFonts w:ascii="Times New Roman" w:hAnsi="Times New Roman"/>
                  <w:i/>
                  <w:sz w:val="24"/>
                  <w:szCs w:val="24"/>
                  <w:lang w:val="en-IN"/>
                </w:rPr>
                <w:delText>0.000696</w:delText>
              </w:r>
            </w:del>
          </w:p>
        </w:tc>
        <w:tc>
          <w:tcPr>
            <w:tcW w:w="1147" w:type="dxa"/>
            <w:shd w:val="clear" w:color="auto" w:fill="auto"/>
          </w:tcPr>
          <w:p w14:paraId="4D840A76" w14:textId="3A6AA191" w:rsidR="00A56F8F" w:rsidRPr="0074216D" w:rsidDel="00022465" w:rsidRDefault="00A56F8F">
            <w:pPr>
              <w:spacing w:after="160" w:line="259" w:lineRule="auto"/>
              <w:jc w:val="center"/>
              <w:rPr>
                <w:del w:id="2416" w:author="Lim, Vanessa Gunawan" w:date="2022-11-17T15:17:00Z"/>
                <w:rFonts w:ascii="Times New Roman" w:hAnsi="Times New Roman"/>
                <w:i/>
                <w:sz w:val="24"/>
                <w:szCs w:val="24"/>
                <w:lang w:val="en-IN"/>
              </w:rPr>
              <w:pPrChange w:id="2417" w:author="Lim, Vanessa Gunawan" w:date="2022-11-17T15:17:00Z">
                <w:pPr>
                  <w:pStyle w:val="BodyText"/>
                  <w:numPr>
                    <w:ilvl w:val="1"/>
                  </w:numPr>
                  <w:spacing w:before="120" w:after="120"/>
                  <w:jc w:val="both"/>
                </w:pPr>
              </w:pPrChange>
            </w:pPr>
            <w:del w:id="2418" w:author="Lim, Vanessa Gunawan" w:date="2022-11-17T15:17:00Z">
              <w:r w:rsidRPr="0074216D" w:rsidDel="00022465">
                <w:rPr>
                  <w:rFonts w:ascii="Times New Roman" w:hAnsi="Times New Roman"/>
                  <w:i/>
                  <w:sz w:val="24"/>
                  <w:szCs w:val="24"/>
                  <w:lang w:val="en-IN"/>
                </w:rPr>
                <w:delText>0.000567</w:delText>
              </w:r>
            </w:del>
          </w:p>
        </w:tc>
        <w:tc>
          <w:tcPr>
            <w:tcW w:w="1147" w:type="dxa"/>
            <w:shd w:val="clear" w:color="auto" w:fill="auto"/>
          </w:tcPr>
          <w:p w14:paraId="5D92363E" w14:textId="4E0FC8B2" w:rsidR="00A56F8F" w:rsidRPr="0074216D" w:rsidDel="00022465" w:rsidRDefault="00A56F8F">
            <w:pPr>
              <w:spacing w:after="160" w:line="259" w:lineRule="auto"/>
              <w:jc w:val="center"/>
              <w:rPr>
                <w:del w:id="2419" w:author="Lim, Vanessa Gunawan" w:date="2022-11-17T15:17:00Z"/>
                <w:rFonts w:ascii="Times New Roman" w:hAnsi="Times New Roman"/>
                <w:i/>
                <w:sz w:val="24"/>
                <w:szCs w:val="24"/>
                <w:lang w:val="en-IN"/>
              </w:rPr>
              <w:pPrChange w:id="2420" w:author="Lim, Vanessa Gunawan" w:date="2022-11-17T15:17:00Z">
                <w:pPr>
                  <w:pStyle w:val="BodyText"/>
                  <w:numPr>
                    <w:ilvl w:val="1"/>
                  </w:numPr>
                  <w:spacing w:before="120" w:after="120"/>
                  <w:jc w:val="both"/>
                </w:pPr>
              </w:pPrChange>
            </w:pPr>
            <w:del w:id="2421" w:author="Lim, Vanessa Gunawan" w:date="2022-11-17T15:17:00Z">
              <w:r w:rsidRPr="0074216D" w:rsidDel="00022465">
                <w:rPr>
                  <w:rFonts w:ascii="Times New Roman" w:hAnsi="Times New Roman"/>
                  <w:i/>
                  <w:sz w:val="24"/>
                  <w:szCs w:val="24"/>
                  <w:lang w:val="en-IN"/>
                </w:rPr>
                <w:delText>0.000460</w:delText>
              </w:r>
            </w:del>
          </w:p>
        </w:tc>
      </w:tr>
      <w:tr w:rsidR="00A56F8F" w:rsidDel="00022465" w14:paraId="52E75811" w14:textId="6B937812" w:rsidTr="006C4E5E">
        <w:trPr>
          <w:del w:id="2422" w:author="Lim, Vanessa Gunawan" w:date="2022-11-17T15:17:00Z"/>
        </w:trPr>
        <w:tc>
          <w:tcPr>
            <w:tcW w:w="1216" w:type="dxa"/>
            <w:shd w:val="clear" w:color="auto" w:fill="auto"/>
          </w:tcPr>
          <w:p w14:paraId="73866925" w14:textId="4AB6418F" w:rsidR="00A56F8F" w:rsidRPr="0074216D" w:rsidDel="00022465" w:rsidRDefault="00A56F8F">
            <w:pPr>
              <w:spacing w:after="160" w:line="259" w:lineRule="auto"/>
              <w:jc w:val="center"/>
              <w:rPr>
                <w:del w:id="2423" w:author="Lim, Vanessa Gunawan" w:date="2022-11-17T15:17:00Z"/>
                <w:rFonts w:ascii="Times New Roman" w:hAnsi="Times New Roman"/>
                <w:i/>
                <w:sz w:val="24"/>
                <w:szCs w:val="24"/>
                <w:lang w:val="en-IN"/>
              </w:rPr>
              <w:pPrChange w:id="2424" w:author="Lim, Vanessa Gunawan" w:date="2022-11-17T15:17:00Z">
                <w:pPr>
                  <w:pStyle w:val="BodyText"/>
                  <w:numPr>
                    <w:ilvl w:val="1"/>
                  </w:numPr>
                  <w:spacing w:before="120" w:after="120"/>
                  <w:jc w:val="both"/>
                </w:pPr>
              </w:pPrChange>
            </w:pPr>
            <w:del w:id="2425" w:author="Lim, Vanessa Gunawan" w:date="2022-11-17T15:17:00Z">
              <w:r w:rsidRPr="0074216D" w:rsidDel="00022465">
                <w:rPr>
                  <w:rFonts w:ascii="Times New Roman" w:hAnsi="Times New Roman"/>
                  <w:i/>
                  <w:sz w:val="24"/>
                  <w:szCs w:val="24"/>
                  <w:lang w:val="en-IN"/>
                </w:rPr>
                <w:delText>18.6</w:delText>
              </w:r>
            </w:del>
          </w:p>
        </w:tc>
        <w:tc>
          <w:tcPr>
            <w:tcW w:w="1146" w:type="dxa"/>
            <w:shd w:val="clear" w:color="auto" w:fill="auto"/>
          </w:tcPr>
          <w:p w14:paraId="067CB85D" w14:textId="4497DB89" w:rsidR="00A56F8F" w:rsidRPr="0074216D" w:rsidDel="00022465" w:rsidRDefault="00A56F8F">
            <w:pPr>
              <w:spacing w:after="160" w:line="259" w:lineRule="auto"/>
              <w:jc w:val="center"/>
              <w:rPr>
                <w:del w:id="2426" w:author="Lim, Vanessa Gunawan" w:date="2022-11-17T15:17:00Z"/>
                <w:rFonts w:ascii="Times New Roman" w:hAnsi="Times New Roman"/>
                <w:i/>
                <w:sz w:val="24"/>
                <w:szCs w:val="24"/>
                <w:lang w:val="en-IN"/>
              </w:rPr>
              <w:pPrChange w:id="2427" w:author="Lim, Vanessa Gunawan" w:date="2022-11-17T15:17:00Z">
                <w:pPr>
                  <w:pStyle w:val="BodyText"/>
                  <w:numPr>
                    <w:ilvl w:val="1"/>
                  </w:numPr>
                  <w:spacing w:before="120" w:after="120"/>
                  <w:jc w:val="both"/>
                </w:pPr>
              </w:pPrChange>
            </w:pPr>
            <w:del w:id="2428" w:author="Lim, Vanessa Gunawan" w:date="2022-11-17T15:17:00Z">
              <w:r w:rsidRPr="0074216D" w:rsidDel="00022465">
                <w:rPr>
                  <w:rFonts w:ascii="Times New Roman" w:hAnsi="Times New Roman"/>
                  <w:i/>
                  <w:sz w:val="24"/>
                  <w:szCs w:val="24"/>
                  <w:lang w:val="en-IN"/>
                </w:rPr>
                <w:delText>0.001252</w:delText>
              </w:r>
            </w:del>
          </w:p>
        </w:tc>
        <w:tc>
          <w:tcPr>
            <w:tcW w:w="1146" w:type="dxa"/>
            <w:shd w:val="clear" w:color="auto" w:fill="auto"/>
          </w:tcPr>
          <w:p w14:paraId="79B98E70" w14:textId="48241BE1" w:rsidR="00A56F8F" w:rsidRPr="0074216D" w:rsidDel="00022465" w:rsidRDefault="00A56F8F">
            <w:pPr>
              <w:spacing w:after="160" w:line="259" w:lineRule="auto"/>
              <w:jc w:val="center"/>
              <w:rPr>
                <w:del w:id="2429" w:author="Lim, Vanessa Gunawan" w:date="2022-11-17T15:17:00Z"/>
                <w:rFonts w:ascii="Times New Roman" w:hAnsi="Times New Roman"/>
                <w:i/>
                <w:sz w:val="24"/>
                <w:szCs w:val="24"/>
                <w:lang w:val="en-IN"/>
              </w:rPr>
              <w:pPrChange w:id="2430" w:author="Lim, Vanessa Gunawan" w:date="2022-11-17T15:17:00Z">
                <w:pPr>
                  <w:pStyle w:val="BodyText"/>
                  <w:numPr>
                    <w:ilvl w:val="1"/>
                  </w:numPr>
                  <w:spacing w:before="120" w:after="120"/>
                  <w:jc w:val="both"/>
                </w:pPr>
              </w:pPrChange>
            </w:pPr>
            <w:del w:id="2431" w:author="Lim, Vanessa Gunawan" w:date="2022-11-17T15:17:00Z">
              <w:r w:rsidRPr="0074216D" w:rsidDel="00022465">
                <w:rPr>
                  <w:rFonts w:ascii="Times New Roman" w:hAnsi="Times New Roman"/>
                  <w:i/>
                  <w:sz w:val="24"/>
                  <w:szCs w:val="24"/>
                  <w:lang w:val="en-IN"/>
                </w:rPr>
                <w:delText>0.001061</w:delText>
              </w:r>
            </w:del>
          </w:p>
        </w:tc>
        <w:tc>
          <w:tcPr>
            <w:tcW w:w="1146" w:type="dxa"/>
            <w:shd w:val="clear" w:color="auto" w:fill="auto"/>
          </w:tcPr>
          <w:p w14:paraId="5E9A69E7" w14:textId="53A878C9" w:rsidR="00A56F8F" w:rsidRPr="0074216D" w:rsidDel="00022465" w:rsidRDefault="00A56F8F">
            <w:pPr>
              <w:spacing w:after="160" w:line="259" w:lineRule="auto"/>
              <w:jc w:val="center"/>
              <w:rPr>
                <w:del w:id="2432" w:author="Lim, Vanessa Gunawan" w:date="2022-11-17T15:17:00Z"/>
                <w:rFonts w:ascii="Times New Roman" w:hAnsi="Times New Roman"/>
                <w:i/>
                <w:sz w:val="24"/>
                <w:szCs w:val="24"/>
                <w:lang w:val="en-IN"/>
              </w:rPr>
              <w:pPrChange w:id="2433" w:author="Lim, Vanessa Gunawan" w:date="2022-11-17T15:17:00Z">
                <w:pPr>
                  <w:pStyle w:val="BodyText"/>
                  <w:numPr>
                    <w:ilvl w:val="1"/>
                  </w:numPr>
                  <w:spacing w:before="120" w:after="120"/>
                  <w:jc w:val="both"/>
                </w:pPr>
              </w:pPrChange>
            </w:pPr>
            <w:del w:id="2434" w:author="Lim, Vanessa Gunawan" w:date="2022-11-17T15:17:00Z">
              <w:r w:rsidRPr="0074216D" w:rsidDel="00022465">
                <w:rPr>
                  <w:rFonts w:ascii="Times New Roman" w:hAnsi="Times New Roman"/>
                  <w:i/>
                  <w:sz w:val="24"/>
                  <w:szCs w:val="24"/>
                  <w:lang w:val="en-IN"/>
                </w:rPr>
                <w:delText>0.000865</w:delText>
              </w:r>
            </w:del>
          </w:p>
        </w:tc>
        <w:tc>
          <w:tcPr>
            <w:tcW w:w="1147" w:type="dxa"/>
            <w:shd w:val="clear" w:color="auto" w:fill="auto"/>
          </w:tcPr>
          <w:p w14:paraId="64DDAFA3" w14:textId="72B756BF" w:rsidR="00A56F8F" w:rsidRPr="0074216D" w:rsidDel="00022465" w:rsidRDefault="00A56F8F">
            <w:pPr>
              <w:spacing w:after="160" w:line="259" w:lineRule="auto"/>
              <w:jc w:val="center"/>
              <w:rPr>
                <w:del w:id="2435" w:author="Lim, Vanessa Gunawan" w:date="2022-11-17T15:17:00Z"/>
                <w:rFonts w:ascii="Times New Roman" w:hAnsi="Times New Roman"/>
                <w:i/>
                <w:sz w:val="24"/>
                <w:szCs w:val="24"/>
                <w:lang w:val="en-IN"/>
              </w:rPr>
              <w:pPrChange w:id="2436" w:author="Lim, Vanessa Gunawan" w:date="2022-11-17T15:17:00Z">
                <w:pPr>
                  <w:pStyle w:val="BodyText"/>
                  <w:numPr>
                    <w:ilvl w:val="1"/>
                  </w:numPr>
                  <w:spacing w:before="120" w:after="120"/>
                  <w:jc w:val="both"/>
                </w:pPr>
              </w:pPrChange>
            </w:pPr>
            <w:del w:id="2437" w:author="Lim, Vanessa Gunawan" w:date="2022-11-17T15:17:00Z">
              <w:r w:rsidRPr="0074216D" w:rsidDel="00022465">
                <w:rPr>
                  <w:rFonts w:ascii="Times New Roman" w:hAnsi="Times New Roman"/>
                  <w:i/>
                  <w:sz w:val="24"/>
                  <w:szCs w:val="24"/>
                  <w:lang w:val="en-IN"/>
                </w:rPr>
                <w:delText>0.000799</w:delText>
              </w:r>
            </w:del>
          </w:p>
        </w:tc>
        <w:tc>
          <w:tcPr>
            <w:tcW w:w="1147" w:type="dxa"/>
            <w:shd w:val="clear" w:color="auto" w:fill="auto"/>
          </w:tcPr>
          <w:p w14:paraId="27A7EF8F" w14:textId="3B24DFF9" w:rsidR="00A56F8F" w:rsidRPr="0074216D" w:rsidDel="00022465" w:rsidRDefault="00A56F8F">
            <w:pPr>
              <w:spacing w:after="160" w:line="259" w:lineRule="auto"/>
              <w:jc w:val="center"/>
              <w:rPr>
                <w:del w:id="2438" w:author="Lim, Vanessa Gunawan" w:date="2022-11-17T15:17:00Z"/>
                <w:rFonts w:ascii="Times New Roman" w:hAnsi="Times New Roman"/>
                <w:i/>
                <w:sz w:val="24"/>
                <w:szCs w:val="24"/>
                <w:lang w:val="en-IN"/>
              </w:rPr>
              <w:pPrChange w:id="2439" w:author="Lim, Vanessa Gunawan" w:date="2022-11-17T15:17:00Z">
                <w:pPr>
                  <w:pStyle w:val="BodyText"/>
                  <w:numPr>
                    <w:ilvl w:val="1"/>
                  </w:numPr>
                  <w:spacing w:before="120" w:after="120"/>
                  <w:jc w:val="both"/>
                </w:pPr>
              </w:pPrChange>
            </w:pPr>
            <w:del w:id="2440" w:author="Lim, Vanessa Gunawan" w:date="2022-11-17T15:17:00Z">
              <w:r w:rsidRPr="0074216D" w:rsidDel="00022465">
                <w:rPr>
                  <w:rFonts w:ascii="Times New Roman" w:hAnsi="Times New Roman"/>
                  <w:i/>
                  <w:sz w:val="24"/>
                  <w:szCs w:val="24"/>
                  <w:lang w:val="en-IN"/>
                </w:rPr>
                <w:delText>0.000735</w:delText>
              </w:r>
            </w:del>
          </w:p>
        </w:tc>
        <w:tc>
          <w:tcPr>
            <w:tcW w:w="1147" w:type="dxa"/>
            <w:shd w:val="clear" w:color="auto" w:fill="auto"/>
          </w:tcPr>
          <w:p w14:paraId="709E17A3" w14:textId="76D05D8A" w:rsidR="00A56F8F" w:rsidRPr="0074216D" w:rsidDel="00022465" w:rsidRDefault="00A56F8F">
            <w:pPr>
              <w:spacing w:after="160" w:line="259" w:lineRule="auto"/>
              <w:jc w:val="center"/>
              <w:rPr>
                <w:del w:id="2441" w:author="Lim, Vanessa Gunawan" w:date="2022-11-17T15:17:00Z"/>
                <w:rFonts w:ascii="Times New Roman" w:hAnsi="Times New Roman"/>
                <w:i/>
                <w:sz w:val="24"/>
                <w:szCs w:val="24"/>
                <w:lang w:val="en-IN"/>
              </w:rPr>
              <w:pPrChange w:id="2442" w:author="Lim, Vanessa Gunawan" w:date="2022-11-17T15:17:00Z">
                <w:pPr>
                  <w:pStyle w:val="BodyText"/>
                  <w:numPr>
                    <w:ilvl w:val="1"/>
                  </w:numPr>
                  <w:spacing w:before="120" w:after="120"/>
                  <w:jc w:val="both"/>
                </w:pPr>
              </w:pPrChange>
            </w:pPr>
            <w:del w:id="2443" w:author="Lim, Vanessa Gunawan" w:date="2022-11-17T15:17:00Z">
              <w:r w:rsidRPr="0074216D" w:rsidDel="00022465">
                <w:rPr>
                  <w:rFonts w:ascii="Times New Roman" w:hAnsi="Times New Roman"/>
                  <w:i/>
                  <w:sz w:val="24"/>
                  <w:szCs w:val="24"/>
                  <w:lang w:val="en-IN"/>
                </w:rPr>
                <w:delText>0.000605</w:delText>
              </w:r>
            </w:del>
          </w:p>
        </w:tc>
        <w:tc>
          <w:tcPr>
            <w:tcW w:w="1147" w:type="dxa"/>
            <w:shd w:val="clear" w:color="auto" w:fill="auto"/>
          </w:tcPr>
          <w:p w14:paraId="7BFDCE7C" w14:textId="757D863B" w:rsidR="00A56F8F" w:rsidRPr="0074216D" w:rsidDel="00022465" w:rsidRDefault="00A56F8F">
            <w:pPr>
              <w:spacing w:after="160" w:line="259" w:lineRule="auto"/>
              <w:jc w:val="center"/>
              <w:rPr>
                <w:del w:id="2444" w:author="Lim, Vanessa Gunawan" w:date="2022-11-17T15:17:00Z"/>
                <w:rFonts w:ascii="Times New Roman" w:hAnsi="Times New Roman"/>
                <w:i/>
                <w:sz w:val="24"/>
                <w:szCs w:val="24"/>
                <w:lang w:val="en-IN"/>
              </w:rPr>
              <w:pPrChange w:id="2445" w:author="Lim, Vanessa Gunawan" w:date="2022-11-17T15:17:00Z">
                <w:pPr>
                  <w:pStyle w:val="BodyText"/>
                  <w:numPr>
                    <w:ilvl w:val="1"/>
                  </w:numPr>
                  <w:spacing w:before="120" w:after="120"/>
                  <w:jc w:val="both"/>
                </w:pPr>
              </w:pPrChange>
            </w:pPr>
            <w:del w:id="2446" w:author="Lim, Vanessa Gunawan" w:date="2022-11-17T15:17:00Z">
              <w:r w:rsidRPr="0074216D" w:rsidDel="00022465">
                <w:rPr>
                  <w:rFonts w:ascii="Times New Roman" w:hAnsi="Times New Roman"/>
                  <w:i/>
                  <w:sz w:val="24"/>
                  <w:szCs w:val="24"/>
                  <w:lang w:val="en-IN"/>
                </w:rPr>
                <w:delText>0.000496</w:delText>
              </w:r>
            </w:del>
          </w:p>
        </w:tc>
      </w:tr>
      <w:tr w:rsidR="00A56F8F" w:rsidDel="00022465" w14:paraId="191C1F05" w14:textId="3F137613" w:rsidTr="006C4E5E">
        <w:trPr>
          <w:del w:id="2447" w:author="Lim, Vanessa Gunawan" w:date="2022-11-17T15:17:00Z"/>
        </w:trPr>
        <w:tc>
          <w:tcPr>
            <w:tcW w:w="1216" w:type="dxa"/>
            <w:shd w:val="clear" w:color="auto" w:fill="auto"/>
          </w:tcPr>
          <w:p w14:paraId="102A691C" w14:textId="222BB276" w:rsidR="00A56F8F" w:rsidRPr="0074216D" w:rsidDel="00022465" w:rsidRDefault="00A56F8F">
            <w:pPr>
              <w:spacing w:after="160" w:line="259" w:lineRule="auto"/>
              <w:jc w:val="center"/>
              <w:rPr>
                <w:del w:id="2448" w:author="Lim, Vanessa Gunawan" w:date="2022-11-17T15:17:00Z"/>
                <w:rFonts w:ascii="Times New Roman" w:hAnsi="Times New Roman"/>
                <w:i/>
                <w:sz w:val="24"/>
                <w:szCs w:val="24"/>
                <w:lang w:val="en-IN"/>
              </w:rPr>
              <w:pPrChange w:id="2449" w:author="Lim, Vanessa Gunawan" w:date="2022-11-17T15:17:00Z">
                <w:pPr>
                  <w:pStyle w:val="BodyText"/>
                  <w:numPr>
                    <w:ilvl w:val="1"/>
                  </w:numPr>
                  <w:spacing w:before="120" w:after="120"/>
                  <w:jc w:val="both"/>
                </w:pPr>
              </w:pPrChange>
            </w:pPr>
            <w:del w:id="2450" w:author="Lim, Vanessa Gunawan" w:date="2022-11-17T15:17:00Z">
              <w:r w:rsidRPr="0074216D" w:rsidDel="00022465">
                <w:rPr>
                  <w:rFonts w:ascii="Times New Roman" w:hAnsi="Times New Roman"/>
                  <w:i/>
                  <w:sz w:val="24"/>
                  <w:szCs w:val="24"/>
                  <w:lang w:val="en-IN"/>
                </w:rPr>
                <w:delText>18.8</w:delText>
              </w:r>
            </w:del>
          </w:p>
        </w:tc>
        <w:tc>
          <w:tcPr>
            <w:tcW w:w="1146" w:type="dxa"/>
            <w:shd w:val="clear" w:color="auto" w:fill="auto"/>
          </w:tcPr>
          <w:p w14:paraId="460EFDFC" w14:textId="618FC247" w:rsidR="00A56F8F" w:rsidRPr="0074216D" w:rsidDel="00022465" w:rsidRDefault="00A56F8F">
            <w:pPr>
              <w:spacing w:after="160" w:line="259" w:lineRule="auto"/>
              <w:jc w:val="center"/>
              <w:rPr>
                <w:del w:id="2451" w:author="Lim, Vanessa Gunawan" w:date="2022-11-17T15:17:00Z"/>
                <w:rFonts w:ascii="Times New Roman" w:hAnsi="Times New Roman"/>
                <w:i/>
                <w:sz w:val="24"/>
                <w:szCs w:val="24"/>
                <w:lang w:val="en-IN"/>
              </w:rPr>
              <w:pPrChange w:id="2452" w:author="Lim, Vanessa Gunawan" w:date="2022-11-17T15:17:00Z">
                <w:pPr>
                  <w:pStyle w:val="BodyText"/>
                  <w:numPr>
                    <w:ilvl w:val="1"/>
                  </w:numPr>
                  <w:spacing w:before="120" w:after="120"/>
                  <w:jc w:val="both"/>
                </w:pPr>
              </w:pPrChange>
            </w:pPr>
            <w:del w:id="2453" w:author="Lim, Vanessa Gunawan" w:date="2022-11-17T15:17:00Z">
              <w:r w:rsidRPr="0074216D" w:rsidDel="00022465">
                <w:rPr>
                  <w:rFonts w:ascii="Times New Roman" w:hAnsi="Times New Roman"/>
                  <w:i/>
                  <w:sz w:val="24"/>
                  <w:szCs w:val="24"/>
                  <w:lang w:val="en-IN"/>
                </w:rPr>
                <w:delText>0.001320</w:delText>
              </w:r>
            </w:del>
          </w:p>
        </w:tc>
        <w:tc>
          <w:tcPr>
            <w:tcW w:w="1146" w:type="dxa"/>
            <w:shd w:val="clear" w:color="auto" w:fill="auto"/>
          </w:tcPr>
          <w:p w14:paraId="483289D5" w14:textId="6D4011DA" w:rsidR="00A56F8F" w:rsidRPr="0074216D" w:rsidDel="00022465" w:rsidRDefault="00A56F8F">
            <w:pPr>
              <w:spacing w:after="160" w:line="259" w:lineRule="auto"/>
              <w:jc w:val="center"/>
              <w:rPr>
                <w:del w:id="2454" w:author="Lim, Vanessa Gunawan" w:date="2022-11-17T15:17:00Z"/>
                <w:rFonts w:ascii="Times New Roman" w:hAnsi="Times New Roman"/>
                <w:i/>
                <w:sz w:val="24"/>
                <w:szCs w:val="24"/>
                <w:lang w:val="en-IN"/>
              </w:rPr>
              <w:pPrChange w:id="2455" w:author="Lim, Vanessa Gunawan" w:date="2022-11-17T15:17:00Z">
                <w:pPr>
                  <w:pStyle w:val="BodyText"/>
                  <w:numPr>
                    <w:ilvl w:val="1"/>
                  </w:numPr>
                  <w:spacing w:before="120" w:after="120"/>
                  <w:jc w:val="both"/>
                </w:pPr>
              </w:pPrChange>
            </w:pPr>
            <w:del w:id="2456" w:author="Lim, Vanessa Gunawan" w:date="2022-11-17T15:17:00Z">
              <w:r w:rsidRPr="0074216D" w:rsidDel="00022465">
                <w:rPr>
                  <w:rFonts w:ascii="Times New Roman" w:hAnsi="Times New Roman"/>
                  <w:i/>
                  <w:sz w:val="24"/>
                  <w:szCs w:val="24"/>
                  <w:lang w:val="en-IN"/>
                </w:rPr>
                <w:delText>0.001121</w:delText>
              </w:r>
            </w:del>
          </w:p>
        </w:tc>
        <w:tc>
          <w:tcPr>
            <w:tcW w:w="1146" w:type="dxa"/>
            <w:shd w:val="clear" w:color="auto" w:fill="auto"/>
          </w:tcPr>
          <w:p w14:paraId="55DE8FB0" w14:textId="00D941E1" w:rsidR="00A56F8F" w:rsidRPr="0074216D" w:rsidDel="00022465" w:rsidRDefault="00A56F8F">
            <w:pPr>
              <w:spacing w:after="160" w:line="259" w:lineRule="auto"/>
              <w:jc w:val="center"/>
              <w:rPr>
                <w:del w:id="2457" w:author="Lim, Vanessa Gunawan" w:date="2022-11-17T15:17:00Z"/>
                <w:rFonts w:ascii="Times New Roman" w:hAnsi="Times New Roman"/>
                <w:i/>
                <w:sz w:val="24"/>
                <w:szCs w:val="24"/>
                <w:lang w:val="en-IN"/>
              </w:rPr>
              <w:pPrChange w:id="2458" w:author="Lim, Vanessa Gunawan" w:date="2022-11-17T15:17:00Z">
                <w:pPr>
                  <w:pStyle w:val="BodyText"/>
                  <w:numPr>
                    <w:ilvl w:val="1"/>
                  </w:numPr>
                  <w:spacing w:before="120" w:after="120"/>
                  <w:jc w:val="both"/>
                </w:pPr>
              </w:pPrChange>
            </w:pPr>
            <w:del w:id="2459" w:author="Lim, Vanessa Gunawan" w:date="2022-11-17T15:17:00Z">
              <w:r w:rsidRPr="0074216D" w:rsidDel="00022465">
                <w:rPr>
                  <w:rFonts w:ascii="Times New Roman" w:hAnsi="Times New Roman"/>
                  <w:i/>
                  <w:sz w:val="24"/>
                  <w:szCs w:val="24"/>
                  <w:lang w:val="en-IN"/>
                </w:rPr>
                <w:delText>0.000912</w:delText>
              </w:r>
            </w:del>
          </w:p>
        </w:tc>
        <w:tc>
          <w:tcPr>
            <w:tcW w:w="1147" w:type="dxa"/>
            <w:shd w:val="clear" w:color="auto" w:fill="auto"/>
          </w:tcPr>
          <w:p w14:paraId="563B2E93" w14:textId="6EF485AD" w:rsidR="00A56F8F" w:rsidRPr="0074216D" w:rsidDel="00022465" w:rsidRDefault="00A56F8F">
            <w:pPr>
              <w:spacing w:after="160" w:line="259" w:lineRule="auto"/>
              <w:jc w:val="center"/>
              <w:rPr>
                <w:del w:id="2460" w:author="Lim, Vanessa Gunawan" w:date="2022-11-17T15:17:00Z"/>
                <w:rFonts w:ascii="Times New Roman" w:hAnsi="Times New Roman"/>
                <w:i/>
                <w:sz w:val="24"/>
                <w:szCs w:val="24"/>
                <w:lang w:val="en-IN"/>
              </w:rPr>
              <w:pPrChange w:id="2461" w:author="Lim, Vanessa Gunawan" w:date="2022-11-17T15:17:00Z">
                <w:pPr>
                  <w:pStyle w:val="BodyText"/>
                  <w:numPr>
                    <w:ilvl w:val="1"/>
                  </w:numPr>
                  <w:spacing w:before="120" w:after="120"/>
                  <w:jc w:val="both"/>
                </w:pPr>
              </w:pPrChange>
            </w:pPr>
            <w:del w:id="2462" w:author="Lim, Vanessa Gunawan" w:date="2022-11-17T15:17:00Z">
              <w:r w:rsidRPr="0074216D" w:rsidDel="00022465">
                <w:rPr>
                  <w:rFonts w:ascii="Times New Roman" w:hAnsi="Times New Roman"/>
                  <w:i/>
                  <w:sz w:val="24"/>
                  <w:szCs w:val="24"/>
                  <w:lang w:val="en-IN"/>
                </w:rPr>
                <w:delText>0.000841</w:delText>
              </w:r>
            </w:del>
          </w:p>
        </w:tc>
        <w:tc>
          <w:tcPr>
            <w:tcW w:w="1147" w:type="dxa"/>
            <w:shd w:val="clear" w:color="auto" w:fill="auto"/>
          </w:tcPr>
          <w:p w14:paraId="37769CDD" w14:textId="1ADB250C" w:rsidR="00A56F8F" w:rsidRPr="0074216D" w:rsidDel="00022465" w:rsidRDefault="00A56F8F">
            <w:pPr>
              <w:spacing w:after="160" w:line="259" w:lineRule="auto"/>
              <w:jc w:val="center"/>
              <w:rPr>
                <w:del w:id="2463" w:author="Lim, Vanessa Gunawan" w:date="2022-11-17T15:17:00Z"/>
                <w:rFonts w:ascii="Times New Roman" w:hAnsi="Times New Roman"/>
                <w:i/>
                <w:sz w:val="24"/>
                <w:szCs w:val="24"/>
                <w:lang w:val="en-IN"/>
              </w:rPr>
              <w:pPrChange w:id="2464" w:author="Lim, Vanessa Gunawan" w:date="2022-11-17T15:17:00Z">
                <w:pPr>
                  <w:pStyle w:val="BodyText"/>
                  <w:numPr>
                    <w:ilvl w:val="1"/>
                  </w:numPr>
                  <w:spacing w:before="120" w:after="120"/>
                  <w:jc w:val="both"/>
                </w:pPr>
              </w:pPrChange>
            </w:pPr>
            <w:del w:id="2465" w:author="Lim, Vanessa Gunawan" w:date="2022-11-17T15:17:00Z">
              <w:r w:rsidRPr="0074216D" w:rsidDel="00022465">
                <w:rPr>
                  <w:rFonts w:ascii="Times New Roman" w:hAnsi="Times New Roman"/>
                  <w:i/>
                  <w:sz w:val="24"/>
                  <w:szCs w:val="24"/>
                  <w:lang w:val="en-IN"/>
                </w:rPr>
                <w:delText>0.000773</w:delText>
              </w:r>
            </w:del>
          </w:p>
        </w:tc>
        <w:tc>
          <w:tcPr>
            <w:tcW w:w="1147" w:type="dxa"/>
            <w:shd w:val="clear" w:color="auto" w:fill="auto"/>
          </w:tcPr>
          <w:p w14:paraId="5C6C8D7F" w14:textId="146693FE" w:rsidR="00A56F8F" w:rsidRPr="0074216D" w:rsidDel="00022465" w:rsidRDefault="00A56F8F">
            <w:pPr>
              <w:spacing w:after="160" w:line="259" w:lineRule="auto"/>
              <w:jc w:val="center"/>
              <w:rPr>
                <w:del w:id="2466" w:author="Lim, Vanessa Gunawan" w:date="2022-11-17T15:17:00Z"/>
                <w:rFonts w:ascii="Times New Roman" w:hAnsi="Times New Roman"/>
                <w:i/>
                <w:sz w:val="24"/>
                <w:szCs w:val="24"/>
                <w:lang w:val="en-IN"/>
              </w:rPr>
              <w:pPrChange w:id="2467" w:author="Lim, Vanessa Gunawan" w:date="2022-11-17T15:17:00Z">
                <w:pPr>
                  <w:pStyle w:val="BodyText"/>
                  <w:numPr>
                    <w:ilvl w:val="1"/>
                  </w:numPr>
                  <w:spacing w:before="120" w:after="120"/>
                  <w:jc w:val="both"/>
                </w:pPr>
              </w:pPrChange>
            </w:pPr>
            <w:del w:id="2468" w:author="Lim, Vanessa Gunawan" w:date="2022-11-17T15:17:00Z">
              <w:r w:rsidRPr="0074216D" w:rsidDel="00022465">
                <w:rPr>
                  <w:rFonts w:ascii="Times New Roman" w:hAnsi="Times New Roman"/>
                  <w:i/>
                  <w:sz w:val="24"/>
                  <w:szCs w:val="24"/>
                  <w:lang w:val="en-IN"/>
                </w:rPr>
                <w:delText>0.000642</w:delText>
              </w:r>
            </w:del>
          </w:p>
        </w:tc>
        <w:tc>
          <w:tcPr>
            <w:tcW w:w="1147" w:type="dxa"/>
            <w:shd w:val="clear" w:color="auto" w:fill="auto"/>
          </w:tcPr>
          <w:p w14:paraId="4B7D185A" w14:textId="70F3410D" w:rsidR="00A56F8F" w:rsidRPr="0074216D" w:rsidDel="00022465" w:rsidRDefault="00A56F8F">
            <w:pPr>
              <w:spacing w:after="160" w:line="259" w:lineRule="auto"/>
              <w:jc w:val="center"/>
              <w:rPr>
                <w:del w:id="2469" w:author="Lim, Vanessa Gunawan" w:date="2022-11-17T15:17:00Z"/>
                <w:rFonts w:ascii="Times New Roman" w:hAnsi="Times New Roman"/>
                <w:i/>
                <w:sz w:val="24"/>
                <w:szCs w:val="24"/>
                <w:lang w:val="en-IN"/>
              </w:rPr>
              <w:pPrChange w:id="2470" w:author="Lim, Vanessa Gunawan" w:date="2022-11-17T15:17:00Z">
                <w:pPr>
                  <w:pStyle w:val="BodyText"/>
                  <w:numPr>
                    <w:ilvl w:val="1"/>
                  </w:numPr>
                  <w:spacing w:before="120" w:after="120"/>
                  <w:jc w:val="both"/>
                </w:pPr>
              </w:pPrChange>
            </w:pPr>
            <w:del w:id="2471" w:author="Lim, Vanessa Gunawan" w:date="2022-11-17T15:17:00Z">
              <w:r w:rsidRPr="0074216D" w:rsidDel="00022465">
                <w:rPr>
                  <w:rFonts w:ascii="Times New Roman" w:hAnsi="Times New Roman"/>
                  <w:i/>
                  <w:sz w:val="24"/>
                  <w:szCs w:val="24"/>
                  <w:lang w:val="en-IN"/>
                </w:rPr>
                <w:delText>0.000531</w:delText>
              </w:r>
            </w:del>
          </w:p>
        </w:tc>
      </w:tr>
      <w:tr w:rsidR="00A56F8F" w:rsidDel="00022465" w14:paraId="789A5587" w14:textId="7EFA0CBF" w:rsidTr="006C4E5E">
        <w:trPr>
          <w:del w:id="2472" w:author="Lim, Vanessa Gunawan" w:date="2022-11-17T15:17:00Z"/>
        </w:trPr>
        <w:tc>
          <w:tcPr>
            <w:tcW w:w="1216" w:type="dxa"/>
            <w:shd w:val="clear" w:color="auto" w:fill="auto"/>
          </w:tcPr>
          <w:p w14:paraId="66DED2FD" w14:textId="3366926B" w:rsidR="00A56F8F" w:rsidRPr="0074216D" w:rsidDel="00022465" w:rsidRDefault="00A56F8F">
            <w:pPr>
              <w:spacing w:after="160" w:line="259" w:lineRule="auto"/>
              <w:jc w:val="center"/>
              <w:rPr>
                <w:del w:id="2473" w:author="Lim, Vanessa Gunawan" w:date="2022-11-17T15:17:00Z"/>
                <w:rFonts w:ascii="Times New Roman" w:hAnsi="Times New Roman"/>
                <w:i/>
                <w:sz w:val="24"/>
                <w:szCs w:val="24"/>
                <w:lang w:val="en-IN"/>
              </w:rPr>
              <w:pPrChange w:id="2474" w:author="Lim, Vanessa Gunawan" w:date="2022-11-17T15:17:00Z">
                <w:pPr>
                  <w:pStyle w:val="BodyText"/>
                  <w:numPr>
                    <w:ilvl w:val="1"/>
                  </w:numPr>
                  <w:spacing w:before="120" w:after="120"/>
                  <w:jc w:val="both"/>
                </w:pPr>
              </w:pPrChange>
            </w:pPr>
            <w:del w:id="2475" w:author="Lim, Vanessa Gunawan" w:date="2022-11-17T15:17:00Z">
              <w:r w:rsidRPr="0074216D" w:rsidDel="00022465">
                <w:rPr>
                  <w:rFonts w:ascii="Times New Roman" w:hAnsi="Times New Roman"/>
                  <w:i/>
                  <w:sz w:val="24"/>
                  <w:szCs w:val="24"/>
                  <w:lang w:val="en-IN"/>
                </w:rPr>
                <w:delText>19.0</w:delText>
              </w:r>
            </w:del>
          </w:p>
        </w:tc>
        <w:tc>
          <w:tcPr>
            <w:tcW w:w="1146" w:type="dxa"/>
            <w:shd w:val="clear" w:color="auto" w:fill="auto"/>
          </w:tcPr>
          <w:p w14:paraId="0D511B64" w14:textId="422B8C4A" w:rsidR="00A56F8F" w:rsidRPr="0074216D" w:rsidDel="00022465" w:rsidRDefault="00A56F8F">
            <w:pPr>
              <w:spacing w:after="160" w:line="259" w:lineRule="auto"/>
              <w:jc w:val="center"/>
              <w:rPr>
                <w:del w:id="2476" w:author="Lim, Vanessa Gunawan" w:date="2022-11-17T15:17:00Z"/>
                <w:rFonts w:ascii="Times New Roman" w:hAnsi="Times New Roman"/>
                <w:i/>
                <w:sz w:val="24"/>
                <w:szCs w:val="24"/>
                <w:lang w:val="en-IN"/>
              </w:rPr>
              <w:pPrChange w:id="2477" w:author="Lim, Vanessa Gunawan" w:date="2022-11-17T15:17:00Z">
                <w:pPr>
                  <w:pStyle w:val="BodyText"/>
                  <w:numPr>
                    <w:ilvl w:val="1"/>
                  </w:numPr>
                  <w:spacing w:before="120" w:after="120"/>
                  <w:jc w:val="both"/>
                </w:pPr>
              </w:pPrChange>
            </w:pPr>
            <w:del w:id="2478" w:author="Lim, Vanessa Gunawan" w:date="2022-11-17T15:17:00Z">
              <w:r w:rsidRPr="0074216D" w:rsidDel="00022465">
                <w:rPr>
                  <w:rFonts w:ascii="Times New Roman" w:hAnsi="Times New Roman"/>
                  <w:i/>
                  <w:sz w:val="24"/>
                  <w:szCs w:val="24"/>
                  <w:lang w:val="en-IN"/>
                </w:rPr>
                <w:delText>0.001388</w:delText>
              </w:r>
            </w:del>
          </w:p>
        </w:tc>
        <w:tc>
          <w:tcPr>
            <w:tcW w:w="1146" w:type="dxa"/>
            <w:shd w:val="clear" w:color="auto" w:fill="auto"/>
          </w:tcPr>
          <w:p w14:paraId="7B9478E2" w14:textId="0DA34262" w:rsidR="00A56F8F" w:rsidRPr="0074216D" w:rsidDel="00022465" w:rsidRDefault="00A56F8F">
            <w:pPr>
              <w:spacing w:after="160" w:line="259" w:lineRule="auto"/>
              <w:jc w:val="center"/>
              <w:rPr>
                <w:del w:id="2479" w:author="Lim, Vanessa Gunawan" w:date="2022-11-17T15:17:00Z"/>
                <w:rFonts w:ascii="Times New Roman" w:hAnsi="Times New Roman"/>
                <w:i/>
                <w:sz w:val="24"/>
                <w:szCs w:val="24"/>
                <w:lang w:val="en-IN"/>
              </w:rPr>
              <w:pPrChange w:id="2480" w:author="Lim, Vanessa Gunawan" w:date="2022-11-17T15:17:00Z">
                <w:pPr>
                  <w:pStyle w:val="BodyText"/>
                  <w:numPr>
                    <w:ilvl w:val="1"/>
                  </w:numPr>
                  <w:spacing w:before="120" w:after="120"/>
                  <w:jc w:val="both"/>
                </w:pPr>
              </w:pPrChange>
            </w:pPr>
            <w:del w:id="2481" w:author="Lim, Vanessa Gunawan" w:date="2022-11-17T15:17:00Z">
              <w:r w:rsidRPr="0074216D" w:rsidDel="00022465">
                <w:rPr>
                  <w:rFonts w:ascii="Times New Roman" w:hAnsi="Times New Roman"/>
                  <w:i/>
                  <w:sz w:val="24"/>
                  <w:szCs w:val="24"/>
                  <w:lang w:val="en-IN"/>
                </w:rPr>
                <w:delText>0.001182</w:delText>
              </w:r>
            </w:del>
          </w:p>
        </w:tc>
        <w:tc>
          <w:tcPr>
            <w:tcW w:w="1146" w:type="dxa"/>
            <w:shd w:val="clear" w:color="auto" w:fill="auto"/>
          </w:tcPr>
          <w:p w14:paraId="09EE60BA" w14:textId="00303359" w:rsidR="00A56F8F" w:rsidRPr="0074216D" w:rsidDel="00022465" w:rsidRDefault="00A56F8F">
            <w:pPr>
              <w:spacing w:after="160" w:line="259" w:lineRule="auto"/>
              <w:jc w:val="center"/>
              <w:rPr>
                <w:del w:id="2482" w:author="Lim, Vanessa Gunawan" w:date="2022-11-17T15:17:00Z"/>
                <w:rFonts w:ascii="Times New Roman" w:hAnsi="Times New Roman"/>
                <w:i/>
                <w:sz w:val="24"/>
                <w:szCs w:val="24"/>
                <w:lang w:val="en-IN"/>
              </w:rPr>
              <w:pPrChange w:id="2483" w:author="Lim, Vanessa Gunawan" w:date="2022-11-17T15:17:00Z">
                <w:pPr>
                  <w:pStyle w:val="BodyText"/>
                  <w:numPr>
                    <w:ilvl w:val="1"/>
                  </w:numPr>
                  <w:spacing w:before="120" w:after="120"/>
                  <w:jc w:val="both"/>
                </w:pPr>
              </w:pPrChange>
            </w:pPr>
            <w:del w:id="2484" w:author="Lim, Vanessa Gunawan" w:date="2022-11-17T15:17:00Z">
              <w:r w:rsidRPr="0074216D" w:rsidDel="00022465">
                <w:rPr>
                  <w:rFonts w:ascii="Times New Roman" w:hAnsi="Times New Roman"/>
                  <w:i/>
                  <w:sz w:val="24"/>
                  <w:szCs w:val="24"/>
                  <w:lang w:val="en-IN"/>
                </w:rPr>
                <w:delText>0.000958</w:delText>
              </w:r>
            </w:del>
          </w:p>
        </w:tc>
        <w:tc>
          <w:tcPr>
            <w:tcW w:w="1147" w:type="dxa"/>
            <w:shd w:val="clear" w:color="auto" w:fill="auto"/>
          </w:tcPr>
          <w:p w14:paraId="19018555" w14:textId="16A4A756" w:rsidR="00A56F8F" w:rsidRPr="0074216D" w:rsidDel="00022465" w:rsidRDefault="00A56F8F">
            <w:pPr>
              <w:spacing w:after="160" w:line="259" w:lineRule="auto"/>
              <w:jc w:val="center"/>
              <w:rPr>
                <w:del w:id="2485" w:author="Lim, Vanessa Gunawan" w:date="2022-11-17T15:17:00Z"/>
                <w:rFonts w:ascii="Times New Roman" w:hAnsi="Times New Roman"/>
                <w:i/>
                <w:sz w:val="24"/>
                <w:szCs w:val="24"/>
                <w:lang w:val="en-IN"/>
              </w:rPr>
              <w:pPrChange w:id="2486" w:author="Lim, Vanessa Gunawan" w:date="2022-11-17T15:17:00Z">
                <w:pPr>
                  <w:pStyle w:val="BodyText"/>
                  <w:numPr>
                    <w:ilvl w:val="1"/>
                  </w:numPr>
                  <w:spacing w:before="120" w:after="120"/>
                  <w:jc w:val="both"/>
                </w:pPr>
              </w:pPrChange>
            </w:pPr>
            <w:del w:id="2487" w:author="Lim, Vanessa Gunawan" w:date="2022-11-17T15:17:00Z">
              <w:r w:rsidRPr="0074216D" w:rsidDel="00022465">
                <w:rPr>
                  <w:rFonts w:ascii="Times New Roman" w:hAnsi="Times New Roman"/>
                  <w:i/>
                  <w:sz w:val="24"/>
                  <w:szCs w:val="24"/>
                  <w:lang w:val="en-IN"/>
                </w:rPr>
                <w:delText>0.000883</w:delText>
              </w:r>
            </w:del>
          </w:p>
        </w:tc>
        <w:tc>
          <w:tcPr>
            <w:tcW w:w="1147" w:type="dxa"/>
            <w:shd w:val="clear" w:color="auto" w:fill="auto"/>
          </w:tcPr>
          <w:p w14:paraId="6A64C579" w14:textId="312A0BEB" w:rsidR="00A56F8F" w:rsidRPr="0074216D" w:rsidDel="00022465" w:rsidRDefault="00A56F8F">
            <w:pPr>
              <w:spacing w:after="160" w:line="259" w:lineRule="auto"/>
              <w:jc w:val="center"/>
              <w:rPr>
                <w:del w:id="2488" w:author="Lim, Vanessa Gunawan" w:date="2022-11-17T15:17:00Z"/>
                <w:rFonts w:ascii="Times New Roman" w:hAnsi="Times New Roman"/>
                <w:i/>
                <w:sz w:val="24"/>
                <w:szCs w:val="24"/>
                <w:lang w:val="en-IN"/>
              </w:rPr>
              <w:pPrChange w:id="2489" w:author="Lim, Vanessa Gunawan" w:date="2022-11-17T15:17:00Z">
                <w:pPr>
                  <w:pStyle w:val="BodyText"/>
                  <w:numPr>
                    <w:ilvl w:val="1"/>
                  </w:numPr>
                  <w:spacing w:before="120" w:after="120"/>
                  <w:jc w:val="both"/>
                </w:pPr>
              </w:pPrChange>
            </w:pPr>
            <w:del w:id="2490" w:author="Lim, Vanessa Gunawan" w:date="2022-11-17T15:17:00Z">
              <w:r w:rsidRPr="0074216D" w:rsidDel="00022465">
                <w:rPr>
                  <w:rFonts w:ascii="Times New Roman" w:hAnsi="Times New Roman"/>
                  <w:i/>
                  <w:sz w:val="24"/>
                  <w:szCs w:val="24"/>
                  <w:lang w:val="en-IN"/>
                </w:rPr>
                <w:delText>0.000811</w:delText>
              </w:r>
            </w:del>
          </w:p>
        </w:tc>
        <w:tc>
          <w:tcPr>
            <w:tcW w:w="1147" w:type="dxa"/>
            <w:shd w:val="clear" w:color="auto" w:fill="auto"/>
          </w:tcPr>
          <w:p w14:paraId="36F8AA9E" w14:textId="777A960E" w:rsidR="00A56F8F" w:rsidRPr="0074216D" w:rsidDel="00022465" w:rsidRDefault="00A56F8F">
            <w:pPr>
              <w:spacing w:after="160" w:line="259" w:lineRule="auto"/>
              <w:jc w:val="center"/>
              <w:rPr>
                <w:del w:id="2491" w:author="Lim, Vanessa Gunawan" w:date="2022-11-17T15:17:00Z"/>
                <w:rFonts w:ascii="Times New Roman" w:hAnsi="Times New Roman"/>
                <w:i/>
                <w:sz w:val="24"/>
                <w:szCs w:val="24"/>
                <w:lang w:val="en-IN"/>
              </w:rPr>
              <w:pPrChange w:id="2492" w:author="Lim, Vanessa Gunawan" w:date="2022-11-17T15:17:00Z">
                <w:pPr>
                  <w:pStyle w:val="BodyText"/>
                  <w:numPr>
                    <w:ilvl w:val="1"/>
                  </w:numPr>
                  <w:spacing w:before="120" w:after="120"/>
                  <w:jc w:val="both"/>
                </w:pPr>
              </w:pPrChange>
            </w:pPr>
            <w:del w:id="2493" w:author="Lim, Vanessa Gunawan" w:date="2022-11-17T15:17:00Z">
              <w:r w:rsidRPr="0074216D" w:rsidDel="00022465">
                <w:rPr>
                  <w:rFonts w:ascii="Times New Roman" w:hAnsi="Times New Roman"/>
                  <w:i/>
                  <w:sz w:val="24"/>
                  <w:szCs w:val="24"/>
                  <w:lang w:val="en-IN"/>
                </w:rPr>
                <w:delText>0.000679</w:delText>
              </w:r>
            </w:del>
          </w:p>
        </w:tc>
        <w:tc>
          <w:tcPr>
            <w:tcW w:w="1147" w:type="dxa"/>
            <w:shd w:val="clear" w:color="auto" w:fill="auto"/>
          </w:tcPr>
          <w:p w14:paraId="7CB64C4E" w14:textId="634591DF" w:rsidR="00A56F8F" w:rsidRPr="0074216D" w:rsidDel="00022465" w:rsidRDefault="00A56F8F">
            <w:pPr>
              <w:spacing w:after="160" w:line="259" w:lineRule="auto"/>
              <w:jc w:val="center"/>
              <w:rPr>
                <w:del w:id="2494" w:author="Lim, Vanessa Gunawan" w:date="2022-11-17T15:17:00Z"/>
                <w:rFonts w:ascii="Times New Roman" w:hAnsi="Times New Roman"/>
                <w:i/>
                <w:sz w:val="24"/>
                <w:szCs w:val="24"/>
                <w:lang w:val="en-IN"/>
              </w:rPr>
              <w:pPrChange w:id="2495" w:author="Lim, Vanessa Gunawan" w:date="2022-11-17T15:17:00Z">
                <w:pPr>
                  <w:pStyle w:val="BodyText"/>
                  <w:numPr>
                    <w:ilvl w:val="1"/>
                  </w:numPr>
                  <w:spacing w:before="120" w:after="120"/>
                  <w:jc w:val="both"/>
                </w:pPr>
              </w:pPrChange>
            </w:pPr>
            <w:del w:id="2496" w:author="Lim, Vanessa Gunawan" w:date="2022-11-17T15:17:00Z">
              <w:r w:rsidRPr="0074216D" w:rsidDel="00022465">
                <w:rPr>
                  <w:rFonts w:ascii="Times New Roman" w:hAnsi="Times New Roman"/>
                  <w:i/>
                  <w:sz w:val="24"/>
                  <w:szCs w:val="24"/>
                  <w:lang w:val="en-IN"/>
                </w:rPr>
                <w:delText>0.000566</w:delText>
              </w:r>
            </w:del>
          </w:p>
        </w:tc>
      </w:tr>
      <w:tr w:rsidR="00A56F8F" w:rsidDel="00022465" w14:paraId="642F360C" w14:textId="065D5B6A" w:rsidTr="006C4E5E">
        <w:trPr>
          <w:del w:id="2497" w:author="Lim, Vanessa Gunawan" w:date="2022-11-17T15:17:00Z"/>
        </w:trPr>
        <w:tc>
          <w:tcPr>
            <w:tcW w:w="1216" w:type="dxa"/>
            <w:shd w:val="clear" w:color="auto" w:fill="auto"/>
          </w:tcPr>
          <w:p w14:paraId="53D00C5C" w14:textId="6805E1DC" w:rsidR="00A56F8F" w:rsidRPr="0074216D" w:rsidDel="00022465" w:rsidRDefault="00A56F8F">
            <w:pPr>
              <w:spacing w:after="160" w:line="259" w:lineRule="auto"/>
              <w:jc w:val="center"/>
              <w:rPr>
                <w:del w:id="2498" w:author="Lim, Vanessa Gunawan" w:date="2022-11-17T15:17:00Z"/>
                <w:rFonts w:ascii="Times New Roman" w:hAnsi="Times New Roman"/>
                <w:i/>
                <w:sz w:val="24"/>
                <w:szCs w:val="24"/>
                <w:lang w:val="en-IN"/>
              </w:rPr>
              <w:pPrChange w:id="2499" w:author="Lim, Vanessa Gunawan" w:date="2022-11-17T15:17:00Z">
                <w:pPr>
                  <w:pStyle w:val="BodyText"/>
                  <w:numPr>
                    <w:ilvl w:val="1"/>
                  </w:numPr>
                  <w:spacing w:before="120" w:after="120"/>
                  <w:jc w:val="both"/>
                </w:pPr>
              </w:pPrChange>
            </w:pPr>
            <w:del w:id="2500" w:author="Lim, Vanessa Gunawan" w:date="2022-11-17T15:17:00Z">
              <w:r w:rsidRPr="0074216D" w:rsidDel="00022465">
                <w:rPr>
                  <w:rFonts w:ascii="Times New Roman" w:hAnsi="Times New Roman"/>
                  <w:i/>
                  <w:sz w:val="24"/>
                  <w:szCs w:val="24"/>
                  <w:lang w:val="en-IN"/>
                </w:rPr>
                <w:delText>19.2</w:delText>
              </w:r>
            </w:del>
          </w:p>
        </w:tc>
        <w:tc>
          <w:tcPr>
            <w:tcW w:w="1146" w:type="dxa"/>
            <w:shd w:val="clear" w:color="auto" w:fill="auto"/>
          </w:tcPr>
          <w:p w14:paraId="6F770A0C" w14:textId="2CC5E709" w:rsidR="00A56F8F" w:rsidRPr="0074216D" w:rsidDel="00022465" w:rsidRDefault="00A56F8F">
            <w:pPr>
              <w:spacing w:after="160" w:line="259" w:lineRule="auto"/>
              <w:jc w:val="center"/>
              <w:rPr>
                <w:del w:id="2501" w:author="Lim, Vanessa Gunawan" w:date="2022-11-17T15:17:00Z"/>
                <w:rFonts w:ascii="Times New Roman" w:hAnsi="Times New Roman"/>
                <w:i/>
                <w:sz w:val="24"/>
                <w:szCs w:val="24"/>
                <w:lang w:val="en-IN"/>
              </w:rPr>
              <w:pPrChange w:id="2502" w:author="Lim, Vanessa Gunawan" w:date="2022-11-17T15:17:00Z">
                <w:pPr>
                  <w:pStyle w:val="BodyText"/>
                  <w:numPr>
                    <w:ilvl w:val="1"/>
                  </w:numPr>
                  <w:spacing w:before="120" w:after="120"/>
                  <w:jc w:val="both"/>
                </w:pPr>
              </w:pPrChange>
            </w:pPr>
            <w:del w:id="2503" w:author="Lim, Vanessa Gunawan" w:date="2022-11-17T15:17:00Z">
              <w:r w:rsidRPr="0074216D" w:rsidDel="00022465">
                <w:rPr>
                  <w:rFonts w:ascii="Times New Roman" w:hAnsi="Times New Roman"/>
                  <w:i/>
                  <w:sz w:val="24"/>
                  <w:szCs w:val="24"/>
                  <w:lang w:val="en-IN"/>
                </w:rPr>
                <w:delText>0.001434</w:delText>
              </w:r>
            </w:del>
          </w:p>
        </w:tc>
        <w:tc>
          <w:tcPr>
            <w:tcW w:w="1146" w:type="dxa"/>
            <w:shd w:val="clear" w:color="auto" w:fill="auto"/>
          </w:tcPr>
          <w:p w14:paraId="44C96C64" w14:textId="25B9155B" w:rsidR="00A56F8F" w:rsidRPr="0074216D" w:rsidDel="00022465" w:rsidRDefault="00A56F8F">
            <w:pPr>
              <w:spacing w:after="160" w:line="259" w:lineRule="auto"/>
              <w:jc w:val="center"/>
              <w:rPr>
                <w:del w:id="2504" w:author="Lim, Vanessa Gunawan" w:date="2022-11-17T15:17:00Z"/>
                <w:rFonts w:ascii="Times New Roman" w:hAnsi="Times New Roman"/>
                <w:i/>
                <w:sz w:val="24"/>
                <w:szCs w:val="24"/>
                <w:lang w:val="en-IN"/>
              </w:rPr>
              <w:pPrChange w:id="2505" w:author="Lim, Vanessa Gunawan" w:date="2022-11-17T15:17:00Z">
                <w:pPr>
                  <w:pStyle w:val="BodyText"/>
                  <w:numPr>
                    <w:ilvl w:val="1"/>
                  </w:numPr>
                  <w:spacing w:before="120" w:after="120"/>
                  <w:jc w:val="both"/>
                </w:pPr>
              </w:pPrChange>
            </w:pPr>
            <w:del w:id="2506" w:author="Lim, Vanessa Gunawan" w:date="2022-11-17T15:17:00Z">
              <w:r w:rsidRPr="0074216D" w:rsidDel="00022465">
                <w:rPr>
                  <w:rFonts w:ascii="Times New Roman" w:hAnsi="Times New Roman"/>
                  <w:i/>
                  <w:sz w:val="24"/>
                  <w:szCs w:val="24"/>
                  <w:lang w:val="en-IN"/>
                </w:rPr>
                <w:delText>0.001222</w:delText>
              </w:r>
            </w:del>
          </w:p>
        </w:tc>
        <w:tc>
          <w:tcPr>
            <w:tcW w:w="1146" w:type="dxa"/>
            <w:shd w:val="clear" w:color="auto" w:fill="auto"/>
          </w:tcPr>
          <w:p w14:paraId="7E4FFFE2" w14:textId="4D70D01A" w:rsidR="00A56F8F" w:rsidRPr="0074216D" w:rsidDel="00022465" w:rsidRDefault="00A56F8F">
            <w:pPr>
              <w:spacing w:after="160" w:line="259" w:lineRule="auto"/>
              <w:jc w:val="center"/>
              <w:rPr>
                <w:del w:id="2507" w:author="Lim, Vanessa Gunawan" w:date="2022-11-17T15:17:00Z"/>
                <w:rFonts w:ascii="Times New Roman" w:hAnsi="Times New Roman"/>
                <w:i/>
                <w:sz w:val="24"/>
                <w:szCs w:val="24"/>
                <w:lang w:val="en-IN"/>
              </w:rPr>
              <w:pPrChange w:id="2508" w:author="Lim, Vanessa Gunawan" w:date="2022-11-17T15:17:00Z">
                <w:pPr>
                  <w:pStyle w:val="BodyText"/>
                  <w:numPr>
                    <w:ilvl w:val="1"/>
                  </w:numPr>
                  <w:spacing w:before="120" w:after="120"/>
                  <w:jc w:val="both"/>
                </w:pPr>
              </w:pPrChange>
            </w:pPr>
            <w:del w:id="2509" w:author="Lim, Vanessa Gunawan" w:date="2022-11-17T15:17:00Z">
              <w:r w:rsidRPr="0074216D" w:rsidDel="00022465">
                <w:rPr>
                  <w:rFonts w:ascii="Times New Roman" w:hAnsi="Times New Roman"/>
                  <w:i/>
                  <w:sz w:val="24"/>
                  <w:szCs w:val="24"/>
                  <w:lang w:val="en-IN"/>
                </w:rPr>
                <w:delText>0.000998</w:delText>
              </w:r>
            </w:del>
          </w:p>
        </w:tc>
        <w:tc>
          <w:tcPr>
            <w:tcW w:w="1147" w:type="dxa"/>
            <w:shd w:val="clear" w:color="auto" w:fill="auto"/>
          </w:tcPr>
          <w:p w14:paraId="5E186CD9" w14:textId="32882241" w:rsidR="00A56F8F" w:rsidRPr="0074216D" w:rsidDel="00022465" w:rsidRDefault="00A56F8F">
            <w:pPr>
              <w:spacing w:after="160" w:line="259" w:lineRule="auto"/>
              <w:jc w:val="center"/>
              <w:rPr>
                <w:del w:id="2510" w:author="Lim, Vanessa Gunawan" w:date="2022-11-17T15:17:00Z"/>
                <w:rFonts w:ascii="Times New Roman" w:hAnsi="Times New Roman"/>
                <w:i/>
                <w:sz w:val="24"/>
                <w:szCs w:val="24"/>
                <w:lang w:val="en-IN"/>
              </w:rPr>
              <w:pPrChange w:id="2511" w:author="Lim, Vanessa Gunawan" w:date="2022-11-17T15:17:00Z">
                <w:pPr>
                  <w:pStyle w:val="BodyText"/>
                  <w:numPr>
                    <w:ilvl w:val="1"/>
                  </w:numPr>
                  <w:spacing w:before="120" w:after="120"/>
                  <w:jc w:val="both"/>
                </w:pPr>
              </w:pPrChange>
            </w:pPr>
            <w:del w:id="2512" w:author="Lim, Vanessa Gunawan" w:date="2022-11-17T15:17:00Z">
              <w:r w:rsidRPr="0074216D" w:rsidDel="00022465">
                <w:rPr>
                  <w:rFonts w:ascii="Times New Roman" w:hAnsi="Times New Roman"/>
                  <w:i/>
                  <w:sz w:val="24"/>
                  <w:szCs w:val="24"/>
                  <w:lang w:val="en-IN"/>
                </w:rPr>
                <w:delText>0.000920</w:delText>
              </w:r>
            </w:del>
          </w:p>
        </w:tc>
        <w:tc>
          <w:tcPr>
            <w:tcW w:w="1147" w:type="dxa"/>
            <w:shd w:val="clear" w:color="auto" w:fill="auto"/>
          </w:tcPr>
          <w:p w14:paraId="6A14A276" w14:textId="57CE0B6B" w:rsidR="00A56F8F" w:rsidRPr="0074216D" w:rsidDel="00022465" w:rsidRDefault="00A56F8F">
            <w:pPr>
              <w:spacing w:after="160" w:line="259" w:lineRule="auto"/>
              <w:jc w:val="center"/>
              <w:rPr>
                <w:del w:id="2513" w:author="Lim, Vanessa Gunawan" w:date="2022-11-17T15:17:00Z"/>
                <w:rFonts w:ascii="Times New Roman" w:hAnsi="Times New Roman"/>
                <w:i/>
                <w:sz w:val="24"/>
                <w:szCs w:val="24"/>
                <w:lang w:val="en-IN"/>
              </w:rPr>
              <w:pPrChange w:id="2514" w:author="Lim, Vanessa Gunawan" w:date="2022-11-17T15:17:00Z">
                <w:pPr>
                  <w:pStyle w:val="BodyText"/>
                  <w:numPr>
                    <w:ilvl w:val="1"/>
                  </w:numPr>
                  <w:spacing w:before="120" w:after="120"/>
                  <w:jc w:val="both"/>
                </w:pPr>
              </w:pPrChange>
            </w:pPr>
            <w:del w:id="2515" w:author="Lim, Vanessa Gunawan" w:date="2022-11-17T15:17:00Z">
              <w:r w:rsidRPr="0074216D" w:rsidDel="00022465">
                <w:rPr>
                  <w:rFonts w:ascii="Times New Roman" w:hAnsi="Times New Roman"/>
                  <w:i/>
                  <w:sz w:val="24"/>
                  <w:szCs w:val="24"/>
                  <w:lang w:val="en-IN"/>
                </w:rPr>
                <w:delText>0.000844</w:delText>
              </w:r>
            </w:del>
          </w:p>
        </w:tc>
        <w:tc>
          <w:tcPr>
            <w:tcW w:w="1147" w:type="dxa"/>
            <w:shd w:val="clear" w:color="auto" w:fill="auto"/>
          </w:tcPr>
          <w:p w14:paraId="34A97CB5" w14:textId="00ECE23E" w:rsidR="00A56F8F" w:rsidRPr="0074216D" w:rsidDel="00022465" w:rsidRDefault="00A56F8F">
            <w:pPr>
              <w:spacing w:after="160" w:line="259" w:lineRule="auto"/>
              <w:jc w:val="center"/>
              <w:rPr>
                <w:del w:id="2516" w:author="Lim, Vanessa Gunawan" w:date="2022-11-17T15:17:00Z"/>
                <w:rFonts w:ascii="Times New Roman" w:hAnsi="Times New Roman"/>
                <w:i/>
                <w:sz w:val="24"/>
                <w:szCs w:val="24"/>
                <w:lang w:val="en-IN"/>
              </w:rPr>
              <w:pPrChange w:id="2517" w:author="Lim, Vanessa Gunawan" w:date="2022-11-17T15:17:00Z">
                <w:pPr>
                  <w:pStyle w:val="BodyText"/>
                  <w:numPr>
                    <w:ilvl w:val="1"/>
                  </w:numPr>
                  <w:spacing w:before="120" w:after="120"/>
                  <w:jc w:val="both"/>
                </w:pPr>
              </w:pPrChange>
            </w:pPr>
            <w:del w:id="2518" w:author="Lim, Vanessa Gunawan" w:date="2022-11-17T15:17:00Z">
              <w:r w:rsidRPr="0074216D" w:rsidDel="00022465">
                <w:rPr>
                  <w:rFonts w:ascii="Times New Roman" w:hAnsi="Times New Roman"/>
                  <w:i/>
                  <w:sz w:val="24"/>
                  <w:szCs w:val="24"/>
                  <w:lang w:val="en-IN"/>
                </w:rPr>
                <w:delText>0.000708</w:delText>
              </w:r>
            </w:del>
          </w:p>
        </w:tc>
        <w:tc>
          <w:tcPr>
            <w:tcW w:w="1147" w:type="dxa"/>
            <w:shd w:val="clear" w:color="auto" w:fill="auto"/>
          </w:tcPr>
          <w:p w14:paraId="6521FE8C" w14:textId="71813F11" w:rsidR="00A56F8F" w:rsidRPr="0074216D" w:rsidDel="00022465" w:rsidRDefault="00A56F8F">
            <w:pPr>
              <w:spacing w:after="160" w:line="259" w:lineRule="auto"/>
              <w:jc w:val="center"/>
              <w:rPr>
                <w:del w:id="2519" w:author="Lim, Vanessa Gunawan" w:date="2022-11-17T15:17:00Z"/>
                <w:rFonts w:ascii="Times New Roman" w:hAnsi="Times New Roman"/>
                <w:i/>
                <w:sz w:val="24"/>
                <w:szCs w:val="24"/>
                <w:lang w:val="en-IN"/>
              </w:rPr>
              <w:pPrChange w:id="2520" w:author="Lim, Vanessa Gunawan" w:date="2022-11-17T15:17:00Z">
                <w:pPr>
                  <w:pStyle w:val="BodyText"/>
                  <w:numPr>
                    <w:ilvl w:val="1"/>
                  </w:numPr>
                  <w:spacing w:before="120" w:after="120"/>
                  <w:jc w:val="both"/>
                </w:pPr>
              </w:pPrChange>
            </w:pPr>
            <w:del w:id="2521" w:author="Lim, Vanessa Gunawan" w:date="2022-11-17T15:17:00Z">
              <w:r w:rsidRPr="0074216D" w:rsidDel="00022465">
                <w:rPr>
                  <w:rFonts w:ascii="Times New Roman" w:hAnsi="Times New Roman"/>
                  <w:i/>
                  <w:sz w:val="24"/>
                  <w:szCs w:val="24"/>
                  <w:lang w:val="en-IN"/>
                </w:rPr>
                <w:delText>0.000594</w:delText>
              </w:r>
            </w:del>
          </w:p>
        </w:tc>
      </w:tr>
      <w:tr w:rsidR="00A56F8F" w:rsidDel="00022465" w14:paraId="0AEE6BE2" w14:textId="5AE0FA80" w:rsidTr="006C4E5E">
        <w:trPr>
          <w:del w:id="2522" w:author="Lim, Vanessa Gunawan" w:date="2022-11-17T15:17:00Z"/>
        </w:trPr>
        <w:tc>
          <w:tcPr>
            <w:tcW w:w="1216" w:type="dxa"/>
            <w:shd w:val="clear" w:color="auto" w:fill="auto"/>
          </w:tcPr>
          <w:p w14:paraId="02394780" w14:textId="0281B0FB" w:rsidR="00A56F8F" w:rsidRPr="0074216D" w:rsidDel="00022465" w:rsidRDefault="00A56F8F">
            <w:pPr>
              <w:spacing w:after="160" w:line="259" w:lineRule="auto"/>
              <w:jc w:val="center"/>
              <w:rPr>
                <w:del w:id="2523" w:author="Lim, Vanessa Gunawan" w:date="2022-11-17T15:17:00Z"/>
                <w:rFonts w:ascii="Times New Roman" w:hAnsi="Times New Roman"/>
                <w:i/>
                <w:sz w:val="24"/>
                <w:szCs w:val="24"/>
                <w:lang w:val="en-IN"/>
              </w:rPr>
              <w:pPrChange w:id="2524" w:author="Lim, Vanessa Gunawan" w:date="2022-11-17T15:17:00Z">
                <w:pPr>
                  <w:pStyle w:val="BodyText"/>
                  <w:numPr>
                    <w:ilvl w:val="1"/>
                  </w:numPr>
                  <w:spacing w:before="120" w:after="120"/>
                  <w:jc w:val="both"/>
                </w:pPr>
              </w:pPrChange>
            </w:pPr>
            <w:del w:id="2525" w:author="Lim, Vanessa Gunawan" w:date="2022-11-17T15:17:00Z">
              <w:r w:rsidRPr="0074216D" w:rsidDel="00022465">
                <w:rPr>
                  <w:rFonts w:ascii="Times New Roman" w:hAnsi="Times New Roman"/>
                  <w:i/>
                  <w:sz w:val="24"/>
                  <w:szCs w:val="24"/>
                  <w:lang w:val="en-IN"/>
                </w:rPr>
                <w:delText>19.4</w:delText>
              </w:r>
            </w:del>
          </w:p>
        </w:tc>
        <w:tc>
          <w:tcPr>
            <w:tcW w:w="1146" w:type="dxa"/>
            <w:shd w:val="clear" w:color="auto" w:fill="auto"/>
          </w:tcPr>
          <w:p w14:paraId="6A78A482" w14:textId="7D8E885B" w:rsidR="00A56F8F" w:rsidRPr="0074216D" w:rsidDel="00022465" w:rsidRDefault="00A56F8F">
            <w:pPr>
              <w:spacing w:after="160" w:line="259" w:lineRule="auto"/>
              <w:jc w:val="center"/>
              <w:rPr>
                <w:del w:id="2526" w:author="Lim, Vanessa Gunawan" w:date="2022-11-17T15:17:00Z"/>
                <w:rFonts w:ascii="Times New Roman" w:hAnsi="Times New Roman"/>
                <w:i/>
                <w:sz w:val="24"/>
                <w:szCs w:val="24"/>
                <w:lang w:val="en-IN"/>
              </w:rPr>
              <w:pPrChange w:id="2527" w:author="Lim, Vanessa Gunawan" w:date="2022-11-17T15:17:00Z">
                <w:pPr>
                  <w:pStyle w:val="BodyText"/>
                  <w:numPr>
                    <w:ilvl w:val="1"/>
                  </w:numPr>
                  <w:spacing w:before="120" w:after="120"/>
                  <w:jc w:val="both"/>
                </w:pPr>
              </w:pPrChange>
            </w:pPr>
            <w:del w:id="2528" w:author="Lim, Vanessa Gunawan" w:date="2022-11-17T15:17:00Z">
              <w:r w:rsidRPr="0074216D" w:rsidDel="00022465">
                <w:rPr>
                  <w:rFonts w:ascii="Times New Roman" w:hAnsi="Times New Roman"/>
                  <w:i/>
                  <w:sz w:val="24"/>
                  <w:szCs w:val="24"/>
                  <w:lang w:val="en-IN"/>
                </w:rPr>
                <w:delText>0.001480</w:delText>
              </w:r>
            </w:del>
          </w:p>
        </w:tc>
        <w:tc>
          <w:tcPr>
            <w:tcW w:w="1146" w:type="dxa"/>
            <w:shd w:val="clear" w:color="auto" w:fill="auto"/>
          </w:tcPr>
          <w:p w14:paraId="314BF31C" w14:textId="2DC88C5D" w:rsidR="00A56F8F" w:rsidRPr="0074216D" w:rsidDel="00022465" w:rsidRDefault="00A56F8F">
            <w:pPr>
              <w:spacing w:after="160" w:line="259" w:lineRule="auto"/>
              <w:jc w:val="center"/>
              <w:rPr>
                <w:del w:id="2529" w:author="Lim, Vanessa Gunawan" w:date="2022-11-17T15:17:00Z"/>
                <w:rFonts w:ascii="Times New Roman" w:hAnsi="Times New Roman"/>
                <w:i/>
                <w:sz w:val="24"/>
                <w:szCs w:val="24"/>
                <w:lang w:val="en-IN"/>
              </w:rPr>
              <w:pPrChange w:id="2530" w:author="Lim, Vanessa Gunawan" w:date="2022-11-17T15:17:00Z">
                <w:pPr>
                  <w:pStyle w:val="BodyText"/>
                  <w:numPr>
                    <w:ilvl w:val="1"/>
                  </w:numPr>
                  <w:spacing w:before="120" w:after="120"/>
                  <w:jc w:val="both"/>
                </w:pPr>
              </w:pPrChange>
            </w:pPr>
            <w:del w:id="2531" w:author="Lim, Vanessa Gunawan" w:date="2022-11-17T15:17:00Z">
              <w:r w:rsidRPr="0074216D" w:rsidDel="00022465">
                <w:rPr>
                  <w:rFonts w:ascii="Times New Roman" w:hAnsi="Times New Roman"/>
                  <w:i/>
                  <w:sz w:val="24"/>
                  <w:szCs w:val="24"/>
                  <w:lang w:val="en-IN"/>
                </w:rPr>
                <w:delText>0.001262</w:delText>
              </w:r>
            </w:del>
          </w:p>
        </w:tc>
        <w:tc>
          <w:tcPr>
            <w:tcW w:w="1146" w:type="dxa"/>
            <w:shd w:val="clear" w:color="auto" w:fill="auto"/>
          </w:tcPr>
          <w:p w14:paraId="49BA4885" w14:textId="6173F4B8" w:rsidR="00A56F8F" w:rsidRPr="0074216D" w:rsidDel="00022465" w:rsidRDefault="00A56F8F">
            <w:pPr>
              <w:spacing w:after="160" w:line="259" w:lineRule="auto"/>
              <w:jc w:val="center"/>
              <w:rPr>
                <w:del w:id="2532" w:author="Lim, Vanessa Gunawan" w:date="2022-11-17T15:17:00Z"/>
                <w:rFonts w:ascii="Times New Roman" w:hAnsi="Times New Roman"/>
                <w:i/>
                <w:sz w:val="24"/>
                <w:szCs w:val="24"/>
                <w:lang w:val="en-IN"/>
              </w:rPr>
              <w:pPrChange w:id="2533" w:author="Lim, Vanessa Gunawan" w:date="2022-11-17T15:17:00Z">
                <w:pPr>
                  <w:pStyle w:val="BodyText"/>
                  <w:numPr>
                    <w:ilvl w:val="1"/>
                  </w:numPr>
                  <w:spacing w:before="120" w:after="120"/>
                  <w:jc w:val="both"/>
                </w:pPr>
              </w:pPrChange>
            </w:pPr>
            <w:del w:id="2534" w:author="Lim, Vanessa Gunawan" w:date="2022-11-17T15:17:00Z">
              <w:r w:rsidRPr="0074216D" w:rsidDel="00022465">
                <w:rPr>
                  <w:rFonts w:ascii="Times New Roman" w:hAnsi="Times New Roman"/>
                  <w:i/>
                  <w:sz w:val="24"/>
                  <w:szCs w:val="24"/>
                  <w:lang w:val="en-IN"/>
                </w:rPr>
                <w:delText>0.001038</w:delText>
              </w:r>
            </w:del>
          </w:p>
        </w:tc>
        <w:tc>
          <w:tcPr>
            <w:tcW w:w="1147" w:type="dxa"/>
            <w:shd w:val="clear" w:color="auto" w:fill="auto"/>
          </w:tcPr>
          <w:p w14:paraId="0A7CFDDF" w14:textId="29009938" w:rsidR="00A56F8F" w:rsidRPr="0074216D" w:rsidDel="00022465" w:rsidRDefault="00A56F8F">
            <w:pPr>
              <w:spacing w:after="160" w:line="259" w:lineRule="auto"/>
              <w:jc w:val="center"/>
              <w:rPr>
                <w:del w:id="2535" w:author="Lim, Vanessa Gunawan" w:date="2022-11-17T15:17:00Z"/>
                <w:rFonts w:ascii="Times New Roman" w:hAnsi="Times New Roman"/>
                <w:i/>
                <w:sz w:val="24"/>
                <w:szCs w:val="24"/>
                <w:lang w:val="en-IN"/>
              </w:rPr>
              <w:pPrChange w:id="2536" w:author="Lim, Vanessa Gunawan" w:date="2022-11-17T15:17:00Z">
                <w:pPr>
                  <w:pStyle w:val="BodyText"/>
                  <w:numPr>
                    <w:ilvl w:val="1"/>
                  </w:numPr>
                  <w:spacing w:before="120" w:after="120"/>
                  <w:jc w:val="both"/>
                </w:pPr>
              </w:pPrChange>
            </w:pPr>
            <w:del w:id="2537" w:author="Lim, Vanessa Gunawan" w:date="2022-11-17T15:17:00Z">
              <w:r w:rsidRPr="0074216D" w:rsidDel="00022465">
                <w:rPr>
                  <w:rFonts w:ascii="Times New Roman" w:hAnsi="Times New Roman"/>
                  <w:i/>
                  <w:sz w:val="24"/>
                  <w:szCs w:val="24"/>
                  <w:lang w:val="en-IN"/>
                </w:rPr>
                <w:delText>0.000956</w:delText>
              </w:r>
            </w:del>
          </w:p>
        </w:tc>
        <w:tc>
          <w:tcPr>
            <w:tcW w:w="1147" w:type="dxa"/>
            <w:shd w:val="clear" w:color="auto" w:fill="auto"/>
          </w:tcPr>
          <w:p w14:paraId="78240889" w14:textId="5EDA6CDF" w:rsidR="00A56F8F" w:rsidRPr="0074216D" w:rsidDel="00022465" w:rsidRDefault="00A56F8F">
            <w:pPr>
              <w:spacing w:after="160" w:line="259" w:lineRule="auto"/>
              <w:jc w:val="center"/>
              <w:rPr>
                <w:del w:id="2538" w:author="Lim, Vanessa Gunawan" w:date="2022-11-17T15:17:00Z"/>
                <w:rFonts w:ascii="Times New Roman" w:hAnsi="Times New Roman"/>
                <w:i/>
                <w:sz w:val="24"/>
                <w:szCs w:val="24"/>
                <w:lang w:val="en-IN"/>
              </w:rPr>
              <w:pPrChange w:id="2539" w:author="Lim, Vanessa Gunawan" w:date="2022-11-17T15:17:00Z">
                <w:pPr>
                  <w:pStyle w:val="BodyText"/>
                  <w:numPr>
                    <w:ilvl w:val="1"/>
                  </w:numPr>
                  <w:spacing w:before="120" w:after="120"/>
                  <w:jc w:val="both"/>
                </w:pPr>
              </w:pPrChange>
            </w:pPr>
            <w:del w:id="2540" w:author="Lim, Vanessa Gunawan" w:date="2022-11-17T15:17:00Z">
              <w:r w:rsidRPr="0074216D" w:rsidDel="00022465">
                <w:rPr>
                  <w:rFonts w:ascii="Times New Roman" w:hAnsi="Times New Roman"/>
                  <w:i/>
                  <w:sz w:val="24"/>
                  <w:szCs w:val="24"/>
                  <w:lang w:val="en-IN"/>
                </w:rPr>
                <w:delText>0.000876</w:delText>
              </w:r>
            </w:del>
          </w:p>
        </w:tc>
        <w:tc>
          <w:tcPr>
            <w:tcW w:w="1147" w:type="dxa"/>
            <w:shd w:val="clear" w:color="auto" w:fill="auto"/>
          </w:tcPr>
          <w:p w14:paraId="19685646" w14:textId="2929730A" w:rsidR="00A56F8F" w:rsidRPr="0074216D" w:rsidDel="00022465" w:rsidRDefault="00A56F8F">
            <w:pPr>
              <w:spacing w:after="160" w:line="259" w:lineRule="auto"/>
              <w:jc w:val="center"/>
              <w:rPr>
                <w:del w:id="2541" w:author="Lim, Vanessa Gunawan" w:date="2022-11-17T15:17:00Z"/>
                <w:rFonts w:ascii="Times New Roman" w:hAnsi="Times New Roman"/>
                <w:i/>
                <w:sz w:val="24"/>
                <w:szCs w:val="24"/>
                <w:lang w:val="en-IN"/>
              </w:rPr>
              <w:pPrChange w:id="2542" w:author="Lim, Vanessa Gunawan" w:date="2022-11-17T15:17:00Z">
                <w:pPr>
                  <w:pStyle w:val="BodyText"/>
                  <w:numPr>
                    <w:ilvl w:val="1"/>
                  </w:numPr>
                  <w:spacing w:before="120" w:after="120"/>
                  <w:jc w:val="both"/>
                </w:pPr>
              </w:pPrChange>
            </w:pPr>
            <w:del w:id="2543" w:author="Lim, Vanessa Gunawan" w:date="2022-11-17T15:17:00Z">
              <w:r w:rsidRPr="0074216D" w:rsidDel="00022465">
                <w:rPr>
                  <w:rFonts w:ascii="Times New Roman" w:hAnsi="Times New Roman"/>
                  <w:i/>
                  <w:sz w:val="24"/>
                  <w:szCs w:val="24"/>
                  <w:lang w:val="en-IN"/>
                </w:rPr>
                <w:delText>0.000737</w:delText>
              </w:r>
            </w:del>
          </w:p>
        </w:tc>
        <w:tc>
          <w:tcPr>
            <w:tcW w:w="1147" w:type="dxa"/>
            <w:shd w:val="clear" w:color="auto" w:fill="auto"/>
          </w:tcPr>
          <w:p w14:paraId="52C2817D" w14:textId="48009F02" w:rsidR="00A56F8F" w:rsidRPr="0074216D" w:rsidDel="00022465" w:rsidRDefault="00A56F8F">
            <w:pPr>
              <w:spacing w:after="160" w:line="259" w:lineRule="auto"/>
              <w:jc w:val="center"/>
              <w:rPr>
                <w:del w:id="2544" w:author="Lim, Vanessa Gunawan" w:date="2022-11-17T15:17:00Z"/>
                <w:rFonts w:ascii="Times New Roman" w:hAnsi="Times New Roman"/>
                <w:i/>
                <w:sz w:val="24"/>
                <w:szCs w:val="24"/>
                <w:lang w:val="en-IN"/>
              </w:rPr>
              <w:pPrChange w:id="2545" w:author="Lim, Vanessa Gunawan" w:date="2022-11-17T15:17:00Z">
                <w:pPr>
                  <w:pStyle w:val="BodyText"/>
                  <w:numPr>
                    <w:ilvl w:val="1"/>
                  </w:numPr>
                  <w:spacing w:before="120" w:after="120"/>
                  <w:jc w:val="both"/>
                </w:pPr>
              </w:pPrChange>
            </w:pPr>
            <w:del w:id="2546" w:author="Lim, Vanessa Gunawan" w:date="2022-11-17T15:17:00Z">
              <w:r w:rsidRPr="0074216D" w:rsidDel="00022465">
                <w:rPr>
                  <w:rFonts w:ascii="Times New Roman" w:hAnsi="Times New Roman"/>
                  <w:i/>
                  <w:sz w:val="24"/>
                  <w:szCs w:val="24"/>
                  <w:lang w:val="en-IN"/>
                </w:rPr>
                <w:delText>0.000623</w:delText>
              </w:r>
            </w:del>
          </w:p>
        </w:tc>
      </w:tr>
      <w:tr w:rsidR="00A56F8F" w:rsidDel="00022465" w14:paraId="092A1964" w14:textId="2F7C97F1" w:rsidTr="006C4E5E">
        <w:trPr>
          <w:del w:id="2547" w:author="Lim, Vanessa Gunawan" w:date="2022-11-17T15:17:00Z"/>
        </w:trPr>
        <w:tc>
          <w:tcPr>
            <w:tcW w:w="1216" w:type="dxa"/>
            <w:shd w:val="clear" w:color="auto" w:fill="auto"/>
          </w:tcPr>
          <w:p w14:paraId="77AD7DE9" w14:textId="2F347803" w:rsidR="00A56F8F" w:rsidRPr="0074216D" w:rsidDel="00022465" w:rsidRDefault="00A56F8F">
            <w:pPr>
              <w:spacing w:after="160" w:line="259" w:lineRule="auto"/>
              <w:jc w:val="center"/>
              <w:rPr>
                <w:del w:id="2548" w:author="Lim, Vanessa Gunawan" w:date="2022-11-17T15:17:00Z"/>
                <w:rFonts w:ascii="Times New Roman" w:hAnsi="Times New Roman"/>
                <w:i/>
                <w:sz w:val="24"/>
                <w:szCs w:val="24"/>
                <w:lang w:val="en-IN"/>
              </w:rPr>
              <w:pPrChange w:id="2549" w:author="Lim, Vanessa Gunawan" w:date="2022-11-17T15:17:00Z">
                <w:pPr>
                  <w:pStyle w:val="BodyText"/>
                  <w:numPr>
                    <w:ilvl w:val="1"/>
                  </w:numPr>
                  <w:spacing w:before="120" w:after="120"/>
                  <w:jc w:val="both"/>
                </w:pPr>
              </w:pPrChange>
            </w:pPr>
            <w:del w:id="2550" w:author="Lim, Vanessa Gunawan" w:date="2022-11-17T15:17:00Z">
              <w:r w:rsidRPr="0074216D" w:rsidDel="00022465">
                <w:rPr>
                  <w:rFonts w:ascii="Times New Roman" w:hAnsi="Times New Roman"/>
                  <w:i/>
                  <w:sz w:val="24"/>
                  <w:szCs w:val="24"/>
                  <w:lang w:val="en-IN"/>
                </w:rPr>
                <w:delText>19.6</w:delText>
              </w:r>
            </w:del>
          </w:p>
        </w:tc>
        <w:tc>
          <w:tcPr>
            <w:tcW w:w="1146" w:type="dxa"/>
            <w:shd w:val="clear" w:color="auto" w:fill="auto"/>
          </w:tcPr>
          <w:p w14:paraId="55C4586B" w14:textId="3C8A7678" w:rsidR="00A56F8F" w:rsidRPr="0074216D" w:rsidDel="00022465" w:rsidRDefault="00A56F8F">
            <w:pPr>
              <w:spacing w:after="160" w:line="259" w:lineRule="auto"/>
              <w:jc w:val="center"/>
              <w:rPr>
                <w:del w:id="2551" w:author="Lim, Vanessa Gunawan" w:date="2022-11-17T15:17:00Z"/>
                <w:rFonts w:ascii="Times New Roman" w:hAnsi="Times New Roman"/>
                <w:i/>
                <w:sz w:val="24"/>
                <w:szCs w:val="24"/>
                <w:lang w:val="en-IN"/>
              </w:rPr>
              <w:pPrChange w:id="2552" w:author="Lim, Vanessa Gunawan" w:date="2022-11-17T15:17:00Z">
                <w:pPr>
                  <w:pStyle w:val="BodyText"/>
                  <w:numPr>
                    <w:ilvl w:val="1"/>
                  </w:numPr>
                  <w:spacing w:before="120" w:after="120"/>
                  <w:jc w:val="both"/>
                </w:pPr>
              </w:pPrChange>
            </w:pPr>
            <w:del w:id="2553" w:author="Lim, Vanessa Gunawan" w:date="2022-11-17T15:17:00Z">
              <w:r w:rsidRPr="0074216D" w:rsidDel="00022465">
                <w:rPr>
                  <w:rFonts w:ascii="Times New Roman" w:hAnsi="Times New Roman"/>
                  <w:i/>
                  <w:sz w:val="24"/>
                  <w:szCs w:val="24"/>
                  <w:lang w:val="en-IN"/>
                </w:rPr>
                <w:delText>0.001526</w:delText>
              </w:r>
            </w:del>
          </w:p>
        </w:tc>
        <w:tc>
          <w:tcPr>
            <w:tcW w:w="1146" w:type="dxa"/>
            <w:shd w:val="clear" w:color="auto" w:fill="auto"/>
          </w:tcPr>
          <w:p w14:paraId="6880D59D" w14:textId="56364A50" w:rsidR="00A56F8F" w:rsidRPr="0074216D" w:rsidDel="00022465" w:rsidRDefault="00A56F8F">
            <w:pPr>
              <w:spacing w:after="160" w:line="259" w:lineRule="auto"/>
              <w:jc w:val="center"/>
              <w:rPr>
                <w:del w:id="2554" w:author="Lim, Vanessa Gunawan" w:date="2022-11-17T15:17:00Z"/>
                <w:rFonts w:ascii="Times New Roman" w:hAnsi="Times New Roman"/>
                <w:i/>
                <w:sz w:val="24"/>
                <w:szCs w:val="24"/>
                <w:lang w:val="en-IN"/>
              </w:rPr>
              <w:pPrChange w:id="2555" w:author="Lim, Vanessa Gunawan" w:date="2022-11-17T15:17:00Z">
                <w:pPr>
                  <w:pStyle w:val="BodyText"/>
                  <w:numPr>
                    <w:ilvl w:val="1"/>
                  </w:numPr>
                  <w:spacing w:before="120" w:after="120"/>
                  <w:jc w:val="both"/>
                </w:pPr>
              </w:pPrChange>
            </w:pPr>
            <w:del w:id="2556" w:author="Lim, Vanessa Gunawan" w:date="2022-11-17T15:17:00Z">
              <w:r w:rsidRPr="0074216D" w:rsidDel="00022465">
                <w:rPr>
                  <w:rFonts w:ascii="Times New Roman" w:hAnsi="Times New Roman"/>
                  <w:i/>
                  <w:sz w:val="24"/>
                  <w:szCs w:val="24"/>
                  <w:lang w:val="en-IN"/>
                </w:rPr>
                <w:delText>0.001302</w:delText>
              </w:r>
            </w:del>
          </w:p>
        </w:tc>
        <w:tc>
          <w:tcPr>
            <w:tcW w:w="1146" w:type="dxa"/>
            <w:shd w:val="clear" w:color="auto" w:fill="auto"/>
          </w:tcPr>
          <w:p w14:paraId="318FD296" w14:textId="1EFBDEED" w:rsidR="00A56F8F" w:rsidRPr="0074216D" w:rsidDel="00022465" w:rsidRDefault="00A56F8F">
            <w:pPr>
              <w:spacing w:after="160" w:line="259" w:lineRule="auto"/>
              <w:jc w:val="center"/>
              <w:rPr>
                <w:del w:id="2557" w:author="Lim, Vanessa Gunawan" w:date="2022-11-17T15:17:00Z"/>
                <w:rFonts w:ascii="Times New Roman" w:hAnsi="Times New Roman"/>
                <w:i/>
                <w:sz w:val="24"/>
                <w:szCs w:val="24"/>
                <w:lang w:val="en-IN"/>
              </w:rPr>
              <w:pPrChange w:id="2558" w:author="Lim, Vanessa Gunawan" w:date="2022-11-17T15:17:00Z">
                <w:pPr>
                  <w:pStyle w:val="BodyText"/>
                  <w:numPr>
                    <w:ilvl w:val="1"/>
                  </w:numPr>
                  <w:spacing w:before="120" w:after="120"/>
                  <w:jc w:val="both"/>
                </w:pPr>
              </w:pPrChange>
            </w:pPr>
            <w:del w:id="2559" w:author="Lim, Vanessa Gunawan" w:date="2022-11-17T15:17:00Z">
              <w:r w:rsidRPr="0074216D" w:rsidDel="00022465">
                <w:rPr>
                  <w:rFonts w:ascii="Times New Roman" w:hAnsi="Times New Roman"/>
                  <w:i/>
                  <w:sz w:val="24"/>
                  <w:szCs w:val="24"/>
                  <w:lang w:val="en-IN"/>
                </w:rPr>
                <w:delText>0.001078</w:delText>
              </w:r>
            </w:del>
          </w:p>
        </w:tc>
        <w:tc>
          <w:tcPr>
            <w:tcW w:w="1147" w:type="dxa"/>
            <w:shd w:val="clear" w:color="auto" w:fill="auto"/>
          </w:tcPr>
          <w:p w14:paraId="758E8334" w14:textId="11072D92" w:rsidR="00A56F8F" w:rsidRPr="0074216D" w:rsidDel="00022465" w:rsidRDefault="00A56F8F">
            <w:pPr>
              <w:spacing w:after="160" w:line="259" w:lineRule="auto"/>
              <w:jc w:val="center"/>
              <w:rPr>
                <w:del w:id="2560" w:author="Lim, Vanessa Gunawan" w:date="2022-11-17T15:17:00Z"/>
                <w:rFonts w:ascii="Times New Roman" w:hAnsi="Times New Roman"/>
                <w:i/>
                <w:sz w:val="24"/>
                <w:szCs w:val="24"/>
                <w:lang w:val="en-IN"/>
              </w:rPr>
              <w:pPrChange w:id="2561" w:author="Lim, Vanessa Gunawan" w:date="2022-11-17T15:17:00Z">
                <w:pPr>
                  <w:pStyle w:val="BodyText"/>
                  <w:numPr>
                    <w:ilvl w:val="1"/>
                  </w:numPr>
                  <w:spacing w:before="120" w:after="120"/>
                  <w:jc w:val="both"/>
                </w:pPr>
              </w:pPrChange>
            </w:pPr>
            <w:del w:id="2562" w:author="Lim, Vanessa Gunawan" w:date="2022-11-17T15:17:00Z">
              <w:r w:rsidRPr="0074216D" w:rsidDel="00022465">
                <w:rPr>
                  <w:rFonts w:ascii="Times New Roman" w:hAnsi="Times New Roman"/>
                  <w:i/>
                  <w:sz w:val="24"/>
                  <w:szCs w:val="24"/>
                  <w:lang w:val="en-IN"/>
                </w:rPr>
                <w:delText>0.000992</w:delText>
              </w:r>
            </w:del>
          </w:p>
        </w:tc>
        <w:tc>
          <w:tcPr>
            <w:tcW w:w="1147" w:type="dxa"/>
            <w:shd w:val="clear" w:color="auto" w:fill="auto"/>
          </w:tcPr>
          <w:p w14:paraId="774C635D" w14:textId="58AB99CB" w:rsidR="00A56F8F" w:rsidRPr="0074216D" w:rsidDel="00022465" w:rsidRDefault="00A56F8F">
            <w:pPr>
              <w:spacing w:after="160" w:line="259" w:lineRule="auto"/>
              <w:jc w:val="center"/>
              <w:rPr>
                <w:del w:id="2563" w:author="Lim, Vanessa Gunawan" w:date="2022-11-17T15:17:00Z"/>
                <w:rFonts w:ascii="Times New Roman" w:hAnsi="Times New Roman"/>
                <w:i/>
                <w:sz w:val="24"/>
                <w:szCs w:val="24"/>
                <w:lang w:val="en-IN"/>
              </w:rPr>
              <w:pPrChange w:id="2564" w:author="Lim, Vanessa Gunawan" w:date="2022-11-17T15:17:00Z">
                <w:pPr>
                  <w:pStyle w:val="BodyText"/>
                  <w:numPr>
                    <w:ilvl w:val="1"/>
                  </w:numPr>
                  <w:spacing w:before="120" w:after="120"/>
                  <w:jc w:val="both"/>
                </w:pPr>
              </w:pPrChange>
            </w:pPr>
            <w:del w:id="2565" w:author="Lim, Vanessa Gunawan" w:date="2022-11-17T15:17:00Z">
              <w:r w:rsidRPr="0074216D" w:rsidDel="00022465">
                <w:rPr>
                  <w:rFonts w:ascii="Times New Roman" w:hAnsi="Times New Roman"/>
                  <w:i/>
                  <w:sz w:val="24"/>
                  <w:szCs w:val="24"/>
                  <w:lang w:val="en-IN"/>
                </w:rPr>
                <w:delText>0.000908</w:delText>
              </w:r>
            </w:del>
          </w:p>
        </w:tc>
        <w:tc>
          <w:tcPr>
            <w:tcW w:w="1147" w:type="dxa"/>
            <w:shd w:val="clear" w:color="auto" w:fill="auto"/>
          </w:tcPr>
          <w:p w14:paraId="488CE231" w14:textId="5DE0261C" w:rsidR="00A56F8F" w:rsidRPr="0074216D" w:rsidDel="00022465" w:rsidRDefault="00A56F8F">
            <w:pPr>
              <w:spacing w:after="160" w:line="259" w:lineRule="auto"/>
              <w:jc w:val="center"/>
              <w:rPr>
                <w:del w:id="2566" w:author="Lim, Vanessa Gunawan" w:date="2022-11-17T15:17:00Z"/>
                <w:rFonts w:ascii="Times New Roman" w:hAnsi="Times New Roman"/>
                <w:i/>
                <w:sz w:val="24"/>
                <w:szCs w:val="24"/>
                <w:lang w:val="en-IN"/>
              </w:rPr>
              <w:pPrChange w:id="2567" w:author="Lim, Vanessa Gunawan" w:date="2022-11-17T15:17:00Z">
                <w:pPr>
                  <w:pStyle w:val="BodyText"/>
                  <w:numPr>
                    <w:ilvl w:val="1"/>
                  </w:numPr>
                  <w:spacing w:before="120" w:after="120"/>
                  <w:jc w:val="both"/>
                </w:pPr>
              </w:pPrChange>
            </w:pPr>
            <w:del w:id="2568" w:author="Lim, Vanessa Gunawan" w:date="2022-11-17T15:17:00Z">
              <w:r w:rsidRPr="0074216D" w:rsidDel="00022465">
                <w:rPr>
                  <w:rFonts w:ascii="Times New Roman" w:hAnsi="Times New Roman"/>
                  <w:i/>
                  <w:sz w:val="24"/>
                  <w:szCs w:val="24"/>
                  <w:lang w:val="en-IN"/>
                </w:rPr>
                <w:delText>0.000765</w:delText>
              </w:r>
            </w:del>
          </w:p>
        </w:tc>
        <w:tc>
          <w:tcPr>
            <w:tcW w:w="1147" w:type="dxa"/>
            <w:shd w:val="clear" w:color="auto" w:fill="auto"/>
          </w:tcPr>
          <w:p w14:paraId="5FCE51EF" w14:textId="031DF640" w:rsidR="00A56F8F" w:rsidRPr="0074216D" w:rsidDel="00022465" w:rsidRDefault="00A56F8F">
            <w:pPr>
              <w:spacing w:after="160" w:line="259" w:lineRule="auto"/>
              <w:jc w:val="center"/>
              <w:rPr>
                <w:del w:id="2569" w:author="Lim, Vanessa Gunawan" w:date="2022-11-17T15:17:00Z"/>
                <w:rFonts w:ascii="Times New Roman" w:hAnsi="Times New Roman"/>
                <w:i/>
                <w:sz w:val="24"/>
                <w:szCs w:val="24"/>
                <w:lang w:val="en-IN"/>
              </w:rPr>
              <w:pPrChange w:id="2570" w:author="Lim, Vanessa Gunawan" w:date="2022-11-17T15:17:00Z">
                <w:pPr>
                  <w:pStyle w:val="BodyText"/>
                  <w:numPr>
                    <w:ilvl w:val="1"/>
                  </w:numPr>
                  <w:spacing w:before="120" w:after="120"/>
                  <w:jc w:val="both"/>
                </w:pPr>
              </w:pPrChange>
            </w:pPr>
            <w:del w:id="2571" w:author="Lim, Vanessa Gunawan" w:date="2022-11-17T15:17:00Z">
              <w:r w:rsidRPr="0074216D" w:rsidDel="00022465">
                <w:rPr>
                  <w:rFonts w:ascii="Times New Roman" w:hAnsi="Times New Roman"/>
                  <w:i/>
                  <w:sz w:val="24"/>
                  <w:szCs w:val="24"/>
                  <w:lang w:val="en-IN"/>
                </w:rPr>
                <w:delText>0.000652</w:delText>
              </w:r>
            </w:del>
          </w:p>
        </w:tc>
      </w:tr>
      <w:tr w:rsidR="00A56F8F" w:rsidDel="00022465" w14:paraId="44AC7486" w14:textId="78168FA5" w:rsidTr="006C4E5E">
        <w:trPr>
          <w:del w:id="2572" w:author="Lim, Vanessa Gunawan" w:date="2022-11-17T15:17:00Z"/>
        </w:trPr>
        <w:tc>
          <w:tcPr>
            <w:tcW w:w="1216" w:type="dxa"/>
            <w:shd w:val="clear" w:color="auto" w:fill="auto"/>
          </w:tcPr>
          <w:p w14:paraId="2F1CC375" w14:textId="2E6FC869" w:rsidR="00A56F8F" w:rsidRPr="0074216D" w:rsidDel="00022465" w:rsidRDefault="00A56F8F">
            <w:pPr>
              <w:spacing w:after="160" w:line="259" w:lineRule="auto"/>
              <w:jc w:val="center"/>
              <w:rPr>
                <w:del w:id="2573" w:author="Lim, Vanessa Gunawan" w:date="2022-11-17T15:17:00Z"/>
                <w:rFonts w:ascii="Times New Roman" w:hAnsi="Times New Roman"/>
                <w:i/>
                <w:sz w:val="24"/>
                <w:szCs w:val="24"/>
                <w:lang w:val="en-IN"/>
              </w:rPr>
              <w:pPrChange w:id="2574" w:author="Lim, Vanessa Gunawan" w:date="2022-11-17T15:17:00Z">
                <w:pPr>
                  <w:pStyle w:val="BodyText"/>
                  <w:numPr>
                    <w:ilvl w:val="1"/>
                  </w:numPr>
                  <w:spacing w:before="120" w:after="120"/>
                  <w:jc w:val="both"/>
                </w:pPr>
              </w:pPrChange>
            </w:pPr>
            <w:del w:id="2575" w:author="Lim, Vanessa Gunawan" w:date="2022-11-17T15:17:00Z">
              <w:r w:rsidRPr="0074216D" w:rsidDel="00022465">
                <w:rPr>
                  <w:rFonts w:ascii="Times New Roman" w:hAnsi="Times New Roman"/>
                  <w:i/>
                  <w:sz w:val="24"/>
                  <w:szCs w:val="24"/>
                  <w:lang w:val="en-IN"/>
                </w:rPr>
                <w:delText>19.8</w:delText>
              </w:r>
            </w:del>
          </w:p>
        </w:tc>
        <w:tc>
          <w:tcPr>
            <w:tcW w:w="1146" w:type="dxa"/>
            <w:shd w:val="clear" w:color="auto" w:fill="auto"/>
          </w:tcPr>
          <w:p w14:paraId="7D8326D5" w14:textId="62F16E53" w:rsidR="00A56F8F" w:rsidRPr="0074216D" w:rsidDel="00022465" w:rsidRDefault="00A56F8F">
            <w:pPr>
              <w:spacing w:after="160" w:line="259" w:lineRule="auto"/>
              <w:jc w:val="center"/>
              <w:rPr>
                <w:del w:id="2576" w:author="Lim, Vanessa Gunawan" w:date="2022-11-17T15:17:00Z"/>
                <w:rFonts w:ascii="Times New Roman" w:hAnsi="Times New Roman"/>
                <w:i/>
                <w:sz w:val="24"/>
                <w:szCs w:val="24"/>
                <w:lang w:val="en-IN"/>
              </w:rPr>
              <w:pPrChange w:id="2577" w:author="Lim, Vanessa Gunawan" w:date="2022-11-17T15:17:00Z">
                <w:pPr>
                  <w:pStyle w:val="BodyText"/>
                  <w:numPr>
                    <w:ilvl w:val="1"/>
                  </w:numPr>
                  <w:spacing w:before="120" w:after="120"/>
                  <w:jc w:val="both"/>
                </w:pPr>
              </w:pPrChange>
            </w:pPr>
            <w:del w:id="2578" w:author="Lim, Vanessa Gunawan" w:date="2022-11-17T15:17:00Z">
              <w:r w:rsidRPr="0074216D" w:rsidDel="00022465">
                <w:rPr>
                  <w:rFonts w:ascii="Times New Roman" w:hAnsi="Times New Roman"/>
                  <w:i/>
                  <w:sz w:val="24"/>
                  <w:szCs w:val="24"/>
                  <w:lang w:val="en-IN"/>
                </w:rPr>
                <w:delText>0.001573</w:delText>
              </w:r>
            </w:del>
          </w:p>
        </w:tc>
        <w:tc>
          <w:tcPr>
            <w:tcW w:w="1146" w:type="dxa"/>
            <w:shd w:val="clear" w:color="auto" w:fill="auto"/>
          </w:tcPr>
          <w:p w14:paraId="2B75B696" w14:textId="3972C618" w:rsidR="00A56F8F" w:rsidRPr="0074216D" w:rsidDel="00022465" w:rsidRDefault="00A56F8F">
            <w:pPr>
              <w:spacing w:after="160" w:line="259" w:lineRule="auto"/>
              <w:jc w:val="center"/>
              <w:rPr>
                <w:del w:id="2579" w:author="Lim, Vanessa Gunawan" w:date="2022-11-17T15:17:00Z"/>
                <w:rFonts w:ascii="Times New Roman" w:hAnsi="Times New Roman"/>
                <w:i/>
                <w:sz w:val="24"/>
                <w:szCs w:val="24"/>
                <w:lang w:val="en-IN"/>
              </w:rPr>
              <w:pPrChange w:id="2580" w:author="Lim, Vanessa Gunawan" w:date="2022-11-17T15:17:00Z">
                <w:pPr>
                  <w:pStyle w:val="BodyText"/>
                  <w:numPr>
                    <w:ilvl w:val="1"/>
                  </w:numPr>
                  <w:spacing w:before="120" w:after="120"/>
                  <w:jc w:val="both"/>
                </w:pPr>
              </w:pPrChange>
            </w:pPr>
            <w:del w:id="2581" w:author="Lim, Vanessa Gunawan" w:date="2022-11-17T15:17:00Z">
              <w:r w:rsidRPr="0074216D" w:rsidDel="00022465">
                <w:rPr>
                  <w:rFonts w:ascii="Times New Roman" w:hAnsi="Times New Roman"/>
                  <w:i/>
                  <w:sz w:val="24"/>
                  <w:szCs w:val="24"/>
                  <w:lang w:val="en-IN"/>
                </w:rPr>
                <w:delText>0.001342</w:delText>
              </w:r>
            </w:del>
          </w:p>
        </w:tc>
        <w:tc>
          <w:tcPr>
            <w:tcW w:w="1146" w:type="dxa"/>
            <w:shd w:val="clear" w:color="auto" w:fill="auto"/>
          </w:tcPr>
          <w:p w14:paraId="5DEA600C" w14:textId="71112E1A" w:rsidR="00A56F8F" w:rsidRPr="0074216D" w:rsidDel="00022465" w:rsidRDefault="00A56F8F">
            <w:pPr>
              <w:spacing w:after="160" w:line="259" w:lineRule="auto"/>
              <w:jc w:val="center"/>
              <w:rPr>
                <w:del w:id="2582" w:author="Lim, Vanessa Gunawan" w:date="2022-11-17T15:17:00Z"/>
                <w:rFonts w:ascii="Times New Roman" w:hAnsi="Times New Roman"/>
                <w:i/>
                <w:sz w:val="24"/>
                <w:szCs w:val="24"/>
                <w:lang w:val="en-IN"/>
              </w:rPr>
              <w:pPrChange w:id="2583" w:author="Lim, Vanessa Gunawan" w:date="2022-11-17T15:17:00Z">
                <w:pPr>
                  <w:pStyle w:val="BodyText"/>
                  <w:numPr>
                    <w:ilvl w:val="1"/>
                  </w:numPr>
                  <w:spacing w:before="120" w:after="120"/>
                  <w:jc w:val="both"/>
                </w:pPr>
              </w:pPrChange>
            </w:pPr>
            <w:del w:id="2584" w:author="Lim, Vanessa Gunawan" w:date="2022-11-17T15:17:00Z">
              <w:r w:rsidRPr="0074216D" w:rsidDel="00022465">
                <w:rPr>
                  <w:rFonts w:ascii="Times New Roman" w:hAnsi="Times New Roman"/>
                  <w:i/>
                  <w:sz w:val="24"/>
                  <w:szCs w:val="24"/>
                  <w:lang w:val="en-IN"/>
                </w:rPr>
                <w:delText>0.001118</w:delText>
              </w:r>
            </w:del>
          </w:p>
        </w:tc>
        <w:tc>
          <w:tcPr>
            <w:tcW w:w="1147" w:type="dxa"/>
            <w:shd w:val="clear" w:color="auto" w:fill="auto"/>
          </w:tcPr>
          <w:p w14:paraId="0373981C" w14:textId="39D6D6B0" w:rsidR="00A56F8F" w:rsidRPr="0074216D" w:rsidDel="00022465" w:rsidRDefault="00A56F8F">
            <w:pPr>
              <w:spacing w:after="160" w:line="259" w:lineRule="auto"/>
              <w:jc w:val="center"/>
              <w:rPr>
                <w:del w:id="2585" w:author="Lim, Vanessa Gunawan" w:date="2022-11-17T15:17:00Z"/>
                <w:rFonts w:ascii="Times New Roman" w:hAnsi="Times New Roman"/>
                <w:i/>
                <w:sz w:val="24"/>
                <w:szCs w:val="24"/>
                <w:lang w:val="en-IN"/>
              </w:rPr>
              <w:pPrChange w:id="2586" w:author="Lim, Vanessa Gunawan" w:date="2022-11-17T15:17:00Z">
                <w:pPr>
                  <w:pStyle w:val="BodyText"/>
                  <w:numPr>
                    <w:ilvl w:val="1"/>
                  </w:numPr>
                  <w:spacing w:before="120" w:after="120"/>
                  <w:jc w:val="both"/>
                </w:pPr>
              </w:pPrChange>
            </w:pPr>
            <w:del w:id="2587" w:author="Lim, Vanessa Gunawan" w:date="2022-11-17T15:17:00Z">
              <w:r w:rsidRPr="0074216D" w:rsidDel="00022465">
                <w:rPr>
                  <w:rFonts w:ascii="Times New Roman" w:hAnsi="Times New Roman"/>
                  <w:i/>
                  <w:sz w:val="24"/>
                  <w:szCs w:val="24"/>
                  <w:lang w:val="en-IN"/>
                </w:rPr>
                <w:delText>0.001029</w:delText>
              </w:r>
            </w:del>
          </w:p>
        </w:tc>
        <w:tc>
          <w:tcPr>
            <w:tcW w:w="1147" w:type="dxa"/>
            <w:shd w:val="clear" w:color="auto" w:fill="auto"/>
          </w:tcPr>
          <w:p w14:paraId="049F254B" w14:textId="78B2144D" w:rsidR="00A56F8F" w:rsidRPr="0074216D" w:rsidDel="00022465" w:rsidRDefault="00A56F8F">
            <w:pPr>
              <w:spacing w:after="160" w:line="259" w:lineRule="auto"/>
              <w:jc w:val="center"/>
              <w:rPr>
                <w:del w:id="2588" w:author="Lim, Vanessa Gunawan" w:date="2022-11-17T15:17:00Z"/>
                <w:rFonts w:ascii="Times New Roman" w:hAnsi="Times New Roman"/>
                <w:i/>
                <w:sz w:val="24"/>
                <w:szCs w:val="24"/>
                <w:lang w:val="en-IN"/>
              </w:rPr>
              <w:pPrChange w:id="2589" w:author="Lim, Vanessa Gunawan" w:date="2022-11-17T15:17:00Z">
                <w:pPr>
                  <w:pStyle w:val="BodyText"/>
                  <w:numPr>
                    <w:ilvl w:val="1"/>
                  </w:numPr>
                  <w:spacing w:before="120" w:after="120"/>
                  <w:jc w:val="both"/>
                </w:pPr>
              </w:pPrChange>
            </w:pPr>
            <w:del w:id="2590" w:author="Lim, Vanessa Gunawan" w:date="2022-11-17T15:17:00Z">
              <w:r w:rsidRPr="0074216D" w:rsidDel="00022465">
                <w:rPr>
                  <w:rFonts w:ascii="Times New Roman" w:hAnsi="Times New Roman"/>
                  <w:i/>
                  <w:sz w:val="24"/>
                  <w:szCs w:val="24"/>
                  <w:lang w:val="en-IN"/>
                </w:rPr>
                <w:delText>0.000941</w:delText>
              </w:r>
            </w:del>
          </w:p>
        </w:tc>
        <w:tc>
          <w:tcPr>
            <w:tcW w:w="1147" w:type="dxa"/>
            <w:shd w:val="clear" w:color="auto" w:fill="auto"/>
          </w:tcPr>
          <w:p w14:paraId="68666DC8" w14:textId="3E68F01C" w:rsidR="00A56F8F" w:rsidRPr="0074216D" w:rsidDel="00022465" w:rsidRDefault="00A56F8F">
            <w:pPr>
              <w:spacing w:after="160" w:line="259" w:lineRule="auto"/>
              <w:jc w:val="center"/>
              <w:rPr>
                <w:del w:id="2591" w:author="Lim, Vanessa Gunawan" w:date="2022-11-17T15:17:00Z"/>
                <w:rFonts w:ascii="Times New Roman" w:hAnsi="Times New Roman"/>
                <w:i/>
                <w:sz w:val="24"/>
                <w:szCs w:val="24"/>
                <w:lang w:val="en-IN"/>
              </w:rPr>
              <w:pPrChange w:id="2592" w:author="Lim, Vanessa Gunawan" w:date="2022-11-17T15:17:00Z">
                <w:pPr>
                  <w:pStyle w:val="BodyText"/>
                  <w:numPr>
                    <w:ilvl w:val="1"/>
                  </w:numPr>
                  <w:spacing w:before="120" w:after="120"/>
                  <w:jc w:val="both"/>
                </w:pPr>
              </w:pPrChange>
            </w:pPr>
            <w:del w:id="2593" w:author="Lim, Vanessa Gunawan" w:date="2022-11-17T15:17:00Z">
              <w:r w:rsidRPr="0074216D" w:rsidDel="00022465">
                <w:rPr>
                  <w:rFonts w:ascii="Times New Roman" w:hAnsi="Times New Roman"/>
                  <w:i/>
                  <w:sz w:val="24"/>
                  <w:szCs w:val="24"/>
                  <w:lang w:val="en-IN"/>
                </w:rPr>
                <w:delText>0.000794</w:delText>
              </w:r>
            </w:del>
          </w:p>
        </w:tc>
        <w:tc>
          <w:tcPr>
            <w:tcW w:w="1147" w:type="dxa"/>
            <w:shd w:val="clear" w:color="auto" w:fill="auto"/>
          </w:tcPr>
          <w:p w14:paraId="3C8E930F" w14:textId="0005C300" w:rsidR="00A56F8F" w:rsidRPr="0074216D" w:rsidDel="00022465" w:rsidRDefault="00A56F8F">
            <w:pPr>
              <w:spacing w:after="160" w:line="259" w:lineRule="auto"/>
              <w:jc w:val="center"/>
              <w:rPr>
                <w:del w:id="2594" w:author="Lim, Vanessa Gunawan" w:date="2022-11-17T15:17:00Z"/>
                <w:rFonts w:ascii="Times New Roman" w:hAnsi="Times New Roman"/>
                <w:i/>
                <w:sz w:val="24"/>
                <w:szCs w:val="24"/>
                <w:lang w:val="en-IN"/>
              </w:rPr>
              <w:pPrChange w:id="2595" w:author="Lim, Vanessa Gunawan" w:date="2022-11-17T15:17:00Z">
                <w:pPr>
                  <w:pStyle w:val="BodyText"/>
                  <w:numPr>
                    <w:ilvl w:val="1"/>
                  </w:numPr>
                  <w:spacing w:before="120" w:after="120"/>
                  <w:jc w:val="both"/>
                </w:pPr>
              </w:pPrChange>
            </w:pPr>
            <w:del w:id="2596" w:author="Lim, Vanessa Gunawan" w:date="2022-11-17T15:17:00Z">
              <w:r w:rsidRPr="0074216D" w:rsidDel="00022465">
                <w:rPr>
                  <w:rFonts w:ascii="Times New Roman" w:hAnsi="Times New Roman"/>
                  <w:i/>
                  <w:sz w:val="24"/>
                  <w:szCs w:val="24"/>
                  <w:lang w:val="en-IN"/>
                </w:rPr>
                <w:delText>0.000681</w:delText>
              </w:r>
            </w:del>
          </w:p>
        </w:tc>
      </w:tr>
      <w:tr w:rsidR="00A56F8F" w:rsidDel="00022465" w14:paraId="5966822B" w14:textId="5367FB4E" w:rsidTr="006C4E5E">
        <w:trPr>
          <w:del w:id="2597" w:author="Lim, Vanessa Gunawan" w:date="2022-11-17T15:17:00Z"/>
        </w:trPr>
        <w:tc>
          <w:tcPr>
            <w:tcW w:w="1216" w:type="dxa"/>
            <w:shd w:val="clear" w:color="auto" w:fill="auto"/>
          </w:tcPr>
          <w:p w14:paraId="26FF1CDC" w14:textId="2FC3F0FB" w:rsidR="00A56F8F" w:rsidRPr="0074216D" w:rsidDel="00022465" w:rsidRDefault="00A56F8F">
            <w:pPr>
              <w:spacing w:after="160" w:line="259" w:lineRule="auto"/>
              <w:jc w:val="center"/>
              <w:rPr>
                <w:del w:id="2598" w:author="Lim, Vanessa Gunawan" w:date="2022-11-17T15:17:00Z"/>
                <w:rFonts w:ascii="Times New Roman" w:hAnsi="Times New Roman"/>
                <w:i/>
                <w:sz w:val="24"/>
                <w:szCs w:val="24"/>
                <w:lang w:val="en-IN"/>
              </w:rPr>
              <w:pPrChange w:id="2599" w:author="Lim, Vanessa Gunawan" w:date="2022-11-17T15:17:00Z">
                <w:pPr>
                  <w:pStyle w:val="BodyText"/>
                  <w:numPr>
                    <w:ilvl w:val="1"/>
                  </w:numPr>
                  <w:spacing w:before="120" w:after="120"/>
                  <w:jc w:val="both"/>
                </w:pPr>
              </w:pPrChange>
            </w:pPr>
            <w:del w:id="2600" w:author="Lim, Vanessa Gunawan" w:date="2022-11-17T15:17:00Z">
              <w:r w:rsidRPr="0074216D" w:rsidDel="00022465">
                <w:rPr>
                  <w:rFonts w:ascii="Times New Roman" w:hAnsi="Times New Roman"/>
                  <w:i/>
                  <w:sz w:val="24"/>
                  <w:szCs w:val="24"/>
                  <w:lang w:val="en-IN"/>
                </w:rPr>
                <w:delText>20.0</w:delText>
              </w:r>
            </w:del>
          </w:p>
        </w:tc>
        <w:tc>
          <w:tcPr>
            <w:tcW w:w="1146" w:type="dxa"/>
            <w:shd w:val="clear" w:color="auto" w:fill="auto"/>
          </w:tcPr>
          <w:p w14:paraId="2402F825" w14:textId="32EF0489" w:rsidR="00A56F8F" w:rsidRPr="0074216D" w:rsidDel="00022465" w:rsidRDefault="00A56F8F">
            <w:pPr>
              <w:spacing w:after="160" w:line="259" w:lineRule="auto"/>
              <w:jc w:val="center"/>
              <w:rPr>
                <w:del w:id="2601" w:author="Lim, Vanessa Gunawan" w:date="2022-11-17T15:17:00Z"/>
                <w:rFonts w:ascii="Times New Roman" w:hAnsi="Times New Roman"/>
                <w:i/>
                <w:sz w:val="24"/>
                <w:szCs w:val="24"/>
                <w:lang w:val="en-IN"/>
              </w:rPr>
              <w:pPrChange w:id="2602" w:author="Lim, Vanessa Gunawan" w:date="2022-11-17T15:17:00Z">
                <w:pPr>
                  <w:pStyle w:val="BodyText"/>
                  <w:numPr>
                    <w:ilvl w:val="1"/>
                  </w:numPr>
                  <w:spacing w:before="120" w:after="120"/>
                  <w:jc w:val="both"/>
                </w:pPr>
              </w:pPrChange>
            </w:pPr>
            <w:del w:id="2603" w:author="Lim, Vanessa Gunawan" w:date="2022-11-17T15:17:00Z">
              <w:r w:rsidRPr="0074216D" w:rsidDel="00022465">
                <w:rPr>
                  <w:rFonts w:ascii="Times New Roman" w:hAnsi="Times New Roman"/>
                  <w:i/>
                  <w:sz w:val="24"/>
                  <w:szCs w:val="24"/>
                  <w:lang w:val="en-IN"/>
                </w:rPr>
                <w:delText>0.001619</w:delText>
              </w:r>
            </w:del>
          </w:p>
        </w:tc>
        <w:tc>
          <w:tcPr>
            <w:tcW w:w="1146" w:type="dxa"/>
            <w:shd w:val="clear" w:color="auto" w:fill="auto"/>
          </w:tcPr>
          <w:p w14:paraId="20F65D37" w14:textId="56BF1C15" w:rsidR="00A56F8F" w:rsidRPr="0074216D" w:rsidDel="00022465" w:rsidRDefault="00A56F8F">
            <w:pPr>
              <w:spacing w:after="160" w:line="259" w:lineRule="auto"/>
              <w:jc w:val="center"/>
              <w:rPr>
                <w:del w:id="2604" w:author="Lim, Vanessa Gunawan" w:date="2022-11-17T15:17:00Z"/>
                <w:rFonts w:ascii="Times New Roman" w:hAnsi="Times New Roman"/>
                <w:i/>
                <w:sz w:val="24"/>
                <w:szCs w:val="24"/>
                <w:lang w:val="en-IN"/>
              </w:rPr>
              <w:pPrChange w:id="2605" w:author="Lim, Vanessa Gunawan" w:date="2022-11-17T15:17:00Z">
                <w:pPr>
                  <w:pStyle w:val="BodyText"/>
                  <w:numPr>
                    <w:ilvl w:val="1"/>
                  </w:numPr>
                  <w:spacing w:before="120" w:after="120"/>
                  <w:jc w:val="both"/>
                </w:pPr>
              </w:pPrChange>
            </w:pPr>
            <w:del w:id="2606" w:author="Lim, Vanessa Gunawan" w:date="2022-11-17T15:17:00Z">
              <w:r w:rsidRPr="0074216D" w:rsidDel="00022465">
                <w:rPr>
                  <w:rFonts w:ascii="Times New Roman" w:hAnsi="Times New Roman"/>
                  <w:i/>
                  <w:sz w:val="24"/>
                  <w:szCs w:val="24"/>
                  <w:lang w:val="en-IN"/>
                </w:rPr>
                <w:delText>0.001382</w:delText>
              </w:r>
            </w:del>
          </w:p>
        </w:tc>
        <w:tc>
          <w:tcPr>
            <w:tcW w:w="1146" w:type="dxa"/>
            <w:shd w:val="clear" w:color="auto" w:fill="auto"/>
          </w:tcPr>
          <w:p w14:paraId="2662BC2E" w14:textId="668197C6" w:rsidR="00A56F8F" w:rsidRPr="0074216D" w:rsidDel="00022465" w:rsidRDefault="00A56F8F">
            <w:pPr>
              <w:spacing w:after="160" w:line="259" w:lineRule="auto"/>
              <w:jc w:val="center"/>
              <w:rPr>
                <w:del w:id="2607" w:author="Lim, Vanessa Gunawan" w:date="2022-11-17T15:17:00Z"/>
                <w:rFonts w:ascii="Times New Roman" w:hAnsi="Times New Roman"/>
                <w:i/>
                <w:sz w:val="24"/>
                <w:szCs w:val="24"/>
                <w:lang w:val="en-IN"/>
              </w:rPr>
              <w:pPrChange w:id="2608" w:author="Lim, Vanessa Gunawan" w:date="2022-11-17T15:17:00Z">
                <w:pPr>
                  <w:pStyle w:val="BodyText"/>
                  <w:numPr>
                    <w:ilvl w:val="1"/>
                  </w:numPr>
                  <w:spacing w:before="120" w:after="120"/>
                  <w:jc w:val="both"/>
                </w:pPr>
              </w:pPrChange>
            </w:pPr>
            <w:del w:id="2609" w:author="Lim, Vanessa Gunawan" w:date="2022-11-17T15:17:00Z">
              <w:r w:rsidRPr="0074216D" w:rsidDel="00022465">
                <w:rPr>
                  <w:rFonts w:ascii="Times New Roman" w:hAnsi="Times New Roman"/>
                  <w:i/>
                  <w:sz w:val="24"/>
                  <w:szCs w:val="24"/>
                  <w:lang w:val="en-IN"/>
                </w:rPr>
                <w:delText>0.001158</w:delText>
              </w:r>
            </w:del>
          </w:p>
        </w:tc>
        <w:tc>
          <w:tcPr>
            <w:tcW w:w="1147" w:type="dxa"/>
            <w:shd w:val="clear" w:color="auto" w:fill="auto"/>
          </w:tcPr>
          <w:p w14:paraId="34DA0934" w14:textId="1DBFD2C5" w:rsidR="00A56F8F" w:rsidRPr="0074216D" w:rsidDel="00022465" w:rsidRDefault="00A56F8F">
            <w:pPr>
              <w:spacing w:after="160" w:line="259" w:lineRule="auto"/>
              <w:jc w:val="center"/>
              <w:rPr>
                <w:del w:id="2610" w:author="Lim, Vanessa Gunawan" w:date="2022-11-17T15:17:00Z"/>
                <w:rFonts w:ascii="Times New Roman" w:hAnsi="Times New Roman"/>
                <w:i/>
                <w:sz w:val="24"/>
                <w:szCs w:val="24"/>
                <w:lang w:val="en-IN"/>
              </w:rPr>
              <w:pPrChange w:id="2611" w:author="Lim, Vanessa Gunawan" w:date="2022-11-17T15:17:00Z">
                <w:pPr>
                  <w:pStyle w:val="BodyText"/>
                  <w:numPr>
                    <w:ilvl w:val="1"/>
                  </w:numPr>
                  <w:spacing w:before="120" w:after="120"/>
                  <w:jc w:val="both"/>
                </w:pPr>
              </w:pPrChange>
            </w:pPr>
            <w:del w:id="2612" w:author="Lim, Vanessa Gunawan" w:date="2022-11-17T15:17:00Z">
              <w:r w:rsidRPr="0074216D" w:rsidDel="00022465">
                <w:rPr>
                  <w:rFonts w:ascii="Times New Roman" w:hAnsi="Times New Roman"/>
                  <w:i/>
                  <w:sz w:val="24"/>
                  <w:szCs w:val="24"/>
                  <w:lang w:val="en-IN"/>
                </w:rPr>
                <w:delText>0.001065</w:delText>
              </w:r>
            </w:del>
          </w:p>
        </w:tc>
        <w:tc>
          <w:tcPr>
            <w:tcW w:w="1147" w:type="dxa"/>
            <w:shd w:val="clear" w:color="auto" w:fill="auto"/>
          </w:tcPr>
          <w:p w14:paraId="2B9FD739" w14:textId="698060A0" w:rsidR="00A56F8F" w:rsidRPr="0074216D" w:rsidDel="00022465" w:rsidRDefault="00A56F8F">
            <w:pPr>
              <w:spacing w:after="160" w:line="259" w:lineRule="auto"/>
              <w:jc w:val="center"/>
              <w:rPr>
                <w:del w:id="2613" w:author="Lim, Vanessa Gunawan" w:date="2022-11-17T15:17:00Z"/>
                <w:rFonts w:ascii="Times New Roman" w:hAnsi="Times New Roman"/>
                <w:i/>
                <w:sz w:val="24"/>
                <w:szCs w:val="24"/>
                <w:lang w:val="en-IN"/>
              </w:rPr>
              <w:pPrChange w:id="2614" w:author="Lim, Vanessa Gunawan" w:date="2022-11-17T15:17:00Z">
                <w:pPr>
                  <w:pStyle w:val="BodyText"/>
                  <w:numPr>
                    <w:ilvl w:val="1"/>
                  </w:numPr>
                  <w:spacing w:before="120" w:after="120"/>
                  <w:jc w:val="both"/>
                </w:pPr>
              </w:pPrChange>
            </w:pPr>
            <w:del w:id="2615" w:author="Lim, Vanessa Gunawan" w:date="2022-11-17T15:17:00Z">
              <w:r w:rsidRPr="0074216D" w:rsidDel="00022465">
                <w:rPr>
                  <w:rFonts w:ascii="Times New Roman" w:hAnsi="Times New Roman"/>
                  <w:i/>
                  <w:sz w:val="24"/>
                  <w:szCs w:val="24"/>
                  <w:lang w:val="en-IN"/>
                </w:rPr>
                <w:delText>0.000973</w:delText>
              </w:r>
            </w:del>
          </w:p>
        </w:tc>
        <w:tc>
          <w:tcPr>
            <w:tcW w:w="1147" w:type="dxa"/>
            <w:shd w:val="clear" w:color="auto" w:fill="auto"/>
          </w:tcPr>
          <w:p w14:paraId="2E107C8D" w14:textId="2FD9EB00" w:rsidR="00A56F8F" w:rsidRPr="0074216D" w:rsidDel="00022465" w:rsidRDefault="00A56F8F">
            <w:pPr>
              <w:spacing w:after="160" w:line="259" w:lineRule="auto"/>
              <w:jc w:val="center"/>
              <w:rPr>
                <w:del w:id="2616" w:author="Lim, Vanessa Gunawan" w:date="2022-11-17T15:17:00Z"/>
                <w:rFonts w:ascii="Times New Roman" w:hAnsi="Times New Roman"/>
                <w:i/>
                <w:sz w:val="24"/>
                <w:szCs w:val="24"/>
                <w:lang w:val="en-IN"/>
              </w:rPr>
              <w:pPrChange w:id="2617" w:author="Lim, Vanessa Gunawan" w:date="2022-11-17T15:17:00Z">
                <w:pPr>
                  <w:pStyle w:val="BodyText"/>
                  <w:numPr>
                    <w:ilvl w:val="1"/>
                  </w:numPr>
                  <w:spacing w:before="120" w:after="120"/>
                  <w:jc w:val="both"/>
                </w:pPr>
              </w:pPrChange>
            </w:pPr>
            <w:del w:id="2618" w:author="Lim, Vanessa Gunawan" w:date="2022-11-17T15:17:00Z">
              <w:r w:rsidRPr="0074216D" w:rsidDel="00022465">
                <w:rPr>
                  <w:rFonts w:ascii="Times New Roman" w:hAnsi="Times New Roman"/>
                  <w:i/>
                  <w:sz w:val="24"/>
                  <w:szCs w:val="24"/>
                  <w:lang w:val="en-IN"/>
                </w:rPr>
                <w:delText>0.000823</w:delText>
              </w:r>
            </w:del>
          </w:p>
        </w:tc>
        <w:tc>
          <w:tcPr>
            <w:tcW w:w="1147" w:type="dxa"/>
            <w:shd w:val="clear" w:color="auto" w:fill="auto"/>
          </w:tcPr>
          <w:p w14:paraId="4986F4B4" w14:textId="206164E2" w:rsidR="00A56F8F" w:rsidRPr="0074216D" w:rsidDel="00022465" w:rsidRDefault="00A56F8F">
            <w:pPr>
              <w:spacing w:after="160" w:line="259" w:lineRule="auto"/>
              <w:jc w:val="center"/>
              <w:rPr>
                <w:del w:id="2619" w:author="Lim, Vanessa Gunawan" w:date="2022-11-17T15:17:00Z"/>
                <w:rFonts w:ascii="Times New Roman" w:hAnsi="Times New Roman"/>
                <w:i/>
                <w:sz w:val="24"/>
                <w:szCs w:val="24"/>
                <w:lang w:val="en-IN"/>
              </w:rPr>
              <w:pPrChange w:id="2620" w:author="Lim, Vanessa Gunawan" w:date="2022-11-17T15:17:00Z">
                <w:pPr>
                  <w:pStyle w:val="BodyText"/>
                  <w:numPr>
                    <w:ilvl w:val="1"/>
                  </w:numPr>
                  <w:spacing w:before="120" w:after="120"/>
                  <w:jc w:val="both"/>
                </w:pPr>
              </w:pPrChange>
            </w:pPr>
            <w:del w:id="2621" w:author="Lim, Vanessa Gunawan" w:date="2022-11-17T15:17:00Z">
              <w:r w:rsidRPr="0074216D" w:rsidDel="00022465">
                <w:rPr>
                  <w:rFonts w:ascii="Times New Roman" w:hAnsi="Times New Roman"/>
                  <w:i/>
                  <w:sz w:val="24"/>
                  <w:szCs w:val="24"/>
                  <w:lang w:val="en-IN"/>
                </w:rPr>
                <w:delText>0.000709</w:delText>
              </w:r>
            </w:del>
          </w:p>
        </w:tc>
      </w:tr>
      <w:tr w:rsidR="00A56F8F" w:rsidDel="00022465" w14:paraId="4E1531E5" w14:textId="3095195B" w:rsidTr="006C4E5E">
        <w:trPr>
          <w:del w:id="2622" w:author="Lim, Vanessa Gunawan" w:date="2022-11-17T15:17:00Z"/>
        </w:trPr>
        <w:tc>
          <w:tcPr>
            <w:tcW w:w="1216" w:type="dxa"/>
            <w:shd w:val="clear" w:color="auto" w:fill="auto"/>
          </w:tcPr>
          <w:p w14:paraId="4C9C9139" w14:textId="2016065F" w:rsidR="00A56F8F" w:rsidRPr="0074216D" w:rsidDel="00022465" w:rsidRDefault="00A56F8F">
            <w:pPr>
              <w:spacing w:after="160" w:line="259" w:lineRule="auto"/>
              <w:jc w:val="center"/>
              <w:rPr>
                <w:del w:id="2623" w:author="Lim, Vanessa Gunawan" w:date="2022-11-17T15:17:00Z"/>
                <w:rFonts w:ascii="Times New Roman" w:hAnsi="Times New Roman"/>
                <w:i/>
                <w:sz w:val="24"/>
                <w:szCs w:val="24"/>
                <w:lang w:val="en-IN"/>
              </w:rPr>
              <w:pPrChange w:id="2624" w:author="Lim, Vanessa Gunawan" w:date="2022-11-17T15:17:00Z">
                <w:pPr>
                  <w:pStyle w:val="BodyText"/>
                  <w:numPr>
                    <w:ilvl w:val="1"/>
                  </w:numPr>
                  <w:spacing w:before="120" w:after="120"/>
                  <w:jc w:val="both"/>
                </w:pPr>
              </w:pPrChange>
            </w:pPr>
            <w:del w:id="2625" w:author="Lim, Vanessa Gunawan" w:date="2022-11-17T15:17:00Z">
              <w:r w:rsidRPr="0074216D" w:rsidDel="00022465">
                <w:rPr>
                  <w:rFonts w:ascii="Times New Roman" w:hAnsi="Times New Roman"/>
                  <w:i/>
                  <w:sz w:val="24"/>
                  <w:szCs w:val="24"/>
                  <w:lang w:val="en-IN"/>
                </w:rPr>
                <w:delText>25.0</w:delText>
              </w:r>
            </w:del>
          </w:p>
        </w:tc>
        <w:tc>
          <w:tcPr>
            <w:tcW w:w="1146" w:type="dxa"/>
            <w:shd w:val="clear" w:color="auto" w:fill="auto"/>
          </w:tcPr>
          <w:p w14:paraId="2D7C1D3C" w14:textId="64394188" w:rsidR="00A56F8F" w:rsidRPr="0074216D" w:rsidDel="00022465" w:rsidRDefault="00A56F8F">
            <w:pPr>
              <w:spacing w:after="160" w:line="259" w:lineRule="auto"/>
              <w:jc w:val="center"/>
              <w:rPr>
                <w:del w:id="2626" w:author="Lim, Vanessa Gunawan" w:date="2022-11-17T15:17:00Z"/>
                <w:rFonts w:ascii="Times New Roman" w:hAnsi="Times New Roman"/>
                <w:i/>
                <w:sz w:val="24"/>
                <w:szCs w:val="24"/>
                <w:lang w:val="en-IN"/>
              </w:rPr>
              <w:pPrChange w:id="2627" w:author="Lim, Vanessa Gunawan" w:date="2022-11-17T15:17:00Z">
                <w:pPr>
                  <w:pStyle w:val="BodyText"/>
                  <w:numPr>
                    <w:ilvl w:val="1"/>
                  </w:numPr>
                  <w:spacing w:before="120" w:after="120"/>
                  <w:jc w:val="both"/>
                </w:pPr>
              </w:pPrChange>
            </w:pPr>
            <w:del w:id="2628" w:author="Lim, Vanessa Gunawan" w:date="2022-11-17T15:17:00Z">
              <w:r w:rsidRPr="0074216D" w:rsidDel="00022465">
                <w:rPr>
                  <w:rFonts w:ascii="Times New Roman" w:hAnsi="Times New Roman"/>
                  <w:i/>
                  <w:sz w:val="24"/>
                  <w:szCs w:val="24"/>
                  <w:lang w:val="en-IN"/>
                </w:rPr>
                <w:delText>0.002734</w:delText>
              </w:r>
            </w:del>
          </w:p>
        </w:tc>
        <w:tc>
          <w:tcPr>
            <w:tcW w:w="1146" w:type="dxa"/>
            <w:shd w:val="clear" w:color="auto" w:fill="auto"/>
          </w:tcPr>
          <w:p w14:paraId="0D7A655C" w14:textId="5EE6607D" w:rsidR="00A56F8F" w:rsidRPr="0074216D" w:rsidDel="00022465" w:rsidRDefault="00A56F8F">
            <w:pPr>
              <w:spacing w:after="160" w:line="259" w:lineRule="auto"/>
              <w:jc w:val="center"/>
              <w:rPr>
                <w:del w:id="2629" w:author="Lim, Vanessa Gunawan" w:date="2022-11-17T15:17:00Z"/>
                <w:rFonts w:ascii="Times New Roman" w:hAnsi="Times New Roman"/>
                <w:i/>
                <w:sz w:val="24"/>
                <w:szCs w:val="24"/>
                <w:lang w:val="en-IN"/>
              </w:rPr>
              <w:pPrChange w:id="2630" w:author="Lim, Vanessa Gunawan" w:date="2022-11-17T15:17:00Z">
                <w:pPr>
                  <w:pStyle w:val="BodyText"/>
                  <w:numPr>
                    <w:ilvl w:val="1"/>
                  </w:numPr>
                  <w:spacing w:before="120" w:after="120"/>
                  <w:jc w:val="both"/>
                </w:pPr>
              </w:pPrChange>
            </w:pPr>
            <w:del w:id="2631" w:author="Lim, Vanessa Gunawan" w:date="2022-11-17T15:17:00Z">
              <w:r w:rsidRPr="0074216D" w:rsidDel="00022465">
                <w:rPr>
                  <w:rFonts w:ascii="Times New Roman" w:hAnsi="Times New Roman"/>
                  <w:i/>
                  <w:sz w:val="24"/>
                  <w:szCs w:val="24"/>
                  <w:lang w:val="en-IN"/>
                </w:rPr>
                <w:delText>0.002374</w:delText>
              </w:r>
            </w:del>
          </w:p>
        </w:tc>
        <w:tc>
          <w:tcPr>
            <w:tcW w:w="1146" w:type="dxa"/>
            <w:shd w:val="clear" w:color="auto" w:fill="auto"/>
          </w:tcPr>
          <w:p w14:paraId="2B8F36BE" w14:textId="61C757DF" w:rsidR="00A56F8F" w:rsidRPr="0074216D" w:rsidDel="00022465" w:rsidRDefault="00A56F8F">
            <w:pPr>
              <w:spacing w:after="160" w:line="259" w:lineRule="auto"/>
              <w:jc w:val="center"/>
              <w:rPr>
                <w:del w:id="2632" w:author="Lim, Vanessa Gunawan" w:date="2022-11-17T15:17:00Z"/>
                <w:rFonts w:ascii="Times New Roman" w:hAnsi="Times New Roman"/>
                <w:i/>
                <w:sz w:val="24"/>
                <w:szCs w:val="24"/>
                <w:lang w:val="en-IN"/>
              </w:rPr>
              <w:pPrChange w:id="2633" w:author="Lim, Vanessa Gunawan" w:date="2022-11-17T15:17:00Z">
                <w:pPr>
                  <w:pStyle w:val="BodyText"/>
                  <w:numPr>
                    <w:ilvl w:val="1"/>
                  </w:numPr>
                  <w:spacing w:before="120" w:after="120"/>
                  <w:jc w:val="both"/>
                </w:pPr>
              </w:pPrChange>
            </w:pPr>
            <w:del w:id="2634" w:author="Lim, Vanessa Gunawan" w:date="2022-11-17T15:17:00Z">
              <w:r w:rsidRPr="0074216D" w:rsidDel="00022465">
                <w:rPr>
                  <w:rFonts w:ascii="Times New Roman" w:hAnsi="Times New Roman"/>
                  <w:i/>
                  <w:sz w:val="24"/>
                  <w:szCs w:val="24"/>
                  <w:lang w:val="en-IN"/>
                </w:rPr>
                <w:delText>0.002014</w:delText>
              </w:r>
            </w:del>
          </w:p>
        </w:tc>
        <w:tc>
          <w:tcPr>
            <w:tcW w:w="1147" w:type="dxa"/>
            <w:shd w:val="clear" w:color="auto" w:fill="auto"/>
          </w:tcPr>
          <w:p w14:paraId="3033D2F8" w14:textId="3536C452" w:rsidR="00A56F8F" w:rsidRPr="0074216D" w:rsidDel="00022465" w:rsidRDefault="00A56F8F">
            <w:pPr>
              <w:spacing w:after="160" w:line="259" w:lineRule="auto"/>
              <w:jc w:val="center"/>
              <w:rPr>
                <w:del w:id="2635" w:author="Lim, Vanessa Gunawan" w:date="2022-11-17T15:17:00Z"/>
                <w:rFonts w:ascii="Times New Roman" w:hAnsi="Times New Roman"/>
                <w:i/>
                <w:sz w:val="24"/>
                <w:szCs w:val="24"/>
                <w:lang w:val="en-IN"/>
              </w:rPr>
              <w:pPrChange w:id="2636" w:author="Lim, Vanessa Gunawan" w:date="2022-11-17T15:17:00Z">
                <w:pPr>
                  <w:pStyle w:val="BodyText"/>
                  <w:numPr>
                    <w:ilvl w:val="1"/>
                  </w:numPr>
                  <w:spacing w:before="120" w:after="120"/>
                  <w:jc w:val="both"/>
                </w:pPr>
              </w:pPrChange>
            </w:pPr>
            <w:del w:id="2637" w:author="Lim, Vanessa Gunawan" w:date="2022-11-17T15:17:00Z">
              <w:r w:rsidRPr="0074216D" w:rsidDel="00022465">
                <w:rPr>
                  <w:rFonts w:ascii="Times New Roman" w:hAnsi="Times New Roman"/>
                  <w:i/>
                  <w:sz w:val="24"/>
                  <w:szCs w:val="24"/>
                  <w:lang w:val="en-IN"/>
                </w:rPr>
                <w:delText>0.001893</w:delText>
              </w:r>
            </w:del>
          </w:p>
        </w:tc>
        <w:tc>
          <w:tcPr>
            <w:tcW w:w="1147" w:type="dxa"/>
            <w:shd w:val="clear" w:color="auto" w:fill="auto"/>
          </w:tcPr>
          <w:p w14:paraId="4F31338F" w14:textId="21CAA60D" w:rsidR="00A56F8F" w:rsidRPr="0074216D" w:rsidDel="00022465" w:rsidRDefault="00A56F8F">
            <w:pPr>
              <w:spacing w:after="160" w:line="259" w:lineRule="auto"/>
              <w:jc w:val="center"/>
              <w:rPr>
                <w:del w:id="2638" w:author="Lim, Vanessa Gunawan" w:date="2022-11-17T15:17:00Z"/>
                <w:rFonts w:ascii="Times New Roman" w:hAnsi="Times New Roman"/>
                <w:i/>
                <w:sz w:val="24"/>
                <w:szCs w:val="24"/>
                <w:lang w:val="en-IN"/>
              </w:rPr>
              <w:pPrChange w:id="2639" w:author="Lim, Vanessa Gunawan" w:date="2022-11-17T15:17:00Z">
                <w:pPr>
                  <w:pStyle w:val="BodyText"/>
                  <w:numPr>
                    <w:ilvl w:val="1"/>
                  </w:numPr>
                  <w:spacing w:before="120" w:after="120"/>
                  <w:jc w:val="both"/>
                </w:pPr>
              </w:pPrChange>
            </w:pPr>
            <w:del w:id="2640" w:author="Lim, Vanessa Gunawan" w:date="2022-11-17T15:17:00Z">
              <w:r w:rsidRPr="0074216D" w:rsidDel="00022465">
                <w:rPr>
                  <w:rFonts w:ascii="Times New Roman" w:hAnsi="Times New Roman"/>
                  <w:i/>
                  <w:sz w:val="24"/>
                  <w:szCs w:val="24"/>
                  <w:lang w:val="en-IN"/>
                </w:rPr>
                <w:delText>0.001777</w:delText>
              </w:r>
            </w:del>
          </w:p>
        </w:tc>
        <w:tc>
          <w:tcPr>
            <w:tcW w:w="1147" w:type="dxa"/>
            <w:shd w:val="clear" w:color="auto" w:fill="auto"/>
          </w:tcPr>
          <w:p w14:paraId="2D93C905" w14:textId="1B2AF4E6" w:rsidR="00A56F8F" w:rsidRPr="0074216D" w:rsidDel="00022465" w:rsidRDefault="00A56F8F">
            <w:pPr>
              <w:spacing w:after="160" w:line="259" w:lineRule="auto"/>
              <w:jc w:val="center"/>
              <w:rPr>
                <w:del w:id="2641" w:author="Lim, Vanessa Gunawan" w:date="2022-11-17T15:17:00Z"/>
                <w:rFonts w:ascii="Times New Roman" w:hAnsi="Times New Roman"/>
                <w:i/>
                <w:sz w:val="24"/>
                <w:szCs w:val="24"/>
                <w:lang w:val="en-IN"/>
              </w:rPr>
              <w:pPrChange w:id="2642" w:author="Lim, Vanessa Gunawan" w:date="2022-11-17T15:17:00Z">
                <w:pPr>
                  <w:pStyle w:val="BodyText"/>
                  <w:numPr>
                    <w:ilvl w:val="1"/>
                  </w:numPr>
                  <w:spacing w:before="120" w:after="120"/>
                  <w:jc w:val="both"/>
                </w:pPr>
              </w:pPrChange>
            </w:pPr>
            <w:del w:id="2643" w:author="Lim, Vanessa Gunawan" w:date="2022-11-17T15:17:00Z">
              <w:r w:rsidRPr="0074216D" w:rsidDel="00022465">
                <w:rPr>
                  <w:rFonts w:ascii="Times New Roman" w:hAnsi="Times New Roman"/>
                  <w:i/>
                  <w:sz w:val="24"/>
                  <w:szCs w:val="24"/>
                  <w:lang w:val="en-IN"/>
                </w:rPr>
                <w:delText>0.001562</w:delText>
              </w:r>
            </w:del>
          </w:p>
        </w:tc>
        <w:tc>
          <w:tcPr>
            <w:tcW w:w="1147" w:type="dxa"/>
            <w:shd w:val="clear" w:color="auto" w:fill="auto"/>
          </w:tcPr>
          <w:p w14:paraId="19939704" w14:textId="15CE90C9" w:rsidR="00A56F8F" w:rsidRPr="0074216D" w:rsidDel="00022465" w:rsidRDefault="00A56F8F">
            <w:pPr>
              <w:spacing w:after="160" w:line="259" w:lineRule="auto"/>
              <w:jc w:val="center"/>
              <w:rPr>
                <w:del w:id="2644" w:author="Lim, Vanessa Gunawan" w:date="2022-11-17T15:17:00Z"/>
                <w:rFonts w:ascii="Times New Roman" w:hAnsi="Times New Roman"/>
                <w:i/>
                <w:sz w:val="24"/>
                <w:szCs w:val="24"/>
                <w:lang w:val="en-IN"/>
              </w:rPr>
              <w:pPrChange w:id="2645" w:author="Lim, Vanessa Gunawan" w:date="2022-11-17T15:17:00Z">
                <w:pPr>
                  <w:pStyle w:val="BodyText"/>
                  <w:numPr>
                    <w:ilvl w:val="1"/>
                  </w:numPr>
                  <w:spacing w:before="120" w:after="120"/>
                  <w:jc w:val="both"/>
                </w:pPr>
              </w:pPrChange>
            </w:pPr>
            <w:del w:id="2646" w:author="Lim, Vanessa Gunawan" w:date="2022-11-17T15:17:00Z">
              <w:r w:rsidRPr="0074216D" w:rsidDel="00022465">
                <w:rPr>
                  <w:rFonts w:ascii="Times New Roman" w:hAnsi="Times New Roman"/>
                  <w:i/>
                  <w:sz w:val="24"/>
                  <w:szCs w:val="24"/>
                  <w:lang w:val="en-IN"/>
                </w:rPr>
                <w:delText>0.001383</w:delText>
              </w:r>
            </w:del>
          </w:p>
        </w:tc>
      </w:tr>
      <w:tr w:rsidR="00A56F8F" w:rsidDel="00022465" w14:paraId="6F79A205" w14:textId="1E405169" w:rsidTr="006C4E5E">
        <w:trPr>
          <w:del w:id="2647" w:author="Lim, Vanessa Gunawan" w:date="2022-11-17T15:17:00Z"/>
        </w:trPr>
        <w:tc>
          <w:tcPr>
            <w:tcW w:w="1216" w:type="dxa"/>
            <w:shd w:val="clear" w:color="auto" w:fill="auto"/>
          </w:tcPr>
          <w:p w14:paraId="1E27F5EF" w14:textId="3F96EEEE" w:rsidR="00A56F8F" w:rsidRPr="0074216D" w:rsidDel="00022465" w:rsidRDefault="00A56F8F">
            <w:pPr>
              <w:spacing w:after="160" w:line="259" w:lineRule="auto"/>
              <w:jc w:val="center"/>
              <w:rPr>
                <w:del w:id="2648" w:author="Lim, Vanessa Gunawan" w:date="2022-11-17T15:17:00Z"/>
                <w:rFonts w:ascii="Times New Roman" w:hAnsi="Times New Roman"/>
                <w:i/>
                <w:sz w:val="24"/>
                <w:szCs w:val="24"/>
                <w:lang w:val="en-IN"/>
              </w:rPr>
              <w:pPrChange w:id="2649" w:author="Lim, Vanessa Gunawan" w:date="2022-11-17T15:17:00Z">
                <w:pPr>
                  <w:pStyle w:val="BodyText"/>
                  <w:numPr>
                    <w:ilvl w:val="1"/>
                  </w:numPr>
                  <w:spacing w:before="120" w:after="120"/>
                  <w:jc w:val="both"/>
                </w:pPr>
              </w:pPrChange>
            </w:pPr>
            <w:del w:id="2650" w:author="Lim, Vanessa Gunawan" w:date="2022-11-17T15:17:00Z">
              <w:r w:rsidRPr="0074216D" w:rsidDel="00022465">
                <w:rPr>
                  <w:rFonts w:ascii="Times New Roman" w:hAnsi="Times New Roman"/>
                  <w:i/>
                  <w:sz w:val="24"/>
                  <w:szCs w:val="24"/>
                  <w:lang w:val="en-IN"/>
                </w:rPr>
                <w:delText>30.0</w:delText>
              </w:r>
            </w:del>
          </w:p>
        </w:tc>
        <w:tc>
          <w:tcPr>
            <w:tcW w:w="1146" w:type="dxa"/>
            <w:shd w:val="clear" w:color="auto" w:fill="auto"/>
          </w:tcPr>
          <w:p w14:paraId="7E12A032" w14:textId="19AFEE5E" w:rsidR="00A56F8F" w:rsidRPr="0074216D" w:rsidDel="00022465" w:rsidRDefault="00A56F8F">
            <w:pPr>
              <w:spacing w:after="160" w:line="259" w:lineRule="auto"/>
              <w:jc w:val="center"/>
              <w:rPr>
                <w:del w:id="2651" w:author="Lim, Vanessa Gunawan" w:date="2022-11-17T15:17:00Z"/>
                <w:rFonts w:ascii="Times New Roman" w:hAnsi="Times New Roman"/>
                <w:i/>
                <w:sz w:val="24"/>
                <w:szCs w:val="24"/>
                <w:lang w:val="en-IN"/>
              </w:rPr>
              <w:pPrChange w:id="2652" w:author="Lim, Vanessa Gunawan" w:date="2022-11-17T15:17:00Z">
                <w:pPr>
                  <w:pStyle w:val="BodyText"/>
                  <w:numPr>
                    <w:ilvl w:val="1"/>
                  </w:numPr>
                  <w:spacing w:before="120" w:after="120"/>
                  <w:jc w:val="both"/>
                </w:pPr>
              </w:pPrChange>
            </w:pPr>
            <w:del w:id="2653" w:author="Lim, Vanessa Gunawan" w:date="2022-11-17T15:17:00Z">
              <w:r w:rsidRPr="0074216D" w:rsidDel="00022465">
                <w:rPr>
                  <w:rFonts w:ascii="Times New Roman" w:hAnsi="Times New Roman"/>
                  <w:i/>
                  <w:sz w:val="24"/>
                  <w:szCs w:val="24"/>
                  <w:lang w:val="en-IN"/>
                </w:rPr>
                <w:delText>0.003723</w:delText>
              </w:r>
            </w:del>
          </w:p>
        </w:tc>
        <w:tc>
          <w:tcPr>
            <w:tcW w:w="1146" w:type="dxa"/>
            <w:shd w:val="clear" w:color="auto" w:fill="auto"/>
          </w:tcPr>
          <w:p w14:paraId="2B989E38" w14:textId="0E8203CF" w:rsidR="00A56F8F" w:rsidRPr="0074216D" w:rsidDel="00022465" w:rsidRDefault="00A56F8F">
            <w:pPr>
              <w:spacing w:after="160" w:line="259" w:lineRule="auto"/>
              <w:jc w:val="center"/>
              <w:rPr>
                <w:del w:id="2654" w:author="Lim, Vanessa Gunawan" w:date="2022-11-17T15:17:00Z"/>
                <w:rFonts w:ascii="Times New Roman" w:hAnsi="Times New Roman"/>
                <w:i/>
                <w:sz w:val="24"/>
                <w:szCs w:val="24"/>
                <w:lang w:val="en-IN"/>
              </w:rPr>
              <w:pPrChange w:id="2655" w:author="Lim, Vanessa Gunawan" w:date="2022-11-17T15:17:00Z">
                <w:pPr>
                  <w:pStyle w:val="BodyText"/>
                  <w:numPr>
                    <w:ilvl w:val="1"/>
                  </w:numPr>
                  <w:spacing w:before="120" w:after="120"/>
                  <w:jc w:val="both"/>
                </w:pPr>
              </w:pPrChange>
            </w:pPr>
            <w:del w:id="2656" w:author="Lim, Vanessa Gunawan" w:date="2022-11-17T15:17:00Z">
              <w:r w:rsidRPr="0074216D" w:rsidDel="00022465">
                <w:rPr>
                  <w:rFonts w:ascii="Times New Roman" w:hAnsi="Times New Roman"/>
                  <w:i/>
                  <w:sz w:val="24"/>
                  <w:szCs w:val="24"/>
                  <w:lang w:val="en-IN"/>
                </w:rPr>
                <w:delText>0.003230</w:delText>
              </w:r>
            </w:del>
          </w:p>
        </w:tc>
        <w:tc>
          <w:tcPr>
            <w:tcW w:w="1146" w:type="dxa"/>
            <w:shd w:val="clear" w:color="auto" w:fill="auto"/>
          </w:tcPr>
          <w:p w14:paraId="18FA8E28" w14:textId="13D21AF7" w:rsidR="00A56F8F" w:rsidRPr="0074216D" w:rsidDel="00022465" w:rsidRDefault="00A56F8F">
            <w:pPr>
              <w:spacing w:after="160" w:line="259" w:lineRule="auto"/>
              <w:jc w:val="center"/>
              <w:rPr>
                <w:del w:id="2657" w:author="Lim, Vanessa Gunawan" w:date="2022-11-17T15:17:00Z"/>
                <w:rFonts w:ascii="Times New Roman" w:hAnsi="Times New Roman"/>
                <w:i/>
                <w:sz w:val="24"/>
                <w:szCs w:val="24"/>
                <w:lang w:val="en-IN"/>
              </w:rPr>
              <w:pPrChange w:id="2658" w:author="Lim, Vanessa Gunawan" w:date="2022-11-17T15:17:00Z">
                <w:pPr>
                  <w:pStyle w:val="BodyText"/>
                  <w:numPr>
                    <w:ilvl w:val="1"/>
                  </w:numPr>
                  <w:spacing w:before="120" w:after="120"/>
                  <w:jc w:val="both"/>
                </w:pPr>
              </w:pPrChange>
            </w:pPr>
            <w:del w:id="2659" w:author="Lim, Vanessa Gunawan" w:date="2022-11-17T15:17:00Z">
              <w:r w:rsidRPr="0074216D" w:rsidDel="00022465">
                <w:rPr>
                  <w:rFonts w:ascii="Times New Roman" w:hAnsi="Times New Roman"/>
                  <w:i/>
                  <w:sz w:val="24"/>
                  <w:szCs w:val="24"/>
                  <w:lang w:val="en-IN"/>
                </w:rPr>
                <w:delText>0.002806</w:delText>
              </w:r>
            </w:del>
          </w:p>
        </w:tc>
        <w:tc>
          <w:tcPr>
            <w:tcW w:w="1147" w:type="dxa"/>
            <w:shd w:val="clear" w:color="auto" w:fill="auto"/>
          </w:tcPr>
          <w:p w14:paraId="5F2C56C4" w14:textId="6F7C932D" w:rsidR="00A56F8F" w:rsidRPr="0074216D" w:rsidDel="00022465" w:rsidRDefault="00A56F8F">
            <w:pPr>
              <w:spacing w:after="160" w:line="259" w:lineRule="auto"/>
              <w:jc w:val="center"/>
              <w:rPr>
                <w:del w:id="2660" w:author="Lim, Vanessa Gunawan" w:date="2022-11-17T15:17:00Z"/>
                <w:rFonts w:ascii="Times New Roman" w:hAnsi="Times New Roman"/>
                <w:i/>
                <w:sz w:val="24"/>
                <w:szCs w:val="24"/>
                <w:lang w:val="en-IN"/>
              </w:rPr>
              <w:pPrChange w:id="2661" w:author="Lim, Vanessa Gunawan" w:date="2022-11-17T15:17:00Z">
                <w:pPr>
                  <w:pStyle w:val="BodyText"/>
                  <w:numPr>
                    <w:ilvl w:val="1"/>
                  </w:numPr>
                  <w:spacing w:before="120" w:after="120"/>
                  <w:jc w:val="both"/>
                </w:pPr>
              </w:pPrChange>
            </w:pPr>
            <w:del w:id="2662" w:author="Lim, Vanessa Gunawan" w:date="2022-11-17T15:17:00Z">
              <w:r w:rsidRPr="0074216D" w:rsidDel="00022465">
                <w:rPr>
                  <w:rFonts w:ascii="Times New Roman" w:hAnsi="Times New Roman"/>
                  <w:i/>
                  <w:sz w:val="24"/>
                  <w:szCs w:val="24"/>
                  <w:lang w:val="en-IN"/>
                </w:rPr>
                <w:delText>0.002631</w:delText>
              </w:r>
            </w:del>
          </w:p>
        </w:tc>
        <w:tc>
          <w:tcPr>
            <w:tcW w:w="1147" w:type="dxa"/>
            <w:shd w:val="clear" w:color="auto" w:fill="auto"/>
          </w:tcPr>
          <w:p w14:paraId="43098CEC" w14:textId="0A070FF2" w:rsidR="00A56F8F" w:rsidRPr="0074216D" w:rsidDel="00022465" w:rsidRDefault="00A56F8F">
            <w:pPr>
              <w:spacing w:after="160" w:line="259" w:lineRule="auto"/>
              <w:jc w:val="center"/>
              <w:rPr>
                <w:del w:id="2663" w:author="Lim, Vanessa Gunawan" w:date="2022-11-17T15:17:00Z"/>
                <w:rFonts w:ascii="Times New Roman" w:hAnsi="Times New Roman"/>
                <w:i/>
                <w:sz w:val="24"/>
                <w:szCs w:val="24"/>
                <w:lang w:val="en-IN"/>
              </w:rPr>
              <w:pPrChange w:id="2664" w:author="Lim, Vanessa Gunawan" w:date="2022-11-17T15:17:00Z">
                <w:pPr>
                  <w:pStyle w:val="BodyText"/>
                  <w:numPr>
                    <w:ilvl w:val="1"/>
                  </w:numPr>
                  <w:spacing w:before="120" w:after="120"/>
                  <w:jc w:val="both"/>
                </w:pPr>
              </w:pPrChange>
            </w:pPr>
            <w:del w:id="2665" w:author="Lim, Vanessa Gunawan" w:date="2022-11-17T15:17:00Z">
              <w:r w:rsidRPr="0074216D" w:rsidDel="00022465">
                <w:rPr>
                  <w:rFonts w:ascii="Times New Roman" w:hAnsi="Times New Roman"/>
                  <w:i/>
                  <w:sz w:val="24"/>
                  <w:szCs w:val="24"/>
                  <w:lang w:val="en-IN"/>
                </w:rPr>
                <w:delText>0.002459</w:delText>
              </w:r>
            </w:del>
          </w:p>
        </w:tc>
        <w:tc>
          <w:tcPr>
            <w:tcW w:w="1147" w:type="dxa"/>
            <w:shd w:val="clear" w:color="auto" w:fill="auto"/>
          </w:tcPr>
          <w:p w14:paraId="60700CE7" w14:textId="056A044F" w:rsidR="00A56F8F" w:rsidRPr="0074216D" w:rsidDel="00022465" w:rsidRDefault="00A56F8F">
            <w:pPr>
              <w:spacing w:after="160" w:line="259" w:lineRule="auto"/>
              <w:jc w:val="center"/>
              <w:rPr>
                <w:del w:id="2666" w:author="Lim, Vanessa Gunawan" w:date="2022-11-17T15:17:00Z"/>
                <w:rFonts w:ascii="Times New Roman" w:hAnsi="Times New Roman"/>
                <w:i/>
                <w:sz w:val="24"/>
                <w:szCs w:val="24"/>
                <w:lang w:val="en-IN"/>
              </w:rPr>
              <w:pPrChange w:id="2667" w:author="Lim, Vanessa Gunawan" w:date="2022-11-17T15:17:00Z">
                <w:pPr>
                  <w:pStyle w:val="BodyText"/>
                  <w:numPr>
                    <w:ilvl w:val="1"/>
                  </w:numPr>
                  <w:spacing w:before="120" w:after="120"/>
                  <w:jc w:val="both"/>
                </w:pPr>
              </w:pPrChange>
            </w:pPr>
            <w:del w:id="2668" w:author="Lim, Vanessa Gunawan" w:date="2022-11-17T15:17:00Z">
              <w:r w:rsidRPr="0074216D" w:rsidDel="00022465">
                <w:rPr>
                  <w:rFonts w:ascii="Times New Roman" w:hAnsi="Times New Roman"/>
                  <w:i/>
                  <w:sz w:val="24"/>
                  <w:szCs w:val="24"/>
                  <w:lang w:val="en-IN"/>
                </w:rPr>
                <w:delText>0.002172</w:delText>
              </w:r>
            </w:del>
          </w:p>
        </w:tc>
        <w:tc>
          <w:tcPr>
            <w:tcW w:w="1147" w:type="dxa"/>
            <w:shd w:val="clear" w:color="auto" w:fill="auto"/>
          </w:tcPr>
          <w:p w14:paraId="45ABEB96" w14:textId="17D33FB9" w:rsidR="00A56F8F" w:rsidRPr="0074216D" w:rsidDel="00022465" w:rsidRDefault="00A56F8F">
            <w:pPr>
              <w:spacing w:after="160" w:line="259" w:lineRule="auto"/>
              <w:jc w:val="center"/>
              <w:rPr>
                <w:del w:id="2669" w:author="Lim, Vanessa Gunawan" w:date="2022-11-17T15:17:00Z"/>
                <w:rFonts w:ascii="Times New Roman" w:hAnsi="Times New Roman"/>
                <w:i/>
                <w:sz w:val="24"/>
                <w:szCs w:val="24"/>
                <w:lang w:val="en-IN"/>
              </w:rPr>
              <w:pPrChange w:id="2670" w:author="Lim, Vanessa Gunawan" w:date="2022-11-17T15:17:00Z">
                <w:pPr>
                  <w:pStyle w:val="BodyText"/>
                  <w:numPr>
                    <w:ilvl w:val="1"/>
                  </w:numPr>
                  <w:spacing w:before="120" w:after="120"/>
                  <w:jc w:val="both"/>
                </w:pPr>
              </w:pPrChange>
            </w:pPr>
            <w:del w:id="2671" w:author="Lim, Vanessa Gunawan" w:date="2022-11-17T15:17:00Z">
              <w:r w:rsidRPr="0074216D" w:rsidDel="00022465">
                <w:rPr>
                  <w:rFonts w:ascii="Times New Roman" w:hAnsi="Times New Roman"/>
                  <w:i/>
                  <w:sz w:val="24"/>
                  <w:szCs w:val="24"/>
                  <w:lang w:val="en-IN"/>
                </w:rPr>
                <w:delText>0.001934</w:delText>
              </w:r>
            </w:del>
          </w:p>
        </w:tc>
      </w:tr>
    </w:tbl>
    <w:p w14:paraId="2849936D" w14:textId="58C7B6AE" w:rsidR="00A56F8F" w:rsidRPr="0074216D" w:rsidDel="00022465" w:rsidRDefault="00A56F8F">
      <w:pPr>
        <w:spacing w:after="160" w:line="259" w:lineRule="auto"/>
        <w:jc w:val="center"/>
        <w:rPr>
          <w:del w:id="2672" w:author="Lim, Vanessa Gunawan" w:date="2022-11-17T15:17:00Z"/>
          <w:rFonts w:ascii="Times New Roman" w:hAnsi="Times New Roman"/>
          <w:i/>
          <w:sz w:val="24"/>
          <w:szCs w:val="24"/>
          <w:lang w:val="en-IN"/>
        </w:rPr>
        <w:pPrChange w:id="2673" w:author="Lim, Vanessa Gunawan" w:date="2022-11-17T15:17:00Z">
          <w:pPr>
            <w:pStyle w:val="BodyText"/>
            <w:spacing w:before="120" w:after="120"/>
            <w:ind w:left="1440"/>
            <w:jc w:val="both"/>
          </w:pPr>
        </w:pPrChange>
      </w:pPr>
      <w:del w:id="2674" w:author="Lim, Vanessa Gunawan" w:date="2022-11-17T15:17:00Z">
        <w:r w:rsidRPr="0074216D" w:rsidDel="00022465">
          <w:rPr>
            <w:rFonts w:ascii="Times New Roman" w:hAnsi="Times New Roman"/>
            <w:i/>
            <w:sz w:val="24"/>
            <w:szCs w:val="24"/>
            <w:lang w:val="en-IN"/>
          </w:rPr>
          <w:delText>Source: National Bureau of Standards Interagency Report 77-867.</w:delText>
        </w:r>
      </w:del>
    </w:p>
    <w:p w14:paraId="29A98EF2" w14:textId="328C40DE" w:rsidR="00A56F8F" w:rsidRPr="0074216D" w:rsidDel="00022465" w:rsidRDefault="00A56F8F">
      <w:pPr>
        <w:spacing w:after="160" w:line="259" w:lineRule="auto"/>
        <w:jc w:val="center"/>
        <w:rPr>
          <w:del w:id="2675" w:author="Lim, Vanessa Gunawan" w:date="2022-11-17T15:17:00Z"/>
          <w:rFonts w:ascii="Times New Roman" w:hAnsi="Times New Roman"/>
          <w:i/>
          <w:sz w:val="24"/>
          <w:szCs w:val="24"/>
          <w:lang w:val="en-IN"/>
        </w:rPr>
        <w:pPrChange w:id="2676" w:author="Lim, Vanessa Gunawan" w:date="2022-11-17T15:17:00Z">
          <w:pPr>
            <w:pStyle w:val="BodyText"/>
            <w:spacing w:before="120" w:after="120"/>
            <w:ind w:left="1440"/>
            <w:jc w:val="both"/>
          </w:pPr>
        </w:pPrChange>
      </w:pPr>
      <w:del w:id="2677" w:author="Lim, Vanessa Gunawan" w:date="2022-11-17T15:17:00Z">
        <w:r w:rsidRPr="0074216D" w:rsidDel="00022465">
          <w:rPr>
            <w:rFonts w:ascii="Times New Roman" w:hAnsi="Times New Roman"/>
            <w:i/>
            <w:sz w:val="24"/>
            <w:szCs w:val="24"/>
            <w:lang w:val="en-IN"/>
          </w:rPr>
          <w:delText>Note 1:</w:delText>
        </w:r>
        <w:r w:rsidRPr="0074216D" w:rsidDel="00022465">
          <w:rPr>
            <w:rFonts w:ascii="Times New Roman" w:hAnsi="Times New Roman"/>
            <w:i/>
            <w:sz w:val="24"/>
            <w:szCs w:val="24"/>
            <w:lang w:val="en-IN"/>
          </w:rPr>
          <w:tab/>
          <w:delText>Molecular mass of mixture equals ∑ (Xi x Mi).</w:delText>
        </w:r>
      </w:del>
    </w:p>
    <w:p w14:paraId="68DDA54A" w14:textId="4EA16B05" w:rsidR="00A56F8F" w:rsidRPr="0074216D" w:rsidDel="00022465" w:rsidRDefault="00A56F8F">
      <w:pPr>
        <w:spacing w:after="160" w:line="259" w:lineRule="auto"/>
        <w:jc w:val="center"/>
        <w:rPr>
          <w:del w:id="2678" w:author="Lim, Vanessa Gunawan" w:date="2022-11-17T15:17:00Z"/>
          <w:rFonts w:ascii="Times New Roman" w:hAnsi="Times New Roman"/>
          <w:i/>
          <w:sz w:val="24"/>
          <w:szCs w:val="24"/>
          <w:lang w:val="en-IN"/>
        </w:rPr>
        <w:sectPr w:rsidR="00A56F8F" w:rsidRPr="0074216D" w:rsidDel="00022465" w:rsidSect="00BB1C01">
          <w:pgSz w:w="12240" w:h="15840"/>
          <w:pgMar w:top="1440" w:right="1440" w:bottom="1440" w:left="1440" w:header="540" w:footer="720" w:gutter="0"/>
          <w:pgNumType w:start="1"/>
          <w:cols w:space="720"/>
          <w:docGrid w:linePitch="326"/>
        </w:sectPr>
        <w:pPrChange w:id="2679" w:author="Lim, Vanessa Gunawan" w:date="2022-11-17T15:17:00Z">
          <w:pPr>
            <w:pStyle w:val="BodyText"/>
            <w:spacing w:before="120" w:after="120"/>
            <w:ind w:left="1440"/>
            <w:jc w:val="both"/>
          </w:pPr>
        </w:pPrChange>
      </w:pPr>
      <w:del w:id="2680" w:author="Lim, Vanessa Gunawan" w:date="2022-11-17T15:17:00Z">
        <w:r w:rsidRPr="0074216D" w:rsidDel="00022465">
          <w:rPr>
            <w:rFonts w:ascii="Times New Roman" w:hAnsi="Times New Roman"/>
            <w:i/>
            <w:sz w:val="24"/>
            <w:szCs w:val="24"/>
            <w:lang w:val="en-IN"/>
          </w:rPr>
          <w:delText>Note 2:</w:delText>
        </w:r>
        <w:r w:rsidRPr="0074216D" w:rsidDel="00022465">
          <w:rPr>
            <w:rFonts w:ascii="Times New Roman" w:hAnsi="Times New Roman"/>
            <w:i/>
            <w:sz w:val="24"/>
            <w:szCs w:val="24"/>
            <w:lang w:val="en-IN"/>
          </w:rPr>
          <w:tab/>
          <w:delText>For intermediate values of temperature and molecular mass a linear interpolation shall be applied.</w:delText>
        </w:r>
      </w:del>
    </w:p>
    <w:p w14:paraId="1A1AFDBF" w14:textId="21937237" w:rsidR="00A56F8F" w:rsidRPr="0074216D" w:rsidDel="00022465" w:rsidRDefault="00A56F8F" w:rsidP="00022465">
      <w:pPr>
        <w:spacing w:after="160" w:line="259" w:lineRule="auto"/>
        <w:jc w:val="center"/>
        <w:rPr>
          <w:del w:id="2681" w:author="Lim, Vanessa Gunawan" w:date="2022-11-17T15:17:00Z"/>
          <w:rFonts w:asciiTheme="minorHAnsi" w:hAnsiTheme="minorHAnsi" w:cstheme="minorHAnsi"/>
          <w:b/>
          <w:bCs/>
          <w:i/>
          <w:iCs/>
          <w:lang w:val="en-IN"/>
        </w:rPr>
      </w:pPr>
    </w:p>
    <w:p w14:paraId="18855784" w14:textId="5462BE2F" w:rsidR="00A56F8F" w:rsidRPr="0074216D" w:rsidDel="00022465" w:rsidRDefault="00A56F8F">
      <w:pPr>
        <w:spacing w:after="160" w:line="259" w:lineRule="auto"/>
        <w:jc w:val="center"/>
        <w:rPr>
          <w:del w:id="2682" w:author="Lim, Vanessa Gunawan" w:date="2022-11-17T15:17:00Z"/>
          <w:i/>
          <w:u w:val="single"/>
          <w:lang w:val="en-IN"/>
        </w:rPr>
        <w:pPrChange w:id="2683" w:author="Lim, Vanessa Gunawan" w:date="2022-11-17T15:17:00Z">
          <w:pPr>
            <w:keepNext/>
            <w:spacing w:after="160" w:line="259" w:lineRule="auto"/>
            <w:jc w:val="center"/>
          </w:pPr>
        </w:pPrChange>
      </w:pPr>
      <w:del w:id="2684" w:author="Lim, Vanessa Gunawan" w:date="2022-11-17T15:17:00Z">
        <w:r w:rsidRPr="0074216D" w:rsidDel="00022465">
          <w:rPr>
            <w:rFonts w:asciiTheme="minorHAnsi" w:hAnsiTheme="minorHAnsi" w:cstheme="minorHAnsi"/>
            <w:b/>
            <w:bCs/>
            <w:i/>
            <w:iCs/>
            <w:sz w:val="24"/>
            <w:u w:val="single"/>
            <w:lang w:val="en-IN"/>
          </w:rPr>
          <w:delText>ANNEXURE C - FOB Deliveries at CP Terminal</w:delText>
        </w:r>
      </w:del>
    </w:p>
    <w:p w14:paraId="4E7B0F3C" w14:textId="4E3D0E1F" w:rsidR="00A56F8F" w:rsidRPr="0074216D" w:rsidDel="00022465" w:rsidRDefault="00A56F8F">
      <w:pPr>
        <w:spacing w:after="160" w:line="259" w:lineRule="auto"/>
        <w:jc w:val="center"/>
        <w:rPr>
          <w:del w:id="2685" w:author="Lim, Vanessa Gunawan" w:date="2022-11-17T15:17:00Z"/>
          <w:rFonts w:ascii="Times New Roman" w:hAnsi="Times New Roman"/>
          <w:sz w:val="24"/>
          <w:szCs w:val="24"/>
          <w:lang w:val="en-IN"/>
        </w:rPr>
        <w:pPrChange w:id="2686" w:author="Lim, Vanessa Gunawan" w:date="2022-11-17T15:17:00Z">
          <w:pPr>
            <w:keepNext/>
            <w:jc w:val="both"/>
          </w:pPr>
        </w:pPrChange>
      </w:pPr>
      <w:del w:id="2687" w:author="Lim, Vanessa Gunawan" w:date="2022-11-17T15:17:00Z">
        <w:r w:rsidRPr="0074216D" w:rsidDel="00022465">
          <w:rPr>
            <w:rFonts w:ascii="Times New Roman" w:hAnsi="Times New Roman"/>
            <w:sz w:val="24"/>
            <w:szCs w:val="24"/>
            <w:lang w:val="en-IN"/>
          </w:rPr>
          <w:delText xml:space="preserve">This Annexure C shall apply to all FOB deliveries at Cove Point LNG Terminal (“CP Terminal”). </w:delText>
        </w:r>
      </w:del>
    </w:p>
    <w:p w14:paraId="6204580C" w14:textId="32C90510" w:rsidR="00A56F8F" w:rsidRPr="00775C33" w:rsidDel="00022465" w:rsidRDefault="00A56F8F">
      <w:pPr>
        <w:spacing w:after="160" w:line="259" w:lineRule="auto"/>
        <w:jc w:val="center"/>
        <w:rPr>
          <w:del w:id="2688" w:author="Lim, Vanessa Gunawan" w:date="2022-11-17T15:17:00Z"/>
          <w:rFonts w:ascii="Times New Roman" w:hAnsi="Times New Roman"/>
          <w:sz w:val="24"/>
          <w:szCs w:val="24"/>
          <w:lang w:val="en-IN"/>
        </w:rPr>
        <w:pPrChange w:id="2689" w:author="Lim, Vanessa Gunawan" w:date="2022-11-17T15:17:00Z">
          <w:pPr>
            <w:keepNext/>
            <w:jc w:val="both"/>
          </w:pPr>
        </w:pPrChange>
      </w:pPr>
      <w:del w:id="2690" w:author="Lim, Vanessa Gunawan" w:date="2022-11-17T15:17:00Z">
        <w:r w:rsidRPr="0074216D" w:rsidDel="00022465">
          <w:rPr>
            <w:rFonts w:ascii="Times New Roman" w:hAnsi="Times New Roman"/>
            <w:sz w:val="24"/>
            <w:szCs w:val="24"/>
            <w:lang w:val="en-IN"/>
          </w:rPr>
          <w:delText>In case of any conflict between this Annexure C and the Master Agreement, including Annex B to the Master Agreement, this Annexure C shall prevail</w:delText>
        </w:r>
        <w:r w:rsidR="00C67126" w:rsidDel="00022465">
          <w:rPr>
            <w:rFonts w:ascii="Times New Roman" w:hAnsi="Times New Roman"/>
            <w:sz w:val="24"/>
            <w:szCs w:val="24"/>
            <w:lang w:val="en-IN"/>
          </w:rPr>
          <w:delText xml:space="preserve"> </w:delText>
        </w:r>
        <w:r w:rsidRPr="00775C33" w:rsidDel="00022465">
          <w:rPr>
            <w:rFonts w:ascii="Times New Roman" w:hAnsi="Times New Roman"/>
            <w:sz w:val="24"/>
            <w:szCs w:val="24"/>
            <w:lang w:val="en-IN"/>
          </w:rPr>
          <w:delText>to that extent the provisions of this Annexure- C replace and substitute the corresponding subject provisions of the Master Agreement, including Annex B to the Master Agreement.</w:delText>
        </w:r>
      </w:del>
    </w:p>
    <w:p w14:paraId="5BB2A9BC" w14:textId="152B2E86" w:rsidR="00A56F8F" w:rsidRPr="0074216D" w:rsidDel="00022465" w:rsidRDefault="00A56F8F">
      <w:pPr>
        <w:spacing w:after="160" w:line="259" w:lineRule="auto"/>
        <w:jc w:val="center"/>
        <w:rPr>
          <w:del w:id="2691" w:author="Lim, Vanessa Gunawan" w:date="2022-11-17T15:17:00Z"/>
          <w:rFonts w:ascii="Times New Roman" w:hAnsi="Times New Roman"/>
          <w:sz w:val="24"/>
          <w:szCs w:val="24"/>
          <w:lang w:val="en-IN"/>
        </w:rPr>
        <w:pPrChange w:id="2692" w:author="Lim, Vanessa Gunawan" w:date="2022-11-17T15:17:00Z">
          <w:pPr>
            <w:keepNext/>
            <w:jc w:val="both"/>
          </w:pPr>
        </w:pPrChange>
      </w:pPr>
      <w:del w:id="2693" w:author="Lim, Vanessa Gunawan" w:date="2022-11-17T15:17:00Z">
        <w:r w:rsidRPr="0074216D" w:rsidDel="00022465">
          <w:rPr>
            <w:rFonts w:ascii="Times New Roman" w:hAnsi="Times New Roman"/>
            <w:sz w:val="24"/>
            <w:szCs w:val="24"/>
            <w:lang w:val="en-IN"/>
          </w:rPr>
          <w:delText>Unless the context otherwise requires, references to “Section” shall mean to other sections or paragraphs of this Annexure C.</w:delText>
        </w:r>
      </w:del>
    </w:p>
    <w:p w14:paraId="70268848" w14:textId="478A5048" w:rsidR="00A56F8F" w:rsidRPr="0074216D" w:rsidDel="00022465" w:rsidRDefault="00A56F8F">
      <w:pPr>
        <w:spacing w:after="160" w:line="259" w:lineRule="auto"/>
        <w:jc w:val="center"/>
        <w:rPr>
          <w:del w:id="2694" w:author="Lim, Vanessa Gunawan" w:date="2022-11-17T15:17:00Z"/>
          <w:b/>
          <w:szCs w:val="24"/>
          <w:lang w:val="en-IN"/>
        </w:rPr>
        <w:pPrChange w:id="2695" w:author="Lim, Vanessa Gunawan" w:date="2022-11-17T15:17:00Z">
          <w:pPr>
            <w:pStyle w:val="ScheduleUK3"/>
            <w:numPr>
              <w:numId w:val="29"/>
            </w:numPr>
            <w:spacing w:before="120" w:after="120" w:line="23" w:lineRule="atLeast"/>
          </w:pPr>
        </w:pPrChange>
      </w:pPr>
      <w:bookmarkStart w:id="2696" w:name="_Ref494451491"/>
      <w:del w:id="2697" w:author="Lim, Vanessa Gunawan" w:date="2022-11-17T15:17:00Z">
        <w:r w:rsidRPr="0074216D" w:rsidDel="00022465">
          <w:rPr>
            <w:b/>
            <w:szCs w:val="24"/>
            <w:lang w:val="en-IN"/>
          </w:rPr>
          <w:delText>Definitions</w:delText>
        </w:r>
        <w:bookmarkEnd w:id="2696"/>
      </w:del>
    </w:p>
    <w:p w14:paraId="11471D15" w14:textId="6C455F15" w:rsidR="00A56F8F" w:rsidRPr="0074216D" w:rsidDel="00022465" w:rsidRDefault="00A56F8F">
      <w:pPr>
        <w:spacing w:after="160" w:line="259" w:lineRule="auto"/>
        <w:jc w:val="center"/>
        <w:rPr>
          <w:del w:id="2698" w:author="Lim, Vanessa Gunawan" w:date="2022-11-17T15:17:00Z"/>
          <w:szCs w:val="24"/>
          <w:lang w:val="en-IN"/>
        </w:rPr>
        <w:pPrChange w:id="2699" w:author="Lim, Vanessa Gunawan" w:date="2022-11-17T15:17:00Z">
          <w:pPr>
            <w:pStyle w:val="ContinueUK2"/>
            <w:spacing w:before="120" w:after="120" w:line="23" w:lineRule="atLeast"/>
          </w:pPr>
        </w:pPrChange>
      </w:pPr>
      <w:del w:id="2700" w:author="Lim, Vanessa Gunawan" w:date="2022-11-17T15:17:00Z">
        <w:r w:rsidRPr="0074216D" w:rsidDel="00022465">
          <w:rPr>
            <w:szCs w:val="24"/>
            <w:lang w:val="en-IN"/>
          </w:rPr>
          <w:delText>The following capitalized terms, when used in this Annexure C, shall have the following meanings:</w:delText>
        </w:r>
      </w:del>
    </w:p>
    <w:p w14:paraId="703369E5" w14:textId="7FB17FC5" w:rsidR="00A56F8F" w:rsidRPr="0074216D" w:rsidDel="00022465" w:rsidRDefault="00A56F8F">
      <w:pPr>
        <w:spacing w:after="160" w:line="259" w:lineRule="auto"/>
        <w:jc w:val="center"/>
        <w:rPr>
          <w:del w:id="2701" w:author="Lim, Vanessa Gunawan" w:date="2022-11-17T15:17:00Z"/>
          <w:szCs w:val="24"/>
          <w:lang w:val="en-IN"/>
        </w:rPr>
        <w:pPrChange w:id="2702" w:author="Lim, Vanessa Gunawan" w:date="2022-11-17T15:17:00Z">
          <w:pPr>
            <w:pStyle w:val="ContinueUK2"/>
          </w:pPr>
        </w:pPrChange>
      </w:pPr>
      <w:del w:id="2703" w:author="Lim, Vanessa Gunawan" w:date="2022-11-17T15:17:00Z">
        <w:r w:rsidRPr="0074216D" w:rsidDel="00022465">
          <w:rPr>
            <w:szCs w:val="24"/>
            <w:lang w:val="en-IN"/>
          </w:rPr>
          <w:delText>“</w:delText>
        </w:r>
        <w:r w:rsidRPr="0074216D" w:rsidDel="00022465">
          <w:rPr>
            <w:b/>
            <w:szCs w:val="24"/>
            <w:lang w:val="en-IN"/>
          </w:rPr>
          <w:delText>Adverse Weather Conditions</w:delText>
        </w:r>
        <w:r w:rsidRPr="0074216D" w:rsidDel="00022465">
          <w:rPr>
            <w:szCs w:val="24"/>
            <w:lang w:val="en-IN"/>
          </w:rPr>
          <w:delText>” means weather or sea conditions actually experienced at or near the CP Terminal that are sufficiently severe: (i) to prevent an LNG Ship from proceeding to berth, or loading or unloading (as applicable) or departing from a Berth or transiting the Chesapeake Bay, in accordance with regulations published by a Governmental Authority or an Approval, or by order of the relevant harbor master; (ii) to cause an actual determination by the master of an LNG Ship that it is unsafe for such vessel to berth, load or unload (as applicable) or depart from a Berth or transiting the Chesapeake Bay; or (iii) to prevent or severely limit the production capability of the CP Terminal.</w:delText>
        </w:r>
      </w:del>
    </w:p>
    <w:p w14:paraId="7F726A07" w14:textId="58DD6D2B" w:rsidR="00A56F8F" w:rsidRPr="0074216D" w:rsidDel="00022465" w:rsidRDefault="00A56F8F">
      <w:pPr>
        <w:spacing w:after="160" w:line="259" w:lineRule="auto"/>
        <w:jc w:val="center"/>
        <w:rPr>
          <w:del w:id="2704" w:author="Lim, Vanessa Gunawan" w:date="2022-11-17T15:17:00Z"/>
          <w:szCs w:val="24"/>
          <w:lang w:val="en-IN"/>
        </w:rPr>
        <w:pPrChange w:id="2705" w:author="Lim, Vanessa Gunawan" w:date="2022-11-17T15:17:00Z">
          <w:pPr>
            <w:pStyle w:val="ContinueUK2"/>
          </w:pPr>
        </w:pPrChange>
      </w:pPr>
      <w:del w:id="2706" w:author="Lim, Vanessa Gunawan" w:date="2022-11-17T15:17:00Z">
        <w:r w:rsidRPr="0074216D" w:rsidDel="00022465">
          <w:rPr>
            <w:szCs w:val="24"/>
            <w:lang w:val="en-IN"/>
          </w:rPr>
          <w:delText>“</w:delText>
        </w:r>
        <w:r w:rsidRPr="0074216D" w:rsidDel="00022465">
          <w:rPr>
            <w:b/>
            <w:szCs w:val="24"/>
            <w:lang w:val="en-IN"/>
          </w:rPr>
          <w:delText>All Fast</w:delText>
        </w:r>
        <w:r w:rsidRPr="0074216D" w:rsidDel="00022465">
          <w:rPr>
            <w:szCs w:val="24"/>
            <w:lang w:val="en-IN"/>
          </w:rPr>
          <w:delText xml:space="preserve">” means, with respect to an LNG Ship, the time when such LNG Ship is safely moored with all mooring lines tied up to a Berth to the satisfaction of the master of such LNG Ship. </w:delText>
        </w:r>
      </w:del>
    </w:p>
    <w:p w14:paraId="635A87DA" w14:textId="234C0081" w:rsidR="00A56F8F" w:rsidRPr="0074216D" w:rsidDel="00022465" w:rsidRDefault="00A56F8F">
      <w:pPr>
        <w:spacing w:after="160" w:line="259" w:lineRule="auto"/>
        <w:jc w:val="center"/>
        <w:rPr>
          <w:del w:id="2707" w:author="Lim, Vanessa Gunawan" w:date="2022-11-17T15:17:00Z"/>
          <w:szCs w:val="24"/>
          <w:lang w:val="en-IN"/>
        </w:rPr>
        <w:pPrChange w:id="2708" w:author="Lim, Vanessa Gunawan" w:date="2022-11-17T15:17:00Z">
          <w:pPr>
            <w:pStyle w:val="ContinueUK2"/>
            <w:spacing w:before="120" w:after="120" w:line="23" w:lineRule="atLeast"/>
          </w:pPr>
        </w:pPrChange>
      </w:pPr>
      <w:del w:id="2709" w:author="Lim, Vanessa Gunawan" w:date="2022-11-17T15:17:00Z">
        <w:r w:rsidRPr="0074216D" w:rsidDel="00022465">
          <w:rPr>
            <w:szCs w:val="24"/>
            <w:lang w:val="en-IN"/>
          </w:rPr>
          <w:delText>“</w:delText>
        </w:r>
        <w:r w:rsidRPr="0074216D" w:rsidDel="00022465">
          <w:rPr>
            <w:b/>
            <w:szCs w:val="24"/>
            <w:lang w:val="en-IN"/>
          </w:rPr>
          <w:delText>Applicable Laws</w:delText>
        </w:r>
        <w:r w:rsidRPr="0074216D" w:rsidDel="00022465">
          <w:rPr>
            <w:szCs w:val="24"/>
            <w:lang w:val="en-IN"/>
          </w:rPr>
          <w:delText>” means, to the extent applicable, all international, national, regional and local laws, including regulations and rules made thereunder, and judgments, decrees, injunctions, writs and orders of any court or any statutory authority or tribunal, including treaties and international conventions, as may be in force and effect from time to time during the term of this Agreement.</w:delText>
        </w:r>
      </w:del>
    </w:p>
    <w:p w14:paraId="231A9309" w14:textId="56CD9CB7" w:rsidR="00A56F8F" w:rsidRPr="0074216D" w:rsidDel="00022465" w:rsidRDefault="00A56F8F">
      <w:pPr>
        <w:spacing w:after="160" w:line="259" w:lineRule="auto"/>
        <w:jc w:val="center"/>
        <w:rPr>
          <w:del w:id="2710" w:author="Lim, Vanessa Gunawan" w:date="2022-11-17T15:17:00Z"/>
          <w:szCs w:val="24"/>
          <w:lang w:val="en-IN"/>
        </w:rPr>
        <w:pPrChange w:id="2711" w:author="Lim, Vanessa Gunawan" w:date="2022-11-17T15:17:00Z">
          <w:pPr>
            <w:pStyle w:val="ContinueUK2"/>
            <w:spacing w:before="120" w:after="120" w:line="23" w:lineRule="atLeast"/>
          </w:pPr>
        </w:pPrChange>
      </w:pPr>
      <w:del w:id="2712" w:author="Lim, Vanessa Gunawan" w:date="2022-11-17T15:17:00Z">
        <w:r w:rsidRPr="0074216D" w:rsidDel="00022465">
          <w:rPr>
            <w:szCs w:val="24"/>
            <w:lang w:val="en-IN"/>
          </w:rPr>
          <w:delText>“</w:delText>
        </w:r>
        <w:r w:rsidRPr="0074216D" w:rsidDel="00022465">
          <w:rPr>
            <w:b/>
            <w:bCs/>
            <w:szCs w:val="24"/>
            <w:lang w:val="en-IN"/>
          </w:rPr>
          <w:delText>Approval</w:delText>
        </w:r>
        <w:r w:rsidRPr="0074216D" w:rsidDel="00022465">
          <w:rPr>
            <w:szCs w:val="24"/>
            <w:lang w:val="en-IN"/>
          </w:rPr>
          <w:delText>” means any consent, approval, recording, registration, license, concession, qualification, exemption or other authorization of any nature that is granted by a Governmental Authority, and “</w:delText>
        </w:r>
        <w:r w:rsidRPr="0074216D" w:rsidDel="00022465">
          <w:rPr>
            <w:b/>
            <w:bCs/>
            <w:szCs w:val="24"/>
            <w:lang w:val="en-IN"/>
          </w:rPr>
          <w:delText>Approved</w:delText>
        </w:r>
        <w:r w:rsidRPr="0074216D" w:rsidDel="00022465">
          <w:rPr>
            <w:szCs w:val="24"/>
            <w:lang w:val="en-IN"/>
          </w:rPr>
          <w:delText>” has a correlative meaning.</w:delText>
        </w:r>
      </w:del>
    </w:p>
    <w:p w14:paraId="4D8775C5" w14:textId="157461EB" w:rsidR="00A56F8F" w:rsidRPr="0074216D" w:rsidDel="00022465" w:rsidRDefault="00A56F8F">
      <w:pPr>
        <w:spacing w:after="160" w:line="259" w:lineRule="auto"/>
        <w:jc w:val="center"/>
        <w:rPr>
          <w:del w:id="2713" w:author="Lim, Vanessa Gunawan" w:date="2022-11-17T15:17:00Z"/>
          <w:szCs w:val="24"/>
          <w:lang w:val="en-IN"/>
        </w:rPr>
        <w:pPrChange w:id="2714" w:author="Lim, Vanessa Gunawan" w:date="2022-11-17T15:17:00Z">
          <w:pPr>
            <w:pStyle w:val="ContinueUK2"/>
            <w:numPr>
              <w:ilvl w:val="0"/>
              <w:numId w:val="0"/>
            </w:numPr>
            <w:tabs>
              <w:tab w:val="clear" w:pos="0"/>
            </w:tabs>
            <w:spacing w:before="120" w:after="120" w:line="23" w:lineRule="atLeast"/>
            <w:ind w:left="0"/>
          </w:pPr>
        </w:pPrChange>
      </w:pPr>
      <w:del w:id="2715" w:author="Lim, Vanessa Gunawan" w:date="2022-11-17T15:17:00Z">
        <w:r w:rsidRPr="0074216D" w:rsidDel="00022465">
          <w:rPr>
            <w:b/>
            <w:bCs/>
            <w:szCs w:val="24"/>
            <w:lang w:val="en-IN"/>
          </w:rPr>
          <w:delText xml:space="preserve"> </w:delText>
        </w:r>
        <w:r w:rsidRPr="0074216D" w:rsidDel="00022465">
          <w:rPr>
            <w:szCs w:val="24"/>
            <w:lang w:val="en-IN"/>
          </w:rPr>
          <w:delText>“</w:delText>
        </w:r>
        <w:r w:rsidRPr="0074216D" w:rsidDel="00022465">
          <w:rPr>
            <w:b/>
            <w:szCs w:val="24"/>
            <w:lang w:val="en-IN"/>
          </w:rPr>
          <w:delText>Berth</w:delText>
        </w:r>
        <w:r w:rsidRPr="0074216D" w:rsidDel="00022465">
          <w:rPr>
            <w:szCs w:val="24"/>
            <w:lang w:val="en-IN"/>
          </w:rPr>
          <w:delText>” means one of the two (2) berths for berthing LNG vessels that are part of the CP Terminal and any replacements thereof or additions thereto.</w:delText>
        </w:r>
        <w:r w:rsidDel="00022465">
          <w:rPr>
            <w:szCs w:val="24"/>
            <w:lang w:val="en-IN"/>
          </w:rPr>
          <w:delText xml:space="preserve"> </w:delText>
        </w:r>
      </w:del>
    </w:p>
    <w:p w14:paraId="60BDD491" w14:textId="593783D4" w:rsidR="00A56F8F" w:rsidRPr="0074216D" w:rsidDel="00022465" w:rsidRDefault="00A56F8F">
      <w:pPr>
        <w:spacing w:after="160" w:line="259" w:lineRule="auto"/>
        <w:jc w:val="center"/>
        <w:rPr>
          <w:del w:id="2716" w:author="Lim, Vanessa Gunawan" w:date="2022-11-17T15:17:00Z"/>
          <w:szCs w:val="24"/>
          <w:lang w:val="en-IN"/>
        </w:rPr>
        <w:pPrChange w:id="2717" w:author="Lim, Vanessa Gunawan" w:date="2022-11-17T15:17:00Z">
          <w:pPr>
            <w:pStyle w:val="ContinueUK2"/>
            <w:numPr>
              <w:ilvl w:val="0"/>
              <w:numId w:val="0"/>
            </w:numPr>
            <w:tabs>
              <w:tab w:val="clear" w:pos="0"/>
            </w:tabs>
            <w:spacing w:before="120" w:after="120" w:line="23" w:lineRule="atLeast"/>
            <w:ind w:left="0"/>
          </w:pPr>
        </w:pPrChange>
      </w:pPr>
      <w:del w:id="2718" w:author="Lim, Vanessa Gunawan" w:date="2022-11-17T15:17:00Z">
        <w:r w:rsidRPr="0074216D" w:rsidDel="00022465">
          <w:rPr>
            <w:szCs w:val="24"/>
            <w:lang w:val="en-IN"/>
          </w:rPr>
          <w:delText>“</w:delText>
        </w:r>
        <w:r w:rsidRPr="0074216D" w:rsidDel="00022465">
          <w:rPr>
            <w:b/>
            <w:szCs w:val="24"/>
            <w:lang w:val="en-IN"/>
          </w:rPr>
          <w:delText>Cove Point Pipeline</w:delText>
        </w:r>
        <w:r w:rsidRPr="0074216D" w:rsidDel="00022465">
          <w:rPr>
            <w:szCs w:val="24"/>
            <w:lang w:val="en-IN"/>
          </w:rPr>
          <w:delText>” means the pipeline system owned and operated by CP Operator, which extends from the tailgate of the CP Terminal to the respective points of interconnection with the facilities of Columbia Gas Transmission, LLC, Transcontinental Gas Pipe Line Company, LLC and Dominion Transmission Inc., in Loudoun County, Virginia, as the same may be expanded from time-to-time</w:delText>
        </w:r>
        <w:bookmarkStart w:id="2719" w:name="OLE_LINK41"/>
        <w:bookmarkStart w:id="2720" w:name="OLE_LINK42"/>
        <w:bookmarkStart w:id="2721" w:name="OLE_LINK46"/>
        <w:bookmarkStart w:id="2722" w:name="OLE_LINK45"/>
        <w:r w:rsidRPr="0074216D" w:rsidDel="00022465">
          <w:rPr>
            <w:szCs w:val="24"/>
            <w:lang w:val="en-IN"/>
          </w:rPr>
          <w:delText>.</w:delText>
        </w:r>
      </w:del>
    </w:p>
    <w:p w14:paraId="6D909BE2" w14:textId="3E2A9373" w:rsidR="00A56F8F" w:rsidRPr="0074216D" w:rsidDel="00022465" w:rsidRDefault="00A56F8F">
      <w:pPr>
        <w:spacing w:after="160" w:line="259" w:lineRule="auto"/>
        <w:jc w:val="center"/>
        <w:rPr>
          <w:del w:id="2723" w:author="Lim, Vanessa Gunawan" w:date="2022-11-17T15:17:00Z"/>
          <w:szCs w:val="24"/>
          <w:lang w:val="en-IN"/>
        </w:rPr>
        <w:pPrChange w:id="2724" w:author="Lim, Vanessa Gunawan" w:date="2022-11-17T15:17:00Z">
          <w:pPr>
            <w:pStyle w:val="ContinueUK2"/>
            <w:numPr>
              <w:ilvl w:val="0"/>
              <w:numId w:val="0"/>
            </w:numPr>
            <w:tabs>
              <w:tab w:val="clear" w:pos="0"/>
            </w:tabs>
            <w:spacing w:before="120" w:after="120" w:line="23" w:lineRule="atLeast"/>
            <w:ind w:left="0"/>
          </w:pPr>
        </w:pPrChange>
      </w:pPr>
      <w:del w:id="2725" w:author="Lim, Vanessa Gunawan" w:date="2022-11-17T15:17:00Z">
        <w:r w:rsidRPr="0074216D" w:rsidDel="00022465">
          <w:rPr>
            <w:szCs w:val="24"/>
            <w:lang w:val="en-IN"/>
          </w:rPr>
          <w:delText>“</w:delText>
        </w:r>
        <w:r w:rsidRPr="0074216D" w:rsidDel="00022465">
          <w:rPr>
            <w:b/>
            <w:szCs w:val="24"/>
            <w:lang w:val="en-IN"/>
          </w:rPr>
          <w:delText>CP Terminal</w:delText>
        </w:r>
        <w:r w:rsidRPr="0074216D" w:rsidDel="00022465">
          <w:rPr>
            <w:szCs w:val="24"/>
            <w:lang w:val="en-IN"/>
          </w:rPr>
          <w:delText>” includes all equipment and facilities, including ancillary facilities, located at Cove Point, Maryland, which are owned and operated by Dominion Energy Cove Point LNG LP (“</w:delText>
        </w:r>
        <w:r w:rsidRPr="0074216D" w:rsidDel="00022465">
          <w:rPr>
            <w:b/>
            <w:szCs w:val="24"/>
            <w:lang w:val="en-IN"/>
          </w:rPr>
          <w:delText>CP Operator</w:delText>
        </w:r>
        <w:r w:rsidRPr="0074216D" w:rsidDel="00022465">
          <w:rPr>
            <w:szCs w:val="24"/>
            <w:lang w:val="en-IN"/>
          </w:rPr>
          <w:delText xml:space="preserve">”) and </w:delText>
        </w:r>
        <w:r w:rsidRPr="0074216D" w:rsidDel="00022465">
          <w:rPr>
            <w:szCs w:val="24"/>
            <w:lang w:val="en-IN"/>
          </w:rPr>
          <w:lastRenderedPageBreak/>
          <w:delText>are required for receiving, storing, liquefying gas, and storing and delivering LNG, along with all associated facilities.</w:delText>
        </w:r>
        <w:bookmarkEnd w:id="2719"/>
        <w:bookmarkEnd w:id="2720"/>
        <w:bookmarkEnd w:id="2721"/>
        <w:bookmarkEnd w:id="2722"/>
      </w:del>
    </w:p>
    <w:p w14:paraId="5FB92BCE" w14:textId="252E671C" w:rsidR="00A56F8F" w:rsidRPr="0074216D" w:rsidDel="00022465" w:rsidRDefault="00A56F8F">
      <w:pPr>
        <w:spacing w:after="160" w:line="259" w:lineRule="auto"/>
        <w:jc w:val="center"/>
        <w:rPr>
          <w:del w:id="2726" w:author="Lim, Vanessa Gunawan" w:date="2022-11-17T15:17:00Z"/>
          <w:szCs w:val="24"/>
          <w:lang w:val="en-IN"/>
        </w:rPr>
        <w:pPrChange w:id="2727" w:author="Lim, Vanessa Gunawan" w:date="2022-11-17T15:17:00Z">
          <w:pPr>
            <w:pStyle w:val="ContinueUK2"/>
            <w:numPr>
              <w:ilvl w:val="0"/>
              <w:numId w:val="0"/>
            </w:numPr>
            <w:tabs>
              <w:tab w:val="clear" w:pos="0"/>
            </w:tabs>
            <w:spacing w:before="120" w:after="120" w:line="23" w:lineRule="atLeast"/>
            <w:ind w:left="0"/>
          </w:pPr>
        </w:pPrChange>
      </w:pPr>
      <w:del w:id="2728" w:author="Lim, Vanessa Gunawan" w:date="2022-11-17T15:17:00Z">
        <w:r w:rsidRPr="0074216D" w:rsidDel="00022465">
          <w:rPr>
            <w:b/>
            <w:bCs/>
            <w:szCs w:val="24"/>
            <w:lang w:val="en-IN"/>
          </w:rPr>
          <w:delText xml:space="preserve"> “Delivery Window” </w:delText>
        </w:r>
        <w:r w:rsidRPr="0074216D" w:rsidDel="00022465">
          <w:rPr>
            <w:bCs/>
            <w:szCs w:val="24"/>
            <w:lang w:val="en-IN"/>
          </w:rPr>
          <w:delText>means an arrival window starting at 12:00 a.m. Central Clock Time on a specified Day and ending twenty-four (24) consecutive hours thereafter that is allocated to Buyer, during which an LNG Ship must arrive and berth at the CP Terminal pier.</w:delText>
        </w:r>
      </w:del>
    </w:p>
    <w:p w14:paraId="5DD25DAB" w14:textId="30521C6A" w:rsidR="00A56F8F" w:rsidDel="00022465" w:rsidRDefault="00A56F8F">
      <w:pPr>
        <w:spacing w:after="160" w:line="259" w:lineRule="auto"/>
        <w:jc w:val="center"/>
        <w:rPr>
          <w:del w:id="2729" w:author="Lim, Vanessa Gunawan" w:date="2022-11-17T15:17:00Z"/>
          <w:szCs w:val="24"/>
          <w:lang w:val="en-IN"/>
        </w:rPr>
        <w:pPrChange w:id="2730" w:author="Lim, Vanessa Gunawan" w:date="2022-11-17T15:17:00Z">
          <w:pPr>
            <w:pStyle w:val="ContinueUK2"/>
            <w:numPr>
              <w:ilvl w:val="0"/>
              <w:numId w:val="0"/>
            </w:numPr>
            <w:tabs>
              <w:tab w:val="clear" w:pos="0"/>
            </w:tabs>
            <w:spacing w:before="120" w:after="120" w:line="23" w:lineRule="atLeast"/>
            <w:ind w:left="0"/>
          </w:pPr>
        </w:pPrChange>
      </w:pPr>
      <w:del w:id="2731" w:author="Lim, Vanessa Gunawan" w:date="2022-11-17T15:17:00Z">
        <w:r w:rsidRPr="0074216D" w:rsidDel="00022465">
          <w:rPr>
            <w:szCs w:val="24"/>
            <w:lang w:val="en-IN"/>
          </w:rPr>
          <w:delText>“</w:delText>
        </w:r>
        <w:r w:rsidRPr="0074216D" w:rsidDel="00022465">
          <w:rPr>
            <w:b/>
            <w:szCs w:val="24"/>
            <w:lang w:val="en-IN"/>
          </w:rPr>
          <w:delText>Force Majeure</w:delText>
        </w:r>
        <w:r w:rsidRPr="0074216D" w:rsidDel="00022465">
          <w:rPr>
            <w:szCs w:val="24"/>
            <w:lang w:val="en-IN"/>
          </w:rPr>
          <w:delText>” means an event or condition or combination of events or conditions that (i) prevents or delays the affected Party from performing its obligations under this Agreement (other than the obligation to make payment of or to credit amounts accrued and due hereunder),</w:delText>
        </w:r>
      </w:del>
    </w:p>
    <w:p w14:paraId="6A604F2C" w14:textId="14EEF368" w:rsidR="00A56F8F" w:rsidDel="00022465" w:rsidRDefault="00A56F8F">
      <w:pPr>
        <w:spacing w:after="160" w:line="259" w:lineRule="auto"/>
        <w:jc w:val="center"/>
        <w:rPr>
          <w:del w:id="2732" w:author="Lim, Vanessa Gunawan" w:date="2022-11-17T15:17:00Z"/>
          <w:szCs w:val="24"/>
          <w:lang w:val="en-IN"/>
        </w:rPr>
        <w:pPrChange w:id="2733" w:author="Lim, Vanessa Gunawan" w:date="2022-11-17T15:17:00Z">
          <w:pPr>
            <w:pStyle w:val="ContinueUK2"/>
            <w:numPr>
              <w:ilvl w:val="0"/>
              <w:numId w:val="0"/>
            </w:numPr>
            <w:tabs>
              <w:tab w:val="clear" w:pos="0"/>
            </w:tabs>
            <w:spacing w:before="120" w:after="120" w:line="23" w:lineRule="atLeast"/>
            <w:ind w:left="0"/>
          </w:pPr>
        </w:pPrChange>
      </w:pPr>
      <w:del w:id="2734" w:author="Lim, Vanessa Gunawan" w:date="2022-11-17T15:17:00Z">
        <w:r w:rsidRPr="0074216D" w:rsidDel="00022465">
          <w:rPr>
            <w:szCs w:val="24"/>
            <w:lang w:val="en-IN"/>
          </w:rPr>
          <w:delText>(ii) was</w:delText>
        </w:r>
        <w:r w:rsidDel="00022465">
          <w:rPr>
            <w:szCs w:val="24"/>
            <w:lang w:val="en-IN"/>
          </w:rPr>
          <w:delText>/is</w:delText>
        </w:r>
        <w:r w:rsidRPr="0074216D" w:rsidDel="00022465">
          <w:rPr>
            <w:szCs w:val="24"/>
            <w:lang w:val="en-IN"/>
          </w:rPr>
          <w:delText xml:space="preserve"> not reasonably within the control of the Party claiming relief, and </w:delText>
        </w:r>
      </w:del>
    </w:p>
    <w:p w14:paraId="0BCA33F6" w14:textId="6C2E2AEA" w:rsidR="00A56F8F" w:rsidDel="00022465" w:rsidRDefault="00A56F8F">
      <w:pPr>
        <w:spacing w:after="160" w:line="259" w:lineRule="auto"/>
        <w:jc w:val="center"/>
        <w:rPr>
          <w:del w:id="2735" w:author="Lim, Vanessa Gunawan" w:date="2022-11-17T15:17:00Z"/>
          <w:szCs w:val="24"/>
          <w:lang w:val="en-IN"/>
        </w:rPr>
        <w:pPrChange w:id="2736" w:author="Lim, Vanessa Gunawan" w:date="2022-11-17T15:17:00Z">
          <w:pPr>
            <w:pStyle w:val="ContinueUK2"/>
            <w:numPr>
              <w:ilvl w:val="0"/>
              <w:numId w:val="0"/>
            </w:numPr>
            <w:tabs>
              <w:tab w:val="clear" w:pos="0"/>
            </w:tabs>
            <w:spacing w:before="120" w:after="120" w:line="23" w:lineRule="atLeast"/>
            <w:ind w:left="0"/>
          </w:pPr>
        </w:pPrChange>
      </w:pPr>
      <w:del w:id="2737" w:author="Lim, Vanessa Gunawan" w:date="2022-11-17T15:17:00Z">
        <w:r w:rsidRPr="0074216D" w:rsidDel="00022465">
          <w:rPr>
            <w:szCs w:val="24"/>
            <w:lang w:val="en-IN"/>
          </w:rPr>
          <w:delText xml:space="preserve">(iii) could not have been avoided by the Party claiming relief through the exercise of due diligence, such Party having observed a standard of conduct that is consistent with a Reasonable and Prudent Operator under the circumstances. Force Majeure events, to the extent that the foregoing requirements are satisfied, may include among other causes whether of the kind enumerated </w:delText>
        </w:r>
        <w:r w:rsidRPr="004E3919" w:rsidDel="00022465">
          <w:rPr>
            <w:szCs w:val="24"/>
            <w:lang w:val="en-IN"/>
          </w:rPr>
          <w:delText>below or otherwise: acts</w:delText>
        </w:r>
        <w:r w:rsidRPr="0074216D" w:rsidDel="00022465">
          <w:rPr>
            <w:szCs w:val="24"/>
            <w:lang w:val="en-IN"/>
          </w:rPr>
          <w:delText xml:space="preserve"> of God, strikes, lockouts or other industrial disturbances, acts of the public enemy, acts of terrorism, wars, blockades, insurrections, riots, epidemics, landslides, lightning, earthquakes, fires, hurricanes, storms, floods, washouts and weather disturbances (but limited to those hurricanes, storms, floods, washouts and weather disturbances that create Adverse Weather Conditions), arrests or restraining orders of any kind of any Governmental Authority having jurisdiction, civil or military disturbances, explosions, mechanical </w:delText>
        </w:r>
        <w:r w:rsidRPr="006E0D2E" w:rsidDel="00022465">
          <w:rPr>
            <w:szCs w:val="24"/>
            <w:lang w:val="en-IN"/>
          </w:rPr>
          <w:delText>failure at the CP Terminal, equipment breakage at the CP Terminal, or accidents necessitating repairs to machinery at or lines of pipe at or to the CP Terminal, freezing of wells or lines</w:delText>
        </w:r>
        <w:r w:rsidRPr="0074216D" w:rsidDel="00022465">
          <w:rPr>
            <w:szCs w:val="24"/>
            <w:lang w:val="en-IN"/>
          </w:rPr>
          <w:delText xml:space="preserve"> or pipe associated with the CP Terminal, inability to obtain or unavoidable delay in obtaining material and equipment associated with the CP Terminal, issuance of any injunction or order against Seller or CP Operator to the extent that such injunction or order temporarily or permanently prohibits Seller from performing its obligations under this Agreement, or the issuance of an injunction or order against Buyer that could reasonably be expected to materially and adversely affect Buyer's ability to perform its obligations under this Agreement, but only so long as (i) the affected Party has used its reasonable efforts to lift such injunction and (ii) such injunctions or orders remain in effect and have not been stayed; provided, however, that the management of each Party shall retain the discretion to resolve any strike or labor action by its employees in its best judgment.</w:delText>
        </w:r>
      </w:del>
    </w:p>
    <w:p w14:paraId="67382A33" w14:textId="05413314" w:rsidR="00A56F8F" w:rsidRPr="0074216D" w:rsidDel="00022465" w:rsidRDefault="00A56F8F">
      <w:pPr>
        <w:spacing w:after="160" w:line="259" w:lineRule="auto"/>
        <w:jc w:val="center"/>
        <w:rPr>
          <w:del w:id="2738" w:author="Lim, Vanessa Gunawan" w:date="2022-11-17T15:17:00Z"/>
          <w:szCs w:val="24"/>
          <w:lang w:val="en-IN"/>
        </w:rPr>
        <w:pPrChange w:id="2739" w:author="Lim, Vanessa Gunawan" w:date="2022-11-17T15:17:00Z">
          <w:pPr>
            <w:pStyle w:val="ContinueUK2"/>
            <w:numPr>
              <w:ilvl w:val="0"/>
              <w:numId w:val="0"/>
            </w:numPr>
            <w:tabs>
              <w:tab w:val="clear" w:pos="0"/>
            </w:tabs>
            <w:spacing w:before="120" w:after="120" w:line="23" w:lineRule="atLeast"/>
            <w:ind w:left="0"/>
          </w:pPr>
        </w:pPrChange>
      </w:pPr>
      <w:del w:id="2740" w:author="Lim, Vanessa Gunawan" w:date="2022-11-17T15:17:00Z">
        <w:r w:rsidRPr="0074216D" w:rsidDel="00022465">
          <w:rPr>
            <w:szCs w:val="24"/>
            <w:lang w:val="en-IN"/>
          </w:rPr>
          <w:delText>Notwithstanding the foregoing, Force Majeure shall not include (i) economic hardship or changes in market conditions that affect the cost of or demand for Gas or LNG or the services provided hereunder; (ii) failure of a Party to obtain and maintain any approval required for the affected Party to perform (except for any amendment, modification, rescission or expiration of an Export Authorization, which shall be a Force Majeure event); (iii) for Buyer, any reduction, curtailment, or interruption of or in the availability of LNG because of the negligence or wilful misconduct of the operator of the LNG Ship; or (iv) unavailability of funds.</w:delText>
        </w:r>
      </w:del>
    </w:p>
    <w:p w14:paraId="70B7CB74" w14:textId="31514342" w:rsidR="00A56F8F" w:rsidDel="00022465" w:rsidRDefault="00A56F8F">
      <w:pPr>
        <w:spacing w:after="160" w:line="259" w:lineRule="auto"/>
        <w:jc w:val="center"/>
        <w:rPr>
          <w:del w:id="2741" w:author="Lim, Vanessa Gunawan" w:date="2022-11-17T15:17:00Z"/>
          <w:szCs w:val="24"/>
          <w:lang w:val="en-IN"/>
        </w:rPr>
        <w:pPrChange w:id="2742" w:author="Lim, Vanessa Gunawan" w:date="2022-11-17T15:17:00Z">
          <w:pPr>
            <w:pStyle w:val="ContinueUK2"/>
            <w:numPr>
              <w:ilvl w:val="0"/>
              <w:numId w:val="0"/>
            </w:numPr>
            <w:tabs>
              <w:tab w:val="clear" w:pos="0"/>
            </w:tabs>
            <w:spacing w:before="120" w:after="120" w:line="23" w:lineRule="atLeast"/>
            <w:ind w:left="0"/>
          </w:pPr>
        </w:pPrChange>
      </w:pPr>
    </w:p>
    <w:p w14:paraId="560514AE" w14:textId="21C0AB66" w:rsidR="00A56F8F" w:rsidDel="00022465" w:rsidRDefault="00A56F8F">
      <w:pPr>
        <w:spacing w:after="160" w:line="259" w:lineRule="auto"/>
        <w:jc w:val="center"/>
        <w:rPr>
          <w:del w:id="2743" w:author="Lim, Vanessa Gunawan" w:date="2022-11-17T15:17:00Z"/>
          <w:szCs w:val="24"/>
          <w:lang w:val="en-IN"/>
        </w:rPr>
        <w:pPrChange w:id="2744" w:author="Lim, Vanessa Gunawan" w:date="2022-11-17T15:17:00Z">
          <w:pPr>
            <w:pStyle w:val="ContinueUK2"/>
            <w:numPr>
              <w:ilvl w:val="0"/>
              <w:numId w:val="0"/>
            </w:numPr>
            <w:tabs>
              <w:tab w:val="clear" w:pos="0"/>
            </w:tabs>
            <w:spacing w:before="120" w:after="120" w:line="23" w:lineRule="atLeast"/>
            <w:ind w:left="0"/>
          </w:pPr>
        </w:pPrChange>
      </w:pPr>
      <w:del w:id="2745" w:author="Lim, Vanessa Gunawan" w:date="2022-11-17T15:17:00Z">
        <w:r w:rsidRPr="0074216D" w:rsidDel="00022465">
          <w:rPr>
            <w:szCs w:val="24"/>
            <w:lang w:val="en-IN"/>
          </w:rPr>
          <w:delText xml:space="preserve">For Buyer, Force Majeure shall </w:delText>
        </w:r>
        <w:r w:rsidDel="00022465">
          <w:rPr>
            <w:szCs w:val="24"/>
            <w:lang w:val="en-IN"/>
          </w:rPr>
          <w:delText>only</w:delText>
        </w:r>
        <w:r w:rsidRPr="0074216D" w:rsidDel="00022465">
          <w:rPr>
            <w:szCs w:val="24"/>
            <w:lang w:val="en-IN"/>
          </w:rPr>
          <w:delText xml:space="preserve"> include </w:delText>
        </w:r>
        <w:bookmarkStart w:id="2746" w:name="OLE_LINK24"/>
        <w:bookmarkStart w:id="2747" w:name="OLE_LINK25"/>
        <w:r w:rsidRPr="0074216D" w:rsidDel="00022465">
          <w:rPr>
            <w:szCs w:val="24"/>
            <w:lang w:val="en-IN"/>
          </w:rPr>
          <w:delText xml:space="preserve">an event or condition or combination of events or conditions that </w:delText>
        </w:r>
        <w:bookmarkEnd w:id="2746"/>
        <w:bookmarkEnd w:id="2747"/>
        <w:r w:rsidDel="00022465">
          <w:rPr>
            <w:szCs w:val="24"/>
            <w:lang w:val="en-IN"/>
          </w:rPr>
          <w:delText xml:space="preserve">satisfy the conditions for Force Majeure as defined above and that </w:delText>
        </w:r>
        <w:r w:rsidRPr="0074216D" w:rsidDel="00022465">
          <w:rPr>
            <w:szCs w:val="24"/>
            <w:lang w:val="en-IN"/>
          </w:rPr>
          <w:delText xml:space="preserve">adversely affects the ability of an </w:delText>
        </w:r>
        <w:r w:rsidRPr="0074216D" w:rsidDel="00022465">
          <w:rPr>
            <w:szCs w:val="24"/>
            <w:lang w:val="en-IN"/>
          </w:rPr>
          <w:lastRenderedPageBreak/>
          <w:delText xml:space="preserve">LNG Ship to transit </w:delText>
        </w:r>
        <w:r w:rsidDel="00022465">
          <w:rPr>
            <w:szCs w:val="24"/>
            <w:lang w:val="en-IN"/>
          </w:rPr>
          <w:delText xml:space="preserve">in </w:delText>
        </w:r>
        <w:r w:rsidRPr="0074216D" w:rsidDel="00022465">
          <w:rPr>
            <w:szCs w:val="24"/>
            <w:lang w:val="en-IN"/>
          </w:rPr>
          <w:delText xml:space="preserve">the Chesapeake Bay from the Pilot Boarding Station to the Berth and the Delivery Window is not rescheduled within ten (10) days. </w:delText>
        </w:r>
      </w:del>
    </w:p>
    <w:p w14:paraId="1BF734A6" w14:textId="3259C74F" w:rsidR="00A56F8F" w:rsidDel="00022465" w:rsidRDefault="00A56F8F">
      <w:pPr>
        <w:spacing w:after="160" w:line="259" w:lineRule="auto"/>
        <w:jc w:val="center"/>
        <w:rPr>
          <w:del w:id="2748" w:author="Lim, Vanessa Gunawan" w:date="2022-11-17T15:17:00Z"/>
          <w:szCs w:val="24"/>
          <w:lang w:val="en-IN"/>
        </w:rPr>
        <w:pPrChange w:id="2749" w:author="Lim, Vanessa Gunawan" w:date="2022-11-17T15:17:00Z">
          <w:pPr>
            <w:pStyle w:val="ContinueUK2"/>
            <w:numPr>
              <w:ilvl w:val="0"/>
              <w:numId w:val="0"/>
            </w:numPr>
            <w:tabs>
              <w:tab w:val="clear" w:pos="0"/>
            </w:tabs>
            <w:spacing w:before="120" w:after="120" w:line="23" w:lineRule="atLeast"/>
            <w:ind w:left="0"/>
          </w:pPr>
        </w:pPrChange>
      </w:pPr>
      <w:del w:id="2750" w:author="Lim, Vanessa Gunawan" w:date="2022-11-17T15:17:00Z">
        <w:r w:rsidRPr="0074216D" w:rsidDel="00022465">
          <w:rPr>
            <w:szCs w:val="24"/>
            <w:lang w:val="en-IN"/>
          </w:rPr>
          <w:delText xml:space="preserve">For Seller, Force Majeure shall </w:delText>
        </w:r>
        <w:r w:rsidR="008875F1" w:rsidDel="00022465">
          <w:rPr>
            <w:szCs w:val="24"/>
            <w:lang w:val="en-IN"/>
          </w:rPr>
          <w:delText xml:space="preserve">also </w:delText>
        </w:r>
        <w:r w:rsidRPr="0074216D" w:rsidDel="00022465">
          <w:rPr>
            <w:szCs w:val="24"/>
            <w:lang w:val="en-IN"/>
          </w:rPr>
          <w:delText xml:space="preserve">include an event or condition or combination of events or conditions </w:delText>
        </w:r>
        <w:r w:rsidR="00547D01" w:rsidRPr="0074216D" w:rsidDel="00022465">
          <w:rPr>
            <w:szCs w:val="24"/>
            <w:lang w:val="en-IN"/>
          </w:rPr>
          <w:delText>that affects</w:delText>
        </w:r>
        <w:r w:rsidRPr="0074216D" w:rsidDel="00022465">
          <w:rPr>
            <w:szCs w:val="24"/>
            <w:lang w:val="en-IN"/>
          </w:rPr>
          <w:delText xml:space="preserve"> the Cove Point Pipeline and results in the inability to deliver Natural Gas to the CP Terminal. </w:delText>
        </w:r>
      </w:del>
    </w:p>
    <w:p w14:paraId="75AB8B2F" w14:textId="1478E4A0" w:rsidR="00A56F8F" w:rsidRPr="0074216D" w:rsidDel="00022465" w:rsidRDefault="00A56F8F">
      <w:pPr>
        <w:spacing w:after="160" w:line="259" w:lineRule="auto"/>
        <w:jc w:val="center"/>
        <w:rPr>
          <w:del w:id="2751" w:author="Lim, Vanessa Gunawan" w:date="2022-11-17T15:17:00Z"/>
          <w:szCs w:val="24"/>
          <w:lang w:val="en-IN"/>
        </w:rPr>
        <w:pPrChange w:id="2752" w:author="Lim, Vanessa Gunawan" w:date="2022-11-17T15:17:00Z">
          <w:pPr>
            <w:pStyle w:val="ContinueUK2"/>
            <w:numPr>
              <w:ilvl w:val="0"/>
              <w:numId w:val="0"/>
            </w:numPr>
            <w:tabs>
              <w:tab w:val="clear" w:pos="0"/>
            </w:tabs>
            <w:spacing w:before="120" w:after="120" w:line="23" w:lineRule="atLeast"/>
            <w:ind w:left="0"/>
          </w:pPr>
        </w:pPrChange>
      </w:pPr>
      <w:del w:id="2753" w:author="Lim, Vanessa Gunawan" w:date="2022-11-17T15:17:00Z">
        <w:r w:rsidRPr="0074216D" w:rsidDel="00022465">
          <w:rPr>
            <w:szCs w:val="24"/>
            <w:lang w:val="en-IN"/>
          </w:rPr>
          <w:delText xml:space="preserve"> “</w:delText>
        </w:r>
        <w:r w:rsidRPr="0074216D" w:rsidDel="00022465">
          <w:rPr>
            <w:b/>
            <w:bCs/>
            <w:szCs w:val="24"/>
            <w:lang w:val="en-IN"/>
          </w:rPr>
          <w:delText>Governmental Authority</w:delText>
        </w:r>
        <w:r w:rsidRPr="0074216D" w:rsidDel="00022465">
          <w:rPr>
            <w:szCs w:val="24"/>
            <w:lang w:val="en-IN"/>
          </w:rPr>
          <w:delText>” means any national, federal, state, regional, local or municipal governmental body; any governmental, regulatory or administrative agency, commission, body or other authority exercising or entitled to exercise any administrative, executive, judicial, legislative, policy, regulatory or taxing authority, jurisdiction or power; or any court or governmental tribunal.</w:delText>
        </w:r>
      </w:del>
    </w:p>
    <w:p w14:paraId="510783D5" w14:textId="6AB3BC38" w:rsidR="00A56F8F" w:rsidRPr="0074216D" w:rsidDel="00022465" w:rsidRDefault="00A56F8F">
      <w:pPr>
        <w:spacing w:after="160" w:line="259" w:lineRule="auto"/>
        <w:jc w:val="center"/>
        <w:rPr>
          <w:del w:id="2754" w:author="Lim, Vanessa Gunawan" w:date="2022-11-17T15:17:00Z"/>
          <w:szCs w:val="24"/>
          <w:lang w:val="en-IN"/>
        </w:rPr>
        <w:pPrChange w:id="2755" w:author="Lim, Vanessa Gunawan" w:date="2022-11-17T15:17:00Z">
          <w:pPr>
            <w:pStyle w:val="ContinueUK2"/>
            <w:spacing w:before="120" w:after="120" w:line="23" w:lineRule="atLeast"/>
          </w:pPr>
        </w:pPrChange>
      </w:pPr>
      <w:del w:id="2756" w:author="Lim, Vanessa Gunawan" w:date="2022-11-17T15:17:00Z">
        <w:r w:rsidRPr="0074216D" w:rsidDel="00022465">
          <w:rPr>
            <w:b/>
            <w:bCs/>
            <w:szCs w:val="24"/>
            <w:lang w:val="en-IN"/>
          </w:rPr>
          <w:delText xml:space="preserve">“Marine Incident” </w:delText>
        </w:r>
        <w:r w:rsidRPr="0074216D" w:rsidDel="00022465">
          <w:rPr>
            <w:szCs w:val="24"/>
            <w:lang w:val="en-IN"/>
          </w:rPr>
          <w:delText>shall have the same meaning as defined in Marine Terminal Liability Agreement (MTLA).</w:delText>
        </w:r>
      </w:del>
    </w:p>
    <w:p w14:paraId="285962AA" w14:textId="6B527EB6" w:rsidR="00A56F8F" w:rsidRPr="0074216D" w:rsidDel="00022465" w:rsidRDefault="00A56F8F">
      <w:pPr>
        <w:spacing w:after="160" w:line="259" w:lineRule="auto"/>
        <w:jc w:val="center"/>
        <w:rPr>
          <w:del w:id="2757" w:author="Lim, Vanessa Gunawan" w:date="2022-11-17T15:17:00Z"/>
          <w:szCs w:val="24"/>
          <w:lang w:val="en-IN"/>
        </w:rPr>
        <w:pPrChange w:id="2758" w:author="Lim, Vanessa Gunawan" w:date="2022-11-17T15:17:00Z">
          <w:pPr>
            <w:pStyle w:val="ContinueUK2"/>
            <w:spacing w:before="120" w:after="120" w:line="23" w:lineRule="atLeast"/>
          </w:pPr>
        </w:pPrChange>
      </w:pPr>
      <w:del w:id="2759" w:author="Lim, Vanessa Gunawan" w:date="2022-11-17T15:17:00Z">
        <w:r w:rsidRPr="0074216D" w:rsidDel="00022465">
          <w:rPr>
            <w:szCs w:val="24"/>
            <w:lang w:val="en-IN"/>
          </w:rPr>
          <w:delText xml:space="preserve"> “</w:delText>
        </w:r>
        <w:r w:rsidRPr="0074216D" w:rsidDel="00022465">
          <w:rPr>
            <w:b/>
            <w:szCs w:val="24"/>
            <w:lang w:val="en-IN"/>
          </w:rPr>
          <w:delText>Pilot Boarding Station</w:delText>
        </w:r>
        <w:r w:rsidRPr="0074216D" w:rsidDel="00022465">
          <w:rPr>
            <w:szCs w:val="24"/>
            <w:lang w:val="en-IN"/>
          </w:rPr>
          <w:delText>” means the specific PBS location where the bay pilot will come on board an LNG Ship to assist the master in pilotage, mooring and unmooring of such LNG Ship, which is at the entrance to the Chesapeake Bay; based on NOAA Chart Number 12221, co-ordinates for the location are: Latitude: 36-56.1 N; Longitude: 75-57.4 W.</w:delText>
        </w:r>
      </w:del>
    </w:p>
    <w:p w14:paraId="082AD6E6" w14:textId="78985D5D" w:rsidR="00A56F8F" w:rsidRPr="0074216D" w:rsidDel="00022465" w:rsidRDefault="00A56F8F">
      <w:pPr>
        <w:spacing w:after="160" w:line="259" w:lineRule="auto"/>
        <w:jc w:val="center"/>
        <w:rPr>
          <w:del w:id="2760" w:author="Lim, Vanessa Gunawan" w:date="2022-11-17T15:17:00Z"/>
          <w:b/>
          <w:szCs w:val="24"/>
          <w:lang w:val="en-IN"/>
        </w:rPr>
        <w:pPrChange w:id="2761" w:author="Lim, Vanessa Gunawan" w:date="2022-11-17T15:17:00Z">
          <w:pPr>
            <w:pStyle w:val="ScheduleUK3"/>
          </w:pPr>
        </w:pPrChange>
      </w:pPr>
      <w:del w:id="2762" w:author="Lim, Vanessa Gunawan" w:date="2022-11-17T15:17:00Z">
        <w:r w:rsidRPr="0074216D" w:rsidDel="00022465">
          <w:rPr>
            <w:b/>
            <w:szCs w:val="24"/>
            <w:lang w:val="en-IN"/>
          </w:rPr>
          <w:delText>Buyer's Take-or-Pay Obligation</w:delText>
        </w:r>
      </w:del>
    </w:p>
    <w:p w14:paraId="6E82DF70" w14:textId="56C34078" w:rsidR="00A56F8F" w:rsidRPr="0074216D" w:rsidDel="00022465" w:rsidRDefault="00A56F8F">
      <w:pPr>
        <w:spacing w:after="160" w:line="259" w:lineRule="auto"/>
        <w:jc w:val="center"/>
        <w:rPr>
          <w:del w:id="2763" w:author="Lim, Vanessa Gunawan" w:date="2022-11-17T15:17:00Z"/>
          <w:lang w:val="en-IN"/>
        </w:rPr>
        <w:pPrChange w:id="2764" w:author="Lim, Vanessa Gunawan" w:date="2022-11-17T15:17:00Z">
          <w:pPr>
            <w:pStyle w:val="ScheduleUK4"/>
          </w:pPr>
        </w:pPrChange>
      </w:pPr>
      <w:del w:id="2765" w:author="Lim, Vanessa Gunawan" w:date="2022-11-17T15:17:00Z">
        <w:r w:rsidRPr="0074216D" w:rsidDel="00022465">
          <w:rPr>
            <w:lang w:val="en-IN"/>
          </w:rPr>
          <w:delText xml:space="preserve">Buyer shall take delivery of LNG and pay for the Cargo Quantity of each LNG cargo provided </w:delText>
        </w:r>
        <w:r w:rsidRPr="004E3919" w:rsidDel="00022465">
          <w:rPr>
            <w:lang w:val="en-IN"/>
          </w:rPr>
          <w:delText xml:space="preserve">in the </w:delText>
        </w:r>
        <w:r w:rsidR="00A3158C" w:rsidDel="00022465">
          <w:rPr>
            <w:lang w:val="en-IN"/>
          </w:rPr>
          <w:delText>FOB</w:delText>
        </w:r>
        <w:r w:rsidRPr="004E3919" w:rsidDel="00022465">
          <w:rPr>
            <w:lang w:val="en-IN"/>
          </w:rPr>
          <w:delText xml:space="preserve"> CM, </w:delText>
        </w:r>
        <w:r w:rsidRPr="004E3919" w:rsidDel="00022465">
          <w:rPr>
            <w:i/>
            <w:lang w:val="en-IN"/>
          </w:rPr>
          <w:delText>less</w:delText>
        </w:r>
        <w:r w:rsidRPr="0074216D" w:rsidDel="00022465">
          <w:rPr>
            <w:lang w:val="en-IN"/>
          </w:rPr>
          <w:delText xml:space="preserve"> </w:delText>
        </w:r>
        <w:bookmarkStart w:id="2766" w:name="_Ref89173793"/>
        <w:r w:rsidRPr="0074216D" w:rsidDel="00022465">
          <w:rPr>
            <w:lang w:val="en-IN"/>
          </w:rPr>
          <w:delText>any quantities of LNG not made available by Seller for any reasons attributable to Seller, CP Operator, or CP Terminal (other than quantities for which Seller is excused pursuant to this Agreement from making available due to Buyer's breach of this Agreement) including quantities not made available by Seller due to Force Majeure affecting Seller, CP Operator, or CP Terminal.</w:delText>
        </w:r>
        <w:bookmarkEnd w:id="2766"/>
        <w:r w:rsidRPr="0074216D" w:rsidDel="00022465">
          <w:rPr>
            <w:lang w:val="en-IN"/>
          </w:rPr>
          <w:delText xml:space="preserve"> </w:delText>
        </w:r>
      </w:del>
    </w:p>
    <w:p w14:paraId="2DC2BA22" w14:textId="2676E5D8" w:rsidR="00A56F8F" w:rsidRPr="0074216D" w:rsidDel="00022465" w:rsidRDefault="00A56F8F">
      <w:pPr>
        <w:spacing w:after="160" w:line="259" w:lineRule="auto"/>
        <w:jc w:val="center"/>
        <w:rPr>
          <w:del w:id="2767" w:author="Lim, Vanessa Gunawan" w:date="2022-11-17T15:17:00Z"/>
          <w:lang w:val="en-IN"/>
        </w:rPr>
        <w:pPrChange w:id="2768" w:author="Lim, Vanessa Gunawan" w:date="2022-11-17T15:17:00Z">
          <w:pPr>
            <w:pStyle w:val="ScheduleUK4"/>
          </w:pPr>
        </w:pPrChange>
      </w:pPr>
      <w:del w:id="2769" w:author="Lim, Vanessa Gunawan" w:date="2022-11-17T15:17:00Z">
        <w:r w:rsidRPr="0074216D" w:rsidDel="00022465">
          <w:rPr>
            <w:lang w:val="en-IN"/>
          </w:rPr>
          <w:delText>With respect to any LNG cargo, if Buyer does not take all or part of the Cargo Quantity of such cargo during the Delivery Window, and such failure to take is not otherwise excused under Section 2</w:delText>
        </w:r>
        <w:r w:rsidRPr="0074216D" w:rsidDel="00022465">
          <w:rPr>
            <w:lang w:val="en-IN"/>
          </w:rPr>
          <w:fldChar w:fldCharType="begin"/>
        </w:r>
        <w:r w:rsidRPr="0074216D" w:rsidDel="00022465">
          <w:rPr>
            <w:lang w:val="en-IN"/>
          </w:rPr>
          <w:delInstrText xml:space="preserve"> REF _Ref89173793 \r \h </w:delInstrText>
        </w:r>
        <w:r w:rsidRPr="0074216D" w:rsidDel="00022465">
          <w:rPr>
            <w:lang w:val="en-IN"/>
          </w:rPr>
        </w:r>
        <w:r w:rsidRPr="0074216D" w:rsidDel="00022465">
          <w:rPr>
            <w:lang w:val="en-IN"/>
          </w:rPr>
          <w:fldChar w:fldCharType="separate"/>
        </w:r>
        <w:r w:rsidR="00BB1C01" w:rsidDel="00022465">
          <w:rPr>
            <w:lang w:val="en-IN"/>
          </w:rPr>
          <w:delText>(a)</w:delText>
        </w:r>
        <w:r w:rsidRPr="0074216D" w:rsidDel="00022465">
          <w:rPr>
            <w:lang w:val="en-IN"/>
          </w:rPr>
          <w:fldChar w:fldCharType="end"/>
        </w:r>
        <w:r w:rsidRPr="0074216D" w:rsidDel="00022465">
          <w:rPr>
            <w:lang w:val="en-IN"/>
          </w:rPr>
          <w:delText>, then the amount by which the Cargo Quantity for such cargo exceeds the quantity of LNG taken by Buyer in relation to such cargo shall be the "Buyer's Deficiency Quantity".</w:delText>
        </w:r>
      </w:del>
    </w:p>
    <w:p w14:paraId="226B7A4D" w14:textId="44AE94CF" w:rsidR="00A56F8F" w:rsidRPr="0074216D" w:rsidDel="00022465" w:rsidRDefault="00A56F8F">
      <w:pPr>
        <w:spacing w:after="160" w:line="259" w:lineRule="auto"/>
        <w:jc w:val="center"/>
        <w:rPr>
          <w:del w:id="2770" w:author="Lim, Vanessa Gunawan" w:date="2022-11-17T15:17:00Z"/>
          <w:lang w:val="en-IN"/>
        </w:rPr>
        <w:pPrChange w:id="2771" w:author="Lim, Vanessa Gunawan" w:date="2022-11-17T15:17:00Z">
          <w:pPr>
            <w:pStyle w:val="ScheduleUK4"/>
          </w:pPr>
        </w:pPrChange>
      </w:pPr>
      <w:del w:id="2772" w:author="Lim, Vanessa Gunawan" w:date="2022-11-17T15:17:00Z">
        <w:r w:rsidRPr="0074216D" w:rsidDel="00022465">
          <w:rPr>
            <w:lang w:val="en-IN"/>
          </w:rPr>
          <w:delText>For any Buyer's Deficiency Quantity, Buyer shall pay to Seller an amount equal to the following, if positive:</w:delText>
        </w:r>
      </w:del>
    </w:p>
    <w:p w14:paraId="103FAE8C" w14:textId="3A321684" w:rsidR="00A56F8F" w:rsidRPr="0074216D" w:rsidDel="00022465" w:rsidRDefault="00A56F8F">
      <w:pPr>
        <w:spacing w:after="160" w:line="259" w:lineRule="auto"/>
        <w:jc w:val="center"/>
        <w:rPr>
          <w:del w:id="2773" w:author="Lim, Vanessa Gunawan" w:date="2022-11-17T15:17:00Z"/>
          <w:lang w:val="en-IN"/>
        </w:rPr>
        <w:pPrChange w:id="2774" w:author="Lim, Vanessa Gunawan" w:date="2022-11-17T15:17:00Z">
          <w:pPr>
            <w:pStyle w:val="ScheduleUK5"/>
          </w:pPr>
        </w:pPrChange>
      </w:pPr>
      <w:del w:id="2775" w:author="Lim, Vanessa Gunawan" w:date="2022-11-17T15:17:00Z">
        <w:r w:rsidRPr="0074216D" w:rsidDel="00022465">
          <w:rPr>
            <w:lang w:val="en-IN"/>
          </w:rPr>
          <w:delText>The Contract Price multiplied by the Buyer's Deficiency Quantity;</w:delText>
        </w:r>
      </w:del>
    </w:p>
    <w:p w14:paraId="7617EAC7" w14:textId="53F53D18" w:rsidR="00A56F8F" w:rsidRPr="0074216D" w:rsidDel="00022465" w:rsidRDefault="00A56F8F">
      <w:pPr>
        <w:spacing w:after="160" w:line="259" w:lineRule="auto"/>
        <w:jc w:val="center"/>
        <w:rPr>
          <w:del w:id="2776" w:author="Lim, Vanessa Gunawan" w:date="2022-11-17T15:17:00Z"/>
          <w:lang w:val="en-IN"/>
        </w:rPr>
        <w:pPrChange w:id="2777" w:author="Lim, Vanessa Gunawan" w:date="2022-11-17T15:17:00Z">
          <w:pPr>
            <w:pStyle w:val="ScheduleUK5"/>
          </w:pPr>
        </w:pPrChange>
      </w:pPr>
      <w:del w:id="2778" w:author="Lim, Vanessa Gunawan" w:date="2022-11-17T15:17:00Z">
        <w:r w:rsidRPr="0074216D" w:rsidDel="00022465">
          <w:rPr>
            <w:lang w:val="en-IN"/>
          </w:rPr>
          <w:delText>Minus the proceeds of any mitigation sale (it being agreed that Seller has no obligation to conduct such mitigation sale and such mitigation sale is at Seller's sole discretion); and</w:delText>
        </w:r>
      </w:del>
    </w:p>
    <w:p w14:paraId="0E96BDCC" w14:textId="027B4454" w:rsidR="00A56F8F" w:rsidRPr="0074216D" w:rsidDel="00022465" w:rsidRDefault="00A56F8F">
      <w:pPr>
        <w:spacing w:after="160" w:line="259" w:lineRule="auto"/>
        <w:jc w:val="center"/>
        <w:rPr>
          <w:del w:id="2779" w:author="Lim, Vanessa Gunawan" w:date="2022-11-17T15:17:00Z"/>
          <w:lang w:val="en-IN"/>
        </w:rPr>
        <w:pPrChange w:id="2780" w:author="Lim, Vanessa Gunawan" w:date="2022-11-17T15:17:00Z">
          <w:pPr>
            <w:pStyle w:val="ScheduleUK5"/>
          </w:pPr>
        </w:pPrChange>
      </w:pPr>
      <w:del w:id="2781" w:author="Lim, Vanessa Gunawan" w:date="2022-11-17T15:17:00Z">
        <w:r w:rsidRPr="0074216D" w:rsidDel="00022465">
          <w:rPr>
            <w:lang w:val="en-IN"/>
          </w:rPr>
          <w:delText>Plus any reasonable, verifiable, incremental costs incurred as a result of such mitigation sale (including costs related to transporting, marketing, selling, and delivering the Buyer's Deficiency Quantity).</w:delText>
        </w:r>
      </w:del>
    </w:p>
    <w:p w14:paraId="47FBE4FE" w14:textId="6448EA0A" w:rsidR="00A56F8F" w:rsidRPr="0074216D" w:rsidDel="00022465" w:rsidRDefault="00A56F8F">
      <w:pPr>
        <w:spacing w:after="160" w:line="259" w:lineRule="auto"/>
        <w:jc w:val="center"/>
        <w:rPr>
          <w:del w:id="2782" w:author="Lim, Vanessa Gunawan" w:date="2022-11-17T15:17:00Z"/>
          <w:lang w:val="en-IN"/>
        </w:rPr>
        <w:pPrChange w:id="2783" w:author="Lim, Vanessa Gunawan" w:date="2022-11-17T15:17:00Z">
          <w:pPr>
            <w:pStyle w:val="ScheduleUK5"/>
            <w:numPr>
              <w:ilvl w:val="0"/>
              <w:numId w:val="0"/>
            </w:numPr>
            <w:tabs>
              <w:tab w:val="clear" w:pos="0"/>
            </w:tabs>
            <w:ind w:left="1440" w:firstLine="0"/>
          </w:pPr>
        </w:pPrChange>
      </w:pPr>
      <w:del w:id="2784" w:author="Lim, Vanessa Gunawan" w:date="2022-11-17T15:17:00Z">
        <w:r w:rsidRPr="0074216D" w:rsidDel="00022465">
          <w:rPr>
            <w:lang w:val="en-IN"/>
          </w:rPr>
          <w:delText>Any payment that Buyer makes under this Section shall not be treated as an indirect, incidental, consequential, or exemplary loss or a loss of income or profits.</w:delText>
        </w:r>
      </w:del>
    </w:p>
    <w:p w14:paraId="258CD2B8" w14:textId="7263BD14" w:rsidR="00A56F8F" w:rsidRPr="0074216D" w:rsidDel="00022465" w:rsidRDefault="00A56F8F">
      <w:pPr>
        <w:spacing w:after="160" w:line="259" w:lineRule="auto"/>
        <w:jc w:val="center"/>
        <w:rPr>
          <w:del w:id="2785" w:author="Lim, Vanessa Gunawan" w:date="2022-11-17T15:17:00Z"/>
          <w:lang w:val="en-IN"/>
        </w:rPr>
        <w:pPrChange w:id="2786" w:author="Lim, Vanessa Gunawan" w:date="2022-11-17T15:17:00Z">
          <w:pPr>
            <w:pStyle w:val="ScheduleUK4"/>
          </w:pPr>
        </w:pPrChange>
      </w:pPr>
      <w:del w:id="2787" w:author="Lim, Vanessa Gunawan" w:date="2022-11-17T15:17:00Z">
        <w:r w:rsidRPr="0074216D" w:rsidDel="00022465">
          <w:rPr>
            <w:lang w:val="en-IN"/>
          </w:rPr>
          <w:delText xml:space="preserve">With respect to any particular LNG cargo, Buyer shall not be entitled to claim Force Majeure relief for an event affecting the LNG Ship nominated for such cargo if such LNG Ship was affected by, or could </w:delText>
        </w:r>
        <w:r w:rsidRPr="0074216D" w:rsidDel="00022465">
          <w:rPr>
            <w:lang w:val="en-IN"/>
          </w:rPr>
          <w:lastRenderedPageBreak/>
          <w:delText>reasonably have been expected to be affected by, such Force Majeure event at the time it was nominated by Buyer.</w:delText>
        </w:r>
      </w:del>
    </w:p>
    <w:p w14:paraId="267CACA5" w14:textId="39832AC9" w:rsidR="00A56F8F" w:rsidRPr="0074216D" w:rsidDel="00022465" w:rsidRDefault="00A56F8F">
      <w:pPr>
        <w:spacing w:after="160" w:line="259" w:lineRule="auto"/>
        <w:jc w:val="center"/>
        <w:rPr>
          <w:del w:id="2788" w:author="Lim, Vanessa Gunawan" w:date="2022-11-17T15:17:00Z"/>
          <w:b/>
          <w:szCs w:val="24"/>
          <w:lang w:val="en-IN"/>
        </w:rPr>
        <w:pPrChange w:id="2789" w:author="Lim, Vanessa Gunawan" w:date="2022-11-17T15:17:00Z">
          <w:pPr>
            <w:pStyle w:val="ScheduleUK3"/>
          </w:pPr>
        </w:pPrChange>
      </w:pPr>
      <w:bookmarkStart w:id="2790" w:name="_Ref93583932"/>
      <w:del w:id="2791" w:author="Lim, Vanessa Gunawan" w:date="2022-11-17T15:17:00Z">
        <w:r w:rsidRPr="0074216D" w:rsidDel="00022465">
          <w:rPr>
            <w:b/>
            <w:szCs w:val="24"/>
            <w:lang w:val="en-IN"/>
          </w:rPr>
          <w:delText>Seller's Deliver-or-Pay Obligation</w:delText>
        </w:r>
        <w:bookmarkEnd w:id="2790"/>
      </w:del>
    </w:p>
    <w:p w14:paraId="17F7FA94" w14:textId="028B7A35" w:rsidR="00A56F8F" w:rsidRPr="0074216D" w:rsidDel="00022465" w:rsidRDefault="00A56F8F">
      <w:pPr>
        <w:spacing w:after="160" w:line="259" w:lineRule="auto"/>
        <w:jc w:val="center"/>
        <w:rPr>
          <w:del w:id="2792" w:author="Lim, Vanessa Gunawan" w:date="2022-11-17T15:17:00Z"/>
          <w:lang w:val="en-IN"/>
        </w:rPr>
        <w:pPrChange w:id="2793" w:author="Lim, Vanessa Gunawan" w:date="2022-11-17T15:17:00Z">
          <w:pPr>
            <w:pStyle w:val="ScheduleUK4"/>
          </w:pPr>
        </w:pPrChange>
      </w:pPr>
      <w:del w:id="2794" w:author="Lim, Vanessa Gunawan" w:date="2022-11-17T15:17:00Z">
        <w:r w:rsidRPr="0074216D" w:rsidDel="00022465">
          <w:rPr>
            <w:lang w:val="en-IN"/>
          </w:rPr>
          <w:delText xml:space="preserve">Seller shall sell and make available LNG to Buyer the Cargo Quantity in LNG cargoes provided in the </w:delText>
        </w:r>
        <w:r w:rsidR="00A3158C" w:rsidDel="00022465">
          <w:rPr>
            <w:lang w:val="en-IN"/>
          </w:rPr>
          <w:delText>FOB</w:delText>
        </w:r>
        <w:r w:rsidRPr="0074216D" w:rsidDel="00022465">
          <w:rPr>
            <w:lang w:val="en-IN"/>
          </w:rPr>
          <w:delText xml:space="preserve"> CM, </w:delText>
        </w:r>
        <w:r w:rsidRPr="0074216D" w:rsidDel="00022465">
          <w:rPr>
            <w:i/>
            <w:lang w:val="en-IN"/>
          </w:rPr>
          <w:delText>less</w:delText>
        </w:r>
        <w:r w:rsidRPr="0074216D" w:rsidDel="00022465">
          <w:rPr>
            <w:lang w:val="en-IN"/>
          </w:rPr>
          <w:delText xml:space="preserve"> (i) quantities of LNG not taken by Buyer for any reason attributable to Buyer, the Transporter, or master of the LNG Ship (other than quantities for which Buyer is excused pursuant to this Agreement from taking due to Seller's breach of this Agreement), including Force Majeure and (ii) quantities of LNG not made available to Seller for any reasons attributable to CP Terminal or CP Operator.</w:delText>
        </w:r>
      </w:del>
    </w:p>
    <w:p w14:paraId="1F54C1EE" w14:textId="4E62A77D" w:rsidR="00A56F8F" w:rsidRPr="0074216D" w:rsidDel="00022465" w:rsidRDefault="00A56F8F">
      <w:pPr>
        <w:spacing w:after="160" w:line="259" w:lineRule="auto"/>
        <w:jc w:val="center"/>
        <w:rPr>
          <w:del w:id="2795" w:author="Lim, Vanessa Gunawan" w:date="2022-11-17T15:17:00Z"/>
          <w:lang w:val="en-IN"/>
        </w:rPr>
        <w:pPrChange w:id="2796" w:author="Lim, Vanessa Gunawan" w:date="2022-11-17T15:17:00Z">
          <w:pPr>
            <w:pStyle w:val="ScheduleUK4"/>
          </w:pPr>
        </w:pPrChange>
      </w:pPr>
      <w:del w:id="2797" w:author="Lim, Vanessa Gunawan" w:date="2022-11-17T15:17:00Z">
        <w:r w:rsidRPr="0074216D" w:rsidDel="00022465">
          <w:rPr>
            <w:lang w:val="en-IN"/>
          </w:rPr>
          <w:delText>Except as otherwise excused in accordance with this Agreement, if Seller does not make available the Cargo Quantity with respect to any LNG cargo, then the amount by which the Cargo Quantity exceeds the quantity of LNG made available by Seller shall be a Seller's Deficiency Quantity and the provisions of Section 3</w:delText>
        </w:r>
        <w:r w:rsidRPr="0074216D" w:rsidDel="00022465">
          <w:rPr>
            <w:lang w:val="en-IN"/>
          </w:rPr>
          <w:fldChar w:fldCharType="begin"/>
        </w:r>
        <w:r w:rsidRPr="0074216D" w:rsidDel="00022465">
          <w:rPr>
            <w:lang w:val="en-IN"/>
          </w:rPr>
          <w:delInstrText xml:space="preserve"> REF _Ref89175607 \r \h </w:delInstrText>
        </w:r>
        <w:r w:rsidRPr="0074216D" w:rsidDel="00022465">
          <w:rPr>
            <w:lang w:val="en-IN"/>
          </w:rPr>
        </w:r>
        <w:r w:rsidRPr="0074216D" w:rsidDel="00022465">
          <w:rPr>
            <w:lang w:val="en-IN"/>
          </w:rPr>
          <w:fldChar w:fldCharType="separate"/>
        </w:r>
        <w:r w:rsidR="00BB1C01" w:rsidDel="00022465">
          <w:rPr>
            <w:lang w:val="en-IN"/>
          </w:rPr>
          <w:delText>(c)</w:delText>
        </w:r>
        <w:r w:rsidRPr="0074216D" w:rsidDel="00022465">
          <w:rPr>
            <w:lang w:val="en-IN"/>
          </w:rPr>
          <w:fldChar w:fldCharType="end"/>
        </w:r>
        <w:r w:rsidRPr="0074216D" w:rsidDel="00022465">
          <w:rPr>
            <w:lang w:val="en-IN"/>
          </w:rPr>
          <w:delText xml:space="preserve"> shall apply mutatis mutandis.</w:delText>
        </w:r>
      </w:del>
    </w:p>
    <w:p w14:paraId="11A089DA" w14:textId="67292F27" w:rsidR="00A56F8F" w:rsidRPr="0074216D" w:rsidDel="00022465" w:rsidRDefault="00A56F8F">
      <w:pPr>
        <w:spacing w:after="160" w:line="259" w:lineRule="auto"/>
        <w:jc w:val="center"/>
        <w:rPr>
          <w:del w:id="2798" w:author="Lim, Vanessa Gunawan" w:date="2022-11-17T15:17:00Z"/>
          <w:lang w:val="en-IN"/>
        </w:rPr>
        <w:pPrChange w:id="2799" w:author="Lim, Vanessa Gunawan" w:date="2022-11-17T15:17:00Z">
          <w:pPr>
            <w:pStyle w:val="ScheduleUK4"/>
          </w:pPr>
        </w:pPrChange>
      </w:pPr>
      <w:bookmarkStart w:id="2800" w:name="_Ref89175607"/>
      <w:del w:id="2801" w:author="Lim, Vanessa Gunawan" w:date="2022-11-17T15:17:00Z">
        <w:r w:rsidRPr="0074216D" w:rsidDel="00022465">
          <w:rPr>
            <w:lang w:val="en-IN"/>
          </w:rPr>
          <w:delText>If Seller is deemed to have failed to make all or part the Contract Quantity of the relevant</w:delText>
        </w:r>
        <w:r w:rsidRPr="0074216D" w:rsidDel="00022465">
          <w:rPr>
            <w:rFonts w:asciiTheme="minorHAnsi" w:hAnsiTheme="minorHAnsi" w:cstheme="minorHAnsi"/>
            <w:lang w:val="en-IN"/>
          </w:rPr>
          <w:delText xml:space="preserve"> </w:delText>
        </w:r>
        <w:r w:rsidRPr="0074216D" w:rsidDel="00022465">
          <w:rPr>
            <w:lang w:val="en-IN"/>
          </w:rPr>
          <w:delText>cargo available for delivery ("</w:delText>
        </w:r>
        <w:r w:rsidRPr="0074216D" w:rsidDel="00022465">
          <w:rPr>
            <w:b/>
            <w:lang w:val="en-IN"/>
          </w:rPr>
          <w:delText>Seller's Deficiency Quantity</w:delText>
        </w:r>
        <w:r w:rsidRPr="0074216D" w:rsidDel="00022465">
          <w:rPr>
            <w:lang w:val="en-IN"/>
          </w:rPr>
          <w:delText>"), Buyer shall be entitled (upon notifying Seller to that respect) to cancel the taking delivery of such cargo from Seller and cause the LNG Ship to depart the berth.</w:delText>
        </w:r>
        <w:bookmarkEnd w:id="2800"/>
      </w:del>
    </w:p>
    <w:p w14:paraId="56D5211F" w14:textId="593BAAC9" w:rsidR="00A56F8F" w:rsidRPr="0074216D" w:rsidDel="00022465" w:rsidRDefault="00A56F8F">
      <w:pPr>
        <w:spacing w:after="160" w:line="259" w:lineRule="auto"/>
        <w:jc w:val="center"/>
        <w:rPr>
          <w:del w:id="2802" w:author="Lim, Vanessa Gunawan" w:date="2022-11-17T15:17:00Z"/>
          <w:lang w:val="en-IN"/>
        </w:rPr>
        <w:pPrChange w:id="2803" w:author="Lim, Vanessa Gunawan" w:date="2022-11-17T15:17:00Z">
          <w:pPr>
            <w:pStyle w:val="ScheduleUK5"/>
          </w:pPr>
        </w:pPrChange>
      </w:pPr>
      <w:del w:id="2804" w:author="Lim, Vanessa Gunawan" w:date="2022-11-17T15:17:00Z">
        <w:r w:rsidRPr="0074216D" w:rsidDel="00022465">
          <w:rPr>
            <w:lang w:val="en-IN"/>
          </w:rPr>
          <w:delText xml:space="preserve">Buyer shall use reasonable efforts to procure replacement Natural Gas or LNG for the Seller's Deficiency Quantity, and Seller shall pay to Buyer an amount (if positive) equal to Buyer's actual, documented direct costs incurred in procuring such replacement Natural Gas or LNG (including the amount paid by Buyer for any replacement Natural Gas or LNG as well as costs related to transportation and terminal fees, but less terminal and pipeline retainage in respect of replacement Natural Gas) and at the market price of LNG at such time at the cargo's originally scheduled destination, less the amount that Buyer would have paid Seller had Seller delivered the Seller's Deficiency Quantity (the applicable Contract Price multiplied by the Seller's Deficiency Quantity). </w:delText>
        </w:r>
      </w:del>
    </w:p>
    <w:p w14:paraId="4964938E" w14:textId="471E479A" w:rsidR="00A56F8F" w:rsidRPr="0074216D" w:rsidDel="00022465" w:rsidRDefault="00A56F8F">
      <w:pPr>
        <w:spacing w:after="160" w:line="259" w:lineRule="auto"/>
        <w:jc w:val="center"/>
        <w:rPr>
          <w:del w:id="2805" w:author="Lim, Vanessa Gunawan" w:date="2022-11-17T15:17:00Z"/>
          <w:lang w:val="en-IN"/>
        </w:rPr>
        <w:pPrChange w:id="2806" w:author="Lim, Vanessa Gunawan" w:date="2022-11-17T15:17:00Z">
          <w:pPr>
            <w:pStyle w:val="ScheduleUK5"/>
          </w:pPr>
        </w:pPrChange>
      </w:pPr>
      <w:del w:id="2807" w:author="Lim, Vanessa Gunawan" w:date="2022-11-17T15:17:00Z">
        <w:r w:rsidRPr="0074216D" w:rsidDel="00022465">
          <w:rPr>
            <w:lang w:val="en-IN"/>
          </w:rPr>
          <w:delText xml:space="preserve">If Buyer is unable to procure replacement Natural Gas or LNG despite having used reasonable efforts to do so, Seller shall pay to Buyer an amount equal to Buyer's reasonable documented direct costs, and expenses associated with terminating its regasification and resale arrangements plus its reasonable direct costs (expenses which Buyer was not reasonably able to avoid including any reservation fee and administrative costs incurred) paid or payable by Buyer to the Discharge Port and Buyer's Facilities, if applicable.  In any case, the maximum amount to be paid by Seller in case of Seller's failure to deliver shall not exceed an amount equal </w:delText>
        </w:r>
        <w:r w:rsidR="00534174" w:rsidRPr="00A56F8F" w:rsidDel="00022465">
          <w:rPr>
            <w:rFonts w:asciiTheme="minorHAnsi" w:eastAsia="Times New Roman" w:hAnsiTheme="minorHAnsi" w:cstheme="minorHAnsi"/>
            <w:bCs/>
            <w:i/>
            <w:szCs w:val="24"/>
            <w:lang w:val="en-IN"/>
          </w:rPr>
          <w:delText xml:space="preserve"> to (120% of Platts </w:delText>
        </w:r>
        <w:r w:rsidR="00534174" w:rsidDel="00022465">
          <w:rPr>
            <w:rFonts w:asciiTheme="minorHAnsi" w:eastAsia="Times New Roman" w:hAnsiTheme="minorHAnsi" w:cstheme="minorHAnsi"/>
            <w:bCs/>
            <w:i/>
            <w:szCs w:val="24"/>
            <w:lang w:val="en-IN"/>
          </w:rPr>
          <w:delText>GCM</w:delText>
        </w:r>
        <w:r w:rsidR="00534174" w:rsidRPr="00A56F8F" w:rsidDel="00022465">
          <w:rPr>
            <w:rFonts w:asciiTheme="minorHAnsi" w:eastAsia="Times New Roman" w:hAnsiTheme="minorHAnsi" w:cstheme="minorHAnsi"/>
            <w:bCs/>
            <w:i/>
            <w:szCs w:val="24"/>
            <w:lang w:val="en-IN"/>
          </w:rPr>
          <w:delText xml:space="preserve"> – Contract Price) multiplied by Seller’s Deficiency Quantity</w:delText>
        </w:r>
        <w:r w:rsidR="00534174" w:rsidDel="00022465">
          <w:rPr>
            <w:lang w:val="en-IN"/>
          </w:rPr>
          <w:delText>.</w:delText>
        </w:r>
      </w:del>
    </w:p>
    <w:p w14:paraId="327D7AA4" w14:textId="34F216E1" w:rsidR="00A56F8F" w:rsidRPr="0074216D" w:rsidDel="00022465" w:rsidRDefault="00A56F8F">
      <w:pPr>
        <w:spacing w:after="160" w:line="259" w:lineRule="auto"/>
        <w:jc w:val="center"/>
        <w:rPr>
          <w:del w:id="2808" w:author="Lim, Vanessa Gunawan" w:date="2022-11-17T15:17:00Z"/>
          <w:lang w:val="en-IN"/>
        </w:rPr>
        <w:pPrChange w:id="2809" w:author="Lim, Vanessa Gunawan" w:date="2022-11-17T15:17:00Z">
          <w:pPr>
            <w:pStyle w:val="ScheduleUK5"/>
          </w:pPr>
        </w:pPrChange>
      </w:pPr>
      <w:del w:id="2810" w:author="Lim, Vanessa Gunawan" w:date="2022-11-17T15:17:00Z">
        <w:r w:rsidRPr="0074216D" w:rsidDel="00022465">
          <w:rPr>
            <w:lang w:val="en-IN"/>
          </w:rPr>
          <w:delText xml:space="preserve">Buyer shall use reasonable efforts to mitigate Seller's liability to make any payments for the Seller's Deficiency Quantity. </w:delText>
        </w:r>
      </w:del>
    </w:p>
    <w:p w14:paraId="12D6A712" w14:textId="350919FA" w:rsidR="00A56F8F" w:rsidRPr="0074216D" w:rsidDel="00022465" w:rsidRDefault="00A56F8F">
      <w:pPr>
        <w:spacing w:after="160" w:line="259" w:lineRule="auto"/>
        <w:jc w:val="center"/>
        <w:rPr>
          <w:del w:id="2811" w:author="Lim, Vanessa Gunawan" w:date="2022-11-17T15:17:00Z"/>
          <w:lang w:val="en-IN"/>
        </w:rPr>
        <w:pPrChange w:id="2812" w:author="Lim, Vanessa Gunawan" w:date="2022-11-17T15:17:00Z">
          <w:pPr>
            <w:pStyle w:val="ScheduleUK5"/>
          </w:pPr>
        </w:pPrChange>
      </w:pPr>
      <w:del w:id="2813" w:author="Lim, Vanessa Gunawan" w:date="2022-11-17T15:17:00Z">
        <w:r w:rsidRPr="0074216D" w:rsidDel="00022465">
          <w:rPr>
            <w:lang w:val="en-IN"/>
          </w:rPr>
          <w:delText xml:space="preserve">Seller's payment under this Section </w:delText>
        </w:r>
        <w:r w:rsidRPr="0074216D" w:rsidDel="00022465">
          <w:rPr>
            <w:lang w:val="en-IN"/>
          </w:rPr>
          <w:fldChar w:fldCharType="begin"/>
        </w:r>
        <w:r w:rsidRPr="0074216D" w:rsidDel="00022465">
          <w:rPr>
            <w:lang w:val="en-IN"/>
          </w:rPr>
          <w:delInstrText xml:space="preserve"> REF _Ref93583932 \n \h </w:delInstrText>
        </w:r>
        <w:r w:rsidRPr="0074216D" w:rsidDel="00022465">
          <w:rPr>
            <w:lang w:val="en-IN"/>
          </w:rPr>
        </w:r>
        <w:r w:rsidRPr="0074216D" w:rsidDel="00022465">
          <w:rPr>
            <w:lang w:val="en-IN"/>
          </w:rPr>
          <w:fldChar w:fldCharType="separate"/>
        </w:r>
        <w:r w:rsidR="00BB1C01" w:rsidDel="00022465">
          <w:rPr>
            <w:lang w:val="en-IN"/>
          </w:rPr>
          <w:delText>3</w:delText>
        </w:r>
        <w:r w:rsidRPr="0074216D" w:rsidDel="00022465">
          <w:rPr>
            <w:lang w:val="en-IN"/>
          </w:rPr>
          <w:fldChar w:fldCharType="end"/>
        </w:r>
        <w:r w:rsidRPr="0074216D" w:rsidDel="00022465">
          <w:rPr>
            <w:lang w:val="en-IN"/>
          </w:rPr>
          <w:fldChar w:fldCharType="begin"/>
        </w:r>
        <w:r w:rsidRPr="0074216D" w:rsidDel="00022465">
          <w:rPr>
            <w:lang w:val="en-IN"/>
          </w:rPr>
          <w:delInstrText xml:space="preserve"> REF _Ref89175607 \r \h </w:delInstrText>
        </w:r>
        <w:r w:rsidRPr="0074216D" w:rsidDel="00022465">
          <w:rPr>
            <w:lang w:val="en-IN"/>
          </w:rPr>
        </w:r>
        <w:r w:rsidRPr="0074216D" w:rsidDel="00022465">
          <w:rPr>
            <w:lang w:val="en-IN"/>
          </w:rPr>
          <w:fldChar w:fldCharType="separate"/>
        </w:r>
        <w:r w:rsidR="00BB1C01" w:rsidDel="00022465">
          <w:rPr>
            <w:lang w:val="en-IN"/>
          </w:rPr>
          <w:delText>(c)</w:delText>
        </w:r>
        <w:r w:rsidRPr="0074216D" w:rsidDel="00022465">
          <w:rPr>
            <w:lang w:val="en-IN"/>
          </w:rPr>
          <w:fldChar w:fldCharType="end"/>
        </w:r>
        <w:r w:rsidRPr="0074216D" w:rsidDel="00022465">
          <w:rPr>
            <w:lang w:val="en-IN"/>
          </w:rPr>
          <w:delText xml:space="preserve"> shall be Buyer's sole and exclusive remedy for Seller's failure to deliver LNG. </w:delText>
        </w:r>
      </w:del>
    </w:p>
    <w:p w14:paraId="4FD40793" w14:textId="750F6B46" w:rsidR="00A56F8F" w:rsidRPr="0074216D" w:rsidDel="00022465" w:rsidRDefault="00A56F8F">
      <w:pPr>
        <w:spacing w:after="160" w:line="259" w:lineRule="auto"/>
        <w:jc w:val="center"/>
        <w:rPr>
          <w:del w:id="2814" w:author="Lim, Vanessa Gunawan" w:date="2022-11-17T15:17:00Z"/>
          <w:b/>
          <w:szCs w:val="24"/>
          <w:lang w:val="en-IN"/>
        </w:rPr>
        <w:pPrChange w:id="2815" w:author="Lim, Vanessa Gunawan" w:date="2022-11-17T15:17:00Z">
          <w:pPr>
            <w:pStyle w:val="ScheduleUK3"/>
          </w:pPr>
        </w:pPrChange>
      </w:pPr>
      <w:del w:id="2816" w:author="Lim, Vanessa Gunawan" w:date="2022-11-17T15:17:00Z">
        <w:r w:rsidRPr="0074216D" w:rsidDel="00022465">
          <w:rPr>
            <w:b/>
            <w:szCs w:val="24"/>
            <w:lang w:val="en-IN"/>
          </w:rPr>
          <w:delText>Cooperation</w:delText>
        </w:r>
      </w:del>
    </w:p>
    <w:p w14:paraId="1433686C" w14:textId="5B3D3419" w:rsidR="00A56F8F" w:rsidRPr="0074216D" w:rsidDel="00022465" w:rsidRDefault="00A56F8F">
      <w:pPr>
        <w:spacing w:after="160" w:line="259" w:lineRule="auto"/>
        <w:jc w:val="center"/>
        <w:rPr>
          <w:del w:id="2817" w:author="Lim, Vanessa Gunawan" w:date="2022-11-17T15:17:00Z"/>
          <w:lang w:val="en-IN"/>
        </w:rPr>
        <w:pPrChange w:id="2818" w:author="Lim, Vanessa Gunawan" w:date="2022-11-17T15:17:00Z">
          <w:pPr>
            <w:pStyle w:val="ScheduleUK4"/>
          </w:pPr>
        </w:pPrChange>
      </w:pPr>
      <w:del w:id="2819" w:author="Lim, Vanessa Gunawan" w:date="2022-11-17T15:17:00Z">
        <w:r w:rsidRPr="0074216D" w:rsidDel="00022465">
          <w:rPr>
            <w:lang w:val="en-IN"/>
          </w:rPr>
          <w:lastRenderedPageBreak/>
          <w:delText xml:space="preserve">Buyer acknowledges and agrees that Seller is reselling LNG that it purchases from the CP Terminal and that Buyer's taking delivery of such LNG impacts Seller's obligations to its seller. Buyer shall inform Seller as soon as reasonably practicable of any circumstance that could reasonably be expected to result in the arrival at the CP Terminal or loading of an LNG Ship on a date other than the Delivery Window. </w:delText>
        </w:r>
      </w:del>
    </w:p>
    <w:p w14:paraId="1339BECB" w14:textId="2E280B74" w:rsidR="00A56F8F" w:rsidRPr="0074216D" w:rsidDel="00022465" w:rsidRDefault="00A56F8F">
      <w:pPr>
        <w:spacing w:after="160" w:line="259" w:lineRule="auto"/>
        <w:jc w:val="center"/>
        <w:rPr>
          <w:del w:id="2820" w:author="Lim, Vanessa Gunawan" w:date="2022-11-17T15:17:00Z"/>
          <w:lang w:val="en-IN"/>
        </w:rPr>
        <w:pPrChange w:id="2821" w:author="Lim, Vanessa Gunawan" w:date="2022-11-17T15:17:00Z">
          <w:pPr>
            <w:pStyle w:val="ScheduleUK4"/>
          </w:pPr>
        </w:pPrChange>
      </w:pPr>
      <w:del w:id="2822" w:author="Lim, Vanessa Gunawan" w:date="2022-11-17T15:17:00Z">
        <w:r w:rsidRPr="0074216D" w:rsidDel="00022465">
          <w:rPr>
            <w:lang w:val="en-IN"/>
          </w:rPr>
          <w:delText xml:space="preserve">If any circumstance occurs or is foreseen to occur that may cause delay in berthing the LNG Ship, taking delivery of the LNG cargo, or departing the CP Terminal, or that may otherwise prevent Buyer from taking timely delivery of such cargo, Buyer shall: </w:delText>
        </w:r>
      </w:del>
    </w:p>
    <w:p w14:paraId="29593722" w14:textId="4B09D039" w:rsidR="00A56F8F" w:rsidRPr="0074216D" w:rsidDel="00022465" w:rsidRDefault="00A56F8F">
      <w:pPr>
        <w:spacing w:after="160" w:line="259" w:lineRule="auto"/>
        <w:jc w:val="center"/>
        <w:rPr>
          <w:del w:id="2823" w:author="Lim, Vanessa Gunawan" w:date="2022-11-17T15:17:00Z"/>
          <w:lang w:val="en-IN"/>
        </w:rPr>
        <w:pPrChange w:id="2824" w:author="Lim, Vanessa Gunawan" w:date="2022-11-17T15:17:00Z">
          <w:pPr>
            <w:pStyle w:val="ScheduleUK5"/>
          </w:pPr>
        </w:pPrChange>
      </w:pPr>
      <w:del w:id="2825" w:author="Lim, Vanessa Gunawan" w:date="2022-11-17T15:17:00Z">
        <w:r w:rsidRPr="0074216D" w:rsidDel="00022465">
          <w:rPr>
            <w:lang w:val="en-IN"/>
          </w:rPr>
          <w:delText xml:space="preserve">promptly notify Seller, regardless if such circumstance is known to or foreseen by Seller, the CP Terminal, CP Operator, or anyone acting on their behalf, </w:delText>
        </w:r>
      </w:del>
    </w:p>
    <w:p w14:paraId="5EA4CE78" w14:textId="78E9662F" w:rsidR="00A56F8F" w:rsidRPr="0074216D" w:rsidDel="00022465" w:rsidRDefault="00A56F8F">
      <w:pPr>
        <w:spacing w:after="160" w:line="259" w:lineRule="auto"/>
        <w:jc w:val="center"/>
        <w:rPr>
          <w:del w:id="2826" w:author="Lim, Vanessa Gunawan" w:date="2022-11-17T15:17:00Z"/>
          <w:lang w:val="en-IN"/>
        </w:rPr>
        <w:pPrChange w:id="2827" w:author="Lim, Vanessa Gunawan" w:date="2022-11-17T15:17:00Z">
          <w:pPr>
            <w:pStyle w:val="ScheduleUK5"/>
          </w:pPr>
        </w:pPrChange>
      </w:pPr>
      <w:del w:id="2828" w:author="Lim, Vanessa Gunawan" w:date="2022-11-17T15:17:00Z">
        <w:r w:rsidRPr="0074216D" w:rsidDel="00022465">
          <w:rPr>
            <w:lang w:val="en-IN"/>
          </w:rPr>
          <w:delText>discuss the problem in good faith with Seller, and, if appropriate, with other users of the Loading Port, and</w:delText>
        </w:r>
      </w:del>
    </w:p>
    <w:p w14:paraId="7391B77E" w14:textId="6EDB7662" w:rsidR="00A56F8F" w:rsidRPr="0074216D" w:rsidDel="00022465" w:rsidRDefault="00A56F8F">
      <w:pPr>
        <w:spacing w:after="160" w:line="259" w:lineRule="auto"/>
        <w:jc w:val="center"/>
        <w:rPr>
          <w:del w:id="2829" w:author="Lim, Vanessa Gunawan" w:date="2022-11-17T15:17:00Z"/>
          <w:lang w:val="en-IN"/>
        </w:rPr>
        <w:pPrChange w:id="2830" w:author="Lim, Vanessa Gunawan" w:date="2022-11-17T15:17:00Z">
          <w:pPr>
            <w:pStyle w:val="ScheduleUK5"/>
          </w:pPr>
        </w:pPrChange>
      </w:pPr>
      <w:del w:id="2831" w:author="Lim, Vanessa Gunawan" w:date="2022-11-17T15:17:00Z">
        <w:r w:rsidRPr="0074216D" w:rsidDel="00022465">
          <w:rPr>
            <w:lang w:val="en-IN"/>
          </w:rPr>
          <w:delText xml:space="preserve">use reasonable efforts to avoid the delay and permit the loading of the LNG Ship at the earliest possible time without detriment or curtailment to any other scheduled service at the CP Terminal.  </w:delText>
        </w:r>
      </w:del>
    </w:p>
    <w:p w14:paraId="38395E2D" w14:textId="281E068E" w:rsidR="00A56F8F" w:rsidRPr="0074216D" w:rsidDel="00022465" w:rsidRDefault="00A56F8F">
      <w:pPr>
        <w:spacing w:after="160" w:line="259" w:lineRule="auto"/>
        <w:jc w:val="center"/>
        <w:rPr>
          <w:del w:id="2832" w:author="Lim, Vanessa Gunawan" w:date="2022-11-17T15:17:00Z"/>
          <w:b/>
          <w:szCs w:val="24"/>
          <w:lang w:val="en-IN"/>
        </w:rPr>
        <w:pPrChange w:id="2833" w:author="Lim, Vanessa Gunawan" w:date="2022-11-17T15:17:00Z">
          <w:pPr>
            <w:pStyle w:val="ScheduleUK3"/>
            <w:keepNext/>
            <w:spacing w:before="120" w:after="120" w:line="23" w:lineRule="atLeast"/>
          </w:pPr>
        </w:pPrChange>
      </w:pPr>
      <w:del w:id="2834" w:author="Lim, Vanessa Gunawan" w:date="2022-11-17T15:17:00Z">
        <w:r w:rsidRPr="0074216D" w:rsidDel="00022465">
          <w:rPr>
            <w:b/>
            <w:szCs w:val="24"/>
            <w:lang w:val="en-IN"/>
          </w:rPr>
          <w:delText>Transportation by Buyer</w:delText>
        </w:r>
      </w:del>
    </w:p>
    <w:p w14:paraId="0BDEB280" w14:textId="3B153D51" w:rsidR="00A56F8F" w:rsidRPr="0074216D" w:rsidDel="00022465" w:rsidRDefault="00A56F8F">
      <w:pPr>
        <w:spacing w:after="160" w:line="259" w:lineRule="auto"/>
        <w:jc w:val="center"/>
        <w:rPr>
          <w:del w:id="2835" w:author="Lim, Vanessa Gunawan" w:date="2022-11-17T15:17:00Z"/>
          <w:szCs w:val="24"/>
          <w:lang w:val="en-IN"/>
        </w:rPr>
        <w:pPrChange w:id="2836" w:author="Lim, Vanessa Gunawan" w:date="2022-11-17T15:17:00Z">
          <w:pPr>
            <w:pStyle w:val="ScheduleUK4"/>
            <w:spacing w:before="120" w:after="120" w:line="23" w:lineRule="atLeast"/>
          </w:pPr>
        </w:pPrChange>
      </w:pPr>
      <w:del w:id="2837" w:author="Lim, Vanessa Gunawan" w:date="2022-11-17T15:17:00Z">
        <w:r w:rsidRPr="0074216D" w:rsidDel="00022465">
          <w:rPr>
            <w:szCs w:val="24"/>
            <w:lang w:val="en-IN"/>
          </w:rPr>
          <w:delText xml:space="preserve">Buyer shall be solely responsible for the transportation of the LNG purchased under this Agreement (for example: procuring the LNG Ship, procuring and engaging the required pilot, and causing the LNG Ship to arrive at the receiving terminal of the CP Terminal, to take delivery of the LNG, and to depart from the CP Terminal). </w:delText>
        </w:r>
      </w:del>
    </w:p>
    <w:p w14:paraId="79729D48" w14:textId="02CF1598" w:rsidR="00A56F8F" w:rsidRPr="0074216D" w:rsidDel="00022465" w:rsidRDefault="00A56F8F">
      <w:pPr>
        <w:spacing w:after="160" w:line="259" w:lineRule="auto"/>
        <w:jc w:val="center"/>
        <w:rPr>
          <w:del w:id="2838" w:author="Lim, Vanessa Gunawan" w:date="2022-11-17T15:17:00Z"/>
          <w:szCs w:val="24"/>
          <w:lang w:val="en-IN"/>
        </w:rPr>
        <w:pPrChange w:id="2839" w:author="Lim, Vanessa Gunawan" w:date="2022-11-17T15:17:00Z">
          <w:pPr>
            <w:pStyle w:val="ScheduleUK4"/>
            <w:spacing w:before="120" w:after="120" w:line="23" w:lineRule="atLeast"/>
          </w:pPr>
        </w:pPrChange>
      </w:pPr>
      <w:del w:id="2840" w:author="Lim, Vanessa Gunawan" w:date="2022-11-17T15:17:00Z">
        <w:r w:rsidRPr="0074216D" w:rsidDel="00022465">
          <w:rPr>
            <w:szCs w:val="24"/>
            <w:lang w:val="en-IN"/>
          </w:rPr>
          <w:delText>Buyer shall (i) comply with all applicable laws in the jurisdictions in which the obligations under this Agreement are to be performed, (ii) obtain and comply with any required approvals, and (iii) comply with International Standards.</w:delText>
        </w:r>
      </w:del>
    </w:p>
    <w:p w14:paraId="3D08C99E" w14:textId="0333788A" w:rsidR="00A56F8F" w:rsidRPr="0074216D" w:rsidDel="00022465" w:rsidRDefault="00A56F8F">
      <w:pPr>
        <w:spacing w:after="160" w:line="259" w:lineRule="auto"/>
        <w:jc w:val="center"/>
        <w:rPr>
          <w:del w:id="2841" w:author="Lim, Vanessa Gunawan" w:date="2022-11-17T15:17:00Z"/>
          <w:b/>
          <w:szCs w:val="24"/>
          <w:lang w:val="en-IN"/>
        </w:rPr>
        <w:pPrChange w:id="2842" w:author="Lim, Vanessa Gunawan" w:date="2022-11-17T15:17:00Z">
          <w:pPr>
            <w:pStyle w:val="ScheduleUK3"/>
            <w:keepNext/>
            <w:spacing w:before="120" w:after="120" w:line="23" w:lineRule="atLeast"/>
          </w:pPr>
        </w:pPrChange>
      </w:pPr>
      <w:bookmarkStart w:id="2843" w:name="_Ref88765302"/>
      <w:del w:id="2844" w:author="Lim, Vanessa Gunawan" w:date="2022-11-17T15:17:00Z">
        <w:r w:rsidRPr="0074216D" w:rsidDel="00022465">
          <w:rPr>
            <w:b/>
            <w:szCs w:val="24"/>
            <w:lang w:val="en-IN"/>
          </w:rPr>
          <w:delText>LNG Ship</w:delText>
        </w:r>
        <w:bookmarkEnd w:id="2843"/>
      </w:del>
    </w:p>
    <w:p w14:paraId="152B92FC" w14:textId="0973AE20" w:rsidR="00A56F8F" w:rsidRPr="0074216D" w:rsidDel="00022465" w:rsidRDefault="00A56F8F">
      <w:pPr>
        <w:spacing w:after="160" w:line="259" w:lineRule="auto"/>
        <w:jc w:val="center"/>
        <w:rPr>
          <w:del w:id="2845" w:author="Lim, Vanessa Gunawan" w:date="2022-11-17T15:17:00Z"/>
          <w:szCs w:val="24"/>
          <w:lang w:val="en-IN"/>
        </w:rPr>
        <w:pPrChange w:id="2846" w:author="Lim, Vanessa Gunawan" w:date="2022-11-17T15:17:00Z">
          <w:pPr>
            <w:pStyle w:val="ScheduleUK4"/>
            <w:spacing w:before="120" w:after="120" w:line="23" w:lineRule="atLeast"/>
          </w:pPr>
        </w:pPrChange>
      </w:pPr>
      <w:del w:id="2847" w:author="Lim, Vanessa Gunawan" w:date="2022-11-17T15:17:00Z">
        <w:r w:rsidRPr="0074216D" w:rsidDel="00022465">
          <w:rPr>
            <w:szCs w:val="24"/>
            <w:lang w:val="en-IN"/>
          </w:rPr>
          <w:delText>The LNG Ship shall be able to load or unload at an average rate equal to or greater than ten thousand (10,000) cubic meters per hour, with the ability to unload against a head of seventy-five (75) meters of LNG (4.0 Bar) at the point of coupling between an LNG Ship’s manifold and CP Operator’s loading arms (the “Loading Point”). Buyer shall provide a manifold for a vapor return line from the LNG Ship to the CP Terminal adequate to maintain appropriate operating pressure in the storage tanks of the CP Terminal. Each LNG Ship designated to receive gas-up and cool-down services shall be equipped with on-board LNG vaporizers and other equipment necessary to prevent venting of Gas during the provision of such services.</w:delText>
        </w:r>
      </w:del>
    </w:p>
    <w:p w14:paraId="43B28631" w14:textId="0F751927" w:rsidR="00A56F8F" w:rsidRPr="0074216D" w:rsidDel="00022465" w:rsidRDefault="00A56F8F">
      <w:pPr>
        <w:spacing w:after="160" w:line="259" w:lineRule="auto"/>
        <w:jc w:val="center"/>
        <w:rPr>
          <w:del w:id="2848" w:author="Lim, Vanessa Gunawan" w:date="2022-11-17T15:17:00Z"/>
          <w:szCs w:val="24"/>
          <w:lang w:val="en-IN"/>
        </w:rPr>
        <w:pPrChange w:id="2849" w:author="Lim, Vanessa Gunawan" w:date="2022-11-17T15:17:00Z">
          <w:pPr>
            <w:pStyle w:val="ScheduleUK4"/>
            <w:spacing w:before="120" w:after="120" w:line="23" w:lineRule="atLeast"/>
          </w:pPr>
        </w:pPrChange>
      </w:pPr>
      <w:del w:id="2850" w:author="Lim, Vanessa Gunawan" w:date="2022-11-17T15:17:00Z">
        <w:r w:rsidRPr="0074216D" w:rsidDel="00022465">
          <w:rPr>
            <w:szCs w:val="24"/>
            <w:lang w:val="en-IN"/>
          </w:rPr>
          <w:delText>Buyer shall ensure that each LNG Ship shall be safely manned, operated</w:delText>
        </w:r>
        <w:r w:rsidDel="00022465">
          <w:rPr>
            <w:szCs w:val="24"/>
            <w:lang w:val="en-IN"/>
          </w:rPr>
          <w:delText>,</w:delText>
        </w:r>
        <w:r w:rsidRPr="0074216D" w:rsidDel="00022465">
          <w:rPr>
            <w:szCs w:val="24"/>
            <w:lang w:val="en-IN"/>
          </w:rPr>
          <w:delText xml:space="preserve"> and maintained in good working order and condition by a </w:delText>
        </w:r>
        <w:r w:rsidDel="00022465">
          <w:rPr>
            <w:szCs w:val="24"/>
            <w:lang w:val="en-IN"/>
          </w:rPr>
          <w:delText>competent</w:delText>
        </w:r>
        <w:r w:rsidRPr="0074216D" w:rsidDel="00022465">
          <w:rPr>
            <w:szCs w:val="24"/>
            <w:lang w:val="en-IN"/>
          </w:rPr>
          <w:delText xml:space="preserve"> and reputable operator. Each LNG Ship shall comply with all Applicable Laws, including those for the protection of the environment. Neither Seller nor CP Operator shall be obligated to provide LNG processing services for any LNG Ship that is not in compliance in all material respects with Applicable Laws or this Agreement.</w:delText>
        </w:r>
      </w:del>
    </w:p>
    <w:p w14:paraId="32D2EBEE" w14:textId="7D93D96D" w:rsidR="00A56F8F" w:rsidRPr="0074216D" w:rsidDel="00022465" w:rsidRDefault="00A56F8F">
      <w:pPr>
        <w:spacing w:after="160" w:line="259" w:lineRule="auto"/>
        <w:jc w:val="center"/>
        <w:rPr>
          <w:del w:id="2851" w:author="Lim, Vanessa Gunawan" w:date="2022-11-17T15:17:00Z"/>
          <w:szCs w:val="24"/>
          <w:lang w:val="en-IN"/>
        </w:rPr>
        <w:pPrChange w:id="2852" w:author="Lim, Vanessa Gunawan" w:date="2022-11-17T15:17:00Z">
          <w:pPr>
            <w:pStyle w:val="ScheduleUK4"/>
            <w:spacing w:before="120" w:after="120" w:line="23" w:lineRule="atLeast"/>
          </w:pPr>
        </w:pPrChange>
      </w:pPr>
      <w:del w:id="2853" w:author="Lim, Vanessa Gunawan" w:date="2022-11-17T15:17:00Z">
        <w:r w:rsidRPr="0074216D" w:rsidDel="00022465">
          <w:rPr>
            <w:szCs w:val="24"/>
            <w:lang w:val="en-IN"/>
          </w:rPr>
          <w:delText xml:space="preserve">Buyer shall obtain (or cause to be obtained) all Approvals required from Governmental Authorities for the LNG Ship to enter and travel in the territorial waters of the United States, to berth and load LNG cargo and to depart from the CP Terminal and leave the territorial waters of the United States, including </w:delText>
        </w:r>
        <w:r w:rsidRPr="0074216D" w:rsidDel="00022465">
          <w:rPr>
            <w:szCs w:val="24"/>
            <w:lang w:val="en-IN"/>
          </w:rPr>
          <w:lastRenderedPageBreak/>
          <w:delText>the United States Customs Service, the United States Public Health Services, the United States Coast Guard, the United States Customs and Boarder Protection, and the United States Department of Agriculture. Upon the reasonable request by Buyer during its efforts to obtain such Approvals or any request by a Governmental Authority made directly to CP Operator during Buyer’s efforts to obtain such Approvals, Seller shall use reasonable efforts to cause CP Operator to cooperate and assist in obtaining such Approvals and responding to any reasonable requests.</w:delText>
        </w:r>
      </w:del>
    </w:p>
    <w:p w14:paraId="60B1D30A" w14:textId="7612DF83" w:rsidR="00A56F8F" w:rsidRPr="0074216D" w:rsidDel="00022465" w:rsidRDefault="00A56F8F">
      <w:pPr>
        <w:spacing w:after="160" w:line="259" w:lineRule="auto"/>
        <w:jc w:val="center"/>
        <w:rPr>
          <w:del w:id="2854" w:author="Lim, Vanessa Gunawan" w:date="2022-11-17T15:17:00Z"/>
          <w:szCs w:val="24"/>
          <w:lang w:val="en-IN"/>
        </w:rPr>
        <w:pPrChange w:id="2855" w:author="Lim, Vanessa Gunawan" w:date="2022-11-17T15:17:00Z">
          <w:pPr>
            <w:pStyle w:val="ScheduleUK4"/>
            <w:spacing w:before="120" w:after="120" w:line="23" w:lineRule="atLeast"/>
          </w:pPr>
        </w:pPrChange>
      </w:pPr>
      <w:del w:id="2856" w:author="Lim, Vanessa Gunawan" w:date="2022-11-17T15:17:00Z">
        <w:r w:rsidRPr="0074216D" w:rsidDel="00022465">
          <w:rPr>
            <w:szCs w:val="24"/>
            <w:lang w:val="en-IN"/>
          </w:rPr>
          <w:delText>Buyer shall obtain and maintain, or as appropriate shall have the owner, operator or charterer of each LNG Ship obtain and maintain, such insurance coverage as is customary and usual in the LNG shipping industry by a prudent owner (such as hull and machinery, protection and indemnity, or their equivalent), operator and/or charterer and such coverage in excess thereof as may be required by operation of Applicable Law. Buyer may, at its sole option, elect to insure commercially, self-insure, or self-assume in whole or in part any insurance obligation required of Buyer. Upon request of CP Operator, Buyer shall provide to CP Operator satisfactory evidence that the insurance required pursuant to this Section 6(d) is in effect.</w:delText>
        </w:r>
      </w:del>
    </w:p>
    <w:p w14:paraId="20FA0EB6" w14:textId="2667DD3E" w:rsidR="00A56F8F" w:rsidRPr="0074216D" w:rsidDel="00022465" w:rsidRDefault="00A56F8F">
      <w:pPr>
        <w:spacing w:after="160" w:line="259" w:lineRule="auto"/>
        <w:jc w:val="center"/>
        <w:rPr>
          <w:del w:id="2857" w:author="Lim, Vanessa Gunawan" w:date="2022-11-17T15:17:00Z"/>
          <w:b/>
          <w:szCs w:val="24"/>
          <w:lang w:val="en-IN"/>
        </w:rPr>
        <w:pPrChange w:id="2858" w:author="Lim, Vanessa Gunawan" w:date="2022-11-17T15:17:00Z">
          <w:pPr>
            <w:pStyle w:val="ScheduleUK3"/>
            <w:keepNext/>
            <w:spacing w:before="120" w:after="120" w:line="23" w:lineRule="atLeast"/>
          </w:pPr>
        </w:pPrChange>
      </w:pPr>
      <w:bookmarkStart w:id="2859" w:name="_Toc414636854"/>
      <w:del w:id="2860" w:author="Lim, Vanessa Gunawan" w:date="2022-11-17T15:17:00Z">
        <w:r w:rsidRPr="0074216D" w:rsidDel="00022465">
          <w:rPr>
            <w:b/>
            <w:szCs w:val="24"/>
            <w:lang w:val="en-IN"/>
          </w:rPr>
          <w:delText>Port Facilities</w:delText>
        </w:r>
        <w:bookmarkEnd w:id="2859"/>
      </w:del>
    </w:p>
    <w:p w14:paraId="34131B0F" w14:textId="70BE0249" w:rsidR="00A56F8F" w:rsidRPr="0074216D" w:rsidDel="00022465" w:rsidRDefault="00A56F8F">
      <w:pPr>
        <w:spacing w:after="160" w:line="259" w:lineRule="auto"/>
        <w:jc w:val="center"/>
        <w:rPr>
          <w:del w:id="2861" w:author="Lim, Vanessa Gunawan" w:date="2022-11-17T15:17:00Z"/>
          <w:szCs w:val="24"/>
          <w:lang w:val="en-IN"/>
        </w:rPr>
        <w:pPrChange w:id="2862" w:author="Lim, Vanessa Gunawan" w:date="2022-11-17T15:17:00Z">
          <w:pPr>
            <w:pStyle w:val="ScheduleUK4"/>
            <w:spacing w:before="120" w:after="120" w:line="23" w:lineRule="atLeast"/>
          </w:pPr>
        </w:pPrChange>
      </w:pPr>
      <w:del w:id="2863" w:author="Lim, Vanessa Gunawan" w:date="2022-11-17T15:17:00Z">
        <w:r w:rsidRPr="0074216D" w:rsidDel="00022465">
          <w:rPr>
            <w:szCs w:val="24"/>
            <w:lang w:val="en-IN"/>
          </w:rPr>
          <w:delText>Seller shall use commercially reasonable efforts to cause CP Operator to provide port facilities at the CP Terminal capable of receiving LNG Ships as follows:</w:delText>
        </w:r>
      </w:del>
    </w:p>
    <w:p w14:paraId="5C01D81A" w14:textId="05A998A1" w:rsidR="00A56F8F" w:rsidRPr="0074216D" w:rsidDel="00022465" w:rsidRDefault="00A56F8F">
      <w:pPr>
        <w:spacing w:after="160" w:line="259" w:lineRule="auto"/>
        <w:jc w:val="center"/>
        <w:rPr>
          <w:del w:id="2864" w:author="Lim, Vanessa Gunawan" w:date="2022-11-17T15:17:00Z"/>
          <w:szCs w:val="24"/>
          <w:lang w:val="en-IN"/>
        </w:rPr>
        <w:pPrChange w:id="2865" w:author="Lim, Vanessa Gunawan" w:date="2022-11-17T15:17:00Z">
          <w:pPr>
            <w:pStyle w:val="ScheduleUK4"/>
            <w:numPr>
              <w:ilvl w:val="0"/>
              <w:numId w:val="0"/>
            </w:numPr>
            <w:tabs>
              <w:tab w:val="clear" w:pos="0"/>
            </w:tabs>
            <w:spacing w:before="120" w:after="120" w:line="23" w:lineRule="atLeast"/>
            <w:ind w:left="0" w:firstLine="0"/>
          </w:pPr>
        </w:pPrChange>
      </w:pPr>
      <w:del w:id="2866" w:author="Lim, Vanessa Gunawan" w:date="2022-11-17T15:17:00Z">
        <w:r w:rsidRPr="0074216D" w:rsidDel="00022465">
          <w:rPr>
            <w:szCs w:val="24"/>
            <w:lang w:val="en-IN"/>
          </w:rPr>
          <w:delText>Overall length:</w:delText>
        </w:r>
        <w:r w:rsidRPr="0074216D" w:rsidDel="00022465">
          <w:rPr>
            <w:szCs w:val="24"/>
            <w:lang w:val="en-IN"/>
          </w:rPr>
          <w:tab/>
          <w:delText>Between 180.00 meters and 350.00 meters</w:delText>
        </w:r>
      </w:del>
    </w:p>
    <w:p w14:paraId="4DCC4C7D" w14:textId="7E2815B1" w:rsidR="00A56F8F" w:rsidRPr="0074216D" w:rsidDel="00022465" w:rsidRDefault="00A56F8F">
      <w:pPr>
        <w:spacing w:after="160" w:line="259" w:lineRule="auto"/>
        <w:jc w:val="center"/>
        <w:rPr>
          <w:del w:id="2867" w:author="Lim, Vanessa Gunawan" w:date="2022-11-17T15:17:00Z"/>
          <w:szCs w:val="24"/>
          <w:lang w:val="en-IN"/>
        </w:rPr>
        <w:pPrChange w:id="2868" w:author="Lim, Vanessa Gunawan" w:date="2022-11-17T15:17:00Z">
          <w:pPr>
            <w:pStyle w:val="ScheduleUK4"/>
            <w:numPr>
              <w:ilvl w:val="0"/>
              <w:numId w:val="0"/>
            </w:numPr>
            <w:tabs>
              <w:tab w:val="clear" w:pos="0"/>
            </w:tabs>
            <w:spacing w:before="120" w:after="120" w:line="23" w:lineRule="atLeast"/>
            <w:ind w:left="0" w:firstLine="0"/>
          </w:pPr>
        </w:pPrChange>
      </w:pPr>
      <w:del w:id="2869" w:author="Lim, Vanessa Gunawan" w:date="2022-11-17T15:17:00Z">
        <w:r w:rsidRPr="0074216D" w:rsidDel="00022465">
          <w:rPr>
            <w:szCs w:val="24"/>
            <w:lang w:val="en-IN"/>
          </w:rPr>
          <w:delText>Width:</w:delText>
        </w:r>
        <w:r w:rsidRPr="0074216D" w:rsidDel="00022465">
          <w:rPr>
            <w:szCs w:val="24"/>
            <w:lang w:val="en-IN"/>
          </w:rPr>
          <w:tab/>
        </w:r>
        <w:r w:rsidRPr="0074216D" w:rsidDel="00022465">
          <w:rPr>
            <w:szCs w:val="24"/>
            <w:lang w:val="en-IN"/>
          </w:rPr>
          <w:tab/>
        </w:r>
        <w:r w:rsidRPr="0074216D" w:rsidDel="00022465">
          <w:rPr>
            <w:szCs w:val="24"/>
            <w:lang w:val="en-IN"/>
          </w:rPr>
          <w:tab/>
        </w:r>
        <w:r w:rsidRPr="0074216D" w:rsidDel="00022465">
          <w:rPr>
            <w:szCs w:val="24"/>
            <w:lang w:val="en-IN"/>
          </w:rPr>
          <w:tab/>
          <w:delText>Between 24.0 meters and 57.0 meters</w:delText>
        </w:r>
      </w:del>
    </w:p>
    <w:p w14:paraId="319F3898" w14:textId="26B54D79" w:rsidR="00A56F8F" w:rsidRPr="0074216D" w:rsidDel="00022465" w:rsidRDefault="00A56F8F">
      <w:pPr>
        <w:spacing w:after="160" w:line="259" w:lineRule="auto"/>
        <w:jc w:val="center"/>
        <w:rPr>
          <w:del w:id="2870" w:author="Lim, Vanessa Gunawan" w:date="2022-11-17T15:17:00Z"/>
          <w:szCs w:val="24"/>
          <w:lang w:val="en-IN"/>
        </w:rPr>
        <w:pPrChange w:id="2871" w:author="Lim, Vanessa Gunawan" w:date="2022-11-17T15:17:00Z">
          <w:pPr>
            <w:pStyle w:val="ScheduleUK4"/>
            <w:numPr>
              <w:ilvl w:val="0"/>
              <w:numId w:val="0"/>
            </w:numPr>
            <w:tabs>
              <w:tab w:val="clear" w:pos="0"/>
            </w:tabs>
            <w:spacing w:before="120" w:after="120" w:line="23" w:lineRule="atLeast"/>
            <w:ind w:left="0" w:firstLine="0"/>
          </w:pPr>
        </w:pPrChange>
      </w:pPr>
      <w:del w:id="2872" w:author="Lim, Vanessa Gunawan" w:date="2022-11-17T15:17:00Z">
        <w:r w:rsidRPr="0074216D" w:rsidDel="00022465">
          <w:rPr>
            <w:szCs w:val="24"/>
            <w:lang w:val="en-IN"/>
          </w:rPr>
          <w:delText>Laden Draft:</w:delText>
        </w:r>
        <w:r w:rsidRPr="0074216D" w:rsidDel="00022465">
          <w:rPr>
            <w:szCs w:val="24"/>
            <w:lang w:val="en-IN"/>
          </w:rPr>
          <w:tab/>
        </w:r>
        <w:r w:rsidRPr="0074216D" w:rsidDel="00022465">
          <w:rPr>
            <w:szCs w:val="24"/>
            <w:lang w:val="en-IN"/>
          </w:rPr>
          <w:tab/>
          <w:delText>No greater than 12.0 meters</w:delText>
        </w:r>
      </w:del>
    </w:p>
    <w:p w14:paraId="444AE93F" w14:textId="3E573980" w:rsidR="00A56F8F" w:rsidRPr="0074216D" w:rsidDel="00022465" w:rsidRDefault="00A56F8F">
      <w:pPr>
        <w:spacing w:after="160" w:line="259" w:lineRule="auto"/>
        <w:jc w:val="center"/>
        <w:rPr>
          <w:del w:id="2873" w:author="Lim, Vanessa Gunawan" w:date="2022-11-17T15:17:00Z"/>
          <w:szCs w:val="24"/>
          <w:lang w:val="en-IN"/>
        </w:rPr>
        <w:pPrChange w:id="2874" w:author="Lim, Vanessa Gunawan" w:date="2022-11-17T15:17:00Z">
          <w:pPr>
            <w:pStyle w:val="ScheduleUK4"/>
            <w:numPr>
              <w:ilvl w:val="0"/>
              <w:numId w:val="0"/>
            </w:numPr>
            <w:tabs>
              <w:tab w:val="clear" w:pos="0"/>
            </w:tabs>
            <w:spacing w:before="120" w:after="120" w:line="23" w:lineRule="atLeast"/>
            <w:ind w:left="0" w:firstLine="0"/>
          </w:pPr>
        </w:pPrChange>
      </w:pPr>
      <w:del w:id="2875" w:author="Lim, Vanessa Gunawan" w:date="2022-11-17T15:17:00Z">
        <w:r w:rsidRPr="0074216D" w:rsidDel="00022465">
          <w:rPr>
            <w:szCs w:val="24"/>
            <w:lang w:val="en-IN"/>
          </w:rPr>
          <w:delText>Ship Capacity:</w:delText>
        </w:r>
        <w:r w:rsidRPr="0074216D" w:rsidDel="00022465">
          <w:rPr>
            <w:szCs w:val="24"/>
            <w:lang w:val="en-IN"/>
          </w:rPr>
          <w:tab/>
        </w:r>
        <w:r w:rsidRPr="0074216D" w:rsidDel="00022465">
          <w:rPr>
            <w:szCs w:val="24"/>
            <w:lang w:val="en-IN"/>
          </w:rPr>
          <w:tab/>
          <w:delText>150,000 — 180,000 cubic meters of LNG</w:delText>
        </w:r>
      </w:del>
    </w:p>
    <w:p w14:paraId="08E3016A" w14:textId="7FBFFBB0" w:rsidR="00A56F8F" w:rsidRPr="0074216D" w:rsidDel="00022465" w:rsidRDefault="00A56F8F">
      <w:pPr>
        <w:spacing w:after="160" w:line="259" w:lineRule="auto"/>
        <w:jc w:val="center"/>
        <w:rPr>
          <w:del w:id="2876" w:author="Lim, Vanessa Gunawan" w:date="2022-11-17T15:17:00Z"/>
          <w:szCs w:val="24"/>
          <w:lang w:val="en-IN"/>
        </w:rPr>
        <w:pPrChange w:id="2877" w:author="Lim, Vanessa Gunawan" w:date="2022-11-17T15:17:00Z">
          <w:pPr>
            <w:pStyle w:val="ScheduleUK4"/>
            <w:spacing w:before="120" w:after="120" w:line="23" w:lineRule="atLeast"/>
          </w:pPr>
        </w:pPrChange>
      </w:pPr>
      <w:del w:id="2878" w:author="Lim, Vanessa Gunawan" w:date="2022-11-17T15:17:00Z">
        <w:r w:rsidRPr="0074216D" w:rsidDel="00022465">
          <w:rPr>
            <w:szCs w:val="24"/>
            <w:lang w:val="en-IN"/>
          </w:rPr>
          <w:delText>Seller shall use commercially reasonable efforts to cause CP Operator to make available to Buyer at the CP Terminal berthing, loading, and discharging facilities as may be necessary to fulfil Seller’s obligations to load the quantities of LNG set forth in this Agreement, including:</w:delText>
        </w:r>
      </w:del>
    </w:p>
    <w:p w14:paraId="07B9E5BA" w14:textId="20F2DB15" w:rsidR="00A56F8F" w:rsidRPr="0074216D" w:rsidDel="00022465" w:rsidRDefault="00A56F8F">
      <w:pPr>
        <w:spacing w:after="160" w:line="259" w:lineRule="auto"/>
        <w:jc w:val="center"/>
        <w:rPr>
          <w:del w:id="2879" w:author="Lim, Vanessa Gunawan" w:date="2022-11-17T15:17:00Z"/>
          <w:szCs w:val="24"/>
          <w:lang w:val="en-IN"/>
        </w:rPr>
        <w:pPrChange w:id="2880" w:author="Lim, Vanessa Gunawan" w:date="2022-11-17T15:17:00Z">
          <w:pPr>
            <w:pStyle w:val="ScheduleUK4"/>
            <w:numPr>
              <w:ilvl w:val="0"/>
              <w:numId w:val="0"/>
            </w:numPr>
            <w:tabs>
              <w:tab w:val="clear" w:pos="0"/>
            </w:tabs>
            <w:spacing w:before="120" w:after="120" w:line="23" w:lineRule="atLeast"/>
            <w:ind w:left="0" w:firstLine="0"/>
          </w:pPr>
        </w:pPrChange>
      </w:pPr>
      <w:del w:id="2881" w:author="Lim, Vanessa Gunawan" w:date="2022-11-17T15:17:00Z">
        <w:r w:rsidRPr="0074216D" w:rsidDel="00022465">
          <w:rPr>
            <w:szCs w:val="24"/>
            <w:lang w:val="en-IN"/>
          </w:rPr>
          <w:delText>(i)</w:delText>
        </w:r>
        <w:r w:rsidRPr="0074216D" w:rsidDel="00022465">
          <w:rPr>
            <w:szCs w:val="24"/>
            <w:lang w:val="en-IN"/>
          </w:rPr>
          <w:tab/>
        </w:r>
        <w:r w:rsidRPr="0074216D" w:rsidDel="00022465">
          <w:rPr>
            <w:szCs w:val="24"/>
            <w:lang w:val="en-IN"/>
          </w:rPr>
          <w:tab/>
          <w:delText>mooring equipment;</w:delText>
        </w:r>
      </w:del>
    </w:p>
    <w:p w14:paraId="01AEB61D" w14:textId="6F1657A7" w:rsidR="00A56F8F" w:rsidRPr="0074216D" w:rsidDel="00022465" w:rsidRDefault="00A56F8F">
      <w:pPr>
        <w:spacing w:after="160" w:line="259" w:lineRule="auto"/>
        <w:jc w:val="center"/>
        <w:rPr>
          <w:del w:id="2882" w:author="Lim, Vanessa Gunawan" w:date="2022-11-17T15:17:00Z"/>
          <w:szCs w:val="24"/>
          <w:lang w:val="en-IN"/>
        </w:rPr>
        <w:pPrChange w:id="2883" w:author="Lim, Vanessa Gunawan" w:date="2022-11-17T15:17:00Z">
          <w:pPr>
            <w:pStyle w:val="ScheduleUK4"/>
            <w:numPr>
              <w:ilvl w:val="0"/>
              <w:numId w:val="0"/>
            </w:numPr>
            <w:tabs>
              <w:tab w:val="clear" w:pos="0"/>
            </w:tabs>
            <w:spacing w:before="120" w:after="120" w:line="23" w:lineRule="atLeast"/>
            <w:ind w:left="2160" w:firstLine="0"/>
          </w:pPr>
        </w:pPrChange>
      </w:pPr>
      <w:del w:id="2884" w:author="Lim, Vanessa Gunawan" w:date="2022-11-17T15:17:00Z">
        <w:r w:rsidRPr="0074216D" w:rsidDel="00022465">
          <w:rPr>
            <w:szCs w:val="24"/>
            <w:lang w:val="en-IN"/>
          </w:rPr>
          <w:delText>(ii)</w:delText>
        </w:r>
        <w:r w:rsidRPr="0074216D" w:rsidDel="00022465">
          <w:rPr>
            <w:szCs w:val="24"/>
            <w:lang w:val="en-IN"/>
          </w:rPr>
          <w:tab/>
          <w:delText>lighting sufficient to permit customary docking and undocking maneuvers by day or by night to the extent permitted by the port authorities;</w:delText>
        </w:r>
      </w:del>
    </w:p>
    <w:p w14:paraId="268D2A16" w14:textId="012A47AF" w:rsidR="00A56F8F" w:rsidRPr="0074216D" w:rsidDel="00022465" w:rsidRDefault="00A56F8F">
      <w:pPr>
        <w:spacing w:after="160" w:line="259" w:lineRule="auto"/>
        <w:jc w:val="center"/>
        <w:rPr>
          <w:del w:id="2885" w:author="Lim, Vanessa Gunawan" w:date="2022-11-17T15:17:00Z"/>
          <w:szCs w:val="24"/>
          <w:lang w:val="en-IN"/>
        </w:rPr>
        <w:pPrChange w:id="2886" w:author="Lim, Vanessa Gunawan" w:date="2022-11-17T15:17:00Z">
          <w:pPr>
            <w:pStyle w:val="ScheduleUK4"/>
            <w:numPr>
              <w:ilvl w:val="0"/>
              <w:numId w:val="0"/>
            </w:numPr>
            <w:tabs>
              <w:tab w:val="clear" w:pos="0"/>
            </w:tabs>
            <w:spacing w:before="120" w:after="120" w:line="23" w:lineRule="atLeast"/>
            <w:ind w:left="2160" w:firstLine="0"/>
          </w:pPr>
        </w:pPrChange>
      </w:pPr>
      <w:del w:id="2887" w:author="Lim, Vanessa Gunawan" w:date="2022-11-17T15:17:00Z">
        <w:r w:rsidRPr="0074216D" w:rsidDel="00022465">
          <w:rPr>
            <w:szCs w:val="24"/>
            <w:lang w:val="en-IN"/>
          </w:rPr>
          <w:delText>(iii)</w:delText>
        </w:r>
        <w:r w:rsidRPr="0074216D" w:rsidDel="00022465">
          <w:rPr>
            <w:szCs w:val="24"/>
            <w:lang w:val="en-IN"/>
          </w:rPr>
          <w:tab/>
          <w:delText>three (3) loading arms, pipes and appurtenant facilities permitting the loading of LNG at an average rate of</w:delText>
        </w:r>
        <w:r w:rsidDel="00022465">
          <w:rPr>
            <w:szCs w:val="24"/>
            <w:lang w:val="en-IN"/>
          </w:rPr>
          <w:delText xml:space="preserve"> </w:delText>
        </w:r>
        <w:r w:rsidRPr="0074216D" w:rsidDel="00022465">
          <w:rPr>
            <w:szCs w:val="24"/>
            <w:lang w:val="en-IN"/>
          </w:rPr>
          <w:delText xml:space="preserve">10,200 cubic meters per hour and a maximum rate of 12,000 cubic meters per hour, at a maximum discharge pressure of </w:delText>
        </w:r>
        <w:r w:rsidDel="00022465">
          <w:rPr>
            <w:szCs w:val="24"/>
            <w:lang w:val="en-IN"/>
          </w:rPr>
          <w:delText>six (</w:delText>
        </w:r>
        <w:r w:rsidRPr="0074216D" w:rsidDel="00022465">
          <w:rPr>
            <w:szCs w:val="24"/>
            <w:lang w:val="en-IN"/>
          </w:rPr>
          <w:delText>6</w:delText>
        </w:r>
        <w:r w:rsidDel="00022465">
          <w:rPr>
            <w:szCs w:val="24"/>
            <w:lang w:val="en-IN"/>
          </w:rPr>
          <w:delText>)</w:delText>
        </w:r>
        <w:r w:rsidRPr="0074216D" w:rsidDel="00022465">
          <w:rPr>
            <w:szCs w:val="24"/>
            <w:lang w:val="en-IN"/>
          </w:rPr>
          <w:delText xml:space="preserve"> Bar gauge at the Delivery Point and an average operating pressure between two (2) and two point five (2.5) Bar gauge at the Delivery Point;</w:delText>
        </w:r>
      </w:del>
    </w:p>
    <w:p w14:paraId="109466A3" w14:textId="5981D672" w:rsidR="00A56F8F" w:rsidRPr="0074216D" w:rsidDel="00022465" w:rsidRDefault="00A56F8F">
      <w:pPr>
        <w:spacing w:after="160" w:line="259" w:lineRule="auto"/>
        <w:jc w:val="center"/>
        <w:rPr>
          <w:del w:id="2888" w:author="Lim, Vanessa Gunawan" w:date="2022-11-17T15:17:00Z"/>
          <w:szCs w:val="24"/>
          <w:lang w:val="en-IN"/>
        </w:rPr>
        <w:pPrChange w:id="2889" w:author="Lim, Vanessa Gunawan" w:date="2022-11-17T15:17:00Z">
          <w:pPr>
            <w:pStyle w:val="ScheduleUK4"/>
            <w:numPr>
              <w:ilvl w:val="0"/>
              <w:numId w:val="0"/>
            </w:numPr>
            <w:tabs>
              <w:tab w:val="clear" w:pos="0"/>
            </w:tabs>
            <w:spacing w:before="120" w:after="120" w:line="23" w:lineRule="atLeast"/>
            <w:ind w:left="2160" w:firstLine="0"/>
          </w:pPr>
        </w:pPrChange>
      </w:pPr>
      <w:del w:id="2890" w:author="Lim, Vanessa Gunawan" w:date="2022-11-17T15:17:00Z">
        <w:r w:rsidRPr="0074216D" w:rsidDel="00022465">
          <w:rPr>
            <w:szCs w:val="24"/>
            <w:lang w:val="en-IN"/>
          </w:rPr>
          <w:delText>(iv)</w:delText>
        </w:r>
        <w:r w:rsidRPr="0074216D" w:rsidDel="00022465">
          <w:rPr>
            <w:szCs w:val="24"/>
            <w:lang w:val="en-IN"/>
          </w:rPr>
          <w:tab/>
          <w:delText>vapor return lines between the Export Facilities and the LNG Ship adequate to maintain appropriate operating pressure in the tanks of the LNG Ship, and to receive all vapor return from the LNG Ship during gas up and cool down; and</w:delText>
        </w:r>
      </w:del>
    </w:p>
    <w:p w14:paraId="28324120" w14:textId="4FDFC88E" w:rsidR="00A56F8F" w:rsidRPr="0074216D" w:rsidDel="00022465" w:rsidRDefault="00A56F8F">
      <w:pPr>
        <w:spacing w:after="160" w:line="259" w:lineRule="auto"/>
        <w:jc w:val="center"/>
        <w:rPr>
          <w:del w:id="2891" w:author="Lim, Vanessa Gunawan" w:date="2022-11-17T15:17:00Z"/>
          <w:szCs w:val="24"/>
          <w:lang w:val="en-IN"/>
        </w:rPr>
        <w:pPrChange w:id="2892" w:author="Lim, Vanessa Gunawan" w:date="2022-11-17T15:17:00Z">
          <w:pPr>
            <w:pStyle w:val="ScheduleUK4"/>
            <w:numPr>
              <w:ilvl w:val="0"/>
              <w:numId w:val="0"/>
            </w:numPr>
            <w:tabs>
              <w:tab w:val="clear" w:pos="0"/>
            </w:tabs>
            <w:spacing w:before="120" w:after="120" w:line="23" w:lineRule="atLeast"/>
            <w:ind w:left="2160" w:firstLine="0"/>
          </w:pPr>
        </w:pPrChange>
      </w:pPr>
      <w:del w:id="2893" w:author="Lim, Vanessa Gunawan" w:date="2022-11-17T15:17:00Z">
        <w:r w:rsidRPr="0074216D" w:rsidDel="00022465">
          <w:rPr>
            <w:szCs w:val="24"/>
            <w:lang w:val="en-IN"/>
          </w:rPr>
          <w:delText>(v)</w:delText>
        </w:r>
        <w:r w:rsidRPr="0074216D" w:rsidDel="00022465">
          <w:rPr>
            <w:szCs w:val="24"/>
            <w:lang w:val="en-IN"/>
          </w:rPr>
          <w:tab/>
          <w:delText>gangways on the pier to provide access for personnel to and from the LNG Ship.</w:delText>
        </w:r>
      </w:del>
    </w:p>
    <w:p w14:paraId="2AF92E29" w14:textId="2F37D014" w:rsidR="00A56F8F" w:rsidRPr="0074216D" w:rsidDel="00022465" w:rsidRDefault="00A56F8F">
      <w:pPr>
        <w:spacing w:after="160" w:line="259" w:lineRule="auto"/>
        <w:jc w:val="center"/>
        <w:rPr>
          <w:del w:id="2894" w:author="Lim, Vanessa Gunawan" w:date="2022-11-17T15:17:00Z"/>
          <w:b/>
          <w:szCs w:val="24"/>
          <w:lang w:val="en-IN"/>
        </w:rPr>
        <w:pPrChange w:id="2895" w:author="Lim, Vanessa Gunawan" w:date="2022-11-17T15:17:00Z">
          <w:pPr>
            <w:pStyle w:val="ScheduleUK3"/>
            <w:keepNext/>
            <w:spacing w:before="120" w:after="120" w:line="23" w:lineRule="atLeast"/>
          </w:pPr>
        </w:pPrChange>
      </w:pPr>
      <w:del w:id="2896" w:author="Lim, Vanessa Gunawan" w:date="2022-11-17T15:17:00Z">
        <w:r w:rsidRPr="0074216D" w:rsidDel="00022465">
          <w:rPr>
            <w:b/>
            <w:szCs w:val="24"/>
            <w:lang w:val="en-IN"/>
          </w:rPr>
          <w:delText>Required Notices</w:delText>
        </w:r>
      </w:del>
    </w:p>
    <w:p w14:paraId="346CA3F3" w14:textId="7CC80220" w:rsidR="00A56F8F" w:rsidRPr="0074216D" w:rsidDel="00022465" w:rsidRDefault="00A56F8F">
      <w:pPr>
        <w:spacing w:after="160" w:line="259" w:lineRule="auto"/>
        <w:jc w:val="center"/>
        <w:rPr>
          <w:del w:id="2897" w:author="Lim, Vanessa Gunawan" w:date="2022-11-17T15:17:00Z"/>
          <w:szCs w:val="24"/>
          <w:lang w:val="en-IN"/>
        </w:rPr>
        <w:pPrChange w:id="2898" w:author="Lim, Vanessa Gunawan" w:date="2022-11-17T15:17:00Z">
          <w:pPr>
            <w:pStyle w:val="ScheduleUK4"/>
            <w:tabs>
              <w:tab w:val="clear" w:pos="0"/>
            </w:tabs>
            <w:spacing w:before="120" w:after="120" w:line="23" w:lineRule="atLeast"/>
          </w:pPr>
        </w:pPrChange>
      </w:pPr>
      <w:del w:id="2899" w:author="Lim, Vanessa Gunawan" w:date="2022-11-17T15:17:00Z">
        <w:r w:rsidRPr="0074216D" w:rsidDel="00022465">
          <w:rPr>
            <w:szCs w:val="24"/>
            <w:lang w:val="en-IN"/>
          </w:rPr>
          <w:lastRenderedPageBreak/>
          <w:delText>With respect to any LNG cargo to be delivered to Buyer pursuant to this Agreement, Buyer shall send or cause to be sent to Seller and CP Operator the following notices containing an ETA (as defined in the Master Agreement) and, if necessary, further notification to Seller and CP Operator any time an estimated time of arrival changes by more than twelve (12) hours:</w:delText>
        </w:r>
      </w:del>
    </w:p>
    <w:p w14:paraId="46DA7EF0" w14:textId="52BB19E7" w:rsidR="00A56F8F" w:rsidRPr="0074216D" w:rsidDel="00022465" w:rsidRDefault="00A56F8F">
      <w:pPr>
        <w:spacing w:after="160" w:line="259" w:lineRule="auto"/>
        <w:jc w:val="center"/>
        <w:rPr>
          <w:del w:id="2900" w:author="Lim, Vanessa Gunawan" w:date="2022-11-17T15:17:00Z"/>
          <w:szCs w:val="24"/>
          <w:lang w:val="en-IN"/>
        </w:rPr>
        <w:pPrChange w:id="2901" w:author="Lim, Vanessa Gunawan" w:date="2022-11-17T15:17:00Z">
          <w:pPr>
            <w:pStyle w:val="ScheduleUK5"/>
            <w:tabs>
              <w:tab w:val="clear" w:pos="0"/>
            </w:tabs>
            <w:spacing w:before="120" w:after="120" w:line="23" w:lineRule="atLeast"/>
          </w:pPr>
        </w:pPrChange>
      </w:pPr>
      <w:del w:id="2902" w:author="Lim, Vanessa Gunawan" w:date="2022-11-17T15:17:00Z">
        <w:r w:rsidRPr="0074216D" w:rsidDel="00022465">
          <w:rPr>
            <w:szCs w:val="24"/>
            <w:lang w:val="en-IN"/>
          </w:rPr>
          <w:delText xml:space="preserve">A first notice, upon departure from the relevant port of departure (or, as soon as the Buyer may practically provide this information in the event that the relevant LNG Ship is chartered by or on behalf of the Buyer after such departure), which notice shall describe the estimated quantity of LNG to be loaded at the CP Terminal, including any LNG that will be required for cooling or purging and cooling, and any deficiencies in the LNG Ship that may affect its operation while at the CP Terminal or render it non-compliant with the provisions of this Annexure C; </w:delText>
        </w:r>
      </w:del>
    </w:p>
    <w:p w14:paraId="474498F9" w14:textId="009CF659" w:rsidR="00A56F8F" w:rsidRPr="0074216D" w:rsidDel="00022465" w:rsidRDefault="00A56F8F">
      <w:pPr>
        <w:spacing w:after="160" w:line="259" w:lineRule="auto"/>
        <w:jc w:val="center"/>
        <w:rPr>
          <w:del w:id="2903" w:author="Lim, Vanessa Gunawan" w:date="2022-11-17T15:17:00Z"/>
          <w:szCs w:val="24"/>
          <w:lang w:val="en-IN"/>
        </w:rPr>
        <w:pPrChange w:id="2904" w:author="Lim, Vanessa Gunawan" w:date="2022-11-17T15:17:00Z">
          <w:pPr>
            <w:pStyle w:val="ScheduleUK5"/>
            <w:tabs>
              <w:tab w:val="clear" w:pos="0"/>
            </w:tabs>
            <w:spacing w:before="120" w:after="120" w:line="23" w:lineRule="atLeast"/>
          </w:pPr>
        </w:pPrChange>
      </w:pPr>
      <w:del w:id="2905" w:author="Lim, Vanessa Gunawan" w:date="2022-11-17T15:17:00Z">
        <w:r w:rsidRPr="0074216D" w:rsidDel="00022465">
          <w:rPr>
            <w:szCs w:val="24"/>
            <w:lang w:val="en-IN"/>
          </w:rPr>
          <w:delText>A second notice, seventy-two (72) hours prior to the estimated time of arrival at the PBS;</w:delText>
        </w:r>
      </w:del>
    </w:p>
    <w:p w14:paraId="2DAD75DB" w14:textId="3836DD59" w:rsidR="00A56F8F" w:rsidRPr="0074216D" w:rsidDel="00022465" w:rsidRDefault="00A56F8F">
      <w:pPr>
        <w:spacing w:after="160" w:line="259" w:lineRule="auto"/>
        <w:jc w:val="center"/>
        <w:rPr>
          <w:del w:id="2906" w:author="Lim, Vanessa Gunawan" w:date="2022-11-17T15:17:00Z"/>
          <w:szCs w:val="24"/>
          <w:lang w:val="en-IN"/>
        </w:rPr>
        <w:pPrChange w:id="2907" w:author="Lim, Vanessa Gunawan" w:date="2022-11-17T15:17:00Z">
          <w:pPr>
            <w:pStyle w:val="ScheduleUK5"/>
            <w:tabs>
              <w:tab w:val="clear" w:pos="0"/>
            </w:tabs>
            <w:spacing w:before="120" w:after="120" w:line="23" w:lineRule="atLeast"/>
          </w:pPr>
        </w:pPrChange>
      </w:pPr>
      <w:del w:id="2908" w:author="Lim, Vanessa Gunawan" w:date="2022-11-17T15:17:00Z">
        <w:r w:rsidRPr="0074216D" w:rsidDel="00022465">
          <w:rPr>
            <w:szCs w:val="24"/>
            <w:lang w:val="en-IN"/>
          </w:rPr>
          <w:delText>A third notice, forty-eight (48) hours prior to the estimated time of arrival at the PBS;</w:delText>
        </w:r>
      </w:del>
    </w:p>
    <w:p w14:paraId="728F0D86" w14:textId="5514D7E4" w:rsidR="00A56F8F" w:rsidRPr="0074216D" w:rsidDel="00022465" w:rsidRDefault="00A56F8F">
      <w:pPr>
        <w:spacing w:after="160" w:line="259" w:lineRule="auto"/>
        <w:jc w:val="center"/>
        <w:rPr>
          <w:del w:id="2909" w:author="Lim, Vanessa Gunawan" w:date="2022-11-17T15:17:00Z"/>
          <w:szCs w:val="24"/>
          <w:lang w:val="en-IN"/>
        </w:rPr>
        <w:pPrChange w:id="2910" w:author="Lim, Vanessa Gunawan" w:date="2022-11-17T15:17:00Z">
          <w:pPr>
            <w:pStyle w:val="ScheduleUK5"/>
            <w:tabs>
              <w:tab w:val="clear" w:pos="0"/>
            </w:tabs>
            <w:spacing w:before="120" w:after="120" w:line="23" w:lineRule="atLeast"/>
          </w:pPr>
        </w:pPrChange>
      </w:pPr>
      <w:del w:id="2911" w:author="Lim, Vanessa Gunawan" w:date="2022-11-17T15:17:00Z">
        <w:r w:rsidRPr="0074216D" w:rsidDel="00022465">
          <w:rPr>
            <w:szCs w:val="24"/>
            <w:lang w:val="en-IN"/>
          </w:rPr>
          <w:delText>A fourth notice, twenty-four (24) hours prior to the estimated time of arrival at the PBS; and</w:delText>
        </w:r>
      </w:del>
    </w:p>
    <w:p w14:paraId="7506CC02" w14:textId="0E4C9BE9" w:rsidR="00A56F8F" w:rsidRPr="0074216D" w:rsidDel="00022465" w:rsidRDefault="00A56F8F">
      <w:pPr>
        <w:spacing w:after="160" w:line="259" w:lineRule="auto"/>
        <w:jc w:val="center"/>
        <w:rPr>
          <w:del w:id="2912" w:author="Lim, Vanessa Gunawan" w:date="2022-11-17T15:17:00Z"/>
          <w:szCs w:val="24"/>
          <w:lang w:val="en-IN"/>
        </w:rPr>
        <w:pPrChange w:id="2913" w:author="Lim, Vanessa Gunawan" w:date="2022-11-17T15:17:00Z">
          <w:pPr>
            <w:pStyle w:val="ScheduleUK5"/>
            <w:tabs>
              <w:tab w:val="clear" w:pos="0"/>
            </w:tabs>
            <w:spacing w:before="120" w:after="120" w:line="23" w:lineRule="atLeast"/>
          </w:pPr>
        </w:pPrChange>
      </w:pPr>
      <w:del w:id="2914" w:author="Lim, Vanessa Gunawan" w:date="2022-11-17T15:17:00Z">
        <w:r w:rsidRPr="0074216D" w:rsidDel="00022465">
          <w:rPr>
            <w:szCs w:val="24"/>
            <w:lang w:val="en-IN"/>
          </w:rPr>
          <w:delText>A final notice, five (5) hours prior to the estimated time of arrival at the CP Terminal.</w:delText>
        </w:r>
      </w:del>
    </w:p>
    <w:p w14:paraId="20CD4C29" w14:textId="212601FB" w:rsidR="00A56F8F" w:rsidRPr="0074216D" w:rsidDel="00022465" w:rsidRDefault="00A56F8F">
      <w:pPr>
        <w:spacing w:after="160" w:line="259" w:lineRule="auto"/>
        <w:jc w:val="center"/>
        <w:rPr>
          <w:del w:id="2915" w:author="Lim, Vanessa Gunawan" w:date="2022-11-17T15:17:00Z"/>
          <w:szCs w:val="24"/>
          <w:lang w:val="en-IN"/>
        </w:rPr>
        <w:pPrChange w:id="2916" w:author="Lim, Vanessa Gunawan" w:date="2022-11-17T15:17:00Z">
          <w:pPr>
            <w:pStyle w:val="ScheduleUK4"/>
            <w:tabs>
              <w:tab w:val="clear" w:pos="0"/>
            </w:tabs>
            <w:spacing w:before="120" w:after="120" w:line="23" w:lineRule="atLeast"/>
          </w:pPr>
        </w:pPrChange>
      </w:pPr>
      <w:del w:id="2917" w:author="Lim, Vanessa Gunawan" w:date="2022-11-17T15:17:00Z">
        <w:r w:rsidRPr="0074216D" w:rsidDel="00022465">
          <w:rPr>
            <w:szCs w:val="24"/>
            <w:lang w:val="en-IN"/>
          </w:rPr>
          <w:delText xml:space="preserve">The master of the relevant LNG Ship shall give the </w:delText>
        </w:r>
        <w:r w:rsidDel="00022465">
          <w:rPr>
            <w:szCs w:val="24"/>
            <w:lang w:val="en-IN"/>
          </w:rPr>
          <w:delText xml:space="preserve">valid </w:delText>
        </w:r>
        <w:r w:rsidRPr="0074216D" w:rsidDel="00022465">
          <w:rPr>
            <w:szCs w:val="24"/>
            <w:lang w:val="en-IN"/>
          </w:rPr>
          <w:delText>customary notice of readiness to Seller and CP Operator on arrival at the Pilot Boarding Station, confirming that such LNG Ship has all required Approvals from the relevant Governmental Authorities and is ready and able to proceed to berth (the “</w:delText>
        </w:r>
        <w:r w:rsidRPr="0074216D" w:rsidDel="00022465">
          <w:rPr>
            <w:b/>
            <w:szCs w:val="24"/>
            <w:lang w:val="en-IN"/>
          </w:rPr>
          <w:delText>Notice of Readiness</w:delText>
        </w:r>
        <w:r w:rsidRPr="0074216D" w:rsidDel="00022465">
          <w:rPr>
            <w:szCs w:val="24"/>
            <w:lang w:val="en-IN"/>
          </w:rPr>
          <w:delText>”).</w:delText>
        </w:r>
      </w:del>
    </w:p>
    <w:p w14:paraId="7EEF75DE" w14:textId="4A035101" w:rsidR="00A56F8F" w:rsidRPr="0074216D" w:rsidDel="00022465" w:rsidRDefault="00A56F8F">
      <w:pPr>
        <w:spacing w:after="160" w:line="259" w:lineRule="auto"/>
        <w:jc w:val="center"/>
        <w:rPr>
          <w:del w:id="2918" w:author="Lim, Vanessa Gunawan" w:date="2022-11-17T15:17:00Z"/>
          <w:szCs w:val="24"/>
          <w:lang w:val="en-IN"/>
        </w:rPr>
        <w:pPrChange w:id="2919" w:author="Lim, Vanessa Gunawan" w:date="2022-11-17T15:17:00Z">
          <w:pPr>
            <w:pStyle w:val="ScheduleUK4"/>
            <w:tabs>
              <w:tab w:val="clear" w:pos="0"/>
            </w:tabs>
            <w:spacing w:before="120" w:after="120" w:line="23" w:lineRule="atLeast"/>
          </w:pPr>
        </w:pPrChange>
      </w:pPr>
      <w:del w:id="2920" w:author="Lim, Vanessa Gunawan" w:date="2022-11-17T15:17:00Z">
        <w:r w:rsidRPr="0074216D" w:rsidDel="00022465">
          <w:rPr>
            <w:szCs w:val="24"/>
            <w:lang w:val="en-IN"/>
          </w:rPr>
          <w:delText>The LNG Ship’s Notice of Readiness shall become effective as follows:</w:delText>
        </w:r>
      </w:del>
    </w:p>
    <w:p w14:paraId="4389AF99" w14:textId="6CEC1BE1" w:rsidR="00A56F8F" w:rsidRPr="0074216D" w:rsidDel="00022465" w:rsidRDefault="00A56F8F">
      <w:pPr>
        <w:spacing w:after="160" w:line="259" w:lineRule="auto"/>
        <w:jc w:val="center"/>
        <w:rPr>
          <w:del w:id="2921" w:author="Lim, Vanessa Gunawan" w:date="2022-11-17T15:17:00Z"/>
          <w:szCs w:val="24"/>
          <w:lang w:val="en-IN"/>
        </w:rPr>
        <w:pPrChange w:id="2922" w:author="Lim, Vanessa Gunawan" w:date="2022-11-17T15:17:00Z">
          <w:pPr>
            <w:pStyle w:val="ScheduleUK5"/>
            <w:tabs>
              <w:tab w:val="clear" w:pos="0"/>
            </w:tabs>
            <w:spacing w:before="120" w:after="120" w:line="23" w:lineRule="atLeast"/>
          </w:pPr>
        </w:pPrChange>
      </w:pPr>
      <w:del w:id="2923" w:author="Lim, Vanessa Gunawan" w:date="2022-11-17T15:17:00Z">
        <w:r w:rsidRPr="0074216D" w:rsidDel="00022465">
          <w:rPr>
            <w:szCs w:val="24"/>
            <w:lang w:val="en-IN"/>
          </w:rPr>
          <w:delText>If such LNG Ship tenders a valid Notice of Readiness prior to the commencement of the Delivery Window for the relevant LNG cargo, the LNG Ship’s Notice of Readiness shall become effective at the start of such Delivery Window</w:delText>
        </w:r>
        <w:r w:rsidDel="00022465">
          <w:rPr>
            <w:szCs w:val="24"/>
            <w:lang w:val="en-IN"/>
          </w:rPr>
          <w:delText>;</w:delText>
        </w:r>
      </w:del>
    </w:p>
    <w:p w14:paraId="1422546E" w14:textId="5E531E21" w:rsidR="00A56F8F" w:rsidRPr="0074216D" w:rsidDel="00022465" w:rsidRDefault="00A56F8F">
      <w:pPr>
        <w:spacing w:after="160" w:line="259" w:lineRule="auto"/>
        <w:jc w:val="center"/>
        <w:rPr>
          <w:del w:id="2924" w:author="Lim, Vanessa Gunawan" w:date="2022-11-17T15:17:00Z"/>
          <w:szCs w:val="24"/>
          <w:lang w:val="en-IN"/>
        </w:rPr>
        <w:pPrChange w:id="2925" w:author="Lim, Vanessa Gunawan" w:date="2022-11-17T15:17:00Z">
          <w:pPr>
            <w:pStyle w:val="ScheduleUK5"/>
            <w:tabs>
              <w:tab w:val="clear" w:pos="0"/>
            </w:tabs>
            <w:spacing w:before="120" w:after="120" w:line="23" w:lineRule="atLeast"/>
          </w:pPr>
        </w:pPrChange>
      </w:pPr>
      <w:del w:id="2926" w:author="Lim, Vanessa Gunawan" w:date="2022-11-17T15:17:00Z">
        <w:r w:rsidRPr="0074216D" w:rsidDel="00022465">
          <w:rPr>
            <w:szCs w:val="24"/>
            <w:lang w:val="en-IN"/>
          </w:rPr>
          <w:delText>if such LNG Ship tenders a valid Notice of Readiness within the Delivery Window for the relevant LNG cargo, the LNG Ship’s Notice of Readiness shall become effective at time such LNG Ship tendered such Notice of Readiness</w:delText>
        </w:r>
        <w:r w:rsidDel="00022465">
          <w:rPr>
            <w:szCs w:val="24"/>
            <w:lang w:val="en-IN"/>
          </w:rPr>
          <w:delText>;</w:delText>
        </w:r>
        <w:r w:rsidRPr="0074216D" w:rsidDel="00022465">
          <w:rPr>
            <w:szCs w:val="24"/>
            <w:lang w:val="en-IN"/>
          </w:rPr>
          <w:delText xml:space="preserve"> and </w:delText>
        </w:r>
      </w:del>
    </w:p>
    <w:p w14:paraId="040DBD42" w14:textId="52A11205" w:rsidR="00A56F8F" w:rsidRPr="0074216D" w:rsidDel="00022465" w:rsidRDefault="00A56F8F">
      <w:pPr>
        <w:spacing w:after="160" w:line="259" w:lineRule="auto"/>
        <w:jc w:val="center"/>
        <w:rPr>
          <w:del w:id="2927" w:author="Lim, Vanessa Gunawan" w:date="2022-11-17T15:17:00Z"/>
          <w:szCs w:val="24"/>
          <w:lang w:val="en-IN"/>
        </w:rPr>
        <w:pPrChange w:id="2928" w:author="Lim, Vanessa Gunawan" w:date="2022-11-17T15:17:00Z">
          <w:pPr>
            <w:pStyle w:val="ScheduleUK5"/>
            <w:tabs>
              <w:tab w:val="clear" w:pos="0"/>
            </w:tabs>
            <w:spacing w:before="120" w:after="120" w:line="23" w:lineRule="atLeast"/>
          </w:pPr>
        </w:pPrChange>
      </w:pPr>
      <w:del w:id="2929" w:author="Lim, Vanessa Gunawan" w:date="2022-11-17T15:17:00Z">
        <w:r w:rsidRPr="0074216D" w:rsidDel="00022465">
          <w:rPr>
            <w:szCs w:val="24"/>
            <w:lang w:val="en-IN"/>
          </w:rPr>
          <w:delText xml:space="preserve">if the LNG Ship tendered a valid Notice of Readiness after the end of such Delivery Window, the LNG Ship’s Notice of Readiness shall become effective upon Seller's or CP Operator’s notice to such LNG Ship that CP Operator is ready to receive such LNG Ship at the CP Terminal. </w:delText>
        </w:r>
      </w:del>
    </w:p>
    <w:p w14:paraId="1E22306C" w14:textId="6298972F" w:rsidR="00A56F8F" w:rsidRPr="0074216D" w:rsidDel="00022465" w:rsidRDefault="00A56F8F">
      <w:pPr>
        <w:spacing w:after="160" w:line="259" w:lineRule="auto"/>
        <w:jc w:val="center"/>
        <w:rPr>
          <w:del w:id="2930" w:author="Lim, Vanessa Gunawan" w:date="2022-11-17T15:17:00Z"/>
          <w:szCs w:val="24"/>
          <w:lang w:val="en-IN"/>
        </w:rPr>
        <w:pPrChange w:id="2931" w:author="Lim, Vanessa Gunawan" w:date="2022-11-17T15:17:00Z">
          <w:pPr>
            <w:pStyle w:val="ScheduleUK5"/>
            <w:numPr>
              <w:ilvl w:val="0"/>
              <w:numId w:val="0"/>
            </w:numPr>
            <w:tabs>
              <w:tab w:val="clear" w:pos="0"/>
            </w:tabs>
            <w:spacing w:before="120" w:after="120" w:line="23" w:lineRule="atLeast"/>
            <w:ind w:left="1440" w:firstLine="0"/>
          </w:pPr>
        </w:pPrChange>
      </w:pPr>
      <w:del w:id="2932" w:author="Lim, Vanessa Gunawan" w:date="2022-11-17T15:17:00Z">
        <w:r w:rsidRPr="0074216D" w:rsidDel="00022465">
          <w:rPr>
            <w:szCs w:val="24"/>
            <w:lang w:val="en-IN"/>
          </w:rPr>
          <w:delText>Buyer shall also ensure that the master of the LNG Ship gives to Seller or the CP Operator, by email, the LNG Ship movement notices as are reasonably required by the Loading Port.</w:delText>
        </w:r>
      </w:del>
    </w:p>
    <w:p w14:paraId="20A84F7E" w14:textId="06B24FA7" w:rsidR="00A56F8F" w:rsidRPr="0074216D" w:rsidDel="00022465" w:rsidRDefault="00A56F8F">
      <w:pPr>
        <w:spacing w:after="160" w:line="259" w:lineRule="auto"/>
        <w:jc w:val="center"/>
        <w:rPr>
          <w:del w:id="2933" w:author="Lim, Vanessa Gunawan" w:date="2022-11-17T15:17:00Z"/>
          <w:szCs w:val="24"/>
          <w:lang w:val="en-IN"/>
        </w:rPr>
        <w:pPrChange w:id="2934" w:author="Lim, Vanessa Gunawan" w:date="2022-11-17T15:17:00Z">
          <w:pPr>
            <w:pStyle w:val="ScheduleUK4"/>
            <w:tabs>
              <w:tab w:val="clear" w:pos="0"/>
            </w:tabs>
            <w:spacing w:before="120" w:after="120" w:line="23" w:lineRule="atLeast"/>
          </w:pPr>
        </w:pPrChange>
      </w:pPr>
      <w:del w:id="2935" w:author="Lim, Vanessa Gunawan" w:date="2022-11-17T15:17:00Z">
        <w:r w:rsidRPr="0074216D" w:rsidDel="00022465">
          <w:rPr>
            <w:szCs w:val="24"/>
            <w:lang w:val="en-IN"/>
          </w:rPr>
          <w:delText xml:space="preserve">CP Operator shall determine the berthing sequence of all LNG vessels at the CP Terminal to ensure compliance of each of its customers with its respective loading schedule. CP Operator shall berth an LNG vessel that tenders a valid Notice of Readiness before the start of, or during, the scheduled </w:delText>
        </w:r>
        <w:bookmarkStart w:id="2936" w:name="OLE_LINK8"/>
        <w:r w:rsidRPr="0074216D" w:rsidDel="00022465">
          <w:rPr>
            <w:szCs w:val="24"/>
            <w:lang w:val="en-IN"/>
          </w:rPr>
          <w:delText xml:space="preserve">twenty-four hour (24) delivery window </w:delText>
        </w:r>
        <w:bookmarkEnd w:id="2936"/>
        <w:r w:rsidRPr="0074216D" w:rsidDel="00022465">
          <w:rPr>
            <w:szCs w:val="24"/>
            <w:lang w:val="en-IN"/>
          </w:rPr>
          <w:delText xml:space="preserve">for the relevant LNG cargo, at the first opportunity that CP Operator determines such LNG vessel will not interfere with berthing and loading or unloading of any other scheduled LNG vessel with a higher berthing priority. If CP Operator delays the berthing or </w:delText>
        </w:r>
        <w:r w:rsidRPr="0074216D" w:rsidDel="00022465">
          <w:rPr>
            <w:szCs w:val="24"/>
            <w:lang w:val="en-IN"/>
          </w:rPr>
          <w:lastRenderedPageBreak/>
          <w:delText>commencement of loading of the LNG Ship when it has an valid and effective Notice of Readiness, Seller shall pay demurrage at the rate set out in Section </w:delText>
        </w:r>
        <w:r w:rsidRPr="0074216D" w:rsidDel="00022465">
          <w:rPr>
            <w:szCs w:val="24"/>
            <w:lang w:val="en-IN"/>
          </w:rPr>
          <w:fldChar w:fldCharType="begin"/>
        </w:r>
        <w:r w:rsidRPr="0074216D" w:rsidDel="00022465">
          <w:rPr>
            <w:szCs w:val="24"/>
            <w:lang w:val="en-IN"/>
          </w:rPr>
          <w:delInstrText xml:space="preserve"> REF _Ref494451366 \r \h  \* MERGEFORMAT </w:delInstrText>
        </w:r>
        <w:r w:rsidRPr="0074216D" w:rsidDel="00022465">
          <w:rPr>
            <w:szCs w:val="24"/>
            <w:lang w:val="en-IN"/>
          </w:rPr>
        </w:r>
        <w:r w:rsidRPr="0074216D" w:rsidDel="00022465">
          <w:rPr>
            <w:szCs w:val="24"/>
            <w:lang w:val="en-IN"/>
          </w:rPr>
          <w:fldChar w:fldCharType="separate"/>
        </w:r>
        <w:r w:rsidR="00BB1C01" w:rsidDel="00022465">
          <w:rPr>
            <w:szCs w:val="24"/>
            <w:lang w:val="en-IN"/>
          </w:rPr>
          <w:delText>10</w:delText>
        </w:r>
        <w:r w:rsidRPr="0074216D" w:rsidDel="00022465">
          <w:rPr>
            <w:szCs w:val="24"/>
            <w:lang w:val="en-IN"/>
          </w:rPr>
          <w:fldChar w:fldCharType="end"/>
        </w:r>
        <w:r w:rsidRPr="0074216D" w:rsidDel="00022465">
          <w:rPr>
            <w:szCs w:val="24"/>
            <w:lang w:val="en-IN"/>
          </w:rPr>
          <w:delText>(c).</w:delText>
        </w:r>
      </w:del>
    </w:p>
    <w:p w14:paraId="73FE4759" w14:textId="6A89E605" w:rsidR="00A56F8F" w:rsidRPr="0074216D" w:rsidDel="00022465" w:rsidRDefault="00A56F8F">
      <w:pPr>
        <w:spacing w:after="160" w:line="259" w:lineRule="auto"/>
        <w:jc w:val="center"/>
        <w:rPr>
          <w:del w:id="2937" w:author="Lim, Vanessa Gunawan" w:date="2022-11-17T15:17:00Z"/>
          <w:szCs w:val="24"/>
          <w:lang w:val="en-IN"/>
        </w:rPr>
        <w:pPrChange w:id="2938" w:author="Lim, Vanessa Gunawan" w:date="2022-11-17T15:17:00Z">
          <w:pPr>
            <w:pStyle w:val="ScheduleUK4"/>
            <w:tabs>
              <w:tab w:val="clear" w:pos="0"/>
            </w:tabs>
            <w:spacing w:before="120" w:after="120" w:line="23" w:lineRule="atLeast"/>
          </w:pPr>
        </w:pPrChange>
      </w:pPr>
      <w:del w:id="2939" w:author="Lim, Vanessa Gunawan" w:date="2022-11-17T15:17:00Z">
        <w:r w:rsidRPr="0074216D" w:rsidDel="00022465">
          <w:rPr>
            <w:szCs w:val="24"/>
            <w:lang w:val="en-IN"/>
          </w:rPr>
          <w:delText>CP Operator assigns berthing priority, and CP Operator shall notify Buyer or Seller (and Seller shall notify Buyer) of such priority, according to following:</w:delText>
        </w:r>
      </w:del>
    </w:p>
    <w:p w14:paraId="7D041278" w14:textId="5E63927A" w:rsidR="00A56F8F" w:rsidRPr="0074216D" w:rsidDel="00022465" w:rsidRDefault="00A56F8F">
      <w:pPr>
        <w:spacing w:after="160" w:line="259" w:lineRule="auto"/>
        <w:jc w:val="center"/>
        <w:rPr>
          <w:del w:id="2940" w:author="Lim, Vanessa Gunawan" w:date="2022-11-17T15:17:00Z"/>
          <w:szCs w:val="24"/>
          <w:lang w:val="en-IN"/>
        </w:rPr>
        <w:pPrChange w:id="2941" w:author="Lim, Vanessa Gunawan" w:date="2022-11-17T15:17:00Z">
          <w:pPr>
            <w:pStyle w:val="ScheduleUK5"/>
            <w:tabs>
              <w:tab w:val="clear" w:pos="0"/>
            </w:tabs>
            <w:spacing w:before="120" w:after="120" w:line="23" w:lineRule="atLeast"/>
          </w:pPr>
        </w:pPrChange>
      </w:pPr>
      <w:del w:id="2942" w:author="Lim, Vanessa Gunawan" w:date="2022-11-17T15:17:00Z">
        <w:r w:rsidRPr="0074216D" w:rsidDel="00022465">
          <w:rPr>
            <w:szCs w:val="24"/>
            <w:lang w:val="en-IN"/>
          </w:rPr>
          <w:delText xml:space="preserve">first, among those LNG vessels tendering a notice of readiness within twenty-four (24) hours of the commencement of their respective </w:delText>
        </w:r>
        <w:bookmarkStart w:id="2943" w:name="OLE_LINK9"/>
        <w:r w:rsidRPr="0074216D" w:rsidDel="00022465">
          <w:rPr>
            <w:szCs w:val="24"/>
            <w:lang w:val="en-IN"/>
          </w:rPr>
          <w:delText>scheduled twenty-four (24) hour delivery window</w:delText>
        </w:r>
        <w:bookmarkEnd w:id="2943"/>
        <w:r w:rsidRPr="0074216D" w:rsidDel="00022465">
          <w:rPr>
            <w:szCs w:val="24"/>
            <w:lang w:val="en-IN"/>
          </w:rPr>
          <w:delText>, and as between such LNG vessels, berthing priority is to the LNG vessel whose scheduled twenty-four hour (24) delivery window is the first to commence; and</w:delText>
        </w:r>
      </w:del>
    </w:p>
    <w:p w14:paraId="20459097" w14:textId="39601676" w:rsidR="00A56F8F" w:rsidRPr="0074216D" w:rsidDel="00022465" w:rsidRDefault="00A56F8F">
      <w:pPr>
        <w:spacing w:after="160" w:line="259" w:lineRule="auto"/>
        <w:jc w:val="center"/>
        <w:rPr>
          <w:del w:id="2944" w:author="Lim, Vanessa Gunawan" w:date="2022-11-17T15:17:00Z"/>
          <w:szCs w:val="24"/>
          <w:lang w:val="en-IN"/>
        </w:rPr>
        <w:pPrChange w:id="2945" w:author="Lim, Vanessa Gunawan" w:date="2022-11-17T15:17:00Z">
          <w:pPr>
            <w:pStyle w:val="ScheduleUK5"/>
            <w:tabs>
              <w:tab w:val="clear" w:pos="0"/>
            </w:tabs>
            <w:spacing w:before="120" w:after="120" w:line="23" w:lineRule="atLeast"/>
          </w:pPr>
        </w:pPrChange>
      </w:pPr>
      <w:del w:id="2946" w:author="Lim, Vanessa Gunawan" w:date="2022-11-17T15:17:00Z">
        <w:r w:rsidRPr="0074216D" w:rsidDel="00022465">
          <w:rPr>
            <w:szCs w:val="24"/>
            <w:lang w:val="en-IN"/>
          </w:rPr>
          <w:delText xml:space="preserve">second, among those LNG vessels tendering a notice of readiness more than twenty-four (24) hours prior to the commencement of their respective twenty-four hour (24) delivery window or after the end of their respective twenty-four hour (24) delivery window, and as between such LNG Ships, berthing priority is on a “first come, first served” basis; </w:delText>
        </w:r>
      </w:del>
    </w:p>
    <w:p w14:paraId="27C8A23C" w14:textId="2B33348A" w:rsidR="00A56F8F" w:rsidRPr="0074216D" w:rsidDel="00022465" w:rsidRDefault="00A56F8F">
      <w:pPr>
        <w:spacing w:after="160" w:line="259" w:lineRule="auto"/>
        <w:jc w:val="center"/>
        <w:rPr>
          <w:del w:id="2947" w:author="Lim, Vanessa Gunawan" w:date="2022-11-17T15:17:00Z"/>
          <w:szCs w:val="24"/>
          <w:lang w:val="en-IN"/>
        </w:rPr>
        <w:pPrChange w:id="2948" w:author="Lim, Vanessa Gunawan" w:date="2022-11-17T15:17:00Z">
          <w:pPr>
            <w:pStyle w:val="ContinueUK3"/>
            <w:spacing w:before="120" w:after="120" w:line="23" w:lineRule="atLeast"/>
            <w:ind w:left="1440"/>
          </w:pPr>
        </w:pPrChange>
      </w:pPr>
      <w:del w:id="2949" w:author="Lim, Vanessa Gunawan" w:date="2022-11-17T15:17:00Z">
        <w:r w:rsidRPr="0074216D" w:rsidDel="00022465">
          <w:rPr>
            <w:szCs w:val="24"/>
            <w:lang w:val="en-IN"/>
          </w:rPr>
          <w:delText>provided that if an LNG vessel (x) does not arrive at the CP Terminal pier prior to the expiration of its scheduled twenty-four (24) hour delivery window other than as a result of Seller’s failure to berth the LNG vessel in accordance with this Agreement; (y) arrives not ready to load for any reason; or (z) if CP Operator, acting as a Reasonable and Prudent Operator, determines (with notice to Buyer or Seller (and Seller shall notify Buyer) of all related details) that the berthing of the LNG Ship would affect the safe operations of the CP Terminal, Seller or CP Operator may refuse to allow the LNG Ship to berth.</w:delText>
        </w:r>
      </w:del>
    </w:p>
    <w:p w14:paraId="5704A62C" w14:textId="222AED0D" w:rsidR="00A56F8F" w:rsidRPr="0074216D" w:rsidDel="00022465" w:rsidRDefault="00A56F8F">
      <w:pPr>
        <w:spacing w:after="160" w:line="259" w:lineRule="auto"/>
        <w:jc w:val="center"/>
        <w:rPr>
          <w:del w:id="2950" w:author="Lim, Vanessa Gunawan" w:date="2022-11-17T15:17:00Z"/>
          <w:szCs w:val="24"/>
          <w:lang w:val="en-IN"/>
        </w:rPr>
        <w:pPrChange w:id="2951" w:author="Lim, Vanessa Gunawan" w:date="2022-11-17T15:17:00Z">
          <w:pPr>
            <w:pStyle w:val="ContinueUK3"/>
            <w:spacing w:before="120" w:after="120" w:line="23" w:lineRule="atLeast"/>
            <w:ind w:left="1440"/>
          </w:pPr>
        </w:pPrChange>
      </w:pPr>
      <w:del w:id="2952" w:author="Lim, Vanessa Gunawan" w:date="2022-11-17T15:17:00Z">
        <w:r w:rsidRPr="0074216D" w:rsidDel="00022465">
          <w:rPr>
            <w:szCs w:val="24"/>
            <w:lang w:val="en-IN"/>
          </w:rPr>
          <w:delText>If the LNG Ship does not arrive at the CP Terminal prior to or within its Delivery Window, CP Operator shall berth the LNG Ship and load the relevant LNG cargo at the first available time when such service can be accomplished without detriment or curtailment to any other scheduled service.</w:delText>
        </w:r>
      </w:del>
    </w:p>
    <w:p w14:paraId="6867BFAC" w14:textId="244C792B" w:rsidR="00A56F8F" w:rsidRPr="0074216D" w:rsidDel="00022465" w:rsidRDefault="00A56F8F">
      <w:pPr>
        <w:spacing w:after="160" w:line="259" w:lineRule="auto"/>
        <w:jc w:val="center"/>
        <w:rPr>
          <w:del w:id="2953" w:author="Lim, Vanessa Gunawan" w:date="2022-11-17T15:17:00Z"/>
          <w:szCs w:val="24"/>
          <w:lang w:val="en-IN"/>
        </w:rPr>
        <w:pPrChange w:id="2954" w:author="Lim, Vanessa Gunawan" w:date="2022-11-17T15:17:00Z">
          <w:pPr>
            <w:pStyle w:val="ScheduleUK4"/>
            <w:tabs>
              <w:tab w:val="clear" w:pos="0"/>
            </w:tabs>
            <w:spacing w:before="120" w:after="120" w:line="23" w:lineRule="atLeast"/>
          </w:pPr>
        </w:pPrChange>
      </w:pPr>
      <w:del w:id="2955" w:author="Lim, Vanessa Gunawan" w:date="2022-11-17T15:17:00Z">
        <w:r w:rsidRPr="0074216D" w:rsidDel="00022465">
          <w:rPr>
            <w:szCs w:val="24"/>
            <w:lang w:val="en-IN"/>
          </w:rPr>
          <w:delText>If the LNG Ship does not tender a Notice of Readiness prior to or within its Delivery Window, CP Operator shall berth the LNG Ship and load the relevant LNG cargo at the first available time when such service can be accomplished without detriment or curtailment to any other scheduled service; provided, however, that, unless otherwise agreed with Buyer, CP Operator shall have no obligation to berth the LNG Ship if it tenders the Notice of Readiness more than seventy-two (72) hours after the end of its Delivery Window, to the extent such delay is not attributable to a reason that would result in an extension of Allowed Berth Time under Section </w:delText>
        </w:r>
        <w:r w:rsidRPr="0074216D" w:rsidDel="00022465">
          <w:rPr>
            <w:szCs w:val="24"/>
            <w:lang w:val="en-IN"/>
          </w:rPr>
          <w:fldChar w:fldCharType="begin"/>
        </w:r>
        <w:r w:rsidRPr="0074216D" w:rsidDel="00022465">
          <w:rPr>
            <w:szCs w:val="24"/>
            <w:lang w:val="en-IN"/>
          </w:rPr>
          <w:delInstrText xml:space="preserve"> REF _Ref89164864 \r \h </w:delInstrText>
        </w:r>
        <w:r w:rsidRPr="0074216D" w:rsidDel="00022465">
          <w:rPr>
            <w:szCs w:val="24"/>
            <w:lang w:val="en-IN"/>
          </w:rPr>
        </w:r>
        <w:r w:rsidRPr="0074216D" w:rsidDel="00022465">
          <w:rPr>
            <w:szCs w:val="24"/>
            <w:lang w:val="en-IN"/>
          </w:rPr>
          <w:fldChar w:fldCharType="separate"/>
        </w:r>
        <w:r w:rsidR="00BB1C01" w:rsidDel="00022465">
          <w:rPr>
            <w:szCs w:val="24"/>
            <w:lang w:val="en-IN"/>
          </w:rPr>
          <w:delText>9(c)</w:delText>
        </w:r>
        <w:r w:rsidRPr="0074216D" w:rsidDel="00022465">
          <w:rPr>
            <w:szCs w:val="24"/>
            <w:lang w:val="en-IN"/>
          </w:rPr>
          <w:fldChar w:fldCharType="end"/>
        </w:r>
        <w:r w:rsidRPr="0074216D" w:rsidDel="00022465">
          <w:rPr>
            <w:szCs w:val="24"/>
            <w:lang w:val="en-IN"/>
          </w:rPr>
          <w:delText>. Buyer shall bear its own incremental costs in respect of the LNG Ship if it tenders a Notice of Readiness after the expiration of its Delivery Window for the period of delay in the berthing of such LNG Ship resulting from Seller’s decision to allow any other LNG vessel that has arrived on schedule to berth prior to such LNG Ship.</w:delText>
        </w:r>
      </w:del>
    </w:p>
    <w:p w14:paraId="6F311395" w14:textId="6EED0967" w:rsidR="00A56F8F" w:rsidRPr="0074216D" w:rsidDel="00022465" w:rsidRDefault="00A56F8F">
      <w:pPr>
        <w:spacing w:after="160" w:line="259" w:lineRule="auto"/>
        <w:jc w:val="center"/>
        <w:rPr>
          <w:del w:id="2956" w:author="Lim, Vanessa Gunawan" w:date="2022-11-17T15:17:00Z"/>
          <w:lang w:val="en-IN"/>
        </w:rPr>
        <w:pPrChange w:id="2957" w:author="Lim, Vanessa Gunawan" w:date="2022-11-17T15:17:00Z">
          <w:pPr>
            <w:pStyle w:val="ScheduleUK4"/>
          </w:pPr>
        </w:pPrChange>
      </w:pPr>
      <w:del w:id="2958" w:author="Lim, Vanessa Gunawan" w:date="2022-11-17T15:17:00Z">
        <w:r w:rsidRPr="0074216D" w:rsidDel="00022465">
          <w:rPr>
            <w:lang w:val="en-IN"/>
          </w:rPr>
          <w:delText xml:space="preserve">If the LNG Ship tenders its Notice of Readiness prior to or within its Delivery Window and Seller or CP Operator does not berth the LNG Ship by the end of the Delivery Window, but berths such LNG Ship within seventy-two (72) hours after the end of the Delivery Window, Buyer's sole recourse and remedy for Seller's failure to berth the LNG Ship by the end of the Delivery Window is demurrage pursuant to Section </w:delText>
        </w:r>
        <w:r w:rsidRPr="0074216D" w:rsidDel="00022465">
          <w:rPr>
            <w:lang w:val="en-IN"/>
          </w:rPr>
          <w:fldChar w:fldCharType="begin"/>
        </w:r>
        <w:r w:rsidRPr="0074216D" w:rsidDel="00022465">
          <w:rPr>
            <w:lang w:val="en-IN"/>
          </w:rPr>
          <w:delInstrText xml:space="preserve"> REF _Ref89116290 \r \h </w:delInstrText>
        </w:r>
        <w:r w:rsidRPr="0074216D" w:rsidDel="00022465">
          <w:rPr>
            <w:lang w:val="en-IN"/>
          </w:rPr>
        </w:r>
        <w:r w:rsidRPr="0074216D" w:rsidDel="00022465">
          <w:rPr>
            <w:lang w:val="en-IN"/>
          </w:rPr>
          <w:fldChar w:fldCharType="separate"/>
        </w:r>
        <w:r w:rsidR="00BB1C01" w:rsidDel="00022465">
          <w:rPr>
            <w:lang w:val="en-IN"/>
          </w:rPr>
          <w:delText>10(c)</w:delText>
        </w:r>
        <w:r w:rsidRPr="0074216D" w:rsidDel="00022465">
          <w:rPr>
            <w:lang w:val="en-IN"/>
          </w:rPr>
          <w:fldChar w:fldCharType="end"/>
        </w:r>
        <w:r w:rsidRPr="0074216D" w:rsidDel="00022465">
          <w:rPr>
            <w:lang w:val="en-IN"/>
          </w:rPr>
          <w:delText xml:space="preserve"> and excess boil-off pursuant to Section </w:delText>
        </w:r>
        <w:r w:rsidRPr="0074216D" w:rsidDel="00022465">
          <w:rPr>
            <w:lang w:val="en-IN"/>
          </w:rPr>
          <w:fldChar w:fldCharType="begin"/>
        </w:r>
        <w:r w:rsidRPr="0074216D" w:rsidDel="00022465">
          <w:rPr>
            <w:lang w:val="en-IN"/>
          </w:rPr>
          <w:delInstrText xml:space="preserve"> REF _Ref89116342 \r \h </w:delInstrText>
        </w:r>
        <w:r w:rsidRPr="0074216D" w:rsidDel="00022465">
          <w:rPr>
            <w:lang w:val="en-IN"/>
          </w:rPr>
        </w:r>
        <w:r w:rsidRPr="0074216D" w:rsidDel="00022465">
          <w:rPr>
            <w:lang w:val="en-IN"/>
          </w:rPr>
          <w:fldChar w:fldCharType="separate"/>
        </w:r>
        <w:r w:rsidR="00BB1C01" w:rsidDel="00022465">
          <w:rPr>
            <w:lang w:val="en-IN"/>
          </w:rPr>
          <w:delText>10(d)</w:delText>
        </w:r>
        <w:r w:rsidRPr="0074216D" w:rsidDel="00022465">
          <w:rPr>
            <w:lang w:val="en-IN"/>
          </w:rPr>
          <w:fldChar w:fldCharType="end"/>
        </w:r>
        <w:r w:rsidRPr="0074216D" w:rsidDel="00022465">
          <w:rPr>
            <w:lang w:val="en-IN"/>
          </w:rPr>
          <w:delText xml:space="preserve">. If, as of the seventy-second (72nd) hour after the end of the Delivery Window, Seller has not berthed the LNG Ship, and such delay is not attributable to a reason that would result in an extension of Allowed Berth Time under Section </w:delText>
        </w:r>
        <w:r w:rsidRPr="0074216D" w:rsidDel="00022465">
          <w:rPr>
            <w:lang w:val="en-IN"/>
          </w:rPr>
          <w:fldChar w:fldCharType="begin"/>
        </w:r>
        <w:r w:rsidRPr="0074216D" w:rsidDel="00022465">
          <w:rPr>
            <w:lang w:val="en-IN"/>
          </w:rPr>
          <w:delInstrText xml:space="preserve"> REF _Ref89115743 \r \h </w:delInstrText>
        </w:r>
        <w:r w:rsidRPr="0074216D" w:rsidDel="00022465">
          <w:rPr>
            <w:lang w:val="en-IN"/>
          </w:rPr>
        </w:r>
        <w:r w:rsidRPr="0074216D" w:rsidDel="00022465">
          <w:rPr>
            <w:lang w:val="en-IN"/>
          </w:rPr>
          <w:fldChar w:fldCharType="separate"/>
        </w:r>
        <w:r w:rsidR="00BB1C01" w:rsidDel="00022465">
          <w:rPr>
            <w:lang w:val="en-IN"/>
          </w:rPr>
          <w:delText>9(c)(i)</w:delText>
        </w:r>
        <w:r w:rsidRPr="0074216D" w:rsidDel="00022465">
          <w:rPr>
            <w:lang w:val="en-IN"/>
          </w:rPr>
          <w:fldChar w:fldCharType="end"/>
        </w:r>
        <w:r w:rsidRPr="0074216D" w:rsidDel="00022465">
          <w:rPr>
            <w:lang w:val="en-IN"/>
          </w:rPr>
          <w:delText xml:space="preserve">, Seller shall be deemed to have failed to make the </w:delText>
        </w:r>
        <w:r w:rsidRPr="0074216D" w:rsidDel="00022465">
          <w:rPr>
            <w:szCs w:val="24"/>
            <w:lang w:val="en-IN"/>
          </w:rPr>
          <w:delText xml:space="preserve">Cargo Quantity </w:delText>
        </w:r>
        <w:r w:rsidRPr="0074216D" w:rsidDel="00022465">
          <w:rPr>
            <w:lang w:val="en-IN"/>
          </w:rPr>
          <w:delText xml:space="preserve">available for delivery and </w:delText>
        </w:r>
        <w:bookmarkStart w:id="2959" w:name="OLE_LINK18"/>
        <w:r w:rsidRPr="0074216D" w:rsidDel="00022465">
          <w:rPr>
            <w:lang w:val="en-IN"/>
          </w:rPr>
          <w:delText xml:space="preserve">Section </w:delText>
        </w:r>
        <w:r w:rsidRPr="0074216D" w:rsidDel="00022465">
          <w:rPr>
            <w:lang w:val="en-IN"/>
          </w:rPr>
          <w:fldChar w:fldCharType="begin"/>
        </w:r>
        <w:r w:rsidRPr="0074216D" w:rsidDel="00022465">
          <w:rPr>
            <w:lang w:val="en-IN"/>
          </w:rPr>
          <w:delInstrText xml:space="preserve"> REF _Ref89175607 \r \h </w:delInstrText>
        </w:r>
        <w:r w:rsidRPr="0074216D" w:rsidDel="00022465">
          <w:rPr>
            <w:lang w:val="en-IN"/>
          </w:rPr>
        </w:r>
        <w:r w:rsidRPr="0074216D" w:rsidDel="00022465">
          <w:rPr>
            <w:lang w:val="en-IN"/>
          </w:rPr>
          <w:fldChar w:fldCharType="separate"/>
        </w:r>
        <w:r w:rsidR="00BB1C01" w:rsidDel="00022465">
          <w:rPr>
            <w:lang w:val="en-IN"/>
          </w:rPr>
          <w:delText>3(c)</w:delText>
        </w:r>
        <w:r w:rsidRPr="0074216D" w:rsidDel="00022465">
          <w:rPr>
            <w:lang w:val="en-IN"/>
          </w:rPr>
          <w:fldChar w:fldCharType="end"/>
        </w:r>
        <w:bookmarkEnd w:id="2959"/>
        <w:r w:rsidRPr="0074216D" w:rsidDel="00022465">
          <w:rPr>
            <w:lang w:val="en-IN"/>
          </w:rPr>
          <w:delText xml:space="preserve"> shall apply.</w:delText>
        </w:r>
      </w:del>
    </w:p>
    <w:p w14:paraId="48C91CC3" w14:textId="7A40AD70" w:rsidR="00A56F8F" w:rsidRPr="0074216D" w:rsidDel="00022465" w:rsidRDefault="00A56F8F">
      <w:pPr>
        <w:spacing w:after="160" w:line="259" w:lineRule="auto"/>
        <w:jc w:val="center"/>
        <w:rPr>
          <w:del w:id="2960" w:author="Lim, Vanessa Gunawan" w:date="2022-11-17T15:17:00Z"/>
          <w:b/>
          <w:szCs w:val="24"/>
          <w:lang w:val="en-IN"/>
        </w:rPr>
        <w:pPrChange w:id="2961" w:author="Lim, Vanessa Gunawan" w:date="2022-11-17T15:17:00Z">
          <w:pPr>
            <w:pStyle w:val="ScheduleUK3"/>
            <w:spacing w:before="120" w:after="120" w:line="23" w:lineRule="atLeast"/>
          </w:pPr>
        </w:pPrChange>
      </w:pPr>
      <w:bookmarkStart w:id="2962" w:name="_Ref494451410"/>
      <w:bookmarkStart w:id="2963" w:name="_Ref88772783"/>
      <w:del w:id="2964" w:author="Lim, Vanessa Gunawan" w:date="2022-11-17T15:17:00Z">
        <w:r w:rsidRPr="0074216D" w:rsidDel="00022465">
          <w:rPr>
            <w:b/>
            <w:szCs w:val="24"/>
            <w:lang w:val="en-IN"/>
          </w:rPr>
          <w:delText>Berth Time at CP Terminal</w:delText>
        </w:r>
        <w:bookmarkEnd w:id="2962"/>
        <w:bookmarkEnd w:id="2963"/>
      </w:del>
    </w:p>
    <w:p w14:paraId="66613263" w14:textId="579196F2" w:rsidR="00A56F8F" w:rsidRPr="0074216D" w:rsidDel="00022465" w:rsidRDefault="00A56F8F">
      <w:pPr>
        <w:spacing w:after="160" w:line="259" w:lineRule="auto"/>
        <w:jc w:val="center"/>
        <w:rPr>
          <w:del w:id="2965" w:author="Lim, Vanessa Gunawan" w:date="2022-11-17T15:17:00Z"/>
          <w:szCs w:val="24"/>
          <w:lang w:val="en-IN"/>
        </w:rPr>
        <w:pPrChange w:id="2966" w:author="Lim, Vanessa Gunawan" w:date="2022-11-17T15:17:00Z">
          <w:pPr>
            <w:pStyle w:val="ScheduleUK4"/>
            <w:tabs>
              <w:tab w:val="clear" w:pos="0"/>
            </w:tabs>
            <w:spacing w:before="120" w:after="120" w:line="23" w:lineRule="atLeast"/>
          </w:pPr>
        </w:pPrChange>
      </w:pPr>
      <w:del w:id="2967" w:author="Lim, Vanessa Gunawan" w:date="2022-11-17T15:17:00Z">
        <w:r w:rsidRPr="0074216D" w:rsidDel="00022465">
          <w:rPr>
            <w:szCs w:val="24"/>
            <w:lang w:val="en-IN"/>
          </w:rPr>
          <w:lastRenderedPageBreak/>
          <w:delText xml:space="preserve">As soon as an LNG Ship is All Fast and prepared to load the relevant LNG cargo, each of Buyer and Seller shall take all appropriate measures within its reasonable control to permit the loading of such LNG Ship as quickly as possible. </w:delText>
        </w:r>
      </w:del>
    </w:p>
    <w:p w14:paraId="39D70018" w14:textId="79A1846F" w:rsidR="00A56F8F" w:rsidRPr="0074216D" w:rsidDel="00022465" w:rsidRDefault="00A56F8F">
      <w:pPr>
        <w:spacing w:after="160" w:line="259" w:lineRule="auto"/>
        <w:jc w:val="center"/>
        <w:rPr>
          <w:del w:id="2968" w:author="Lim, Vanessa Gunawan" w:date="2022-11-17T15:17:00Z"/>
          <w:szCs w:val="24"/>
          <w:lang w:val="en-IN"/>
        </w:rPr>
        <w:pPrChange w:id="2969" w:author="Lim, Vanessa Gunawan" w:date="2022-11-17T15:17:00Z">
          <w:pPr>
            <w:pStyle w:val="ScheduleUK4"/>
            <w:tabs>
              <w:tab w:val="clear" w:pos="0"/>
            </w:tabs>
            <w:spacing w:before="120" w:after="120" w:line="23" w:lineRule="atLeast"/>
          </w:pPr>
        </w:pPrChange>
      </w:pPr>
      <w:bookmarkStart w:id="2970" w:name="_Ref494451412"/>
      <w:del w:id="2971" w:author="Lim, Vanessa Gunawan" w:date="2022-11-17T15:17:00Z">
        <w:r w:rsidRPr="0074216D" w:rsidDel="00022465">
          <w:rPr>
            <w:szCs w:val="24"/>
            <w:lang w:val="en-IN"/>
          </w:rPr>
          <w:delText>Each LNG Ships shall be allowed a berth time for loading the relevant LNG cargo (as extended pursuant to the immediately following sentence, the “</w:delText>
        </w:r>
        <w:r w:rsidRPr="0074216D" w:rsidDel="00022465">
          <w:rPr>
            <w:b/>
            <w:szCs w:val="24"/>
            <w:lang w:val="en-IN"/>
          </w:rPr>
          <w:delText>Allowed Berth Time</w:delText>
        </w:r>
        <w:r w:rsidRPr="0074216D" w:rsidDel="00022465">
          <w:rPr>
            <w:szCs w:val="24"/>
            <w:lang w:val="en-IN"/>
          </w:rPr>
          <w:delText>”) according to the following formula:</w:delText>
        </w:r>
        <w:bookmarkEnd w:id="2970"/>
      </w:del>
    </w:p>
    <w:p w14:paraId="082B636D" w14:textId="15832760" w:rsidR="00A56F8F" w:rsidRPr="0074216D" w:rsidDel="00022465" w:rsidRDefault="00A56F8F">
      <w:pPr>
        <w:spacing w:after="160" w:line="259" w:lineRule="auto"/>
        <w:jc w:val="center"/>
        <w:rPr>
          <w:del w:id="2972" w:author="Lim, Vanessa Gunawan" w:date="2022-11-17T15:17:00Z"/>
          <w:szCs w:val="24"/>
          <w:lang w:val="en-IN"/>
        </w:rPr>
        <w:pPrChange w:id="2973" w:author="Lim, Vanessa Gunawan" w:date="2022-11-17T15:17:00Z">
          <w:pPr>
            <w:pStyle w:val="ContinueUK4"/>
            <w:spacing w:before="120" w:after="120" w:line="23" w:lineRule="atLeast"/>
            <w:ind w:left="1440"/>
          </w:pPr>
        </w:pPrChange>
      </w:pPr>
      <w:del w:id="2974" w:author="Lim, Vanessa Gunawan" w:date="2022-11-17T15:17:00Z">
        <w:r w:rsidRPr="0074216D" w:rsidDel="00022465">
          <w:rPr>
            <w:szCs w:val="24"/>
            <w:lang w:val="en-IN"/>
          </w:rPr>
          <w:delText>36 + x = Allowed Berth Time (in hours), where:</w:delText>
        </w:r>
      </w:del>
    </w:p>
    <w:p w14:paraId="039203C0" w14:textId="4C91ED7E" w:rsidR="00A56F8F" w:rsidRPr="0074216D" w:rsidDel="00022465" w:rsidRDefault="00A56F8F">
      <w:pPr>
        <w:spacing w:after="160" w:line="259" w:lineRule="auto"/>
        <w:jc w:val="center"/>
        <w:rPr>
          <w:del w:id="2975" w:author="Lim, Vanessa Gunawan" w:date="2022-11-17T15:17:00Z"/>
          <w:szCs w:val="24"/>
          <w:lang w:val="en-IN"/>
        </w:rPr>
        <w:pPrChange w:id="2976" w:author="Lim, Vanessa Gunawan" w:date="2022-11-17T15:17:00Z">
          <w:pPr>
            <w:pStyle w:val="ContinueUK4"/>
            <w:spacing w:before="120" w:after="120" w:line="23" w:lineRule="atLeast"/>
            <w:ind w:left="1440"/>
          </w:pPr>
        </w:pPrChange>
      </w:pPr>
      <w:del w:id="2977" w:author="Lim, Vanessa Gunawan" w:date="2022-11-17T15:17:00Z">
        <w:r w:rsidRPr="0074216D" w:rsidDel="00022465">
          <w:rPr>
            <w:szCs w:val="24"/>
            <w:lang w:val="en-IN"/>
          </w:rPr>
          <w:delText>x = y / 10,000 cubic meters; and</w:delText>
        </w:r>
      </w:del>
    </w:p>
    <w:p w14:paraId="13A6843E" w14:textId="59F93132" w:rsidR="00A56F8F" w:rsidRPr="0074216D" w:rsidDel="00022465" w:rsidRDefault="00A56F8F">
      <w:pPr>
        <w:spacing w:after="160" w:line="259" w:lineRule="auto"/>
        <w:jc w:val="center"/>
        <w:rPr>
          <w:del w:id="2978" w:author="Lim, Vanessa Gunawan" w:date="2022-11-17T15:17:00Z"/>
          <w:szCs w:val="24"/>
          <w:lang w:val="en-IN"/>
        </w:rPr>
        <w:pPrChange w:id="2979" w:author="Lim, Vanessa Gunawan" w:date="2022-11-17T15:17:00Z">
          <w:pPr>
            <w:pStyle w:val="ContinueUK4"/>
            <w:spacing w:before="120" w:after="120" w:line="23" w:lineRule="atLeast"/>
            <w:ind w:left="1440"/>
          </w:pPr>
        </w:pPrChange>
      </w:pPr>
      <w:del w:id="2980" w:author="Lim, Vanessa Gunawan" w:date="2022-11-17T15:17:00Z">
        <w:r w:rsidRPr="0074216D" w:rsidDel="00022465">
          <w:rPr>
            <w:szCs w:val="24"/>
            <w:lang w:val="en-IN"/>
          </w:rPr>
          <w:delText>y = the LNG cargo containment of the relevant LNG Ship in excess of one hundred forty thousand (140,000) cubic meters.</w:delText>
        </w:r>
      </w:del>
    </w:p>
    <w:p w14:paraId="762BE76E" w14:textId="5C63986B" w:rsidR="00A56F8F" w:rsidRPr="0074216D" w:rsidDel="00022465" w:rsidRDefault="00A56F8F">
      <w:pPr>
        <w:spacing w:after="160" w:line="259" w:lineRule="auto"/>
        <w:jc w:val="center"/>
        <w:rPr>
          <w:del w:id="2981" w:author="Lim, Vanessa Gunawan" w:date="2022-11-17T15:17:00Z"/>
          <w:szCs w:val="24"/>
          <w:lang w:val="en-IN"/>
        </w:rPr>
        <w:pPrChange w:id="2982" w:author="Lim, Vanessa Gunawan" w:date="2022-11-17T15:17:00Z">
          <w:pPr>
            <w:pStyle w:val="ScheduleUK4"/>
            <w:tabs>
              <w:tab w:val="clear" w:pos="0"/>
            </w:tabs>
            <w:spacing w:before="120" w:after="120" w:line="23" w:lineRule="atLeast"/>
          </w:pPr>
        </w:pPrChange>
      </w:pPr>
      <w:bookmarkStart w:id="2983" w:name="_Ref89164864"/>
      <w:del w:id="2984" w:author="Lim, Vanessa Gunawan" w:date="2022-11-17T15:17:00Z">
        <w:r w:rsidRPr="0074216D" w:rsidDel="00022465">
          <w:rPr>
            <w:szCs w:val="24"/>
            <w:lang w:val="en-IN"/>
          </w:rPr>
          <w:delText>The Allowed Berth Time shall be extended for any delay that is caused by:</w:delText>
        </w:r>
        <w:bookmarkEnd w:id="2983"/>
      </w:del>
    </w:p>
    <w:p w14:paraId="0D5A6DE9" w14:textId="5BCAD14C" w:rsidR="00A56F8F" w:rsidRPr="0074216D" w:rsidDel="00022465" w:rsidRDefault="00A56F8F">
      <w:pPr>
        <w:spacing w:after="160" w:line="259" w:lineRule="auto"/>
        <w:jc w:val="center"/>
        <w:rPr>
          <w:del w:id="2985" w:author="Lim, Vanessa Gunawan" w:date="2022-11-17T15:17:00Z"/>
          <w:szCs w:val="24"/>
          <w:lang w:val="en-IN"/>
        </w:rPr>
        <w:pPrChange w:id="2986" w:author="Lim, Vanessa Gunawan" w:date="2022-11-17T15:17:00Z">
          <w:pPr>
            <w:pStyle w:val="ScheduleUK5"/>
            <w:tabs>
              <w:tab w:val="clear" w:pos="0"/>
            </w:tabs>
            <w:spacing w:before="120" w:after="120" w:line="23" w:lineRule="atLeast"/>
          </w:pPr>
        </w:pPrChange>
      </w:pPr>
      <w:bookmarkStart w:id="2987" w:name="_Ref89115743"/>
      <w:del w:id="2988" w:author="Lim, Vanessa Gunawan" w:date="2022-11-17T15:17:00Z">
        <w:r w:rsidRPr="0074216D" w:rsidDel="00022465">
          <w:rPr>
            <w:szCs w:val="24"/>
            <w:lang w:val="en-IN"/>
          </w:rPr>
          <w:delText>CP Operator, CP Operator's representatives, another customer of CP Operator, an LNG vessel of another customer of CP Operator, or the master, crew, owner or operator of the LNG vessel of another customer of CP Operator;</w:delText>
        </w:r>
        <w:bookmarkEnd w:id="2987"/>
        <w:r w:rsidRPr="0074216D" w:rsidDel="00022465">
          <w:rPr>
            <w:szCs w:val="24"/>
            <w:lang w:val="en-IN"/>
          </w:rPr>
          <w:delText xml:space="preserve"> </w:delText>
        </w:r>
      </w:del>
    </w:p>
    <w:p w14:paraId="61373C5D" w14:textId="4CEC4843" w:rsidR="00A56F8F" w:rsidRPr="0074216D" w:rsidDel="00022465" w:rsidRDefault="00A56F8F">
      <w:pPr>
        <w:spacing w:after="160" w:line="259" w:lineRule="auto"/>
        <w:jc w:val="center"/>
        <w:rPr>
          <w:del w:id="2989" w:author="Lim, Vanessa Gunawan" w:date="2022-11-17T15:17:00Z"/>
          <w:szCs w:val="24"/>
          <w:lang w:val="en-IN"/>
        </w:rPr>
        <w:pPrChange w:id="2990" w:author="Lim, Vanessa Gunawan" w:date="2022-11-17T15:17:00Z">
          <w:pPr>
            <w:pStyle w:val="ScheduleUK5"/>
            <w:tabs>
              <w:tab w:val="clear" w:pos="0"/>
            </w:tabs>
            <w:spacing w:before="120" w:after="120" w:line="23" w:lineRule="atLeast"/>
          </w:pPr>
        </w:pPrChange>
      </w:pPr>
      <w:del w:id="2991" w:author="Lim, Vanessa Gunawan" w:date="2022-11-17T15:17:00Z">
        <w:r w:rsidRPr="0074216D" w:rsidDel="00022465">
          <w:rPr>
            <w:szCs w:val="24"/>
            <w:lang w:val="en-IN"/>
          </w:rPr>
          <w:delText xml:space="preserve">a pilot or a Governmental Authority; </w:delText>
        </w:r>
      </w:del>
    </w:p>
    <w:p w14:paraId="1F13A8E2" w14:textId="696FD548" w:rsidR="00A56F8F" w:rsidRPr="0074216D" w:rsidDel="00022465" w:rsidRDefault="00A56F8F">
      <w:pPr>
        <w:spacing w:after="160" w:line="259" w:lineRule="auto"/>
        <w:jc w:val="center"/>
        <w:rPr>
          <w:del w:id="2992" w:author="Lim, Vanessa Gunawan" w:date="2022-11-17T15:17:00Z"/>
          <w:szCs w:val="24"/>
          <w:lang w:val="en-IN"/>
        </w:rPr>
        <w:pPrChange w:id="2993" w:author="Lim, Vanessa Gunawan" w:date="2022-11-17T15:17:00Z">
          <w:pPr>
            <w:pStyle w:val="ScheduleUK5"/>
            <w:tabs>
              <w:tab w:val="clear" w:pos="0"/>
            </w:tabs>
            <w:spacing w:before="120" w:after="120" w:line="23" w:lineRule="atLeast"/>
          </w:pPr>
        </w:pPrChange>
      </w:pPr>
      <w:del w:id="2994" w:author="Lim, Vanessa Gunawan" w:date="2022-11-17T15:17:00Z">
        <w:r w:rsidRPr="0074216D" w:rsidDel="00022465">
          <w:rPr>
            <w:szCs w:val="24"/>
            <w:lang w:val="en-IN"/>
          </w:rPr>
          <w:delText xml:space="preserve">Force Majeure; </w:delText>
        </w:r>
      </w:del>
    </w:p>
    <w:p w14:paraId="5042AB8F" w14:textId="3DBEE61F" w:rsidR="00A56F8F" w:rsidRPr="0074216D" w:rsidDel="00022465" w:rsidRDefault="00A56F8F">
      <w:pPr>
        <w:spacing w:after="160" w:line="259" w:lineRule="auto"/>
        <w:jc w:val="center"/>
        <w:rPr>
          <w:del w:id="2995" w:author="Lim, Vanessa Gunawan" w:date="2022-11-17T15:17:00Z"/>
          <w:szCs w:val="24"/>
          <w:lang w:val="en-IN"/>
        </w:rPr>
        <w:pPrChange w:id="2996" w:author="Lim, Vanessa Gunawan" w:date="2022-11-17T15:17:00Z">
          <w:pPr>
            <w:pStyle w:val="ScheduleUK5"/>
            <w:tabs>
              <w:tab w:val="clear" w:pos="0"/>
            </w:tabs>
            <w:spacing w:before="120" w:after="120" w:line="23" w:lineRule="atLeast"/>
          </w:pPr>
        </w:pPrChange>
      </w:pPr>
      <w:del w:id="2997" w:author="Lim, Vanessa Gunawan" w:date="2022-11-17T15:17:00Z">
        <w:r w:rsidRPr="0074216D" w:rsidDel="00022465">
          <w:rPr>
            <w:szCs w:val="24"/>
            <w:lang w:val="en-IN"/>
          </w:rPr>
          <w:delText>night-time transit restrictions; and</w:delText>
        </w:r>
      </w:del>
    </w:p>
    <w:p w14:paraId="28BC7567" w14:textId="08A3F3CB" w:rsidR="00A56F8F" w:rsidRPr="0074216D" w:rsidDel="00022465" w:rsidRDefault="00A56F8F">
      <w:pPr>
        <w:spacing w:after="160" w:line="259" w:lineRule="auto"/>
        <w:jc w:val="center"/>
        <w:rPr>
          <w:del w:id="2998" w:author="Lim, Vanessa Gunawan" w:date="2022-11-17T15:17:00Z"/>
          <w:szCs w:val="24"/>
          <w:lang w:val="en-IN"/>
        </w:rPr>
        <w:pPrChange w:id="2999" w:author="Lim, Vanessa Gunawan" w:date="2022-11-17T15:17:00Z">
          <w:pPr>
            <w:pStyle w:val="ScheduleUK5"/>
            <w:tabs>
              <w:tab w:val="clear" w:pos="0"/>
            </w:tabs>
            <w:spacing w:before="120" w:after="120" w:line="23" w:lineRule="atLeast"/>
          </w:pPr>
        </w:pPrChange>
      </w:pPr>
      <w:del w:id="3000" w:author="Lim, Vanessa Gunawan" w:date="2022-11-17T15:17:00Z">
        <w:r w:rsidRPr="0074216D" w:rsidDel="00022465">
          <w:rPr>
            <w:szCs w:val="24"/>
            <w:lang w:val="en-IN"/>
          </w:rPr>
          <w:delText xml:space="preserve">the provision of any gas-up or cool-down services, provided that such gas-up or cool-down services shall not exceed one hundred (100) hours. </w:delText>
        </w:r>
      </w:del>
    </w:p>
    <w:p w14:paraId="60F0ABD6" w14:textId="6CF3078B" w:rsidR="00A56F8F" w:rsidRPr="0074216D" w:rsidDel="00022465" w:rsidRDefault="00A56F8F">
      <w:pPr>
        <w:spacing w:after="160" w:line="259" w:lineRule="auto"/>
        <w:jc w:val="center"/>
        <w:rPr>
          <w:del w:id="3001" w:author="Lim, Vanessa Gunawan" w:date="2022-11-17T15:17:00Z"/>
          <w:szCs w:val="24"/>
          <w:lang w:val="en-IN"/>
        </w:rPr>
        <w:pPrChange w:id="3002" w:author="Lim, Vanessa Gunawan" w:date="2022-11-17T15:17:00Z">
          <w:pPr>
            <w:pStyle w:val="ScheduleUK4"/>
            <w:numPr>
              <w:ilvl w:val="0"/>
              <w:numId w:val="0"/>
            </w:numPr>
            <w:tabs>
              <w:tab w:val="clear" w:pos="0"/>
            </w:tabs>
            <w:spacing w:before="120" w:after="120" w:line="23" w:lineRule="atLeast"/>
            <w:ind w:left="0" w:firstLine="0"/>
          </w:pPr>
        </w:pPrChange>
      </w:pPr>
      <w:del w:id="3003" w:author="Lim, Vanessa Gunawan" w:date="2022-11-17T15:17:00Z">
        <w:r w:rsidRPr="0074216D" w:rsidDel="00022465">
          <w:rPr>
            <w:szCs w:val="24"/>
            <w:lang w:val="en-IN"/>
          </w:rPr>
          <w:delText>The actual Berth Time of an LNG Ship (the “</w:delText>
        </w:r>
        <w:r w:rsidRPr="0074216D" w:rsidDel="00022465">
          <w:rPr>
            <w:b/>
            <w:szCs w:val="24"/>
            <w:lang w:val="en-IN"/>
          </w:rPr>
          <w:delText>Used Berth Time</w:delText>
        </w:r>
        <w:r w:rsidRPr="0074216D" w:rsidDel="00022465">
          <w:rPr>
            <w:szCs w:val="24"/>
            <w:lang w:val="en-IN"/>
          </w:rPr>
          <w:delText>”) is the time used to load the LNG Ship which shall commence when such LNG Ship is All Fast and shall end when all vapour return lines of such LNG Ship and the CP Terminal are disconnected and such LNG Ship is cleared for departure and able to depart a Berth.</w:delText>
        </w:r>
      </w:del>
    </w:p>
    <w:p w14:paraId="0BFD0C29" w14:textId="13D549FF" w:rsidR="00A56F8F" w:rsidRPr="0074216D" w:rsidDel="00022465" w:rsidRDefault="00A56F8F">
      <w:pPr>
        <w:spacing w:after="160" w:line="259" w:lineRule="auto"/>
        <w:jc w:val="center"/>
        <w:rPr>
          <w:del w:id="3004" w:author="Lim, Vanessa Gunawan" w:date="2022-11-17T15:17:00Z"/>
          <w:szCs w:val="24"/>
          <w:lang w:val="en-IN"/>
        </w:rPr>
        <w:pPrChange w:id="3005" w:author="Lim, Vanessa Gunawan" w:date="2022-11-17T15:17:00Z">
          <w:pPr>
            <w:pStyle w:val="ScheduleUK4"/>
            <w:tabs>
              <w:tab w:val="clear" w:pos="0"/>
            </w:tabs>
            <w:spacing w:before="120" w:after="120" w:line="23" w:lineRule="atLeast"/>
          </w:pPr>
        </w:pPrChange>
      </w:pPr>
      <w:del w:id="3006" w:author="Lim, Vanessa Gunawan" w:date="2022-11-17T15:17:00Z">
        <w:r w:rsidRPr="0074216D" w:rsidDel="00022465">
          <w:rPr>
            <w:szCs w:val="24"/>
            <w:lang w:val="en-IN"/>
          </w:rPr>
          <w:delText xml:space="preserve">The LNG Ship shall leave the Berth promptly after loading and shall not remain at the Berth, and Seller or CP Operator may provide notice to the Buyer to depart if the LNG Ship has failed to depart at the end of the Allowed Berth Time. </w:delText>
        </w:r>
      </w:del>
    </w:p>
    <w:p w14:paraId="05C82517" w14:textId="6CB3D930" w:rsidR="00A56F8F" w:rsidRPr="0074216D" w:rsidDel="00022465" w:rsidRDefault="00A56F8F">
      <w:pPr>
        <w:spacing w:after="160" w:line="259" w:lineRule="auto"/>
        <w:jc w:val="center"/>
        <w:rPr>
          <w:del w:id="3007" w:author="Lim, Vanessa Gunawan" w:date="2022-11-17T15:17:00Z"/>
          <w:szCs w:val="24"/>
          <w:lang w:val="en-IN"/>
        </w:rPr>
        <w:pPrChange w:id="3008" w:author="Lim, Vanessa Gunawan" w:date="2022-11-17T15:17:00Z">
          <w:pPr>
            <w:pStyle w:val="ScheduleUK4"/>
            <w:tabs>
              <w:tab w:val="clear" w:pos="0"/>
            </w:tabs>
            <w:spacing w:before="120" w:after="120" w:line="23" w:lineRule="atLeast"/>
          </w:pPr>
        </w:pPrChange>
      </w:pPr>
      <w:del w:id="3009" w:author="Lim, Vanessa Gunawan" w:date="2022-11-17T15:17:00Z">
        <w:r w:rsidRPr="0074216D" w:rsidDel="00022465">
          <w:rPr>
            <w:szCs w:val="24"/>
            <w:lang w:val="en-IN"/>
          </w:rPr>
          <w:delText xml:space="preserve">If the Used Berth Time of the LNG Ship exceeds the Allowed Berth Time, then Buyer shall pay to Seller as liquidated damages a wharfage fee of eighty-five thousand USD (US$ 85,000) per day, prorated hourly for the period during which the LNG Ship remains at the Berth after the end of the Allowed Berth Time (or such later time as Seller or CP Operator may specify), except to the extent, after taking into account extensions of the Allowed Berth Time under Section </w:delText>
        </w:r>
        <w:r w:rsidRPr="0074216D" w:rsidDel="00022465">
          <w:rPr>
            <w:szCs w:val="24"/>
            <w:lang w:val="en-IN"/>
          </w:rPr>
          <w:fldChar w:fldCharType="begin"/>
        </w:r>
        <w:r w:rsidRPr="0074216D" w:rsidDel="00022465">
          <w:rPr>
            <w:szCs w:val="24"/>
            <w:lang w:val="en-IN"/>
          </w:rPr>
          <w:delInstrText xml:space="preserve"> REF _Ref88772783 \r \h  \* MERGEFORMAT </w:delInstrText>
        </w:r>
        <w:r w:rsidRPr="0074216D" w:rsidDel="00022465">
          <w:rPr>
            <w:szCs w:val="24"/>
            <w:lang w:val="en-IN"/>
          </w:rPr>
        </w:r>
        <w:r w:rsidRPr="0074216D" w:rsidDel="00022465">
          <w:rPr>
            <w:szCs w:val="24"/>
            <w:lang w:val="en-IN"/>
          </w:rPr>
          <w:fldChar w:fldCharType="separate"/>
        </w:r>
        <w:r w:rsidR="00BB1C01" w:rsidDel="00022465">
          <w:rPr>
            <w:szCs w:val="24"/>
            <w:lang w:val="en-IN"/>
          </w:rPr>
          <w:delText>9</w:delText>
        </w:r>
        <w:r w:rsidRPr="0074216D" w:rsidDel="00022465">
          <w:rPr>
            <w:szCs w:val="24"/>
            <w:lang w:val="en-IN"/>
          </w:rPr>
          <w:fldChar w:fldCharType="end"/>
        </w:r>
        <w:r w:rsidRPr="0074216D" w:rsidDel="00022465">
          <w:rPr>
            <w:szCs w:val="24"/>
            <w:lang w:val="en-IN"/>
          </w:rPr>
          <w:delText>(c), such delay in departure is caused by CP Operator. In addition, if the LNG Ship is unable to leave the Berth as and when required due to any disability of such LNG Ship, Buyer shall have such LNG Ship removed (at Buyer’s sole expense and risk) from the Berth through the use of tugs; provided that, if Buyer has not had such disabled LNG Ship removed from the Berth within twelve (12) hours of its required departure time, Seller shall be permitted to have such LNG Ship removed (at Buyer’s sole expense and risk) from the Berth through the use of tugs.</w:delText>
        </w:r>
      </w:del>
    </w:p>
    <w:p w14:paraId="6A438C90" w14:textId="6B724EC3" w:rsidR="00A56F8F" w:rsidRPr="0074216D" w:rsidDel="00022465" w:rsidRDefault="00A56F8F">
      <w:pPr>
        <w:spacing w:after="160" w:line="259" w:lineRule="auto"/>
        <w:jc w:val="center"/>
        <w:rPr>
          <w:del w:id="3010" w:author="Lim, Vanessa Gunawan" w:date="2022-11-17T15:17:00Z"/>
          <w:szCs w:val="24"/>
          <w:lang w:val="en-IN"/>
        </w:rPr>
        <w:pPrChange w:id="3011" w:author="Lim, Vanessa Gunawan" w:date="2022-11-17T15:17:00Z">
          <w:pPr>
            <w:pStyle w:val="ScheduleUK4"/>
            <w:tabs>
              <w:tab w:val="clear" w:pos="0"/>
            </w:tabs>
            <w:spacing w:before="120" w:after="120" w:line="23" w:lineRule="atLeast"/>
          </w:pPr>
        </w:pPrChange>
      </w:pPr>
      <w:del w:id="3012" w:author="Lim, Vanessa Gunawan" w:date="2022-11-17T15:17:00Z">
        <w:r w:rsidRPr="0074216D" w:rsidDel="00022465">
          <w:rPr>
            <w:szCs w:val="24"/>
            <w:lang w:val="en-IN"/>
          </w:rPr>
          <w:lastRenderedPageBreak/>
          <w:delText>Buyer shall be responsible for all port fees, wharfage fees, pilotage fees, agent fees, taxes, levies, or other charges imposed on (i) any of Buyer’s LNG Ship</w:delText>
        </w:r>
        <w:r w:rsidDel="00022465">
          <w:rPr>
            <w:szCs w:val="24"/>
            <w:lang w:val="en-IN"/>
          </w:rPr>
          <w:delText>s</w:delText>
        </w:r>
        <w:r w:rsidRPr="0074216D" w:rsidDel="00022465">
          <w:rPr>
            <w:szCs w:val="24"/>
            <w:lang w:val="en-IN"/>
          </w:rPr>
          <w:delText xml:space="preserve"> or (ii) the LNG exported from the CP Terminal, including any fee or charge now or hereafter levied, assessed or made by any Governmental Authority or on the act, right, or privilege of producing, processing, transporting, handling, selling, receiving, exporting, or delivering LNG or vaporized LNG, however such fees or charges are assessed. </w:delText>
        </w:r>
      </w:del>
    </w:p>
    <w:p w14:paraId="3C746CC5" w14:textId="351E8220" w:rsidR="00A56F8F" w:rsidRPr="0074216D" w:rsidDel="00022465" w:rsidRDefault="00A56F8F">
      <w:pPr>
        <w:spacing w:after="160" w:line="259" w:lineRule="auto"/>
        <w:jc w:val="center"/>
        <w:rPr>
          <w:del w:id="3013" w:author="Lim, Vanessa Gunawan" w:date="2022-11-17T15:17:00Z"/>
          <w:szCs w:val="24"/>
          <w:lang w:val="en-IN"/>
        </w:rPr>
        <w:pPrChange w:id="3014" w:author="Lim, Vanessa Gunawan" w:date="2022-11-17T15:17:00Z">
          <w:pPr>
            <w:pStyle w:val="ScheduleUK4"/>
            <w:tabs>
              <w:tab w:val="clear" w:pos="0"/>
            </w:tabs>
            <w:spacing w:before="120" w:after="120" w:line="23" w:lineRule="atLeast"/>
          </w:pPr>
        </w:pPrChange>
      </w:pPr>
      <w:del w:id="3015" w:author="Lim, Vanessa Gunawan" w:date="2022-11-17T15:17:00Z">
        <w:r w:rsidRPr="0074216D" w:rsidDel="00022465">
          <w:rPr>
            <w:szCs w:val="24"/>
            <w:lang w:val="en-IN"/>
          </w:rPr>
          <w:delText>Buyer shall be responsible for the transportation to and from the CP Terminal of (i) LNG Ship crews and other personnel associated with the LNG Ship; (ii) procuring and compensating any pilots required to navigate to the CP Terminal; (iii) the LNG Ship’s stores and other goods and equipment needed by the LNG Ship; (iv) liquid nitrogen for the LNG Ship; (v) the LNG Ship’s garbage and refuse; and (vi) all other requirements of the LNG Ship. Bunkering of any LNG Ship will not be permitted at the CP Terminal, nor shall the Buyer or its contractors be permitted access to the CP Terminal site in connection with LNG Ship operations at the Berth, without Seller’s prior written consent which consent shall not be unreasonably withheld or delayed.</w:delText>
        </w:r>
      </w:del>
    </w:p>
    <w:p w14:paraId="597D9017" w14:textId="7AC32013" w:rsidR="00A56F8F" w:rsidRPr="0074216D" w:rsidDel="00022465" w:rsidRDefault="00A56F8F">
      <w:pPr>
        <w:spacing w:after="160" w:line="259" w:lineRule="auto"/>
        <w:jc w:val="center"/>
        <w:rPr>
          <w:del w:id="3016" w:author="Lim, Vanessa Gunawan" w:date="2022-11-17T15:17:00Z"/>
          <w:szCs w:val="24"/>
          <w:lang w:val="en-IN"/>
        </w:rPr>
        <w:pPrChange w:id="3017" w:author="Lim, Vanessa Gunawan" w:date="2022-11-17T15:17:00Z">
          <w:pPr>
            <w:pStyle w:val="ScheduleUK4"/>
            <w:tabs>
              <w:tab w:val="clear" w:pos="0"/>
            </w:tabs>
            <w:spacing w:before="120" w:after="120" w:line="23" w:lineRule="atLeast"/>
          </w:pPr>
        </w:pPrChange>
      </w:pPr>
      <w:del w:id="3018" w:author="Lim, Vanessa Gunawan" w:date="2022-11-17T15:17:00Z">
        <w:r w:rsidRPr="0074216D" w:rsidDel="00022465">
          <w:rPr>
            <w:szCs w:val="24"/>
            <w:lang w:val="en-IN"/>
          </w:rPr>
          <w:delText>An LNG Ship shall not engage in or cause any repairs, other than minor housekeeping repairs that do not materially affect the operation of such LNG Ship, to be made while at Berth without the express prior written consent of Seller, which shall not be unreasonably withheld or delayed; provided, however, upon written notice and explanation to Seller, such LNG Ship may make repairs which the United States Coast Guard or other Governmental Authority requires to be made in order for the LNG Ship to travel in United States territorial waters.</w:delText>
        </w:r>
      </w:del>
    </w:p>
    <w:p w14:paraId="410DA9FB" w14:textId="4A91D58C" w:rsidR="00A56F8F" w:rsidRPr="0074216D" w:rsidDel="00022465" w:rsidRDefault="00A56F8F">
      <w:pPr>
        <w:spacing w:after="160" w:line="259" w:lineRule="auto"/>
        <w:jc w:val="center"/>
        <w:rPr>
          <w:del w:id="3019" w:author="Lim, Vanessa Gunawan" w:date="2022-11-17T15:17:00Z"/>
          <w:b/>
          <w:szCs w:val="24"/>
          <w:lang w:val="en-IN"/>
        </w:rPr>
        <w:pPrChange w:id="3020" w:author="Lim, Vanessa Gunawan" w:date="2022-11-17T15:17:00Z">
          <w:pPr>
            <w:pStyle w:val="ScheduleUK3"/>
            <w:spacing w:before="120" w:after="120" w:line="23" w:lineRule="atLeast"/>
          </w:pPr>
        </w:pPrChange>
      </w:pPr>
      <w:bookmarkStart w:id="3021" w:name="_Ref494451366"/>
      <w:del w:id="3022" w:author="Lim, Vanessa Gunawan" w:date="2022-11-17T15:17:00Z">
        <w:r w:rsidRPr="0074216D" w:rsidDel="00022465">
          <w:rPr>
            <w:b/>
            <w:szCs w:val="24"/>
            <w:lang w:val="en-IN"/>
          </w:rPr>
          <w:delText>Demurrage at CP Terminal</w:delText>
        </w:r>
        <w:bookmarkEnd w:id="3021"/>
      </w:del>
    </w:p>
    <w:p w14:paraId="443EE40A" w14:textId="72B1C6C5" w:rsidR="00A56F8F" w:rsidRPr="0074216D" w:rsidDel="00022465" w:rsidRDefault="00A56F8F">
      <w:pPr>
        <w:spacing w:after="160" w:line="259" w:lineRule="auto"/>
        <w:jc w:val="center"/>
        <w:rPr>
          <w:del w:id="3023" w:author="Lim, Vanessa Gunawan" w:date="2022-11-17T15:17:00Z"/>
          <w:szCs w:val="24"/>
          <w:lang w:val="en-IN"/>
        </w:rPr>
        <w:pPrChange w:id="3024" w:author="Lim, Vanessa Gunawan" w:date="2022-11-17T15:17:00Z">
          <w:pPr>
            <w:pStyle w:val="ScheduleUK4"/>
            <w:tabs>
              <w:tab w:val="clear" w:pos="0"/>
            </w:tabs>
            <w:spacing w:before="120" w:after="120" w:line="23" w:lineRule="atLeast"/>
          </w:pPr>
        </w:pPrChange>
      </w:pPr>
      <w:bookmarkStart w:id="3025" w:name="_Ref494451369"/>
      <w:del w:id="3026" w:author="Lim, Vanessa Gunawan" w:date="2022-11-17T15:17:00Z">
        <w:r w:rsidRPr="0074216D" w:rsidDel="00022465">
          <w:rPr>
            <w:szCs w:val="24"/>
            <w:lang w:val="en-IN"/>
          </w:rPr>
          <w:delText>The “</w:delText>
        </w:r>
        <w:r w:rsidRPr="0074216D" w:rsidDel="00022465">
          <w:rPr>
            <w:b/>
            <w:szCs w:val="24"/>
            <w:lang w:val="en-IN"/>
          </w:rPr>
          <w:delText>Allowed Transfer Time</w:delText>
        </w:r>
        <w:r w:rsidRPr="0074216D" w:rsidDel="00022465">
          <w:rPr>
            <w:szCs w:val="24"/>
            <w:lang w:val="en-IN"/>
          </w:rPr>
          <w:delText>” means the allotted time available to Seller to load or unload an LNG Ship at the Loading Port, which shall be determined according to the following formula:</w:delText>
        </w:r>
        <w:bookmarkEnd w:id="3025"/>
      </w:del>
    </w:p>
    <w:p w14:paraId="3BBF3604" w14:textId="4F064AEF" w:rsidR="00A56F8F" w:rsidRPr="0074216D" w:rsidDel="00022465" w:rsidRDefault="00A56F8F">
      <w:pPr>
        <w:spacing w:after="160" w:line="259" w:lineRule="auto"/>
        <w:jc w:val="center"/>
        <w:rPr>
          <w:del w:id="3027" w:author="Lim, Vanessa Gunawan" w:date="2022-11-17T15:17:00Z"/>
          <w:szCs w:val="24"/>
          <w:lang w:val="en-IN"/>
        </w:rPr>
        <w:pPrChange w:id="3028" w:author="Lim, Vanessa Gunawan" w:date="2022-11-17T15:17:00Z">
          <w:pPr>
            <w:pStyle w:val="ContinueUK4"/>
            <w:spacing w:before="120" w:after="120" w:line="23" w:lineRule="atLeast"/>
          </w:pPr>
        </w:pPrChange>
      </w:pPr>
      <w:del w:id="3029" w:author="Lim, Vanessa Gunawan" w:date="2022-11-17T15:17:00Z">
        <w:r w:rsidRPr="0074216D" w:rsidDel="00022465">
          <w:rPr>
            <w:szCs w:val="24"/>
            <w:lang w:val="en-IN"/>
          </w:rPr>
          <w:delText>36 + x = Allowed Transfer Time (in hours), where:</w:delText>
        </w:r>
      </w:del>
    </w:p>
    <w:p w14:paraId="3187FDE3" w14:textId="1A51D690" w:rsidR="00A56F8F" w:rsidRPr="0074216D" w:rsidDel="00022465" w:rsidRDefault="00A56F8F">
      <w:pPr>
        <w:spacing w:after="160" w:line="259" w:lineRule="auto"/>
        <w:jc w:val="center"/>
        <w:rPr>
          <w:del w:id="3030" w:author="Lim, Vanessa Gunawan" w:date="2022-11-17T15:17:00Z"/>
          <w:szCs w:val="24"/>
          <w:lang w:val="en-IN"/>
        </w:rPr>
        <w:pPrChange w:id="3031" w:author="Lim, Vanessa Gunawan" w:date="2022-11-17T15:17:00Z">
          <w:pPr>
            <w:pStyle w:val="ContinueUK4"/>
            <w:spacing w:before="120" w:after="120" w:line="23" w:lineRule="atLeast"/>
          </w:pPr>
        </w:pPrChange>
      </w:pPr>
      <w:del w:id="3032" w:author="Lim, Vanessa Gunawan" w:date="2022-11-17T15:17:00Z">
        <w:r w:rsidRPr="0074216D" w:rsidDel="00022465">
          <w:rPr>
            <w:szCs w:val="24"/>
            <w:lang w:val="en-IN"/>
          </w:rPr>
          <w:delText>x = y / 10,000 cubic meters; and</w:delText>
        </w:r>
      </w:del>
    </w:p>
    <w:p w14:paraId="4923BD6A" w14:textId="0DA21D51" w:rsidR="00A56F8F" w:rsidRPr="0074216D" w:rsidDel="00022465" w:rsidRDefault="00A56F8F">
      <w:pPr>
        <w:spacing w:after="160" w:line="259" w:lineRule="auto"/>
        <w:jc w:val="center"/>
        <w:rPr>
          <w:del w:id="3033" w:author="Lim, Vanessa Gunawan" w:date="2022-11-17T15:17:00Z"/>
          <w:szCs w:val="24"/>
          <w:lang w:val="en-IN"/>
        </w:rPr>
        <w:pPrChange w:id="3034" w:author="Lim, Vanessa Gunawan" w:date="2022-11-17T15:17:00Z">
          <w:pPr>
            <w:pStyle w:val="ContinueUK4"/>
            <w:spacing w:before="120" w:after="120" w:line="23" w:lineRule="atLeast"/>
          </w:pPr>
        </w:pPrChange>
      </w:pPr>
      <w:del w:id="3035" w:author="Lim, Vanessa Gunawan" w:date="2022-11-17T15:17:00Z">
        <w:r w:rsidRPr="0074216D" w:rsidDel="00022465">
          <w:rPr>
            <w:szCs w:val="24"/>
            <w:lang w:val="en-IN"/>
          </w:rPr>
          <w:delText>y = the LNG cargo containment of the relevant LNG Ship in excess of one hundred forty thousand (140,000) cubic meters.</w:delText>
        </w:r>
      </w:del>
    </w:p>
    <w:p w14:paraId="7B265E13" w14:textId="2C6E12C7" w:rsidR="00A56F8F" w:rsidRPr="0074216D" w:rsidDel="00022465" w:rsidRDefault="00A56F8F">
      <w:pPr>
        <w:spacing w:after="160" w:line="259" w:lineRule="auto"/>
        <w:jc w:val="center"/>
        <w:rPr>
          <w:del w:id="3036" w:author="Lim, Vanessa Gunawan" w:date="2022-11-17T15:17:00Z"/>
          <w:szCs w:val="24"/>
          <w:lang w:val="en-IN"/>
        </w:rPr>
        <w:pPrChange w:id="3037" w:author="Lim, Vanessa Gunawan" w:date="2022-11-17T15:17:00Z">
          <w:pPr>
            <w:pStyle w:val="ContinueUK3"/>
            <w:spacing w:before="120" w:after="120" w:line="23" w:lineRule="atLeast"/>
            <w:ind w:left="1440"/>
          </w:pPr>
        </w:pPrChange>
      </w:pPr>
      <w:del w:id="3038" w:author="Lim, Vanessa Gunawan" w:date="2022-11-17T15:17:00Z">
        <w:r w:rsidRPr="0074216D" w:rsidDel="00022465">
          <w:rPr>
            <w:szCs w:val="24"/>
            <w:lang w:val="en-IN"/>
          </w:rPr>
          <w:delText>Allowed Transfer Time shall be extended for any time lost as a result of any of the following:</w:delText>
        </w:r>
      </w:del>
    </w:p>
    <w:p w14:paraId="09F4058D" w14:textId="7762800F" w:rsidR="00A56F8F" w:rsidRPr="0074216D" w:rsidDel="00022465" w:rsidRDefault="00A56F8F">
      <w:pPr>
        <w:spacing w:after="160" w:line="259" w:lineRule="auto"/>
        <w:jc w:val="center"/>
        <w:rPr>
          <w:del w:id="3039" w:author="Lim, Vanessa Gunawan" w:date="2022-11-17T15:17:00Z"/>
          <w:szCs w:val="24"/>
          <w:lang w:val="en-IN"/>
        </w:rPr>
        <w:pPrChange w:id="3040" w:author="Lim, Vanessa Gunawan" w:date="2022-11-17T15:17:00Z">
          <w:pPr>
            <w:pStyle w:val="ScheduleUK5"/>
            <w:tabs>
              <w:tab w:val="clear" w:pos="0"/>
            </w:tabs>
            <w:spacing w:before="120" w:after="120" w:line="23" w:lineRule="atLeast"/>
          </w:pPr>
        </w:pPrChange>
      </w:pPr>
      <w:del w:id="3041" w:author="Lim, Vanessa Gunawan" w:date="2022-11-17T15:17:00Z">
        <w:r w:rsidRPr="0074216D" w:rsidDel="00022465">
          <w:rPr>
            <w:szCs w:val="24"/>
            <w:lang w:val="en-IN"/>
          </w:rPr>
          <w:delText xml:space="preserve">reasons attributable to Buyer, Buyer’s representatives, the LNG Ship, the master, crew, owner, or operator of the LNG Ship; </w:delText>
        </w:r>
      </w:del>
    </w:p>
    <w:p w14:paraId="7185B56E" w14:textId="250EBBCD" w:rsidR="00A56F8F" w:rsidRPr="0074216D" w:rsidDel="00022465" w:rsidRDefault="00A56F8F">
      <w:pPr>
        <w:spacing w:after="160" w:line="259" w:lineRule="auto"/>
        <w:jc w:val="center"/>
        <w:rPr>
          <w:del w:id="3042" w:author="Lim, Vanessa Gunawan" w:date="2022-11-17T15:17:00Z"/>
          <w:szCs w:val="24"/>
          <w:lang w:val="en-IN"/>
        </w:rPr>
        <w:pPrChange w:id="3043" w:author="Lim, Vanessa Gunawan" w:date="2022-11-17T15:17:00Z">
          <w:pPr>
            <w:pStyle w:val="ScheduleUK5"/>
            <w:tabs>
              <w:tab w:val="clear" w:pos="0"/>
            </w:tabs>
            <w:spacing w:before="120" w:after="120" w:line="23" w:lineRule="atLeast"/>
          </w:pPr>
        </w:pPrChange>
      </w:pPr>
      <w:del w:id="3044" w:author="Lim, Vanessa Gunawan" w:date="2022-11-17T15:17:00Z">
        <w:r w:rsidRPr="0074216D" w:rsidDel="00022465">
          <w:rPr>
            <w:szCs w:val="24"/>
            <w:lang w:val="en-IN"/>
          </w:rPr>
          <w:delText xml:space="preserve">a pilot or a Governmental Authority; </w:delText>
        </w:r>
      </w:del>
    </w:p>
    <w:p w14:paraId="318E3A8B" w14:textId="6EF0CEF7" w:rsidR="00A56F8F" w:rsidRPr="0074216D" w:rsidDel="00022465" w:rsidRDefault="00A56F8F">
      <w:pPr>
        <w:spacing w:after="160" w:line="259" w:lineRule="auto"/>
        <w:jc w:val="center"/>
        <w:rPr>
          <w:del w:id="3045" w:author="Lim, Vanessa Gunawan" w:date="2022-11-17T15:17:00Z"/>
          <w:szCs w:val="24"/>
          <w:lang w:val="en-IN"/>
        </w:rPr>
        <w:pPrChange w:id="3046" w:author="Lim, Vanessa Gunawan" w:date="2022-11-17T15:17:00Z">
          <w:pPr>
            <w:pStyle w:val="ScheduleUK5"/>
            <w:tabs>
              <w:tab w:val="clear" w:pos="0"/>
            </w:tabs>
            <w:spacing w:before="120" w:after="120" w:line="23" w:lineRule="atLeast"/>
          </w:pPr>
        </w:pPrChange>
      </w:pPr>
      <w:del w:id="3047" w:author="Lim, Vanessa Gunawan" w:date="2022-11-17T15:17:00Z">
        <w:r w:rsidRPr="0074216D" w:rsidDel="00022465">
          <w:rPr>
            <w:szCs w:val="24"/>
            <w:lang w:val="en-IN"/>
          </w:rPr>
          <w:delText xml:space="preserve">Force Majeure; </w:delText>
        </w:r>
      </w:del>
    </w:p>
    <w:p w14:paraId="3868AA75" w14:textId="7C156D17" w:rsidR="00A56F8F" w:rsidRPr="0074216D" w:rsidDel="00022465" w:rsidRDefault="00A56F8F">
      <w:pPr>
        <w:spacing w:after="160" w:line="259" w:lineRule="auto"/>
        <w:jc w:val="center"/>
        <w:rPr>
          <w:del w:id="3048" w:author="Lim, Vanessa Gunawan" w:date="2022-11-17T15:17:00Z"/>
          <w:szCs w:val="24"/>
          <w:lang w:val="en-IN"/>
        </w:rPr>
        <w:pPrChange w:id="3049" w:author="Lim, Vanessa Gunawan" w:date="2022-11-17T15:17:00Z">
          <w:pPr>
            <w:pStyle w:val="ScheduleUK5"/>
            <w:tabs>
              <w:tab w:val="clear" w:pos="0"/>
            </w:tabs>
            <w:spacing w:before="120" w:after="120" w:line="23" w:lineRule="atLeast"/>
          </w:pPr>
        </w:pPrChange>
      </w:pPr>
      <w:del w:id="3050" w:author="Lim, Vanessa Gunawan" w:date="2022-11-17T15:17:00Z">
        <w:r w:rsidRPr="0074216D" w:rsidDel="00022465">
          <w:rPr>
            <w:szCs w:val="24"/>
            <w:lang w:val="en-IN"/>
          </w:rPr>
          <w:delText xml:space="preserve">necessary curtailment or temporary discontinuation of operations at the CP Terminal for reasons of safety, except to the extent attributable to Seller; </w:delText>
        </w:r>
      </w:del>
    </w:p>
    <w:p w14:paraId="22601AAE" w14:textId="71E8E38E" w:rsidR="00A56F8F" w:rsidRPr="0074216D" w:rsidDel="00022465" w:rsidRDefault="00A56F8F">
      <w:pPr>
        <w:spacing w:after="160" w:line="259" w:lineRule="auto"/>
        <w:jc w:val="center"/>
        <w:rPr>
          <w:del w:id="3051" w:author="Lim, Vanessa Gunawan" w:date="2022-11-17T15:17:00Z"/>
          <w:szCs w:val="24"/>
          <w:lang w:val="en-IN"/>
        </w:rPr>
        <w:pPrChange w:id="3052" w:author="Lim, Vanessa Gunawan" w:date="2022-11-17T15:17:00Z">
          <w:pPr>
            <w:pStyle w:val="ScheduleUK5"/>
            <w:tabs>
              <w:tab w:val="clear" w:pos="0"/>
            </w:tabs>
            <w:spacing w:before="120" w:after="120" w:line="23" w:lineRule="atLeast"/>
          </w:pPr>
        </w:pPrChange>
      </w:pPr>
      <w:del w:id="3053" w:author="Lim, Vanessa Gunawan" w:date="2022-11-17T15:17:00Z">
        <w:r w:rsidRPr="0074216D" w:rsidDel="00022465">
          <w:rPr>
            <w:szCs w:val="24"/>
            <w:lang w:val="en-IN"/>
          </w:rPr>
          <w:delText>night-time transit restrictions; and</w:delText>
        </w:r>
      </w:del>
    </w:p>
    <w:p w14:paraId="5BEC4652" w14:textId="45BA69D2" w:rsidR="00A56F8F" w:rsidRPr="0074216D" w:rsidDel="00022465" w:rsidRDefault="00A56F8F">
      <w:pPr>
        <w:spacing w:after="160" w:line="259" w:lineRule="auto"/>
        <w:jc w:val="center"/>
        <w:rPr>
          <w:del w:id="3054" w:author="Lim, Vanessa Gunawan" w:date="2022-11-17T15:17:00Z"/>
          <w:szCs w:val="24"/>
          <w:lang w:val="en-IN"/>
        </w:rPr>
        <w:pPrChange w:id="3055" w:author="Lim, Vanessa Gunawan" w:date="2022-11-17T15:17:00Z">
          <w:pPr>
            <w:pStyle w:val="ScheduleUK5"/>
            <w:tabs>
              <w:tab w:val="clear" w:pos="0"/>
            </w:tabs>
            <w:spacing w:before="120" w:after="120" w:line="23" w:lineRule="atLeast"/>
          </w:pPr>
        </w:pPrChange>
      </w:pPr>
      <w:del w:id="3056" w:author="Lim, Vanessa Gunawan" w:date="2022-11-17T15:17:00Z">
        <w:r w:rsidRPr="0074216D" w:rsidDel="00022465">
          <w:rPr>
            <w:szCs w:val="24"/>
            <w:lang w:val="en-IN"/>
          </w:rPr>
          <w:delText>the provision of any gas-up or cool-down services.</w:delText>
        </w:r>
      </w:del>
    </w:p>
    <w:p w14:paraId="1252B213" w14:textId="70B338CA" w:rsidR="00A56F8F" w:rsidRPr="0074216D" w:rsidDel="00022465" w:rsidRDefault="00A56F8F">
      <w:pPr>
        <w:spacing w:after="160" w:line="259" w:lineRule="auto"/>
        <w:jc w:val="center"/>
        <w:rPr>
          <w:del w:id="3057" w:author="Lim, Vanessa Gunawan" w:date="2022-11-17T15:17:00Z"/>
          <w:szCs w:val="24"/>
          <w:lang w:val="en-IN"/>
        </w:rPr>
        <w:pPrChange w:id="3058" w:author="Lim, Vanessa Gunawan" w:date="2022-11-17T15:17:00Z">
          <w:pPr>
            <w:pStyle w:val="ScheduleUK4"/>
            <w:tabs>
              <w:tab w:val="clear" w:pos="0"/>
            </w:tabs>
            <w:spacing w:before="120" w:after="120" w:line="23" w:lineRule="atLeast"/>
          </w:pPr>
        </w:pPrChange>
      </w:pPr>
      <w:del w:id="3059" w:author="Lim, Vanessa Gunawan" w:date="2022-11-17T15:17:00Z">
        <w:r w:rsidRPr="0074216D" w:rsidDel="00022465">
          <w:rPr>
            <w:szCs w:val="24"/>
            <w:lang w:val="en-IN"/>
          </w:rPr>
          <w:lastRenderedPageBreak/>
          <w:delText>The “</w:delText>
        </w:r>
        <w:r w:rsidRPr="0074216D" w:rsidDel="00022465">
          <w:rPr>
            <w:b/>
            <w:szCs w:val="24"/>
            <w:lang w:val="en-IN"/>
          </w:rPr>
          <w:delText>Transfer Time</w:delText>
        </w:r>
        <w:r w:rsidRPr="0074216D" w:rsidDel="00022465">
          <w:rPr>
            <w:szCs w:val="24"/>
            <w:lang w:val="en-IN"/>
          </w:rPr>
          <w:delText>” means the time used by Seller to load an LNG Ship which (i) shall commence when such LNG Ship is All Fast and prepared to load the relevant LNG cargo; provided, however, in the event that Seller or CP Operator, without a right under this Agreement to do so, causes such LNG Ship to delay berthing, the Transfer Time shall be deemed to commence upon the effectiveness of such LNG Ship’s</w:delText>
        </w:r>
        <w:r w:rsidDel="00022465">
          <w:rPr>
            <w:szCs w:val="24"/>
            <w:lang w:val="en-IN"/>
          </w:rPr>
          <w:delText xml:space="preserve"> valid</w:delText>
        </w:r>
        <w:r w:rsidRPr="0074216D" w:rsidDel="00022465">
          <w:rPr>
            <w:szCs w:val="24"/>
            <w:lang w:val="en-IN"/>
          </w:rPr>
          <w:delText xml:space="preserve"> Notice of Readiness, and (ii) shall end when all LNG loading and vapor return lines have been disconnected from such LNG Ship and Seller has completed all activities required by it in order for such LNG Ship to depart the Berth, including Seller or CP Operator providing clearance to such LNG Ship to depart the Berth. </w:delText>
        </w:r>
      </w:del>
    </w:p>
    <w:p w14:paraId="0986472A" w14:textId="627EEB51" w:rsidR="00A56F8F" w:rsidRPr="0074216D" w:rsidDel="00022465" w:rsidRDefault="00A56F8F">
      <w:pPr>
        <w:spacing w:after="160" w:line="259" w:lineRule="auto"/>
        <w:jc w:val="center"/>
        <w:rPr>
          <w:del w:id="3060" w:author="Lim, Vanessa Gunawan" w:date="2022-11-17T15:17:00Z"/>
          <w:szCs w:val="24"/>
          <w:lang w:val="en-IN"/>
        </w:rPr>
        <w:pPrChange w:id="3061" w:author="Lim, Vanessa Gunawan" w:date="2022-11-17T15:17:00Z">
          <w:pPr>
            <w:pStyle w:val="ScheduleUK4"/>
            <w:tabs>
              <w:tab w:val="clear" w:pos="0"/>
            </w:tabs>
            <w:spacing w:before="120" w:after="120" w:line="23" w:lineRule="atLeast"/>
          </w:pPr>
        </w:pPrChange>
      </w:pPr>
      <w:bookmarkStart w:id="3062" w:name="_Ref89116290"/>
      <w:del w:id="3063" w:author="Lim, Vanessa Gunawan" w:date="2022-11-17T15:17:00Z">
        <w:r w:rsidRPr="0074216D" w:rsidDel="00022465">
          <w:rPr>
            <w:szCs w:val="24"/>
            <w:lang w:val="en-IN"/>
          </w:rPr>
          <w:delText xml:space="preserve">If the Transfer Time of any LNG Ship exceeds the Allowed Transfer Time, then the Seller shall pay to the Buyer as liquidated damages demurrage at the Demurrage Rate of eighty-five thousand USD (US$ 85,000), prorated hourly. </w:delText>
        </w:r>
        <w:r w:rsidR="001E3D68" w:rsidDel="00022465">
          <w:delText xml:space="preserve">Any claim for Demurrage shall be submitted within </w:delText>
        </w:r>
        <w:r w:rsidR="00862C5A" w:rsidDel="00022465">
          <w:delText>twenty</w:delText>
        </w:r>
        <w:r w:rsidR="001E3D68" w:rsidDel="00022465">
          <w:delText>-five (</w:delText>
        </w:r>
        <w:r w:rsidR="00862C5A" w:rsidDel="00022465">
          <w:delText>2</w:delText>
        </w:r>
        <w:r w:rsidR="001E3D68" w:rsidDel="00022465">
          <w:delText>5) days after the time the relevant LNG Tanker passes the Pilot Boarding Station outbound and shall be supported by time sheets and adequate supporting documentation</w:delText>
        </w:r>
        <w:r w:rsidR="001E3D68" w:rsidDel="00022465">
          <w:rPr>
            <w:szCs w:val="24"/>
            <w:lang w:val="en-IN"/>
          </w:rPr>
          <w:delText>.</w:delText>
        </w:r>
        <w:bookmarkEnd w:id="3062"/>
      </w:del>
    </w:p>
    <w:p w14:paraId="7F64DBF0" w14:textId="1CE8E752" w:rsidR="00A56F8F" w:rsidRPr="0074216D" w:rsidDel="00022465" w:rsidRDefault="00A56F8F">
      <w:pPr>
        <w:spacing w:after="160" w:line="259" w:lineRule="auto"/>
        <w:jc w:val="center"/>
        <w:rPr>
          <w:del w:id="3064" w:author="Lim, Vanessa Gunawan" w:date="2022-11-17T15:17:00Z"/>
          <w:szCs w:val="24"/>
          <w:lang w:val="en-IN"/>
        </w:rPr>
        <w:pPrChange w:id="3065" w:author="Lim, Vanessa Gunawan" w:date="2022-11-17T15:17:00Z">
          <w:pPr>
            <w:pStyle w:val="ScheduleUK4"/>
            <w:tabs>
              <w:tab w:val="clear" w:pos="0"/>
            </w:tabs>
            <w:spacing w:before="120" w:after="120" w:line="23" w:lineRule="atLeast"/>
          </w:pPr>
        </w:pPrChange>
      </w:pPr>
      <w:bookmarkStart w:id="3066" w:name="_Ref89116342"/>
      <w:del w:id="3067" w:author="Lim, Vanessa Gunawan" w:date="2022-11-17T15:17:00Z">
        <w:r w:rsidRPr="0074216D" w:rsidDel="00022465">
          <w:rPr>
            <w:szCs w:val="24"/>
            <w:lang w:val="en-IN"/>
          </w:rPr>
          <w:delText xml:space="preserve">If any LNG Ship is delayed in berthing at the CP Terminal and/or in commencing LNG transfer due to an event occurring at the CP Terminal and for a reason that would not result in an extension of the Allowed Transfer Time pursuant to Section </w:delText>
        </w:r>
        <w:r w:rsidRPr="0074216D" w:rsidDel="00022465">
          <w:rPr>
            <w:szCs w:val="24"/>
            <w:lang w:val="en-IN"/>
          </w:rPr>
          <w:fldChar w:fldCharType="begin"/>
        </w:r>
        <w:r w:rsidRPr="0074216D" w:rsidDel="00022465">
          <w:rPr>
            <w:szCs w:val="24"/>
            <w:lang w:val="en-IN"/>
          </w:rPr>
          <w:delInstrText xml:space="preserve"> REF _Ref494451366 \r \h </w:delInstrText>
        </w:r>
        <w:r w:rsidRPr="0074216D" w:rsidDel="00022465">
          <w:rPr>
            <w:szCs w:val="24"/>
            <w:lang w:val="en-IN"/>
          </w:rPr>
        </w:r>
        <w:r w:rsidRPr="0074216D" w:rsidDel="00022465">
          <w:rPr>
            <w:szCs w:val="24"/>
            <w:lang w:val="en-IN"/>
          </w:rPr>
          <w:fldChar w:fldCharType="separate"/>
        </w:r>
        <w:r w:rsidR="00BB1C01" w:rsidDel="00022465">
          <w:rPr>
            <w:szCs w:val="24"/>
            <w:lang w:val="en-IN"/>
          </w:rPr>
          <w:delText>10</w:delText>
        </w:r>
        <w:r w:rsidRPr="0074216D" w:rsidDel="00022465">
          <w:rPr>
            <w:szCs w:val="24"/>
            <w:lang w:val="en-IN"/>
          </w:rPr>
          <w:fldChar w:fldCharType="end"/>
        </w:r>
        <w:r w:rsidRPr="0074216D" w:rsidDel="00022465">
          <w:rPr>
            <w:szCs w:val="24"/>
            <w:lang w:val="en-IN"/>
          </w:rPr>
          <w:delText>(a) above, and if, as a result thereof, the commencement of LNG transfer is delayed beyond twenty-four (24) hours after such LNG Ship’s arrival at the Pilot Boarding Station, then, for each full hour by which commencement of LNG transfer is delayed beyond such twenty-four (24) hour period, the Seller shall pay to the Buyer as liquidated damages an amount, on account of LNG Ship boil-off during such period of delay reasonably attributable to such LNG Ship equal to the product of (i) Contract Price ($/MMBtu) for such LNG cargo and (ii) a quantity (in MMBtu) equal to 0.00625% of the quantity of LNG on board such LNG Ship at the time a valid Notice of Readiness is issued for such LNG Ship.</w:delText>
        </w:r>
        <w:bookmarkEnd w:id="3066"/>
      </w:del>
    </w:p>
    <w:p w14:paraId="5B56838B" w14:textId="66696CB1" w:rsidR="00A56F8F" w:rsidRPr="0074216D" w:rsidDel="00022465" w:rsidRDefault="00A56F8F">
      <w:pPr>
        <w:spacing w:after="160" w:line="259" w:lineRule="auto"/>
        <w:jc w:val="center"/>
        <w:rPr>
          <w:del w:id="3068" w:author="Lim, Vanessa Gunawan" w:date="2022-11-17T15:17:00Z"/>
          <w:szCs w:val="24"/>
          <w:lang w:val="en-IN"/>
        </w:rPr>
        <w:pPrChange w:id="3069" w:author="Lim, Vanessa Gunawan" w:date="2022-11-17T15:17:00Z">
          <w:pPr>
            <w:pStyle w:val="ScheduleUK4"/>
            <w:tabs>
              <w:tab w:val="clear" w:pos="0"/>
            </w:tabs>
            <w:spacing w:before="120" w:after="120" w:line="23" w:lineRule="atLeast"/>
          </w:pPr>
        </w:pPrChange>
      </w:pPr>
      <w:del w:id="3070" w:author="Lim, Vanessa Gunawan" w:date="2022-11-17T15:17:00Z">
        <w:r w:rsidRPr="0074216D" w:rsidDel="00022465">
          <w:rPr>
            <w:szCs w:val="24"/>
            <w:u w:val="single"/>
            <w:lang w:val="en-IN"/>
          </w:rPr>
          <w:delText>Delayed Readiness</w:delText>
        </w:r>
        <w:r w:rsidRPr="0074216D" w:rsidDel="00022465">
          <w:rPr>
            <w:szCs w:val="24"/>
            <w:lang w:val="en-IN"/>
          </w:rPr>
          <w:delText xml:space="preserve">: Buyer shall be solely responsible for ensuring that each LNG Ship elected by Buyer for taking an LNG cargo arrives at the CP Terminal cold and in a state of readiness for LNG loading. In particular, each LNG Ship shall arrive at the CP Terminal with tank temperatures such that loading is delayed only to cool loading arms and deck piping.  If an LNG Ship previously believed to be ready for LNG loading is determined to be not ready after being berthed, Seller or CP Operator may direct such LNG Ship’s master to vacate a Berth and proceed to anchorage, whether or not other LNG vessels are awaiting the Berth, unless it appears reasonably certain to CP Operator, acting as a Reasonable and Prudent Operator, that such LNG Ship can be made ready without disrupting the overall berthing schedule or operations of the CP Terminal. When an unready LNG Ship at anchorage becomes ready for LNG loading, its master shall notify Seller and CP Operator. </w:delText>
        </w:r>
      </w:del>
    </w:p>
    <w:p w14:paraId="210140FE" w14:textId="2304F889" w:rsidR="00A56F8F" w:rsidRPr="0074216D" w:rsidDel="00022465" w:rsidRDefault="00A56F8F">
      <w:pPr>
        <w:spacing w:after="160" w:line="259" w:lineRule="auto"/>
        <w:jc w:val="center"/>
        <w:rPr>
          <w:del w:id="3071" w:author="Lim, Vanessa Gunawan" w:date="2022-11-17T15:17:00Z"/>
          <w:rFonts w:asciiTheme="minorHAnsi" w:hAnsiTheme="minorHAnsi" w:cstheme="minorHAnsi"/>
          <w:b/>
          <w:bCs/>
          <w:i/>
          <w:iCs/>
          <w:lang w:val="en-IN"/>
        </w:rPr>
        <w:pPrChange w:id="3072" w:author="Lim, Vanessa Gunawan" w:date="2022-11-17T15:17:00Z">
          <w:pPr>
            <w:spacing w:after="160" w:line="259" w:lineRule="auto"/>
          </w:pPr>
        </w:pPrChange>
      </w:pPr>
      <w:del w:id="3073" w:author="Lim, Vanessa Gunawan" w:date="2022-11-17T15:17:00Z">
        <w:r w:rsidRPr="0074216D" w:rsidDel="00022465">
          <w:rPr>
            <w:rFonts w:asciiTheme="minorHAnsi" w:hAnsiTheme="minorHAnsi" w:cstheme="minorHAnsi"/>
            <w:b/>
            <w:bCs/>
            <w:i/>
            <w:iCs/>
            <w:lang w:val="en-IN"/>
          </w:rPr>
          <w:br w:type="page"/>
        </w:r>
      </w:del>
    </w:p>
    <w:p w14:paraId="48270D6A" w14:textId="19CF0832" w:rsidR="00A56F8F" w:rsidRPr="0074216D" w:rsidDel="00022465" w:rsidRDefault="00A56F8F">
      <w:pPr>
        <w:spacing w:after="160" w:line="259" w:lineRule="auto"/>
        <w:jc w:val="center"/>
        <w:rPr>
          <w:del w:id="3074" w:author="Lim, Vanessa Gunawan" w:date="2022-11-17T15:17:00Z"/>
          <w:rFonts w:asciiTheme="minorHAnsi" w:hAnsiTheme="minorHAnsi" w:cstheme="minorHAnsi"/>
          <w:b/>
          <w:bCs/>
          <w:i/>
          <w:iCs/>
          <w:lang w:val="en-IN"/>
        </w:rPr>
        <w:pPrChange w:id="3075" w:author="Lim, Vanessa Gunawan" w:date="2022-11-17T15:17:00Z">
          <w:pPr>
            <w:jc w:val="center"/>
            <w:outlineLvl w:val="0"/>
          </w:pPr>
        </w:pPrChange>
      </w:pPr>
      <w:del w:id="3076" w:author="Lim, Vanessa Gunawan" w:date="2022-11-17T15:17:00Z">
        <w:r w:rsidRPr="0074216D" w:rsidDel="00022465">
          <w:rPr>
            <w:rFonts w:asciiTheme="minorHAnsi" w:hAnsiTheme="minorHAnsi" w:cstheme="minorHAnsi"/>
            <w:b/>
            <w:bCs/>
            <w:i/>
            <w:iCs/>
            <w:lang w:val="en-IN"/>
          </w:rPr>
          <w:lastRenderedPageBreak/>
          <w:delText>ANNEXURE-D</w:delText>
        </w:r>
      </w:del>
    </w:p>
    <w:p w14:paraId="1D3A7DBE" w14:textId="06C8E826" w:rsidR="00A56F8F" w:rsidRPr="0074216D" w:rsidDel="00022465" w:rsidRDefault="00A56F8F">
      <w:pPr>
        <w:spacing w:after="160" w:line="259" w:lineRule="auto"/>
        <w:jc w:val="center"/>
        <w:rPr>
          <w:del w:id="3077" w:author="Lim, Vanessa Gunawan" w:date="2022-11-17T15:17:00Z"/>
          <w:lang w:val="en-IN"/>
        </w:rPr>
        <w:pPrChange w:id="3078" w:author="Lim, Vanessa Gunawan" w:date="2022-11-17T15:17:00Z">
          <w:pPr>
            <w:pStyle w:val="DefaultText"/>
            <w:widowControl/>
            <w:tabs>
              <w:tab w:val="clear" w:pos="3600"/>
              <w:tab w:val="clear" w:pos="4320"/>
              <w:tab w:val="left" w:pos="0"/>
              <w:tab w:val="left" w:pos="3510"/>
            </w:tabs>
            <w:spacing w:before="0" w:line="240" w:lineRule="auto"/>
          </w:pPr>
        </w:pPrChange>
      </w:pPr>
      <w:del w:id="3079" w:author="Lim, Vanessa Gunawan" w:date="2022-11-17T15:17:00Z">
        <w:r w:rsidRPr="0074216D" w:rsidDel="00022465">
          <w:rPr>
            <w:lang w:val="en-IN"/>
          </w:rPr>
          <w:delText>This Annexure-D consists of following Exhibits:</w:delText>
        </w:r>
      </w:del>
    </w:p>
    <w:p w14:paraId="67F69A84" w14:textId="647EAB55" w:rsidR="00A56F8F" w:rsidRPr="0074216D" w:rsidDel="00022465" w:rsidRDefault="00A56F8F">
      <w:pPr>
        <w:spacing w:after="160" w:line="259" w:lineRule="auto"/>
        <w:jc w:val="center"/>
        <w:rPr>
          <w:del w:id="3080" w:author="Lim, Vanessa Gunawan" w:date="2022-11-17T15:17:00Z"/>
          <w:lang w:val="en-IN"/>
        </w:rPr>
        <w:pPrChange w:id="3081" w:author="Lim, Vanessa Gunawan" w:date="2022-11-17T15:17:00Z">
          <w:pPr>
            <w:pStyle w:val="DefaultText"/>
            <w:widowControl/>
            <w:tabs>
              <w:tab w:val="clear" w:pos="3600"/>
              <w:tab w:val="clear" w:pos="4320"/>
              <w:tab w:val="left" w:pos="0"/>
              <w:tab w:val="left" w:pos="3510"/>
            </w:tabs>
            <w:spacing w:before="0" w:line="240" w:lineRule="auto"/>
          </w:pPr>
        </w:pPrChange>
      </w:pPr>
    </w:p>
    <w:p w14:paraId="7A92B881" w14:textId="209EB8BD" w:rsidR="00A56F8F" w:rsidRPr="0074216D" w:rsidDel="00022465" w:rsidRDefault="00A56F8F">
      <w:pPr>
        <w:spacing w:after="160" w:line="259" w:lineRule="auto"/>
        <w:jc w:val="center"/>
        <w:rPr>
          <w:del w:id="3082" w:author="Lim, Vanessa Gunawan" w:date="2022-11-17T15:17:00Z"/>
          <w:lang w:val="en-IN"/>
        </w:rPr>
        <w:pPrChange w:id="3083" w:author="Lim, Vanessa Gunawan" w:date="2022-11-17T15:17:00Z">
          <w:pPr>
            <w:pStyle w:val="DefaultText"/>
            <w:widowControl/>
            <w:tabs>
              <w:tab w:val="clear" w:pos="3600"/>
              <w:tab w:val="clear" w:pos="4320"/>
              <w:tab w:val="left" w:pos="0"/>
              <w:tab w:val="left" w:pos="3510"/>
            </w:tabs>
            <w:spacing w:before="0" w:line="240" w:lineRule="auto"/>
          </w:pPr>
        </w:pPrChange>
      </w:pPr>
      <w:del w:id="3084" w:author="Lim, Vanessa Gunawan" w:date="2022-11-17T15:17:00Z">
        <w:r w:rsidRPr="0074216D" w:rsidDel="00022465">
          <w:rPr>
            <w:lang w:val="en-IN"/>
          </w:rPr>
          <w:delText>Exhibit J: Measurement, Analysis and Calculation</w:delText>
        </w:r>
      </w:del>
    </w:p>
    <w:p w14:paraId="69BD250C" w14:textId="0421DEE4" w:rsidR="00A56F8F" w:rsidRPr="0074216D" w:rsidDel="00022465" w:rsidRDefault="00A56F8F">
      <w:pPr>
        <w:spacing w:after="160" w:line="259" w:lineRule="auto"/>
        <w:jc w:val="center"/>
        <w:rPr>
          <w:del w:id="3085" w:author="Lim, Vanessa Gunawan" w:date="2022-11-17T15:17:00Z"/>
          <w:lang w:val="en-IN"/>
        </w:rPr>
        <w:pPrChange w:id="3086" w:author="Lim, Vanessa Gunawan" w:date="2022-11-17T15:17:00Z">
          <w:pPr>
            <w:pStyle w:val="DefaultText"/>
            <w:widowControl/>
            <w:tabs>
              <w:tab w:val="clear" w:pos="3600"/>
              <w:tab w:val="clear" w:pos="4320"/>
              <w:tab w:val="left" w:pos="0"/>
              <w:tab w:val="left" w:pos="3510"/>
            </w:tabs>
            <w:spacing w:before="0" w:line="240" w:lineRule="auto"/>
          </w:pPr>
        </w:pPrChange>
      </w:pPr>
    </w:p>
    <w:p w14:paraId="184324B0" w14:textId="4F48F043" w:rsidR="00A56F8F" w:rsidRPr="0074216D" w:rsidDel="00022465" w:rsidRDefault="00A56F8F">
      <w:pPr>
        <w:spacing w:after="160" w:line="259" w:lineRule="auto"/>
        <w:jc w:val="center"/>
        <w:rPr>
          <w:del w:id="3087" w:author="Lim, Vanessa Gunawan" w:date="2022-11-17T15:17:00Z"/>
          <w:i/>
          <w:lang w:val="en-IN"/>
        </w:rPr>
        <w:pPrChange w:id="3088" w:author="Lim, Vanessa Gunawan" w:date="2022-11-17T15:17:00Z">
          <w:pPr>
            <w:pStyle w:val="DefaultText"/>
            <w:widowControl/>
            <w:tabs>
              <w:tab w:val="clear" w:pos="3600"/>
              <w:tab w:val="clear" w:pos="4320"/>
              <w:tab w:val="left" w:pos="0"/>
              <w:tab w:val="left" w:pos="3510"/>
            </w:tabs>
            <w:spacing w:before="0" w:line="240" w:lineRule="auto"/>
          </w:pPr>
        </w:pPrChange>
      </w:pPr>
      <w:del w:id="3089" w:author="Lim, Vanessa Gunawan" w:date="2022-11-17T15:17:00Z">
        <w:r w:rsidRPr="0074216D" w:rsidDel="00022465">
          <w:rPr>
            <w:lang w:val="en-IN"/>
          </w:rPr>
          <w:delText>Exhibit K: Methods of Testing for Impurities</w:delText>
        </w:r>
      </w:del>
    </w:p>
    <w:p w14:paraId="62E339EB" w14:textId="3C360C50" w:rsidR="00A56F8F" w:rsidRPr="0074216D" w:rsidDel="00022465" w:rsidRDefault="00A56F8F">
      <w:pPr>
        <w:spacing w:after="160" w:line="259" w:lineRule="auto"/>
        <w:jc w:val="center"/>
        <w:rPr>
          <w:del w:id="3090" w:author="Lim, Vanessa Gunawan" w:date="2022-11-17T15:17:00Z"/>
          <w:rFonts w:asciiTheme="minorHAnsi" w:hAnsiTheme="minorHAnsi" w:cstheme="minorHAnsi"/>
          <w:b/>
          <w:bCs/>
          <w:i/>
          <w:iCs/>
          <w:lang w:val="en-IN"/>
        </w:rPr>
        <w:pPrChange w:id="3091" w:author="Lim, Vanessa Gunawan" w:date="2022-11-17T15:17:00Z">
          <w:pPr>
            <w:jc w:val="center"/>
            <w:outlineLvl w:val="0"/>
          </w:pPr>
        </w:pPrChange>
      </w:pPr>
    </w:p>
    <w:p w14:paraId="4231DF3D" w14:textId="42A0EC79" w:rsidR="00A56F8F" w:rsidRPr="0074216D" w:rsidDel="00022465" w:rsidRDefault="00A56F8F">
      <w:pPr>
        <w:spacing w:after="160" w:line="259" w:lineRule="auto"/>
        <w:jc w:val="center"/>
        <w:rPr>
          <w:del w:id="3092" w:author="Lim, Vanessa Gunawan" w:date="2022-11-17T15:17:00Z"/>
          <w:rFonts w:asciiTheme="minorHAnsi" w:hAnsiTheme="minorHAnsi" w:cstheme="minorHAnsi"/>
          <w:b/>
          <w:lang w:val="en-IN"/>
        </w:rPr>
        <w:pPrChange w:id="3093" w:author="Lim, Vanessa Gunawan" w:date="2022-11-17T15:17:00Z">
          <w:pPr>
            <w:pStyle w:val="DefaultText"/>
            <w:widowControl/>
            <w:tabs>
              <w:tab w:val="clear" w:pos="3600"/>
              <w:tab w:val="clear" w:pos="4320"/>
              <w:tab w:val="left" w:pos="0"/>
              <w:tab w:val="left" w:pos="3510"/>
            </w:tabs>
            <w:spacing w:before="0" w:line="240" w:lineRule="auto"/>
            <w:jc w:val="center"/>
          </w:pPr>
        </w:pPrChange>
      </w:pPr>
      <w:del w:id="3094" w:author="Lim, Vanessa Gunawan" w:date="2022-11-17T15:17:00Z">
        <w:r w:rsidRPr="0074216D" w:rsidDel="00022465">
          <w:rPr>
            <w:rFonts w:asciiTheme="minorHAnsi" w:hAnsiTheme="minorHAnsi" w:cstheme="minorHAnsi"/>
            <w:u w:val="single"/>
            <w:lang w:val="en-IN"/>
          </w:rPr>
          <w:delText>Exhibit J: Measurement, Analysis and Calculation</w:delText>
        </w:r>
      </w:del>
    </w:p>
    <w:p w14:paraId="0E4DEC19" w14:textId="329CAB36" w:rsidR="00A56F8F" w:rsidRPr="0074216D" w:rsidDel="00022465" w:rsidRDefault="00A56F8F">
      <w:pPr>
        <w:spacing w:after="160" w:line="259" w:lineRule="auto"/>
        <w:jc w:val="center"/>
        <w:rPr>
          <w:del w:id="3095" w:author="Lim, Vanessa Gunawan" w:date="2022-11-17T15:17:00Z"/>
          <w:rFonts w:asciiTheme="minorHAnsi" w:hAnsiTheme="minorHAnsi" w:cstheme="minorHAnsi"/>
          <w:w w:val="1"/>
          <w:u w:val="single"/>
          <w:lang w:val="en-IN"/>
        </w:rPr>
        <w:pPrChange w:id="3096" w:author="Lim, Vanessa Gunawan" w:date="2022-11-17T15:17:00Z">
          <w:pPr>
            <w:spacing w:after="240"/>
            <w:jc w:val="center"/>
          </w:pPr>
        </w:pPrChange>
      </w:pPr>
    </w:p>
    <w:p w14:paraId="5E6732C1" w14:textId="0748C6A2" w:rsidR="00A56F8F" w:rsidRPr="0074216D" w:rsidDel="00022465" w:rsidRDefault="00A56F8F">
      <w:pPr>
        <w:spacing w:after="160" w:line="259" w:lineRule="auto"/>
        <w:jc w:val="center"/>
        <w:rPr>
          <w:del w:id="3097" w:author="Lim, Vanessa Gunawan" w:date="2022-11-17T15:17:00Z"/>
          <w:rFonts w:asciiTheme="minorHAnsi" w:hAnsiTheme="minorHAnsi" w:cstheme="minorHAnsi"/>
          <w:b/>
          <w:lang w:val="en-IN"/>
        </w:rPr>
        <w:pPrChange w:id="3098" w:author="Lim, Vanessa Gunawan" w:date="2022-11-17T15:17:00Z">
          <w:pPr>
            <w:spacing w:after="240"/>
            <w:jc w:val="both"/>
          </w:pPr>
        </w:pPrChange>
      </w:pPr>
      <w:del w:id="3099" w:author="Lim, Vanessa Gunawan" w:date="2022-11-17T15:17:00Z">
        <w:r w:rsidRPr="0074216D" w:rsidDel="00022465">
          <w:rPr>
            <w:rFonts w:asciiTheme="minorHAnsi" w:hAnsiTheme="minorHAnsi" w:cstheme="minorHAnsi"/>
            <w:b/>
            <w:lang w:val="en-IN"/>
          </w:rPr>
          <w:delText>SECTION I General</w:delText>
        </w:r>
      </w:del>
    </w:p>
    <w:p w14:paraId="3812EE61" w14:textId="7EF29DE7" w:rsidR="00A56F8F" w:rsidRPr="0074216D" w:rsidDel="00022465" w:rsidRDefault="00A56F8F">
      <w:pPr>
        <w:spacing w:after="160" w:line="259" w:lineRule="auto"/>
        <w:jc w:val="center"/>
        <w:rPr>
          <w:del w:id="3100" w:author="Lim, Vanessa Gunawan" w:date="2022-11-17T15:17:00Z"/>
          <w:rFonts w:asciiTheme="minorHAnsi" w:hAnsiTheme="minorHAnsi" w:cstheme="minorHAnsi"/>
          <w:color w:val="000000"/>
          <w:lang w:val="en-IN"/>
        </w:rPr>
        <w:pPrChange w:id="3101" w:author="Lim, Vanessa Gunawan" w:date="2022-11-17T15:17:00Z">
          <w:pPr>
            <w:spacing w:after="240"/>
            <w:ind w:left="720" w:hanging="720"/>
            <w:jc w:val="both"/>
          </w:pPr>
        </w:pPrChange>
      </w:pPr>
      <w:del w:id="3102" w:author="Lim, Vanessa Gunawan" w:date="2022-11-17T15:17:00Z">
        <w:r w:rsidRPr="0074216D" w:rsidDel="00022465">
          <w:rPr>
            <w:rFonts w:asciiTheme="minorHAnsi" w:hAnsiTheme="minorHAnsi" w:cstheme="minorHAnsi"/>
            <w:b/>
            <w:color w:val="000000"/>
            <w:lang w:val="en-IN"/>
          </w:rPr>
          <w:delText>1.</w:delText>
        </w:r>
        <w:r w:rsidRPr="0074216D" w:rsidDel="00022465">
          <w:rPr>
            <w:rFonts w:asciiTheme="minorHAnsi" w:hAnsiTheme="minorHAnsi" w:cstheme="minorHAnsi"/>
            <w:color w:val="000000"/>
            <w:lang w:val="en-IN"/>
          </w:rPr>
          <w:tab/>
          <w:delText>The SI system of units shall be used throughout this Schedule, except for the quantity loaded which is expressed in Dth, the Gross Heating Value (Volume Based) which is expressed in Btu/SCF, pressure which is expressed in millibars or psia and temperature which is expressed in degrees Fahrenheit.</w:delText>
        </w:r>
      </w:del>
    </w:p>
    <w:p w14:paraId="494FD807" w14:textId="7707C6BC" w:rsidR="00A56F8F" w:rsidRPr="0074216D" w:rsidDel="00022465" w:rsidRDefault="00A56F8F">
      <w:pPr>
        <w:spacing w:after="160" w:line="259" w:lineRule="auto"/>
        <w:jc w:val="center"/>
        <w:rPr>
          <w:del w:id="3103" w:author="Lim, Vanessa Gunawan" w:date="2022-11-17T15:17:00Z"/>
          <w:rFonts w:asciiTheme="minorHAnsi" w:hAnsiTheme="minorHAnsi" w:cstheme="minorHAnsi"/>
          <w:lang w:val="en-IN"/>
        </w:rPr>
        <w:pPrChange w:id="3104" w:author="Lim, Vanessa Gunawan" w:date="2022-11-17T15:17:00Z">
          <w:pPr>
            <w:spacing w:after="240"/>
            <w:jc w:val="both"/>
          </w:pPr>
        </w:pPrChange>
      </w:pPr>
      <w:del w:id="3105" w:author="Lim, Vanessa Gunawan" w:date="2022-11-17T15:17:00Z">
        <w:r w:rsidRPr="0074216D" w:rsidDel="00022465">
          <w:rPr>
            <w:rFonts w:asciiTheme="minorHAnsi" w:hAnsiTheme="minorHAnsi" w:cstheme="minorHAnsi"/>
            <w:b/>
            <w:lang w:val="en-IN"/>
          </w:rPr>
          <w:delText>SECTION II Methods of Measurement and Analysis</w:delText>
        </w:r>
      </w:del>
    </w:p>
    <w:p w14:paraId="171F67C0" w14:textId="46FD5B28" w:rsidR="00A56F8F" w:rsidRPr="0074216D" w:rsidDel="00022465" w:rsidRDefault="00A56F8F">
      <w:pPr>
        <w:spacing w:after="160" w:line="259" w:lineRule="auto"/>
        <w:jc w:val="center"/>
        <w:rPr>
          <w:del w:id="3106" w:author="Lim, Vanessa Gunawan" w:date="2022-11-17T15:17:00Z"/>
          <w:rFonts w:asciiTheme="minorHAnsi" w:hAnsiTheme="minorHAnsi" w:cstheme="minorHAnsi"/>
          <w:lang w:val="en-IN"/>
        </w:rPr>
        <w:pPrChange w:id="3107" w:author="Lim, Vanessa Gunawan" w:date="2022-11-17T15:17:00Z">
          <w:pPr>
            <w:spacing w:after="240"/>
            <w:jc w:val="both"/>
          </w:pPr>
        </w:pPrChange>
      </w:pPr>
      <w:del w:id="3108" w:author="Lim, Vanessa Gunawan" w:date="2022-11-17T15:17:00Z">
        <w:r w:rsidRPr="0074216D" w:rsidDel="00022465">
          <w:rPr>
            <w:rFonts w:asciiTheme="minorHAnsi" w:hAnsiTheme="minorHAnsi" w:cstheme="minorHAnsi"/>
            <w:b/>
            <w:lang w:val="en-IN"/>
          </w:rPr>
          <w:delText>3.</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Calibration of LNG Tanks in the LNG Ship</w:delText>
        </w:r>
      </w:del>
    </w:p>
    <w:p w14:paraId="2ADBF71C" w14:textId="6C88AF6D" w:rsidR="00A56F8F" w:rsidRPr="0074216D" w:rsidDel="00022465" w:rsidRDefault="00A56F8F">
      <w:pPr>
        <w:spacing w:after="160" w:line="259" w:lineRule="auto"/>
        <w:jc w:val="center"/>
        <w:rPr>
          <w:del w:id="3109" w:author="Lim, Vanessa Gunawan" w:date="2022-11-17T15:17:00Z"/>
          <w:rFonts w:asciiTheme="minorHAnsi" w:hAnsiTheme="minorHAnsi" w:cstheme="minorHAnsi"/>
          <w:lang w:val="en-IN"/>
        </w:rPr>
        <w:pPrChange w:id="3110" w:author="Lim, Vanessa Gunawan" w:date="2022-11-17T15:17:00Z">
          <w:pPr>
            <w:spacing w:after="240"/>
            <w:ind w:left="720"/>
            <w:jc w:val="both"/>
          </w:pPr>
        </w:pPrChange>
      </w:pPr>
      <w:del w:id="3111" w:author="Lim, Vanessa Gunawan" w:date="2022-11-17T15:17:00Z">
        <w:r w:rsidRPr="0074216D" w:rsidDel="00022465">
          <w:rPr>
            <w:rFonts w:asciiTheme="minorHAnsi" w:hAnsiTheme="minorHAnsi" w:cstheme="minorHAnsi"/>
            <w:lang w:val="en-IN"/>
          </w:rPr>
          <w:delText xml:space="preserve">Immediately prior to entry into service under the Agreement of any LNG Ship that Buyer intends to use as a LNG Ship: </w:delText>
        </w:r>
      </w:del>
    </w:p>
    <w:p w14:paraId="53A3B627" w14:textId="77334025" w:rsidR="00A56F8F" w:rsidRPr="0074216D" w:rsidDel="00022465" w:rsidRDefault="00A56F8F">
      <w:pPr>
        <w:spacing w:after="160" w:line="259" w:lineRule="auto"/>
        <w:jc w:val="center"/>
        <w:rPr>
          <w:del w:id="3112" w:author="Lim, Vanessa Gunawan" w:date="2022-11-17T15:17:00Z"/>
          <w:rFonts w:asciiTheme="minorHAnsi" w:hAnsiTheme="minorHAnsi" w:cstheme="minorHAnsi"/>
          <w:lang w:val="en-IN"/>
        </w:rPr>
        <w:pPrChange w:id="3113" w:author="Lim, Vanessa Gunawan" w:date="2022-11-17T15:17:00Z">
          <w:pPr>
            <w:spacing w:after="240"/>
            <w:ind w:left="1080" w:hanging="360"/>
            <w:jc w:val="both"/>
          </w:pPr>
        </w:pPrChange>
      </w:pPr>
      <w:del w:id="3114"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Buyer shall ensure that each LNG tank of such LNG Ship has been calibrated for volume against level. Such calibration shall be or have been approved and certified by an independent and reputable surveyor.</w:delText>
        </w:r>
      </w:del>
    </w:p>
    <w:p w14:paraId="4A8FCCDC" w14:textId="6CB0F5EA" w:rsidR="00A56F8F" w:rsidRPr="0074216D" w:rsidDel="00022465" w:rsidRDefault="00A56F8F">
      <w:pPr>
        <w:spacing w:after="160" w:line="259" w:lineRule="auto"/>
        <w:jc w:val="center"/>
        <w:rPr>
          <w:del w:id="3115" w:author="Lim, Vanessa Gunawan" w:date="2022-11-17T15:17:00Z"/>
          <w:rFonts w:asciiTheme="minorHAnsi" w:hAnsiTheme="minorHAnsi" w:cstheme="minorHAnsi"/>
          <w:lang w:val="en-IN"/>
        </w:rPr>
        <w:pPrChange w:id="3116" w:author="Lim, Vanessa Gunawan" w:date="2022-11-17T15:17:00Z">
          <w:pPr>
            <w:spacing w:after="240"/>
            <w:ind w:left="1080" w:hanging="360"/>
            <w:jc w:val="both"/>
          </w:pPr>
        </w:pPrChange>
      </w:pPr>
      <w:del w:id="3117"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delText>Buyer shall prepare the tank gauge tables which shall be certified by an independent and reputable surveyor. Such tank gauge tables shall include sounding tables, correction tables for list and trim, volume corrections to tank service temperature, and other corrections if necessary.</w:delText>
        </w:r>
      </w:del>
    </w:p>
    <w:p w14:paraId="09B2F3D5" w14:textId="600E6AF9" w:rsidR="00A56F8F" w:rsidRPr="0074216D" w:rsidDel="00022465" w:rsidRDefault="00A56F8F">
      <w:pPr>
        <w:spacing w:after="160" w:line="259" w:lineRule="auto"/>
        <w:jc w:val="center"/>
        <w:rPr>
          <w:del w:id="3118" w:author="Lim, Vanessa Gunawan" w:date="2022-11-17T15:17:00Z"/>
          <w:rFonts w:asciiTheme="minorHAnsi" w:hAnsiTheme="minorHAnsi" w:cstheme="minorHAnsi"/>
          <w:b/>
          <w:lang w:val="en-IN"/>
        </w:rPr>
        <w:pPrChange w:id="3119" w:author="Lim, Vanessa Gunawan" w:date="2022-11-17T15:17:00Z">
          <w:pPr>
            <w:spacing w:after="240"/>
            <w:jc w:val="both"/>
          </w:pPr>
        </w:pPrChange>
      </w:pPr>
      <w:del w:id="3120" w:author="Lim, Vanessa Gunawan" w:date="2022-11-17T15:17:00Z">
        <w:r w:rsidRPr="0074216D" w:rsidDel="00022465">
          <w:rPr>
            <w:rFonts w:asciiTheme="minorHAnsi" w:hAnsiTheme="minorHAnsi" w:cstheme="minorHAnsi"/>
            <w:b/>
            <w:lang w:val="en-IN"/>
          </w:rPr>
          <w:delText>4.</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Accuracy of Tank Gauge Tables</w:delText>
        </w:r>
      </w:del>
    </w:p>
    <w:p w14:paraId="3140F90A" w14:textId="76207651" w:rsidR="00A56F8F" w:rsidRPr="0074216D" w:rsidDel="00022465" w:rsidRDefault="00A56F8F">
      <w:pPr>
        <w:spacing w:after="160" w:line="259" w:lineRule="auto"/>
        <w:jc w:val="center"/>
        <w:rPr>
          <w:del w:id="3121" w:author="Lim, Vanessa Gunawan" w:date="2022-11-17T15:17:00Z"/>
          <w:rFonts w:asciiTheme="minorHAnsi" w:hAnsiTheme="minorHAnsi" w:cstheme="minorHAnsi"/>
          <w:lang w:val="en-IN"/>
        </w:rPr>
        <w:pPrChange w:id="3122" w:author="Lim, Vanessa Gunawan" w:date="2022-11-17T15:17:00Z">
          <w:pPr>
            <w:spacing w:after="240"/>
            <w:ind w:left="720"/>
            <w:jc w:val="both"/>
          </w:pPr>
        </w:pPrChange>
      </w:pPr>
      <w:del w:id="3123" w:author="Lim, Vanessa Gunawan" w:date="2022-11-17T15:17:00Z">
        <w:r w:rsidRPr="0074216D" w:rsidDel="00022465">
          <w:rPr>
            <w:rFonts w:asciiTheme="minorHAnsi" w:hAnsiTheme="minorHAnsi" w:cstheme="minorHAnsi"/>
            <w:lang w:val="en-IN"/>
          </w:rPr>
          <w:delText>Tank gauge tables shall indicate volumes in cubic meters expressed at a minimum to the nearest hundredth (0.01), with LNG tank depths expressed in meters at a minimum to the nearest hundredth (0.01).</w:delText>
        </w:r>
      </w:del>
    </w:p>
    <w:p w14:paraId="249EB320" w14:textId="6C393015" w:rsidR="00A56F8F" w:rsidRPr="0074216D" w:rsidDel="00022465" w:rsidRDefault="00A56F8F">
      <w:pPr>
        <w:spacing w:after="160" w:line="259" w:lineRule="auto"/>
        <w:jc w:val="center"/>
        <w:rPr>
          <w:del w:id="3124" w:author="Lim, Vanessa Gunawan" w:date="2022-11-17T15:17:00Z"/>
          <w:rFonts w:asciiTheme="minorHAnsi" w:hAnsiTheme="minorHAnsi" w:cstheme="minorHAnsi"/>
          <w:lang w:val="en-IN"/>
        </w:rPr>
        <w:pPrChange w:id="3125" w:author="Lim, Vanessa Gunawan" w:date="2022-11-17T15:17:00Z">
          <w:pPr>
            <w:spacing w:after="240"/>
            <w:jc w:val="both"/>
          </w:pPr>
        </w:pPrChange>
      </w:pPr>
      <w:del w:id="3126" w:author="Lim, Vanessa Gunawan" w:date="2022-11-17T15:17:00Z">
        <w:r w:rsidRPr="0074216D" w:rsidDel="00022465">
          <w:rPr>
            <w:rFonts w:asciiTheme="minorHAnsi" w:hAnsiTheme="minorHAnsi" w:cstheme="minorHAnsi"/>
            <w:b/>
            <w:lang w:val="en-IN"/>
          </w:rPr>
          <w:delText>5.</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Recalibration of LNG Tanks in case of Distortion</w:delText>
        </w:r>
      </w:del>
    </w:p>
    <w:p w14:paraId="774A98D4" w14:textId="6BC29CA4" w:rsidR="00A56F8F" w:rsidRPr="0074216D" w:rsidDel="00022465" w:rsidRDefault="00A56F8F">
      <w:pPr>
        <w:spacing w:after="160" w:line="259" w:lineRule="auto"/>
        <w:jc w:val="center"/>
        <w:rPr>
          <w:del w:id="3127" w:author="Lim, Vanessa Gunawan" w:date="2022-11-17T15:17:00Z"/>
          <w:rFonts w:asciiTheme="minorHAnsi" w:hAnsiTheme="minorHAnsi" w:cstheme="minorHAnsi"/>
          <w:lang w:val="en-IN"/>
        </w:rPr>
        <w:pPrChange w:id="3128" w:author="Lim, Vanessa Gunawan" w:date="2022-11-17T15:17:00Z">
          <w:pPr>
            <w:spacing w:after="240"/>
            <w:ind w:left="720"/>
            <w:jc w:val="both"/>
          </w:pPr>
        </w:pPrChange>
      </w:pPr>
      <w:del w:id="3129" w:author="Lim, Vanessa Gunawan" w:date="2022-11-17T15:17:00Z">
        <w:r w:rsidRPr="0074216D" w:rsidDel="00022465">
          <w:rPr>
            <w:rFonts w:asciiTheme="minorHAnsi" w:hAnsiTheme="minorHAnsi" w:cstheme="minorHAnsi"/>
            <w:lang w:val="en-IN"/>
          </w:rPr>
          <w:delText xml:space="preserve">In the event that any LNG tank of a LNG Ship suffers distortion of such a nature as to cause either Seller or Buyer reasonably to question the validity of the tank gauge tables, Buyer shall arrange for such LNG tank to be recalibrated and prepare the tank gauge tables during any period when that LNG Ship is out of service for inspection and/or repairs. Buyer shall bear the costs of recalibration, unless such recalibration was done at Seller’s request and did not demonstrate any inaccuracy in the tank gauge </w:delText>
        </w:r>
        <w:r w:rsidRPr="0074216D" w:rsidDel="00022465">
          <w:rPr>
            <w:rFonts w:asciiTheme="minorHAnsi" w:hAnsiTheme="minorHAnsi" w:cstheme="minorHAnsi"/>
            <w:lang w:val="en-IN"/>
          </w:rPr>
          <w:lastRenderedPageBreak/>
          <w:delText>tables, in which case Seller shall pay the costs of recalibration. Except as provided in this paragraph 5, no other recalibration of any LNG tank of a LNG Ship shall be required.</w:delText>
        </w:r>
      </w:del>
    </w:p>
    <w:p w14:paraId="03D604CA" w14:textId="35B04F07" w:rsidR="00A56F8F" w:rsidRPr="0074216D" w:rsidDel="00022465" w:rsidRDefault="00A56F8F">
      <w:pPr>
        <w:spacing w:after="160" w:line="259" w:lineRule="auto"/>
        <w:jc w:val="center"/>
        <w:rPr>
          <w:del w:id="3130" w:author="Lim, Vanessa Gunawan" w:date="2022-11-17T15:17:00Z"/>
          <w:rFonts w:asciiTheme="minorHAnsi" w:hAnsiTheme="minorHAnsi" w:cstheme="minorHAnsi"/>
          <w:lang w:val="en-IN"/>
        </w:rPr>
        <w:pPrChange w:id="3131" w:author="Lim, Vanessa Gunawan" w:date="2022-11-17T15:17:00Z">
          <w:pPr>
            <w:spacing w:after="240"/>
            <w:jc w:val="both"/>
          </w:pPr>
        </w:pPrChange>
      </w:pPr>
      <w:del w:id="3132" w:author="Lim, Vanessa Gunawan" w:date="2022-11-17T15:17:00Z">
        <w:r w:rsidRPr="0074216D" w:rsidDel="00022465">
          <w:rPr>
            <w:rFonts w:asciiTheme="minorHAnsi" w:hAnsiTheme="minorHAnsi" w:cstheme="minorHAnsi"/>
            <w:b/>
            <w:lang w:val="en-IN"/>
          </w:rPr>
          <w:delText>6.</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Witnessing of Tank Calibration</w:delText>
        </w:r>
      </w:del>
    </w:p>
    <w:p w14:paraId="448271F4" w14:textId="429FAFAE" w:rsidR="00A56F8F" w:rsidRPr="0074216D" w:rsidDel="00022465" w:rsidRDefault="00A56F8F">
      <w:pPr>
        <w:spacing w:after="160" w:line="259" w:lineRule="auto"/>
        <w:jc w:val="center"/>
        <w:rPr>
          <w:del w:id="3133" w:author="Lim, Vanessa Gunawan" w:date="2022-11-17T15:17:00Z"/>
          <w:rFonts w:asciiTheme="minorHAnsi" w:hAnsiTheme="minorHAnsi" w:cstheme="minorHAnsi"/>
          <w:lang w:val="en-IN"/>
        </w:rPr>
        <w:pPrChange w:id="3134" w:author="Lim, Vanessa Gunawan" w:date="2022-11-17T15:17:00Z">
          <w:pPr>
            <w:spacing w:after="240"/>
            <w:ind w:left="1080" w:hanging="360"/>
            <w:jc w:val="both"/>
          </w:pPr>
        </w:pPrChange>
      </w:pPr>
      <w:del w:id="3135"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Seller shall have the right to have its representative witness the recalibration of an LNG tank that is to be recalibrated pursuant to paragraph 5.</w:delText>
        </w:r>
      </w:del>
    </w:p>
    <w:p w14:paraId="5B5A7CCC" w14:textId="0122C4DC" w:rsidR="00A56F8F" w:rsidRPr="0074216D" w:rsidDel="00022465" w:rsidRDefault="00A56F8F">
      <w:pPr>
        <w:spacing w:after="160" w:line="259" w:lineRule="auto"/>
        <w:jc w:val="center"/>
        <w:rPr>
          <w:del w:id="3136" w:author="Lim, Vanessa Gunawan" w:date="2022-11-17T15:17:00Z"/>
          <w:rFonts w:asciiTheme="minorHAnsi" w:hAnsiTheme="minorHAnsi" w:cstheme="minorHAnsi"/>
          <w:lang w:val="en-IN"/>
        </w:rPr>
        <w:pPrChange w:id="3137" w:author="Lim, Vanessa Gunawan" w:date="2022-11-17T15:17:00Z">
          <w:pPr>
            <w:spacing w:after="240"/>
            <w:ind w:left="1080" w:hanging="360"/>
            <w:jc w:val="both"/>
          </w:pPr>
        </w:pPrChange>
      </w:pPr>
      <w:del w:id="3138"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delText>Buyer shall give adequate advance notice to Seller of the timing of such tank calibrations.</w:delText>
        </w:r>
      </w:del>
    </w:p>
    <w:p w14:paraId="3972922D" w14:textId="0CCD57F6" w:rsidR="00A56F8F" w:rsidRPr="0074216D" w:rsidDel="00022465" w:rsidRDefault="00A56F8F">
      <w:pPr>
        <w:spacing w:after="160" w:line="259" w:lineRule="auto"/>
        <w:jc w:val="center"/>
        <w:rPr>
          <w:del w:id="3139" w:author="Lim, Vanessa Gunawan" w:date="2022-11-17T15:17:00Z"/>
          <w:rFonts w:asciiTheme="minorHAnsi" w:hAnsiTheme="minorHAnsi" w:cstheme="minorHAnsi"/>
          <w:lang w:val="en-IN"/>
        </w:rPr>
        <w:pPrChange w:id="3140" w:author="Lim, Vanessa Gunawan" w:date="2022-11-17T15:17:00Z">
          <w:pPr>
            <w:spacing w:after="240"/>
            <w:jc w:val="both"/>
          </w:pPr>
        </w:pPrChange>
      </w:pPr>
      <w:del w:id="3141" w:author="Lim, Vanessa Gunawan" w:date="2022-11-17T15:17:00Z">
        <w:r w:rsidRPr="0074216D" w:rsidDel="00022465">
          <w:rPr>
            <w:rFonts w:asciiTheme="minorHAnsi" w:hAnsiTheme="minorHAnsi" w:cstheme="minorHAnsi"/>
            <w:b/>
            <w:lang w:val="en-IN"/>
          </w:rPr>
          <w:delText>7.</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Liquid Level Equipment</w:delText>
        </w:r>
      </w:del>
    </w:p>
    <w:p w14:paraId="7B5E89AF" w14:textId="12E33651" w:rsidR="00A56F8F" w:rsidRPr="0074216D" w:rsidDel="00022465" w:rsidRDefault="00A56F8F">
      <w:pPr>
        <w:spacing w:after="160" w:line="259" w:lineRule="auto"/>
        <w:jc w:val="center"/>
        <w:rPr>
          <w:del w:id="3142" w:author="Lim, Vanessa Gunawan" w:date="2022-11-17T15:17:00Z"/>
          <w:rFonts w:asciiTheme="minorHAnsi" w:hAnsiTheme="minorHAnsi" w:cstheme="minorHAnsi"/>
          <w:lang w:val="en-IN"/>
        </w:rPr>
        <w:pPrChange w:id="3143" w:author="Lim, Vanessa Gunawan" w:date="2022-11-17T15:17:00Z">
          <w:pPr>
            <w:spacing w:after="240"/>
            <w:ind w:left="720"/>
            <w:jc w:val="both"/>
          </w:pPr>
        </w:pPrChange>
      </w:pPr>
      <w:del w:id="3144" w:author="Lim, Vanessa Gunawan" w:date="2022-11-17T15:17:00Z">
        <w:r w:rsidRPr="0074216D" w:rsidDel="00022465">
          <w:rPr>
            <w:rFonts w:asciiTheme="minorHAnsi" w:hAnsiTheme="minorHAnsi" w:cstheme="minorHAnsi"/>
            <w:lang w:val="en-IN"/>
          </w:rPr>
          <w:delText>Buyer shall cause each cargo tank in each LNG Ship to be provided with a main liquid level gauging device capable of determining the liquid level of LNG to within an accuracy equal to or better than plus or minus seven point five (</w:delText>
        </w:r>
        <w:r w:rsidRPr="0074216D" w:rsidDel="00022465">
          <w:rPr>
            <w:rFonts w:asciiTheme="minorHAnsi" w:hAnsiTheme="minorHAnsi" w:cstheme="minorHAnsi"/>
            <w:noProof/>
            <w:lang w:val="en-IN" w:eastAsia="en-IN"/>
          </w:rPr>
          <w:drawing>
            <wp:inline distT="0" distB="0" distL="0" distR="0" wp14:anchorId="76E4CFFE" wp14:editId="430C3491">
              <wp:extent cx="156210" cy="156210"/>
              <wp:effectExtent l="19050" t="0" r="0" b="0"/>
              <wp:docPr id="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11770" name="Picture 3"/>
                      <pic:cNvPicPr>
                        <a:picLocks noChangeAspect="1" noChangeArrowheads="1"/>
                      </pic:cNvPicPr>
                    </pic:nvPicPr>
                    <pic:blipFill>
                      <a:blip r:embed="rId18" cstate="print"/>
                      <a:stretch>
                        <a:fillRect/>
                      </a:stretch>
                    </pic:blipFill>
                    <pic:spPr bwMode="auto">
                      <a:xfrm>
                        <a:off x="0" y="0"/>
                        <a:ext cx="156210" cy="156210"/>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7.5) mm over the relevant measurement ranges of the cargo tanks. Buyer shall also cause each cargo tank to be provided with an auxiliary liquid level gauging device with an accuracy comparable to that of the main gauge. </w:delText>
        </w:r>
      </w:del>
    </w:p>
    <w:p w14:paraId="74D4E765" w14:textId="013F47F4" w:rsidR="00A56F8F" w:rsidRPr="0074216D" w:rsidDel="00022465" w:rsidRDefault="00A56F8F">
      <w:pPr>
        <w:spacing w:after="160" w:line="259" w:lineRule="auto"/>
        <w:jc w:val="center"/>
        <w:rPr>
          <w:del w:id="3145" w:author="Lim, Vanessa Gunawan" w:date="2022-11-17T15:17:00Z"/>
          <w:rFonts w:asciiTheme="minorHAnsi" w:hAnsiTheme="minorHAnsi" w:cstheme="minorHAnsi"/>
          <w:b/>
          <w:lang w:val="en-IN"/>
        </w:rPr>
        <w:pPrChange w:id="3146" w:author="Lim, Vanessa Gunawan" w:date="2022-11-17T15:17:00Z">
          <w:pPr>
            <w:spacing w:after="240"/>
            <w:jc w:val="both"/>
          </w:pPr>
        </w:pPrChange>
      </w:pPr>
      <w:del w:id="3147" w:author="Lim, Vanessa Gunawan" w:date="2022-11-17T15:17:00Z">
        <w:r w:rsidRPr="0074216D" w:rsidDel="00022465">
          <w:rPr>
            <w:rFonts w:asciiTheme="minorHAnsi" w:hAnsiTheme="minorHAnsi" w:cstheme="minorHAnsi"/>
            <w:b/>
            <w:lang w:val="en-IN"/>
          </w:rPr>
          <w:delText>8.</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Temperature and Pressure Measuring Equipment</w:delText>
        </w:r>
      </w:del>
    </w:p>
    <w:p w14:paraId="26BE1264" w14:textId="7EB57ABE" w:rsidR="00A56F8F" w:rsidRPr="0074216D" w:rsidDel="00022465" w:rsidRDefault="00A56F8F">
      <w:pPr>
        <w:spacing w:after="160" w:line="259" w:lineRule="auto"/>
        <w:jc w:val="center"/>
        <w:rPr>
          <w:del w:id="3148" w:author="Lim, Vanessa Gunawan" w:date="2022-11-17T15:17:00Z"/>
          <w:rFonts w:asciiTheme="minorHAnsi" w:hAnsiTheme="minorHAnsi" w:cstheme="minorHAnsi"/>
          <w:lang w:val="en-IN"/>
        </w:rPr>
        <w:pPrChange w:id="3149" w:author="Lim, Vanessa Gunawan" w:date="2022-11-17T15:17:00Z">
          <w:pPr>
            <w:spacing w:after="240"/>
            <w:ind w:left="1080" w:hanging="360"/>
            <w:jc w:val="both"/>
          </w:pPr>
        </w:pPrChange>
      </w:pPr>
      <w:del w:id="3150"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Buyer shall cause each cargo tank in each LNG Ship to be provided with a minimum of five (5) temperature measuring devices. One such measuring device shall be located in the vapor space at the top of each cargo tank, one near the bottom of each cargo tank and the remainder distributed at appropriate intervals from the top to the bottom of the cargo tank. These devices shall be used to determine the average temperatures of the liquid cargo and the vapor in the cargo tank, and shall have an accuracy equal to or better than plus or minus zero point two (</w:delText>
        </w:r>
        <w:r w:rsidRPr="0074216D" w:rsidDel="00022465">
          <w:rPr>
            <w:rFonts w:asciiTheme="minorHAnsi" w:hAnsiTheme="minorHAnsi" w:cstheme="minorHAnsi"/>
            <w:noProof/>
            <w:lang w:val="en-IN" w:eastAsia="en-IN"/>
          </w:rPr>
          <w:drawing>
            <wp:inline distT="0" distB="0" distL="0" distR="0" wp14:anchorId="46496ABA" wp14:editId="0990496D">
              <wp:extent cx="156210" cy="156210"/>
              <wp:effectExtent l="19050" t="0" r="0" b="0"/>
              <wp:docPr id="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82770" name="Picture 4"/>
                      <pic:cNvPicPr>
                        <a:picLocks noChangeAspect="1" noChangeArrowheads="1"/>
                      </pic:cNvPicPr>
                    </pic:nvPicPr>
                    <pic:blipFill>
                      <a:blip r:embed="rId18" cstate="print"/>
                      <a:stretch>
                        <a:fillRect/>
                      </a:stretch>
                    </pic:blipFill>
                    <pic:spPr bwMode="auto">
                      <a:xfrm>
                        <a:off x="0" y="0"/>
                        <a:ext cx="156210" cy="156210"/>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0.2)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 xml:space="preserve">C in the temperature range, minus one hundred and sixty-five (-165)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 xml:space="preserve">C to minus one hundred and forty-five (-145)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C, and an accuracy equal to or better than plus or minus one point five (</w:delText>
        </w:r>
        <w:r w:rsidRPr="0074216D" w:rsidDel="00022465">
          <w:rPr>
            <w:rFonts w:asciiTheme="minorHAnsi" w:hAnsiTheme="minorHAnsi" w:cstheme="minorHAnsi"/>
            <w:noProof/>
            <w:lang w:val="en-IN" w:eastAsia="en-IN"/>
          </w:rPr>
          <w:drawing>
            <wp:inline distT="0" distB="0" distL="0" distR="0" wp14:anchorId="7F5D84A1" wp14:editId="41B610DF">
              <wp:extent cx="156210" cy="156210"/>
              <wp:effectExtent l="19050" t="0" r="0" b="0"/>
              <wp:docPr id="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38530" name="Picture 5"/>
                      <pic:cNvPicPr>
                        <a:picLocks noChangeAspect="1" noChangeArrowheads="1"/>
                      </pic:cNvPicPr>
                    </pic:nvPicPr>
                    <pic:blipFill>
                      <a:blip r:embed="rId18" cstate="print"/>
                      <a:stretch>
                        <a:fillRect/>
                      </a:stretch>
                    </pic:blipFill>
                    <pic:spPr bwMode="auto">
                      <a:xfrm>
                        <a:off x="0" y="0"/>
                        <a:ext cx="156210" cy="156210"/>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1.5)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 xml:space="preserve">C in the temperature range, minus one hundred and forty-five (-145)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 xml:space="preserve">C to plus forty (+40)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C.</w:delText>
        </w:r>
      </w:del>
    </w:p>
    <w:p w14:paraId="64D4542D" w14:textId="4210A91E" w:rsidR="00A56F8F" w:rsidRPr="0074216D" w:rsidDel="00022465" w:rsidRDefault="00A56F8F">
      <w:pPr>
        <w:spacing w:after="160" w:line="259" w:lineRule="auto"/>
        <w:jc w:val="center"/>
        <w:rPr>
          <w:del w:id="3151" w:author="Lim, Vanessa Gunawan" w:date="2022-11-17T15:17:00Z"/>
          <w:rFonts w:asciiTheme="minorHAnsi" w:hAnsiTheme="minorHAnsi" w:cstheme="minorHAnsi"/>
          <w:lang w:val="en-IN"/>
        </w:rPr>
        <w:pPrChange w:id="3152" w:author="Lim, Vanessa Gunawan" w:date="2022-11-17T15:17:00Z">
          <w:pPr>
            <w:spacing w:after="240"/>
            <w:ind w:left="1080" w:hanging="360"/>
            <w:jc w:val="both"/>
          </w:pPr>
        </w:pPrChange>
      </w:pPr>
      <w:del w:id="3153"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Buyer shall cause each LNG Ship to be provided with pressure measuring equipment capable of determining the absolute pressure of the vapor in each cargo tank with an accuracy equal to or better than plus or minus one (</w:delText>
        </w:r>
        <w:r w:rsidRPr="0074216D" w:rsidDel="00022465">
          <w:rPr>
            <w:rFonts w:asciiTheme="minorHAnsi" w:hAnsiTheme="minorHAnsi" w:cstheme="minorHAnsi"/>
            <w:noProof/>
            <w:lang w:val="en-IN" w:eastAsia="en-IN"/>
          </w:rPr>
          <w:drawing>
            <wp:inline distT="0" distB="0" distL="0" distR="0" wp14:anchorId="00B20293" wp14:editId="4819606C">
              <wp:extent cx="156210" cy="156210"/>
              <wp:effectExtent l="19050" t="0" r="0" b="0"/>
              <wp:docPr id="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200715" name="Picture 6"/>
                      <pic:cNvPicPr>
                        <a:picLocks noChangeAspect="1" noChangeArrowheads="1"/>
                      </pic:cNvPicPr>
                    </pic:nvPicPr>
                    <pic:blipFill>
                      <a:blip r:embed="rId18" cstate="print"/>
                      <a:stretch>
                        <a:fillRect/>
                      </a:stretch>
                    </pic:blipFill>
                    <pic:spPr bwMode="auto">
                      <a:xfrm>
                        <a:off x="0" y="0"/>
                        <a:ext cx="156210" cy="156210"/>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1) % of the measuring range.</w:delText>
        </w:r>
      </w:del>
    </w:p>
    <w:p w14:paraId="40AE37FC" w14:textId="487C3505" w:rsidR="00A56F8F" w:rsidRPr="0074216D" w:rsidDel="00022465" w:rsidRDefault="00A56F8F">
      <w:pPr>
        <w:spacing w:after="160" w:line="259" w:lineRule="auto"/>
        <w:jc w:val="center"/>
        <w:rPr>
          <w:del w:id="3154" w:author="Lim, Vanessa Gunawan" w:date="2022-11-17T15:17:00Z"/>
          <w:rFonts w:asciiTheme="minorHAnsi" w:hAnsiTheme="minorHAnsi" w:cstheme="minorHAnsi"/>
          <w:b/>
          <w:lang w:val="en-IN"/>
        </w:rPr>
        <w:pPrChange w:id="3155" w:author="Lim, Vanessa Gunawan" w:date="2022-11-17T15:17:00Z">
          <w:pPr>
            <w:spacing w:after="240"/>
            <w:jc w:val="both"/>
          </w:pPr>
        </w:pPrChange>
      </w:pPr>
      <w:del w:id="3156" w:author="Lim, Vanessa Gunawan" w:date="2022-11-17T15:17:00Z">
        <w:r w:rsidRPr="0074216D" w:rsidDel="00022465">
          <w:rPr>
            <w:rFonts w:asciiTheme="minorHAnsi" w:hAnsiTheme="minorHAnsi" w:cstheme="minorHAnsi"/>
            <w:b/>
            <w:lang w:val="en-IN"/>
          </w:rPr>
          <w:delText>9.</w:delText>
        </w:r>
        <w:r w:rsidRPr="0074216D" w:rsidDel="00022465">
          <w:rPr>
            <w:rFonts w:asciiTheme="minorHAnsi" w:hAnsiTheme="minorHAnsi" w:cstheme="minorHAnsi"/>
            <w:b/>
            <w:lang w:val="en-IN"/>
          </w:rPr>
          <w:tab/>
        </w:r>
        <w:r w:rsidRPr="0074216D" w:rsidDel="00022465">
          <w:rPr>
            <w:rFonts w:asciiTheme="minorHAnsi" w:hAnsiTheme="minorHAnsi" w:cstheme="minorHAnsi"/>
            <w:b/>
            <w:lang w:val="en-IN"/>
          </w:rPr>
          <w:tab/>
          <w:delText>Measurement Procedures</w:delText>
        </w:r>
      </w:del>
    </w:p>
    <w:p w14:paraId="76A69F20" w14:textId="11913CBE" w:rsidR="00A56F8F" w:rsidRPr="0074216D" w:rsidDel="00022465" w:rsidRDefault="00A56F8F">
      <w:pPr>
        <w:spacing w:after="160" w:line="259" w:lineRule="auto"/>
        <w:jc w:val="center"/>
        <w:rPr>
          <w:del w:id="3157" w:author="Lim, Vanessa Gunawan" w:date="2022-11-17T15:17:00Z"/>
          <w:rFonts w:asciiTheme="minorHAnsi" w:hAnsiTheme="minorHAnsi" w:cstheme="minorHAnsi"/>
          <w:lang w:val="en-IN"/>
        </w:rPr>
        <w:pPrChange w:id="3158" w:author="Lim, Vanessa Gunawan" w:date="2022-11-17T15:17:00Z">
          <w:pPr>
            <w:spacing w:after="240"/>
            <w:ind w:left="1080" w:hanging="360"/>
            <w:jc w:val="both"/>
          </w:pPr>
        </w:pPrChange>
      </w:pPr>
      <w:del w:id="3159"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Using the main liquid level gauging device specified in paragraph 7 of this Exhibit J the liquid level of each cargo tank in a LNG Ship shall be determined by taking five (5) readings with a time interval of fifteen (15) seconds between each or any lesser number of such readings as may from time to time be agreed. The arithmetic average of the five (5) readings or any lesser number of readings if agreed shall be used for invoicing purposes. The average of the liquid level readings shall be corrected for list and trim and temperature effects on the level gauge when converting the average liquid level value into the volume contained in the cargo tank. During the period in which the readings are taken the cargo tank being measured shall remain closed.</w:delText>
        </w:r>
      </w:del>
    </w:p>
    <w:p w14:paraId="713393FF" w14:textId="469931B7" w:rsidR="00A56F8F" w:rsidRPr="0074216D" w:rsidDel="00022465" w:rsidRDefault="00A56F8F">
      <w:pPr>
        <w:spacing w:after="160" w:line="259" w:lineRule="auto"/>
        <w:jc w:val="center"/>
        <w:rPr>
          <w:del w:id="3160" w:author="Lim, Vanessa Gunawan" w:date="2022-11-17T15:17:00Z"/>
          <w:rFonts w:asciiTheme="minorHAnsi" w:hAnsiTheme="minorHAnsi" w:cstheme="minorHAnsi"/>
          <w:lang w:val="en-IN"/>
        </w:rPr>
        <w:pPrChange w:id="3161" w:author="Lim, Vanessa Gunawan" w:date="2022-11-17T15:17:00Z">
          <w:pPr>
            <w:spacing w:after="240"/>
            <w:ind w:left="1080" w:hanging="360"/>
            <w:jc w:val="both"/>
          </w:pPr>
        </w:pPrChange>
      </w:pPr>
      <w:del w:id="3162"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delText xml:space="preserve">If the main liquid level gauging device in a cargo tank fails to operate correctly, then the liquid level shall be determined using the auxiliary liquid level gauging device. If both main and auxiliary liquid level gauging devices fail to operate correctly, then Seller and Buyer shall discuss and agree on whatever other appropriate method may be available to ascertain the liquid level of the cargo in the cargo tank. </w:delText>
        </w:r>
      </w:del>
    </w:p>
    <w:p w14:paraId="62C183C3" w14:textId="0C1795F4" w:rsidR="00A56F8F" w:rsidRPr="0074216D" w:rsidDel="00022465" w:rsidRDefault="00A56F8F">
      <w:pPr>
        <w:spacing w:after="160" w:line="259" w:lineRule="auto"/>
        <w:jc w:val="center"/>
        <w:rPr>
          <w:del w:id="3163" w:author="Lim, Vanessa Gunawan" w:date="2022-11-17T15:17:00Z"/>
          <w:rFonts w:asciiTheme="minorHAnsi" w:hAnsiTheme="minorHAnsi" w:cstheme="minorHAnsi"/>
          <w:lang w:val="en-IN"/>
        </w:rPr>
        <w:pPrChange w:id="3164" w:author="Lim, Vanessa Gunawan" w:date="2022-11-17T15:17:00Z">
          <w:pPr>
            <w:spacing w:after="240"/>
            <w:ind w:left="1080" w:hanging="360"/>
            <w:jc w:val="both"/>
          </w:pPr>
        </w:pPrChange>
      </w:pPr>
      <w:del w:id="3165" w:author="Lim, Vanessa Gunawan" w:date="2022-11-17T15:17:00Z">
        <w:r w:rsidRPr="0074216D" w:rsidDel="00022465">
          <w:rPr>
            <w:rFonts w:asciiTheme="minorHAnsi" w:hAnsiTheme="minorHAnsi" w:cstheme="minorHAnsi"/>
            <w:lang w:val="en-IN"/>
          </w:rPr>
          <w:lastRenderedPageBreak/>
          <w:delText>(c)</w:delText>
        </w:r>
        <w:r w:rsidRPr="0074216D" w:rsidDel="00022465">
          <w:rPr>
            <w:rFonts w:asciiTheme="minorHAnsi" w:hAnsiTheme="minorHAnsi" w:cstheme="minorHAnsi"/>
            <w:lang w:val="en-IN"/>
          </w:rPr>
          <w:tab/>
          <w:delText>Upon each occasion of unloading of a cargo from or loading to a LNG Ship, the liquid level of each cargo tank in the LNG Ship shall be determined as specified in this paragraph, both immediately before and immediately after loading or unloading of the LNG. By use of the levels so ascertained and the appropriate tank gauge tables specified in paragraph 3 of this Exhibit J, the total volume of liquid cargo in each cargo tank both before and after loading or unloading shall be calculated using the smallest unit available for the appropriate tank gauge table which at a minimum shall be zero point zero one (0.01) m3. For the unloading of a cargo, the total volume of liquid cargo after unloading shall then be subtracted from the equivalent total before unloading and the resulting figure shall be taken as the volume of liquid cargo unloaded. For the loading of a cargo, the total volume of liquid cargo before loading shall then be subtracted from the equivalent total after loading and the resulting figure shall be taken as the volume of liquid cargo loaded.</w:delText>
        </w:r>
      </w:del>
    </w:p>
    <w:p w14:paraId="34E8BFDC" w14:textId="5EED1D8F" w:rsidR="00A56F8F" w:rsidRPr="0074216D" w:rsidDel="00022465" w:rsidRDefault="00A56F8F">
      <w:pPr>
        <w:spacing w:after="160" w:line="259" w:lineRule="auto"/>
        <w:jc w:val="center"/>
        <w:rPr>
          <w:del w:id="3166" w:author="Lim, Vanessa Gunawan" w:date="2022-11-17T15:17:00Z"/>
          <w:rFonts w:asciiTheme="minorHAnsi" w:hAnsiTheme="minorHAnsi" w:cstheme="minorHAnsi"/>
          <w:b/>
          <w:lang w:val="en-IN"/>
        </w:rPr>
        <w:pPrChange w:id="3167" w:author="Lim, Vanessa Gunawan" w:date="2022-11-17T15:17:00Z">
          <w:pPr>
            <w:spacing w:after="240"/>
            <w:jc w:val="both"/>
          </w:pPr>
        </w:pPrChange>
      </w:pPr>
      <w:del w:id="3168" w:author="Lim, Vanessa Gunawan" w:date="2022-11-17T15:17:00Z">
        <w:r w:rsidRPr="0074216D" w:rsidDel="00022465">
          <w:rPr>
            <w:rFonts w:asciiTheme="minorHAnsi" w:hAnsiTheme="minorHAnsi" w:cstheme="minorHAnsi"/>
            <w:b/>
            <w:lang w:val="en-IN"/>
          </w:rPr>
          <w:delText>10.</w:delText>
        </w:r>
        <w:r w:rsidRPr="0074216D" w:rsidDel="00022465">
          <w:rPr>
            <w:rFonts w:asciiTheme="minorHAnsi" w:hAnsiTheme="minorHAnsi" w:cstheme="minorHAnsi"/>
            <w:b/>
            <w:lang w:val="en-IN"/>
          </w:rPr>
          <w:tab/>
        </w:r>
      </w:del>
    </w:p>
    <w:p w14:paraId="6015239A" w14:textId="599F6455" w:rsidR="00A56F8F" w:rsidRPr="0074216D" w:rsidDel="00022465" w:rsidRDefault="00A56F8F">
      <w:pPr>
        <w:spacing w:after="160" w:line="259" w:lineRule="auto"/>
        <w:jc w:val="center"/>
        <w:rPr>
          <w:del w:id="3169" w:author="Lim, Vanessa Gunawan" w:date="2022-11-17T15:17:00Z"/>
          <w:rFonts w:asciiTheme="minorHAnsi" w:hAnsiTheme="minorHAnsi" w:cstheme="minorHAnsi"/>
          <w:lang w:val="en-IN" w:eastAsia="ja-JP"/>
        </w:rPr>
        <w:pPrChange w:id="3170" w:author="Lim, Vanessa Gunawan" w:date="2022-11-17T15:17:00Z">
          <w:pPr>
            <w:spacing w:after="240"/>
            <w:ind w:left="1080" w:hanging="360"/>
            <w:jc w:val="both"/>
          </w:pPr>
        </w:pPrChange>
      </w:pPr>
      <w:del w:id="3171"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eastAsia="ja-JP"/>
          </w:rPr>
          <w:delText>At the same time as the liquid level is measured, the temperature of the LNG and vapor in a LNG Ship shall be determined by means of the temperature measuring devices specified in paragraph 8(a) of this Exhibit J.</w:delText>
        </w:r>
      </w:del>
    </w:p>
    <w:p w14:paraId="2603AC21" w14:textId="41A52FFF" w:rsidR="00A56F8F" w:rsidRPr="0074216D" w:rsidDel="00022465" w:rsidRDefault="00A56F8F">
      <w:pPr>
        <w:spacing w:after="160" w:line="259" w:lineRule="auto"/>
        <w:jc w:val="center"/>
        <w:rPr>
          <w:del w:id="3172" w:author="Lim, Vanessa Gunawan" w:date="2022-11-17T15:17:00Z"/>
          <w:rFonts w:asciiTheme="minorHAnsi" w:hAnsiTheme="minorHAnsi" w:cstheme="minorHAnsi"/>
          <w:lang w:val="en-IN" w:eastAsia="ja-JP"/>
        </w:rPr>
        <w:pPrChange w:id="3173" w:author="Lim, Vanessa Gunawan" w:date="2022-11-17T15:17:00Z">
          <w:pPr>
            <w:spacing w:after="240"/>
            <w:ind w:left="1080" w:hanging="360"/>
            <w:jc w:val="both"/>
          </w:pPr>
        </w:pPrChange>
      </w:pPr>
      <w:del w:id="3174"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r>
        <w:r w:rsidRPr="0074216D" w:rsidDel="00022465">
          <w:rPr>
            <w:rFonts w:asciiTheme="minorHAnsi" w:hAnsiTheme="minorHAnsi" w:cstheme="minorHAnsi"/>
            <w:lang w:val="en-IN" w:eastAsia="ja-JP"/>
          </w:rPr>
          <w:delText>The temperature of the vapor in a LNG Ship shall be determined immediately before loading or after unloading, as the case may be, by means of such temperature measuring devices which are known by reference to the liquid gauging devices to be then fully surrounded by vapor. Such determination shall be made by taking one (1) reading of each temperature measuring device in each LNG tank fully surrounded by vapor to the nearest zero point zero one (0.01) degree Celsius.</w:delText>
        </w:r>
      </w:del>
    </w:p>
    <w:p w14:paraId="75EF3804" w14:textId="1A475DFB" w:rsidR="00A56F8F" w:rsidRPr="0074216D" w:rsidDel="00022465" w:rsidRDefault="00A56F8F">
      <w:pPr>
        <w:spacing w:after="160" w:line="259" w:lineRule="auto"/>
        <w:jc w:val="center"/>
        <w:rPr>
          <w:del w:id="3175" w:author="Lim, Vanessa Gunawan" w:date="2022-11-17T15:17:00Z"/>
          <w:rFonts w:asciiTheme="minorHAnsi" w:hAnsiTheme="minorHAnsi" w:cstheme="minorHAnsi"/>
          <w:lang w:val="en-IN" w:eastAsia="ja-JP"/>
        </w:rPr>
        <w:pPrChange w:id="3176" w:author="Lim, Vanessa Gunawan" w:date="2022-11-17T15:17:00Z">
          <w:pPr>
            <w:spacing w:after="240"/>
            <w:ind w:left="1080" w:hanging="360"/>
            <w:jc w:val="both"/>
          </w:pPr>
        </w:pPrChange>
      </w:pPr>
      <w:del w:id="3177" w:author="Lim, Vanessa Gunawan" w:date="2022-11-17T15:17:00Z">
        <w:r w:rsidRPr="0074216D" w:rsidDel="00022465">
          <w:rPr>
            <w:rFonts w:asciiTheme="minorHAnsi" w:hAnsiTheme="minorHAnsi" w:cstheme="minorHAnsi"/>
            <w:lang w:val="en-IN" w:eastAsia="ja-JP"/>
          </w:rPr>
          <w:delText>(c)</w:delText>
        </w:r>
        <w:r w:rsidRPr="0074216D" w:rsidDel="00022465">
          <w:rPr>
            <w:rFonts w:asciiTheme="minorHAnsi" w:hAnsiTheme="minorHAnsi" w:cstheme="minorHAnsi"/>
            <w:lang w:val="en-IN" w:eastAsia="ja-JP"/>
          </w:rPr>
          <w:tab/>
          <w:delText>The temperature of the liquid cargo in a LNG Ship shall be determined immediately after loading or before unloading, as the case may be, by means of such temperature measuring devices which are known by reference to the liquid gauging devices to be then fully immersed in liquid. Such determination shall be made by taking one (1) reading of each temperature measuring device in each LNG tank fully immersed in liquid to the nearest zero point zero one (0.01) degree Celsius.</w:delText>
        </w:r>
      </w:del>
    </w:p>
    <w:p w14:paraId="7544DCF9" w14:textId="4498099E" w:rsidR="00A56F8F" w:rsidRPr="0074216D" w:rsidDel="00022465" w:rsidRDefault="00A56F8F">
      <w:pPr>
        <w:spacing w:after="160" w:line="259" w:lineRule="auto"/>
        <w:jc w:val="center"/>
        <w:rPr>
          <w:del w:id="3178" w:author="Lim, Vanessa Gunawan" w:date="2022-11-17T15:17:00Z"/>
          <w:rFonts w:asciiTheme="minorHAnsi" w:hAnsiTheme="minorHAnsi" w:cstheme="minorHAnsi"/>
          <w:lang w:val="en-IN" w:eastAsia="ja-JP"/>
        </w:rPr>
        <w:pPrChange w:id="3179" w:author="Lim, Vanessa Gunawan" w:date="2022-11-17T15:17:00Z">
          <w:pPr>
            <w:spacing w:after="240"/>
            <w:ind w:left="1080" w:hanging="360"/>
            <w:jc w:val="both"/>
          </w:pPr>
        </w:pPrChange>
      </w:pPr>
      <w:del w:id="3180" w:author="Lim, Vanessa Gunawan" w:date="2022-11-17T15:17:00Z">
        <w:r w:rsidRPr="0074216D" w:rsidDel="00022465">
          <w:rPr>
            <w:rFonts w:asciiTheme="minorHAnsi" w:hAnsiTheme="minorHAnsi" w:cstheme="minorHAnsi"/>
            <w:lang w:val="en-IN" w:eastAsia="ja-JP"/>
          </w:rPr>
          <w:delText>(d)</w:delText>
        </w:r>
        <w:r w:rsidRPr="0074216D" w:rsidDel="00022465">
          <w:rPr>
            <w:rFonts w:asciiTheme="minorHAnsi" w:hAnsiTheme="minorHAnsi" w:cstheme="minorHAnsi"/>
            <w:lang w:val="en-IN" w:eastAsia="ja-JP"/>
          </w:rPr>
          <w:tab/>
          <w:delText>An arithmetic average of all such readings with respect to vapor and liquid in all LNG tanks shall be deemed the final temperature of vapor and liquid. To calculate such arithmetic average temperature, all readings of the temperature measuring devices shall be added together and then divided by the total number of readings which are used in this calculation and then rounded to the nearest tenth degree Celsius (0.1 degree).</w:delText>
        </w:r>
      </w:del>
    </w:p>
    <w:p w14:paraId="6DDE2F78" w14:textId="31DF6F10" w:rsidR="00A56F8F" w:rsidRPr="0074216D" w:rsidDel="00022465" w:rsidRDefault="00A56F8F">
      <w:pPr>
        <w:spacing w:after="160" w:line="259" w:lineRule="auto"/>
        <w:jc w:val="center"/>
        <w:rPr>
          <w:del w:id="3181" w:author="Lim, Vanessa Gunawan" w:date="2022-11-17T15:17:00Z"/>
          <w:rFonts w:asciiTheme="minorHAnsi" w:hAnsiTheme="minorHAnsi" w:cstheme="minorHAnsi"/>
          <w:b/>
          <w:lang w:val="en-IN"/>
        </w:rPr>
        <w:pPrChange w:id="3182" w:author="Lim, Vanessa Gunawan" w:date="2022-11-17T15:17:00Z">
          <w:pPr>
            <w:spacing w:after="240"/>
            <w:ind w:left="720" w:hanging="720"/>
            <w:jc w:val="both"/>
          </w:pPr>
        </w:pPrChange>
      </w:pPr>
      <w:del w:id="3183" w:author="Lim, Vanessa Gunawan" w:date="2022-11-17T15:17:00Z">
        <w:r w:rsidRPr="0074216D" w:rsidDel="00022465">
          <w:rPr>
            <w:rFonts w:asciiTheme="minorHAnsi" w:hAnsiTheme="minorHAnsi" w:cstheme="minorHAnsi"/>
            <w:b/>
            <w:lang w:val="en-IN"/>
          </w:rPr>
          <w:delText>11.</w:delText>
        </w:r>
        <w:r w:rsidRPr="0074216D" w:rsidDel="00022465">
          <w:rPr>
            <w:rFonts w:asciiTheme="minorHAnsi" w:hAnsiTheme="minorHAnsi" w:cstheme="minorHAnsi"/>
            <w:b/>
            <w:lang w:val="en-IN"/>
          </w:rPr>
          <w:tab/>
        </w:r>
      </w:del>
    </w:p>
    <w:p w14:paraId="7FD007E6" w14:textId="250E761C" w:rsidR="00A56F8F" w:rsidRPr="0074216D" w:rsidDel="00022465" w:rsidRDefault="00A56F8F">
      <w:pPr>
        <w:spacing w:after="160" w:line="259" w:lineRule="auto"/>
        <w:jc w:val="center"/>
        <w:rPr>
          <w:del w:id="3184" w:author="Lim, Vanessa Gunawan" w:date="2022-11-17T15:17:00Z"/>
          <w:rFonts w:asciiTheme="minorHAnsi" w:hAnsiTheme="minorHAnsi" w:cstheme="minorHAnsi"/>
          <w:lang w:val="en-IN"/>
        </w:rPr>
        <w:pPrChange w:id="3185" w:author="Lim, Vanessa Gunawan" w:date="2022-11-17T15:17:00Z">
          <w:pPr>
            <w:spacing w:after="240"/>
            <w:ind w:left="1080" w:hanging="360"/>
            <w:jc w:val="both"/>
          </w:pPr>
        </w:pPrChange>
      </w:pPr>
      <w:del w:id="3186"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At the same time as the liquid level is measured, the absolute pressure in each LNG tank shall be measured to the nearest zero decimal one (0.1) kilopascal or to the nearest one (1) millibar by using the pressure measuring equipment referred to in paragraph 8(b) of this Exhibit J.</w:delText>
        </w:r>
      </w:del>
    </w:p>
    <w:p w14:paraId="6ACC05C0" w14:textId="058A18CB" w:rsidR="00A56F8F" w:rsidRPr="0074216D" w:rsidDel="00022465" w:rsidRDefault="00A56F8F">
      <w:pPr>
        <w:spacing w:after="160" w:line="259" w:lineRule="auto"/>
        <w:jc w:val="center"/>
        <w:rPr>
          <w:del w:id="3187" w:author="Lim, Vanessa Gunawan" w:date="2022-11-17T15:17:00Z"/>
          <w:rFonts w:asciiTheme="minorHAnsi" w:hAnsiTheme="minorHAnsi" w:cstheme="minorHAnsi"/>
          <w:lang w:val="en-IN"/>
        </w:rPr>
        <w:pPrChange w:id="3188" w:author="Lim, Vanessa Gunawan" w:date="2022-11-17T15:17:00Z">
          <w:pPr>
            <w:spacing w:after="240"/>
            <w:ind w:left="1080" w:hanging="360"/>
            <w:jc w:val="both"/>
          </w:pPr>
        </w:pPrChange>
      </w:pPr>
      <w:del w:id="3189"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delText>The determination of the absolute pressure in the LNG tanks of a LNG Ship shall be made by taking one (1) reading of the pressure measuring equipment in each LNG tank, and then by taking an arithmetic average of all such readings.</w:delText>
        </w:r>
      </w:del>
    </w:p>
    <w:p w14:paraId="3005990D" w14:textId="6AF56377" w:rsidR="00A56F8F" w:rsidRPr="0074216D" w:rsidDel="00022465" w:rsidRDefault="00A56F8F">
      <w:pPr>
        <w:spacing w:after="160" w:line="259" w:lineRule="auto"/>
        <w:jc w:val="center"/>
        <w:rPr>
          <w:del w:id="3190" w:author="Lim, Vanessa Gunawan" w:date="2022-11-17T15:17:00Z"/>
          <w:rFonts w:asciiTheme="minorHAnsi" w:hAnsiTheme="minorHAnsi" w:cstheme="minorHAnsi"/>
          <w:lang w:val="en-IN"/>
        </w:rPr>
        <w:pPrChange w:id="3191" w:author="Lim, Vanessa Gunawan" w:date="2022-11-17T15:17:00Z">
          <w:pPr>
            <w:spacing w:after="240"/>
            <w:ind w:left="1080" w:hanging="360"/>
            <w:jc w:val="both"/>
          </w:pPr>
        </w:pPrChange>
      </w:pPr>
      <w:del w:id="3192" w:author="Lim, Vanessa Gunawan" w:date="2022-11-17T15:17:00Z">
        <w:r w:rsidRPr="0074216D" w:rsidDel="00022465">
          <w:rPr>
            <w:rFonts w:asciiTheme="minorHAnsi" w:hAnsiTheme="minorHAnsi" w:cstheme="minorHAnsi"/>
            <w:lang w:val="en-IN"/>
          </w:rPr>
          <w:delText>(c)</w:delText>
        </w:r>
        <w:r w:rsidRPr="0074216D" w:rsidDel="00022465">
          <w:rPr>
            <w:rFonts w:asciiTheme="minorHAnsi" w:hAnsiTheme="minorHAnsi" w:cstheme="minorHAnsi"/>
            <w:lang w:val="en-IN"/>
          </w:rPr>
          <w:tab/>
          <w:delText xml:space="preserve">In the case where readings are made in millibars, such arithmetic average shall be calculated to one (1) decimal place, and shall be rounded to the nearest whole millibar. In the case where readings are </w:delText>
        </w:r>
        <w:r w:rsidRPr="0074216D" w:rsidDel="00022465">
          <w:rPr>
            <w:rFonts w:asciiTheme="minorHAnsi" w:hAnsiTheme="minorHAnsi" w:cstheme="minorHAnsi"/>
            <w:lang w:val="en-IN"/>
          </w:rPr>
          <w:lastRenderedPageBreak/>
          <w:delText>made in kilopascals, such arithmetic average shall be calculated to two (2) decimal places, and shall be rounded to the nearest one (1) decimal place in kilopascal.</w:delText>
        </w:r>
      </w:del>
    </w:p>
    <w:p w14:paraId="61CD5CC4" w14:textId="2A01A2B2" w:rsidR="00A56F8F" w:rsidRPr="0074216D" w:rsidDel="00022465" w:rsidRDefault="00A56F8F">
      <w:pPr>
        <w:spacing w:after="160" w:line="259" w:lineRule="auto"/>
        <w:jc w:val="center"/>
        <w:rPr>
          <w:del w:id="3193" w:author="Lim, Vanessa Gunawan" w:date="2022-11-17T15:17:00Z"/>
          <w:rFonts w:asciiTheme="minorHAnsi" w:hAnsiTheme="minorHAnsi" w:cstheme="minorHAnsi"/>
          <w:lang w:val="en-IN"/>
        </w:rPr>
        <w:pPrChange w:id="3194" w:author="Lim, Vanessa Gunawan" w:date="2022-11-17T15:17:00Z">
          <w:pPr>
            <w:spacing w:after="240"/>
            <w:ind w:left="720" w:hanging="720"/>
            <w:jc w:val="both"/>
          </w:pPr>
        </w:pPrChange>
      </w:pPr>
      <w:del w:id="3195" w:author="Lim, Vanessa Gunawan" w:date="2022-11-17T15:17:00Z">
        <w:r w:rsidRPr="0074216D" w:rsidDel="00022465">
          <w:rPr>
            <w:rFonts w:asciiTheme="minorHAnsi" w:hAnsiTheme="minorHAnsi" w:cstheme="minorHAnsi"/>
            <w:b/>
            <w:lang w:val="en-IN"/>
          </w:rPr>
          <w:delText>12.</w:delText>
        </w:r>
        <w:r w:rsidRPr="0074216D" w:rsidDel="00022465">
          <w:rPr>
            <w:rFonts w:asciiTheme="minorHAnsi" w:hAnsiTheme="minorHAnsi" w:cstheme="minorHAnsi"/>
            <w:lang w:val="en-IN"/>
          </w:rPr>
          <w:tab/>
          <w:delText>The density of liquid cargo unloaded from or loaded to a LNG Ship shall be calculated by Seller using the method specified in paragraph 29 of this Exhibit J.</w:delText>
        </w:r>
      </w:del>
    </w:p>
    <w:p w14:paraId="1E6CAB43" w14:textId="0227E1FA" w:rsidR="00A56F8F" w:rsidRPr="0074216D" w:rsidDel="00022465" w:rsidRDefault="00A56F8F">
      <w:pPr>
        <w:spacing w:after="160" w:line="259" w:lineRule="auto"/>
        <w:jc w:val="center"/>
        <w:rPr>
          <w:del w:id="3196" w:author="Lim, Vanessa Gunawan" w:date="2022-11-17T15:17:00Z"/>
          <w:rFonts w:asciiTheme="minorHAnsi" w:hAnsiTheme="minorHAnsi" w:cstheme="minorHAnsi"/>
          <w:b/>
          <w:lang w:val="en-IN"/>
        </w:rPr>
        <w:pPrChange w:id="3197" w:author="Lim, Vanessa Gunawan" w:date="2022-11-17T15:17:00Z">
          <w:pPr>
            <w:spacing w:after="240"/>
            <w:ind w:left="720" w:hanging="720"/>
            <w:jc w:val="both"/>
          </w:pPr>
        </w:pPrChange>
      </w:pPr>
      <w:del w:id="3198" w:author="Lim, Vanessa Gunawan" w:date="2022-11-17T15:17:00Z">
        <w:r w:rsidRPr="0074216D" w:rsidDel="00022465">
          <w:rPr>
            <w:rFonts w:asciiTheme="minorHAnsi" w:hAnsiTheme="minorHAnsi" w:cstheme="minorHAnsi"/>
            <w:b/>
            <w:lang w:val="en-IN"/>
          </w:rPr>
          <w:delText>13.</w:delText>
        </w:r>
        <w:r w:rsidRPr="0074216D" w:rsidDel="00022465">
          <w:rPr>
            <w:rFonts w:asciiTheme="minorHAnsi" w:hAnsiTheme="minorHAnsi" w:cstheme="minorHAnsi"/>
            <w:lang w:val="en-IN"/>
          </w:rPr>
          <w:tab/>
          <w:delText xml:space="preserve">In case of any other liquefied natural gas ship or in any case of mutual agreement, Seller and Buyer shall discuss and agree on the details of methods of measurement and analysis as stipulated in this Section II. </w:delText>
        </w:r>
      </w:del>
    </w:p>
    <w:p w14:paraId="49F2FDEF" w14:textId="6E6A9242" w:rsidR="00A56F8F" w:rsidRPr="0074216D" w:rsidDel="00022465" w:rsidRDefault="00A56F8F">
      <w:pPr>
        <w:spacing w:after="160" w:line="259" w:lineRule="auto"/>
        <w:jc w:val="center"/>
        <w:rPr>
          <w:del w:id="3199" w:author="Lim, Vanessa Gunawan" w:date="2022-11-17T15:17:00Z"/>
          <w:rFonts w:asciiTheme="minorHAnsi" w:hAnsiTheme="minorHAnsi" w:cstheme="minorHAnsi"/>
          <w:b/>
          <w:lang w:val="en-IN"/>
        </w:rPr>
        <w:pPrChange w:id="3200" w:author="Lim, Vanessa Gunawan" w:date="2022-11-17T15:17:00Z">
          <w:pPr>
            <w:spacing w:after="240"/>
            <w:jc w:val="both"/>
          </w:pPr>
        </w:pPrChange>
      </w:pPr>
      <w:del w:id="3201" w:author="Lim, Vanessa Gunawan" w:date="2022-11-17T15:17:00Z">
        <w:r w:rsidRPr="0074216D" w:rsidDel="00022465">
          <w:rPr>
            <w:rFonts w:asciiTheme="minorHAnsi" w:hAnsiTheme="minorHAnsi" w:cstheme="minorHAnsi"/>
            <w:b/>
            <w:lang w:val="en-IN"/>
          </w:rPr>
          <w:delText>Sampling and Analysis Procedures</w:delText>
        </w:r>
      </w:del>
    </w:p>
    <w:p w14:paraId="0A049670" w14:textId="00E2C88C" w:rsidR="00A56F8F" w:rsidRPr="0074216D" w:rsidDel="00022465" w:rsidRDefault="00A56F8F">
      <w:pPr>
        <w:spacing w:after="160" w:line="259" w:lineRule="auto"/>
        <w:jc w:val="center"/>
        <w:rPr>
          <w:del w:id="3202" w:author="Lim, Vanessa Gunawan" w:date="2022-11-17T15:17:00Z"/>
          <w:rFonts w:asciiTheme="minorHAnsi" w:hAnsiTheme="minorHAnsi" w:cstheme="minorHAnsi"/>
          <w:lang w:val="en-IN"/>
        </w:rPr>
        <w:pPrChange w:id="3203" w:author="Lim, Vanessa Gunawan" w:date="2022-11-17T15:17:00Z">
          <w:pPr>
            <w:spacing w:after="240"/>
            <w:ind w:left="720" w:hanging="720"/>
            <w:jc w:val="both"/>
          </w:pPr>
        </w:pPrChange>
      </w:pPr>
      <w:del w:id="3204" w:author="Lim, Vanessa Gunawan" w:date="2022-11-17T15:17:00Z">
        <w:r w:rsidRPr="0074216D" w:rsidDel="00022465">
          <w:rPr>
            <w:rFonts w:asciiTheme="minorHAnsi" w:hAnsiTheme="minorHAnsi" w:cstheme="minorHAnsi"/>
            <w:b/>
            <w:lang w:val="en-IN"/>
          </w:rPr>
          <w:delText>14.</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Representative samples of the LNG unloaded from or loaded to a LNG Ship shall be obtained by Seller, during the unloading or loading, as the case may be, of the LNG. Each sample shall be taken from an appropriate point in the CP Terminal’s unloading or loading lines. The method of sampling shall be basically in accordance with the procedure specified in ISO 8943-07</w:delText>
        </w:r>
        <w:r w:rsidDel="00022465">
          <w:rPr>
            <w:rFonts w:asciiTheme="minorHAnsi" w:hAnsiTheme="minorHAnsi" w:cstheme="minorHAnsi"/>
            <w:lang w:val="en-IN"/>
          </w:rPr>
          <w:delText xml:space="preserve"> </w:delText>
        </w:r>
        <w:r w:rsidRPr="0074216D" w:rsidDel="00022465">
          <w:rPr>
            <w:rFonts w:asciiTheme="minorHAnsi" w:hAnsiTheme="minorHAnsi" w:cstheme="minorHAnsi"/>
            <w:lang w:val="en-IN"/>
          </w:rPr>
          <w:delText>(Refrigerated light hydrocarbon fluids-sampling of liquefied natural gas-continuous method). In principle, analyses shall be carried out on samples obtained only during the period of stable unloading or loading.</w:delText>
        </w:r>
      </w:del>
    </w:p>
    <w:p w14:paraId="6D0C0DA4" w14:textId="12FE81C3" w:rsidR="00A56F8F" w:rsidRPr="0074216D" w:rsidDel="00022465" w:rsidRDefault="00A56F8F">
      <w:pPr>
        <w:spacing w:after="160" w:line="259" w:lineRule="auto"/>
        <w:jc w:val="center"/>
        <w:rPr>
          <w:del w:id="3205" w:author="Lim, Vanessa Gunawan" w:date="2022-11-17T15:17:00Z"/>
          <w:rFonts w:asciiTheme="minorHAnsi" w:hAnsiTheme="minorHAnsi" w:cstheme="minorHAnsi"/>
          <w:lang w:val="en-IN"/>
        </w:rPr>
        <w:pPrChange w:id="3206" w:author="Lim, Vanessa Gunawan" w:date="2022-11-17T15:17:00Z">
          <w:pPr>
            <w:spacing w:after="240"/>
            <w:ind w:left="720" w:hanging="720"/>
            <w:jc w:val="both"/>
          </w:pPr>
        </w:pPrChange>
      </w:pPr>
      <w:del w:id="3207" w:author="Lim, Vanessa Gunawan" w:date="2022-11-17T15:17:00Z">
        <w:r w:rsidRPr="0074216D" w:rsidDel="00022465">
          <w:rPr>
            <w:rFonts w:asciiTheme="minorHAnsi" w:hAnsiTheme="minorHAnsi" w:cstheme="minorHAnsi"/>
            <w:b/>
            <w:lang w:val="en-IN"/>
          </w:rPr>
          <w:delText>15.</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 xml:space="preserve">Compositional analyses and analyses for impurities of the LNG unloaded or loaded shall be carried out on samples of the LNG taken pursuant to paragraph 14 of this Exhibit J after they have been converted to the gaseous phase at the prevailing ambient temperature conditions. For this purpose a liquid sample stream shall be tapped continuously from an appropriate point in the CP Terminal’s unloading or loading lines, which shall subsequently be conveyed through an insulated sampling line to a continuously operating vaporizer. To avoid any partial vaporization of the liquid sample before it reaches the vaporizer, the length of the sampling line, between the take-out point of the unloading or loading line and the inlet of the vaporizer, shall be kept within the limits specified in ISO 8943-07 or otherwise agreed between Seller and Buyer. Adequate heat transfer in the vaporizer shall guarantee complete vaporization of the liquid samples. The details of the methods, location and equipment for sampling and vaporization, together with the quantities of samples to be taken, shall be agreed between Seller and Buyer. </w:delText>
        </w:r>
      </w:del>
    </w:p>
    <w:p w14:paraId="02744D4F" w14:textId="76EDF576" w:rsidR="00A56F8F" w:rsidRPr="0074216D" w:rsidDel="00022465" w:rsidRDefault="00A56F8F">
      <w:pPr>
        <w:spacing w:after="160" w:line="259" w:lineRule="auto"/>
        <w:jc w:val="center"/>
        <w:rPr>
          <w:del w:id="3208" w:author="Lim, Vanessa Gunawan" w:date="2022-11-17T15:17:00Z"/>
          <w:rFonts w:asciiTheme="minorHAnsi" w:hAnsiTheme="minorHAnsi" w:cstheme="minorHAnsi"/>
          <w:lang w:val="en-IN"/>
        </w:rPr>
        <w:pPrChange w:id="3209" w:author="Lim, Vanessa Gunawan" w:date="2022-11-17T15:17:00Z">
          <w:pPr>
            <w:spacing w:after="240"/>
            <w:ind w:left="720" w:hanging="720"/>
            <w:jc w:val="both"/>
          </w:pPr>
        </w:pPrChange>
      </w:pPr>
      <w:del w:id="3210" w:author="Lim, Vanessa Gunawan" w:date="2022-11-17T15:17:00Z">
        <w:r w:rsidRPr="0074216D" w:rsidDel="00022465">
          <w:rPr>
            <w:rFonts w:asciiTheme="minorHAnsi" w:hAnsiTheme="minorHAnsi" w:cstheme="minorHAnsi"/>
            <w:b/>
            <w:lang w:val="en-IN"/>
          </w:rPr>
          <w:delText>16.</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vaporized liquid samples shall be used for:</w:delText>
        </w:r>
      </w:del>
    </w:p>
    <w:p w14:paraId="42C68593" w14:textId="5AF70A87" w:rsidR="00A56F8F" w:rsidRPr="0074216D" w:rsidDel="00022465" w:rsidRDefault="00A56F8F">
      <w:pPr>
        <w:spacing w:after="160" w:line="259" w:lineRule="auto"/>
        <w:jc w:val="center"/>
        <w:rPr>
          <w:del w:id="3211" w:author="Lim, Vanessa Gunawan" w:date="2022-11-17T15:17:00Z"/>
          <w:rFonts w:asciiTheme="minorHAnsi" w:hAnsiTheme="minorHAnsi" w:cstheme="minorHAnsi"/>
          <w:lang w:val="en-IN"/>
        </w:rPr>
        <w:pPrChange w:id="3212" w:author="Lim, Vanessa Gunawan" w:date="2022-11-17T15:17:00Z">
          <w:pPr>
            <w:spacing w:after="240"/>
            <w:ind w:left="1440" w:hanging="720"/>
            <w:jc w:val="both"/>
          </w:pPr>
        </w:pPrChange>
      </w:pPr>
      <w:del w:id="3213"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collection of aggregate samples during the unloading or loading period as specified in paragraph 14 of this Exhibit J and their analyses;</w:delText>
        </w:r>
      </w:del>
    </w:p>
    <w:p w14:paraId="54FF22E2" w14:textId="2784E821" w:rsidR="00A56F8F" w:rsidRPr="0074216D" w:rsidDel="00022465" w:rsidRDefault="00A56F8F">
      <w:pPr>
        <w:spacing w:after="160" w:line="259" w:lineRule="auto"/>
        <w:jc w:val="center"/>
        <w:rPr>
          <w:del w:id="3214" w:author="Lim, Vanessa Gunawan" w:date="2022-11-17T15:17:00Z"/>
          <w:rFonts w:asciiTheme="minorHAnsi" w:hAnsiTheme="minorHAnsi" w:cstheme="minorHAnsi"/>
          <w:lang w:val="en-IN"/>
        </w:rPr>
        <w:pPrChange w:id="3215" w:author="Lim, Vanessa Gunawan" w:date="2022-11-17T15:17:00Z">
          <w:pPr>
            <w:spacing w:after="240"/>
            <w:ind w:left="1440" w:hanging="720"/>
            <w:jc w:val="both"/>
          </w:pPr>
        </w:pPrChange>
      </w:pPr>
      <w:del w:id="3216"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delText>spot analyses of the composition during unloading or loading by means of gas chromatographic analysis; and</w:delText>
        </w:r>
      </w:del>
    </w:p>
    <w:p w14:paraId="5AEA17B5" w14:textId="53000258" w:rsidR="00A56F8F" w:rsidRPr="0074216D" w:rsidDel="00022465" w:rsidRDefault="00A56F8F">
      <w:pPr>
        <w:spacing w:after="160" w:line="259" w:lineRule="auto"/>
        <w:jc w:val="center"/>
        <w:rPr>
          <w:del w:id="3217" w:author="Lim, Vanessa Gunawan" w:date="2022-11-17T15:17:00Z"/>
          <w:rFonts w:asciiTheme="minorHAnsi" w:hAnsiTheme="minorHAnsi" w:cstheme="minorHAnsi"/>
          <w:lang w:val="en-IN"/>
        </w:rPr>
        <w:pPrChange w:id="3218" w:author="Lim, Vanessa Gunawan" w:date="2022-11-17T15:17:00Z">
          <w:pPr>
            <w:spacing w:after="240"/>
            <w:ind w:left="1440" w:hanging="720"/>
            <w:jc w:val="both"/>
          </w:pPr>
        </w:pPrChange>
      </w:pPr>
      <w:del w:id="3219" w:author="Lim, Vanessa Gunawan" w:date="2022-11-17T15:17:00Z">
        <w:r w:rsidRPr="0074216D" w:rsidDel="00022465">
          <w:rPr>
            <w:rFonts w:asciiTheme="minorHAnsi" w:hAnsiTheme="minorHAnsi" w:cstheme="minorHAnsi"/>
            <w:lang w:val="en-IN"/>
          </w:rPr>
          <w:delText>(c)</w:delText>
        </w:r>
        <w:r w:rsidRPr="0074216D" w:rsidDel="00022465">
          <w:rPr>
            <w:rFonts w:asciiTheme="minorHAnsi" w:hAnsiTheme="minorHAnsi" w:cstheme="minorHAnsi"/>
            <w:lang w:val="en-IN"/>
          </w:rPr>
          <w:tab/>
          <w:delText>spot analyses for impurities as specified in Exhibit K.</w:delText>
        </w:r>
      </w:del>
    </w:p>
    <w:p w14:paraId="619C7243" w14:textId="0EB697B7" w:rsidR="00A56F8F" w:rsidRPr="0074216D" w:rsidDel="00022465" w:rsidRDefault="00A56F8F">
      <w:pPr>
        <w:spacing w:after="160" w:line="259" w:lineRule="auto"/>
        <w:jc w:val="center"/>
        <w:rPr>
          <w:del w:id="3220" w:author="Lim, Vanessa Gunawan" w:date="2022-11-17T15:17:00Z"/>
          <w:rFonts w:asciiTheme="minorHAnsi" w:hAnsiTheme="minorHAnsi" w:cstheme="minorHAnsi"/>
          <w:lang w:val="en-IN"/>
        </w:rPr>
        <w:pPrChange w:id="3221" w:author="Lim, Vanessa Gunawan" w:date="2022-11-17T15:17:00Z">
          <w:pPr>
            <w:spacing w:after="240"/>
            <w:ind w:left="720" w:hanging="720"/>
            <w:jc w:val="both"/>
          </w:pPr>
        </w:pPrChange>
      </w:pPr>
      <w:del w:id="3222" w:author="Lim, Vanessa Gunawan" w:date="2022-11-17T15:17:00Z">
        <w:r w:rsidRPr="0074216D" w:rsidDel="00022465">
          <w:rPr>
            <w:rFonts w:asciiTheme="minorHAnsi" w:hAnsiTheme="minorHAnsi" w:cstheme="minorHAnsi"/>
            <w:b/>
            <w:lang w:val="en-IN"/>
          </w:rPr>
          <w:delText>17.</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Aggregate samples as specified in paragraph 16 (a) of this Exhibit J obtained during the unloading or loading period, as specified in paragraph 14 of this Exhibit J, shall be collected in a gas holder. In principle, time proportional samples shall be used.</w:delText>
        </w:r>
      </w:del>
    </w:p>
    <w:p w14:paraId="49D869AD" w14:textId="4765677A" w:rsidR="00A56F8F" w:rsidRPr="0074216D" w:rsidDel="00022465" w:rsidRDefault="00A56F8F">
      <w:pPr>
        <w:spacing w:after="160" w:line="259" w:lineRule="auto"/>
        <w:jc w:val="center"/>
        <w:rPr>
          <w:del w:id="3223" w:author="Lim, Vanessa Gunawan" w:date="2022-11-17T15:17:00Z"/>
          <w:rFonts w:asciiTheme="minorHAnsi" w:hAnsiTheme="minorHAnsi" w:cstheme="minorHAnsi"/>
          <w:lang w:val="en-IN" w:eastAsia="ja-JP"/>
        </w:rPr>
        <w:pPrChange w:id="3224" w:author="Lim, Vanessa Gunawan" w:date="2022-11-17T15:17:00Z">
          <w:pPr>
            <w:tabs>
              <w:tab w:val="left" w:pos="720"/>
            </w:tabs>
            <w:spacing w:after="240"/>
            <w:ind w:left="1440" w:hanging="1440"/>
            <w:jc w:val="both"/>
          </w:pPr>
        </w:pPrChange>
      </w:pPr>
      <w:del w:id="3225" w:author="Lim, Vanessa Gunawan" w:date="2022-11-17T15:17:00Z">
        <w:r w:rsidRPr="0074216D" w:rsidDel="00022465">
          <w:rPr>
            <w:rFonts w:asciiTheme="minorHAnsi" w:hAnsiTheme="minorHAnsi" w:cstheme="minorHAnsi"/>
            <w:b/>
            <w:lang w:val="en-IN"/>
          </w:rPr>
          <w:delText>18.</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eastAsia="ja-JP"/>
          </w:rPr>
          <w:delText>(a)</w:delText>
        </w:r>
        <w:r w:rsidRPr="0074216D" w:rsidDel="00022465">
          <w:rPr>
            <w:rFonts w:asciiTheme="minorHAnsi" w:hAnsiTheme="minorHAnsi" w:cstheme="minorHAnsi"/>
            <w:lang w:val="en-IN" w:eastAsia="ja-JP"/>
          </w:rPr>
          <w:tab/>
          <w:delText xml:space="preserve">After unloading or loading, adequate portions of the gas collected in the gas holder shall be directly transferred to three (3) sample bottles. One (1) of the samples shall be used for compositional analysis by Seller. Two (2) of the samples shall be retained for sixty (60) days. Buyer has the right to use </w:delText>
        </w:r>
        <w:r w:rsidRPr="0074216D" w:rsidDel="00022465">
          <w:rPr>
            <w:rFonts w:asciiTheme="minorHAnsi" w:hAnsiTheme="minorHAnsi" w:cstheme="minorHAnsi"/>
            <w:lang w:val="en-IN" w:eastAsia="ja-JP"/>
          </w:rPr>
          <w:lastRenderedPageBreak/>
          <w:delText>one (1) of the retained samples for its own analysis if Buyer so requests within sixty (60) days after loading or unloading.</w:delText>
        </w:r>
      </w:del>
    </w:p>
    <w:p w14:paraId="0E5AFCEC" w14:textId="35B87C64" w:rsidR="00A56F8F" w:rsidRPr="0074216D" w:rsidDel="00022465" w:rsidRDefault="00A56F8F">
      <w:pPr>
        <w:spacing w:after="160" w:line="259" w:lineRule="auto"/>
        <w:jc w:val="center"/>
        <w:rPr>
          <w:del w:id="3226" w:author="Lim, Vanessa Gunawan" w:date="2022-11-17T15:17:00Z"/>
          <w:rFonts w:asciiTheme="minorHAnsi" w:hAnsiTheme="minorHAnsi" w:cstheme="minorHAnsi"/>
          <w:lang w:val="en-IN" w:eastAsia="ja-JP"/>
        </w:rPr>
        <w:pPrChange w:id="3227" w:author="Lim, Vanessa Gunawan" w:date="2022-11-17T15:17:00Z">
          <w:pPr>
            <w:spacing w:after="240"/>
            <w:ind w:left="1440" w:hanging="720"/>
            <w:jc w:val="both"/>
          </w:pPr>
        </w:pPrChange>
      </w:pPr>
      <w:del w:id="3228" w:author="Lim, Vanessa Gunawan" w:date="2022-11-17T15:17:00Z">
        <w:r w:rsidRPr="0074216D" w:rsidDel="00022465">
          <w:rPr>
            <w:rFonts w:asciiTheme="minorHAnsi" w:hAnsiTheme="minorHAnsi" w:cstheme="minorHAnsi"/>
            <w:lang w:val="en-IN" w:eastAsia="ja-JP"/>
          </w:rPr>
          <w:delText>(b)</w:delText>
        </w:r>
        <w:r w:rsidRPr="0074216D" w:rsidDel="00022465">
          <w:rPr>
            <w:rFonts w:asciiTheme="minorHAnsi" w:hAnsiTheme="minorHAnsi" w:cstheme="minorHAnsi"/>
            <w:lang w:val="en-IN" w:eastAsia="ja-JP"/>
          </w:rPr>
          <w:tab/>
          <w:delText xml:space="preserve">The sampling procedure described in this paragraph 18(b) shall be performed contemporaneously with the sampling procedure described in paragraph 18(a) and shall be used for compositional analysis only in the event that the sampling procedure described in paragraph 15 cannot be performed due to abnormal operations during LNG transfer. </w:delText>
        </w:r>
        <w:r w:rsidRPr="0074216D" w:rsidDel="00022465">
          <w:rPr>
            <w:rFonts w:asciiTheme="minorHAnsi" w:hAnsiTheme="minorHAnsi" w:cstheme="minorHAnsi"/>
            <w:lang w:val="en-IN"/>
          </w:rPr>
          <w:delText>Spot samples shall be taken in accordance with paragraph 14 of this Exhibit J and shall be collected in a gas holder at a point in time in which 25%, 50% and 75% of the LNG quantity to be transferred has been loaded or unloaded. Each spot sample at 25%, 50% and 75% of LNG transferred will be collected in three (3) bottles each time. C</w:delText>
        </w:r>
        <w:r w:rsidRPr="0074216D" w:rsidDel="00022465">
          <w:rPr>
            <w:rFonts w:asciiTheme="minorHAnsi" w:hAnsiTheme="minorHAnsi" w:cstheme="minorHAnsi"/>
            <w:lang w:val="en-IN" w:eastAsia="ja-JP"/>
          </w:rPr>
          <w:delText xml:space="preserve">ompositional analysis will be performed by Seller on one (1) of each spot sample taken at 25%, 50% and 75% of the LNG transferred. Composition </w:delText>
        </w:r>
        <w:r w:rsidRPr="0074216D" w:rsidDel="00022465">
          <w:rPr>
            <w:rFonts w:asciiTheme="minorHAnsi" w:hAnsiTheme="minorHAnsi" w:cstheme="minorHAnsi"/>
            <w:lang w:val="en-IN"/>
          </w:rPr>
          <w:delText xml:space="preserve">of the unloaded or loaded </w:delText>
        </w:r>
        <w:r w:rsidRPr="0074216D" w:rsidDel="00022465">
          <w:rPr>
            <w:rFonts w:asciiTheme="minorHAnsi" w:hAnsiTheme="minorHAnsi" w:cstheme="minorHAnsi"/>
            <w:lang w:val="en-IN" w:eastAsia="ja-JP"/>
          </w:rPr>
          <w:delText>LNG will be determined by the average of the three (3) LNG compositions determined at 25%, 50% and 75% of the LNG transferred. Two (2) of the samples at 25%, 50% and 75% of the LNG transferred shall be retained for sixty (60) days. Buyer has the right to use one (1) of each of the retained samples at 25%, 50% and 75% of the LNG transferred for its own analysis, if Buyer so requests during sixty (60) days after loading or unloading.</w:delText>
        </w:r>
      </w:del>
    </w:p>
    <w:p w14:paraId="53A5B2DD" w14:textId="476147FB" w:rsidR="00A56F8F" w:rsidRPr="0074216D" w:rsidDel="00022465" w:rsidRDefault="00A56F8F">
      <w:pPr>
        <w:spacing w:after="160" w:line="259" w:lineRule="auto"/>
        <w:jc w:val="center"/>
        <w:rPr>
          <w:del w:id="3229" w:author="Lim, Vanessa Gunawan" w:date="2022-11-17T15:17:00Z"/>
          <w:rFonts w:asciiTheme="minorHAnsi" w:hAnsiTheme="minorHAnsi" w:cstheme="minorHAnsi"/>
          <w:lang w:val="en-IN"/>
        </w:rPr>
        <w:pPrChange w:id="3230" w:author="Lim, Vanessa Gunawan" w:date="2022-11-17T15:17:00Z">
          <w:pPr>
            <w:spacing w:after="240"/>
            <w:ind w:left="720" w:hanging="720"/>
            <w:jc w:val="both"/>
          </w:pPr>
        </w:pPrChange>
      </w:pPr>
      <w:del w:id="3231" w:author="Lim, Vanessa Gunawan" w:date="2022-11-17T15:17:00Z">
        <w:r w:rsidRPr="0074216D" w:rsidDel="00022465">
          <w:rPr>
            <w:rFonts w:asciiTheme="minorHAnsi" w:hAnsiTheme="minorHAnsi" w:cstheme="minorHAnsi"/>
            <w:b/>
            <w:lang w:val="en-IN"/>
          </w:rPr>
          <w:delText>19.</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compositional analyses of the aggregate samples as determined by a gas chromatographic method, on the basis of ISO 6974-3:2000</w:delText>
        </w:r>
        <w:r w:rsidDel="00022465">
          <w:rPr>
            <w:rFonts w:asciiTheme="minorHAnsi" w:hAnsiTheme="minorHAnsi" w:cstheme="minorHAnsi"/>
            <w:lang w:val="en-IN"/>
          </w:rPr>
          <w:delText xml:space="preserve"> </w:delText>
        </w:r>
        <w:r w:rsidRPr="0074216D" w:rsidDel="00022465">
          <w:rPr>
            <w:rFonts w:asciiTheme="minorHAnsi" w:hAnsiTheme="minorHAnsi" w:cstheme="minorHAnsi"/>
            <w:lang w:val="en-IN"/>
          </w:rPr>
          <w:delText>or otherwise, shall be used to calculate the Gross Heating Value (Mass Based) and the density of the LNG at its temperature immediately before unloading or after loading. Such gas chromatographic method shall be agreed between Seller and Buyer. The calculation procedures for the determination of the Gross Heating Value (Mass Based) and density are given in paragraphs 26 through 29 of this Exhibit J. Immediately before the sample is analyzed, the reference standard gas must be run to calculate the response factor. The compositions of the samples shall be determined by peak area integration of the unattenuated signals from the detector of all components eluted in the chromatographic analysis. All fractions eluted as from normal hexane shall be extended to C6+ as hexane (0.47466), heptane (0.35340) and octane (0.17194). The composition shall be expressed in molar fractions normalized to one. Duplicate runs shall be made on the reference standard gas and the samples to determine that the repeatabilities of the measurements are, unless otherwise agreed, as follows:</w:delText>
        </w:r>
      </w:del>
    </w:p>
    <w:p w14:paraId="16CBACEB" w14:textId="6E2E8BDD" w:rsidR="00A56F8F" w:rsidRPr="0074216D" w:rsidDel="00022465" w:rsidRDefault="00A56F8F">
      <w:pPr>
        <w:spacing w:after="160" w:line="259" w:lineRule="auto"/>
        <w:jc w:val="center"/>
        <w:rPr>
          <w:del w:id="3232" w:author="Lim, Vanessa Gunawan" w:date="2022-11-17T15:17:00Z"/>
          <w:rFonts w:asciiTheme="minorHAnsi" w:hAnsiTheme="minorHAnsi" w:cstheme="minorHAnsi"/>
          <w:lang w:val="en-IN"/>
        </w:rPr>
        <w:pPrChange w:id="3233" w:author="Lim, Vanessa Gunawan" w:date="2022-11-17T15:17:00Z">
          <w:pPr>
            <w:spacing w:after="240"/>
            <w:ind w:left="1440" w:hanging="720"/>
            <w:jc w:val="both"/>
          </w:pPr>
        </w:pPrChange>
      </w:pPr>
      <w:del w:id="3234" w:author="Lim, Vanessa Gunawan" w:date="2022-11-17T15:17:00Z">
        <w:r w:rsidRPr="0074216D" w:rsidDel="00022465">
          <w:rPr>
            <w:rFonts w:asciiTheme="minorHAnsi" w:hAnsiTheme="minorHAnsi" w:cstheme="minorHAnsi"/>
            <w:lang w:val="en-IN"/>
          </w:rPr>
          <w:delText>(i)</w:delText>
        </w:r>
        <w:r w:rsidRPr="0074216D" w:rsidDel="00022465">
          <w:rPr>
            <w:rFonts w:asciiTheme="minorHAnsi" w:hAnsiTheme="minorHAnsi" w:cstheme="minorHAnsi"/>
            <w:lang w:val="en-IN"/>
          </w:rPr>
          <w:tab/>
          <w:delText>for methane, within zero point one (0.1) % of peak area;</w:delText>
        </w:r>
      </w:del>
    </w:p>
    <w:p w14:paraId="1EB564AD" w14:textId="6792B553" w:rsidR="00A56F8F" w:rsidRPr="0074216D" w:rsidDel="00022465" w:rsidRDefault="00A56F8F">
      <w:pPr>
        <w:spacing w:after="160" w:line="259" w:lineRule="auto"/>
        <w:jc w:val="center"/>
        <w:rPr>
          <w:del w:id="3235" w:author="Lim, Vanessa Gunawan" w:date="2022-11-17T15:17:00Z"/>
          <w:rFonts w:asciiTheme="minorHAnsi" w:hAnsiTheme="minorHAnsi" w:cstheme="minorHAnsi"/>
          <w:lang w:val="en-IN"/>
        </w:rPr>
        <w:pPrChange w:id="3236" w:author="Lim, Vanessa Gunawan" w:date="2022-11-17T15:17:00Z">
          <w:pPr>
            <w:spacing w:after="240"/>
            <w:ind w:left="1440" w:hanging="720"/>
            <w:jc w:val="both"/>
          </w:pPr>
        </w:pPrChange>
      </w:pPr>
      <w:del w:id="3237" w:author="Lim, Vanessa Gunawan" w:date="2022-11-17T15:17:00Z">
        <w:r w:rsidRPr="0074216D" w:rsidDel="00022465">
          <w:rPr>
            <w:rFonts w:asciiTheme="minorHAnsi" w:hAnsiTheme="minorHAnsi" w:cstheme="minorHAnsi"/>
            <w:lang w:val="en-IN"/>
          </w:rPr>
          <w:delText>(ii)</w:delText>
        </w:r>
        <w:r w:rsidRPr="0074216D" w:rsidDel="00022465">
          <w:rPr>
            <w:rFonts w:asciiTheme="minorHAnsi" w:hAnsiTheme="minorHAnsi" w:cstheme="minorHAnsi"/>
            <w:lang w:val="en-IN"/>
          </w:rPr>
          <w:tab/>
          <w:delText>for each component with the concentration of equal to or more than one (1.0) mol%, within one (1.0) % of peak area;</w:delText>
        </w:r>
      </w:del>
    </w:p>
    <w:p w14:paraId="2FE40841" w14:textId="0388B0BE" w:rsidR="00A56F8F" w:rsidRPr="0074216D" w:rsidDel="00022465" w:rsidRDefault="00A56F8F">
      <w:pPr>
        <w:spacing w:after="160" w:line="259" w:lineRule="auto"/>
        <w:jc w:val="center"/>
        <w:rPr>
          <w:del w:id="3238" w:author="Lim, Vanessa Gunawan" w:date="2022-11-17T15:17:00Z"/>
          <w:rFonts w:asciiTheme="minorHAnsi" w:hAnsiTheme="minorHAnsi" w:cstheme="minorHAnsi"/>
          <w:lang w:val="en-IN"/>
        </w:rPr>
        <w:pPrChange w:id="3239" w:author="Lim, Vanessa Gunawan" w:date="2022-11-17T15:17:00Z">
          <w:pPr>
            <w:spacing w:after="240"/>
            <w:ind w:left="1440" w:hanging="720"/>
            <w:jc w:val="both"/>
          </w:pPr>
        </w:pPrChange>
      </w:pPr>
      <w:del w:id="3240" w:author="Lim, Vanessa Gunawan" w:date="2022-11-17T15:17:00Z">
        <w:r w:rsidRPr="0074216D" w:rsidDel="00022465">
          <w:rPr>
            <w:rFonts w:asciiTheme="minorHAnsi" w:hAnsiTheme="minorHAnsi" w:cstheme="minorHAnsi"/>
            <w:lang w:val="en-IN"/>
          </w:rPr>
          <w:delText>(iii)</w:delText>
        </w:r>
        <w:r w:rsidRPr="0074216D" w:rsidDel="00022465">
          <w:rPr>
            <w:rFonts w:asciiTheme="minorHAnsi" w:hAnsiTheme="minorHAnsi" w:cstheme="minorHAnsi"/>
            <w:lang w:val="en-IN"/>
          </w:rPr>
          <w:tab/>
          <w:delText>for each component with the concentration of between zero point one (0.1) to one (1.0) mol%, within three (3.0) % of peak area; and</w:delText>
        </w:r>
      </w:del>
    </w:p>
    <w:p w14:paraId="5A1D836C" w14:textId="179138A5" w:rsidR="00A56F8F" w:rsidRPr="0074216D" w:rsidDel="00022465" w:rsidRDefault="00A56F8F">
      <w:pPr>
        <w:spacing w:after="160" w:line="259" w:lineRule="auto"/>
        <w:jc w:val="center"/>
        <w:rPr>
          <w:del w:id="3241" w:author="Lim, Vanessa Gunawan" w:date="2022-11-17T15:17:00Z"/>
          <w:rFonts w:asciiTheme="minorHAnsi" w:hAnsiTheme="minorHAnsi" w:cstheme="minorHAnsi"/>
          <w:lang w:val="en-IN"/>
        </w:rPr>
        <w:pPrChange w:id="3242" w:author="Lim, Vanessa Gunawan" w:date="2022-11-17T15:17:00Z">
          <w:pPr>
            <w:spacing w:after="240"/>
            <w:ind w:left="1440" w:hanging="720"/>
            <w:jc w:val="both"/>
          </w:pPr>
        </w:pPrChange>
      </w:pPr>
      <w:del w:id="3243" w:author="Lim, Vanessa Gunawan" w:date="2022-11-17T15:17:00Z">
        <w:r w:rsidRPr="0074216D" w:rsidDel="00022465">
          <w:rPr>
            <w:rFonts w:asciiTheme="minorHAnsi" w:hAnsiTheme="minorHAnsi" w:cstheme="minorHAnsi"/>
            <w:lang w:val="en-IN"/>
          </w:rPr>
          <w:delText>(iv)</w:delText>
        </w:r>
        <w:r w:rsidRPr="0074216D" w:rsidDel="00022465">
          <w:rPr>
            <w:rFonts w:asciiTheme="minorHAnsi" w:hAnsiTheme="minorHAnsi" w:cstheme="minorHAnsi"/>
            <w:lang w:val="en-IN"/>
          </w:rPr>
          <w:tab/>
          <w:delText>for each component with the concentration of less than zero point one (0.1) mol%, within zero point zero three (0.003) mol% (absolute figure) of concentration.</w:delText>
        </w:r>
      </w:del>
    </w:p>
    <w:p w14:paraId="3947AFF5" w14:textId="5D831BEA" w:rsidR="00A56F8F" w:rsidRPr="0074216D" w:rsidDel="00022465" w:rsidRDefault="00A56F8F">
      <w:pPr>
        <w:spacing w:after="160" w:line="259" w:lineRule="auto"/>
        <w:jc w:val="center"/>
        <w:rPr>
          <w:del w:id="3244" w:author="Lim, Vanessa Gunawan" w:date="2022-11-17T15:17:00Z"/>
          <w:rFonts w:asciiTheme="minorHAnsi" w:hAnsiTheme="minorHAnsi" w:cstheme="minorHAnsi"/>
          <w:lang w:val="en-IN"/>
        </w:rPr>
        <w:pPrChange w:id="3245" w:author="Lim, Vanessa Gunawan" w:date="2022-11-17T15:17:00Z">
          <w:pPr>
            <w:spacing w:after="240"/>
            <w:ind w:left="720"/>
            <w:jc w:val="both"/>
          </w:pPr>
        </w:pPrChange>
      </w:pPr>
      <w:del w:id="3246" w:author="Lim, Vanessa Gunawan" w:date="2022-11-17T15:17:00Z">
        <w:r w:rsidRPr="0074216D" w:rsidDel="00022465">
          <w:rPr>
            <w:rFonts w:asciiTheme="minorHAnsi" w:hAnsiTheme="minorHAnsi" w:cstheme="minorHAnsi"/>
            <w:lang w:val="en-IN"/>
          </w:rPr>
          <w:delText>When the repeatabilities are within the limit, the calculated results of such duplicate runs shall be averaged. If not, the determination shall be repeated.</w:delText>
        </w:r>
      </w:del>
    </w:p>
    <w:p w14:paraId="0E362F29" w14:textId="0A053C7A" w:rsidR="00A56F8F" w:rsidRPr="0074216D" w:rsidDel="00022465" w:rsidRDefault="00A56F8F">
      <w:pPr>
        <w:spacing w:after="160" w:line="259" w:lineRule="auto"/>
        <w:jc w:val="center"/>
        <w:rPr>
          <w:del w:id="3247" w:author="Lim, Vanessa Gunawan" w:date="2022-11-17T15:17:00Z"/>
          <w:rFonts w:asciiTheme="minorHAnsi" w:hAnsiTheme="minorHAnsi" w:cstheme="minorHAnsi"/>
          <w:lang w:val="en-IN"/>
        </w:rPr>
        <w:pPrChange w:id="3248" w:author="Lim, Vanessa Gunawan" w:date="2022-11-17T15:17:00Z">
          <w:pPr>
            <w:spacing w:after="240"/>
            <w:ind w:left="720" w:hanging="720"/>
            <w:jc w:val="both"/>
          </w:pPr>
        </w:pPrChange>
      </w:pPr>
      <w:del w:id="3249" w:author="Lim, Vanessa Gunawan" w:date="2022-11-17T15:17:00Z">
        <w:r w:rsidRPr="0074216D" w:rsidDel="00022465">
          <w:rPr>
            <w:rFonts w:asciiTheme="minorHAnsi" w:hAnsiTheme="minorHAnsi" w:cstheme="minorHAnsi"/>
            <w:b/>
            <w:lang w:val="en-IN"/>
          </w:rPr>
          <w:delText>20.</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 xml:space="preserve">The compositional spot analyses as specified in paragraph 16 (b) of this Exhibit J shall serve the purpose of checking for compositional anomalies during unloading or loading and as fall-back reference </w:delText>
        </w:r>
        <w:r w:rsidRPr="0074216D" w:rsidDel="00022465">
          <w:rPr>
            <w:rFonts w:asciiTheme="minorHAnsi" w:hAnsiTheme="minorHAnsi" w:cstheme="minorHAnsi"/>
            <w:lang w:val="en-IN"/>
          </w:rPr>
          <w:lastRenderedPageBreak/>
          <w:delText>in case of obvious doubt on the results of the compositional analyses, as obtained from the aggregate samples. The method and frequency of analysis shall be agreed between Seller and Buyer.</w:delText>
        </w:r>
      </w:del>
    </w:p>
    <w:p w14:paraId="4FBBF39D" w14:textId="3A7B4F82" w:rsidR="00A56F8F" w:rsidRPr="0074216D" w:rsidDel="00022465" w:rsidRDefault="00A56F8F">
      <w:pPr>
        <w:spacing w:after="160" w:line="259" w:lineRule="auto"/>
        <w:jc w:val="center"/>
        <w:rPr>
          <w:del w:id="3250" w:author="Lim, Vanessa Gunawan" w:date="2022-11-17T15:17:00Z"/>
          <w:rFonts w:asciiTheme="minorHAnsi" w:hAnsiTheme="minorHAnsi" w:cstheme="minorHAnsi"/>
          <w:lang w:val="en-IN"/>
        </w:rPr>
        <w:pPrChange w:id="3251" w:author="Lim, Vanessa Gunawan" w:date="2022-11-17T15:17:00Z">
          <w:pPr>
            <w:spacing w:after="240"/>
            <w:ind w:left="720" w:hanging="720"/>
            <w:jc w:val="both"/>
          </w:pPr>
        </w:pPrChange>
      </w:pPr>
      <w:del w:id="3252" w:author="Lim, Vanessa Gunawan" w:date="2022-11-17T15:17:00Z">
        <w:r w:rsidRPr="0074216D" w:rsidDel="00022465">
          <w:rPr>
            <w:rFonts w:asciiTheme="minorHAnsi" w:hAnsiTheme="minorHAnsi" w:cstheme="minorHAnsi"/>
            <w:b/>
            <w:lang w:val="en-IN"/>
          </w:rPr>
          <w:delText>21.</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An appropriate equipment at the outlet of the vaporizer shall be provided by Seller, as the case may be, for the purpose of a continuous check on compositional anomalies which may be caused by an improper functioning of the vaporizer.</w:delText>
        </w:r>
      </w:del>
    </w:p>
    <w:p w14:paraId="787D9EF4" w14:textId="7C4E40B2" w:rsidR="00A56F8F" w:rsidRPr="0074216D" w:rsidDel="00022465" w:rsidRDefault="00A56F8F">
      <w:pPr>
        <w:spacing w:after="160" w:line="259" w:lineRule="auto"/>
        <w:jc w:val="center"/>
        <w:rPr>
          <w:del w:id="3253" w:author="Lim, Vanessa Gunawan" w:date="2022-11-17T15:17:00Z"/>
          <w:rFonts w:asciiTheme="minorHAnsi" w:hAnsiTheme="minorHAnsi" w:cstheme="minorHAnsi"/>
          <w:lang w:val="en-IN"/>
        </w:rPr>
        <w:pPrChange w:id="3254" w:author="Lim, Vanessa Gunawan" w:date="2022-11-17T15:17:00Z">
          <w:pPr>
            <w:spacing w:after="240"/>
            <w:ind w:left="720" w:hanging="720"/>
            <w:jc w:val="both"/>
          </w:pPr>
        </w:pPrChange>
      </w:pPr>
      <w:del w:id="3255" w:author="Lim, Vanessa Gunawan" w:date="2022-11-17T15:17:00Z">
        <w:r w:rsidRPr="0074216D" w:rsidDel="00022465">
          <w:rPr>
            <w:rFonts w:asciiTheme="minorHAnsi" w:hAnsiTheme="minorHAnsi" w:cstheme="minorHAnsi"/>
            <w:b/>
            <w:lang w:val="en-IN"/>
          </w:rPr>
          <w:delText>22.</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data obtained from the measurements and analyses described in this Exhibit J shall be processed by using the calculation methods, formulae, constants and physical data as specified in this Exhibit J and the sections in the Agreement to which this Exhibit J relates. The format of the data output and the selection of suitable data-processing equipment shall be agreed between Seller and Buyer.</w:delText>
        </w:r>
      </w:del>
    </w:p>
    <w:p w14:paraId="0647FD71" w14:textId="0D18155A" w:rsidR="00A56F8F" w:rsidRPr="0074216D" w:rsidDel="00022465" w:rsidRDefault="00A56F8F">
      <w:pPr>
        <w:spacing w:after="160" w:line="259" w:lineRule="auto"/>
        <w:jc w:val="center"/>
        <w:rPr>
          <w:del w:id="3256" w:author="Lim, Vanessa Gunawan" w:date="2022-11-17T15:17:00Z"/>
          <w:rFonts w:asciiTheme="minorHAnsi" w:hAnsiTheme="minorHAnsi" w:cstheme="minorHAnsi"/>
          <w:sz w:val="21"/>
          <w:szCs w:val="21"/>
          <w:lang w:val="en-IN"/>
        </w:rPr>
        <w:pPrChange w:id="3257" w:author="Lim, Vanessa Gunawan" w:date="2022-11-17T15:17:00Z">
          <w:pPr>
            <w:spacing w:after="120"/>
            <w:ind w:left="720" w:hanging="720"/>
            <w:jc w:val="both"/>
          </w:pPr>
        </w:pPrChange>
      </w:pPr>
      <w:del w:id="3258" w:author="Lim, Vanessa Gunawan" w:date="2022-11-17T15:17:00Z">
        <w:r w:rsidRPr="0074216D" w:rsidDel="00022465">
          <w:rPr>
            <w:rFonts w:asciiTheme="minorHAnsi" w:hAnsiTheme="minorHAnsi" w:cstheme="minorHAnsi"/>
            <w:b/>
            <w:lang w:val="en-IN"/>
          </w:rPr>
          <w:delText>23.</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gas chromatographs shall be calibrated using a standard gas to be supplied by Seller, having a composition similar to the LNG unloaded or loaded. The composition of the standard gas shall be determined according to a procedure as agreed between Seller and Buyer.</w:delText>
        </w:r>
      </w:del>
    </w:p>
    <w:p w14:paraId="12D282D7" w14:textId="102C01A7" w:rsidR="00A56F8F" w:rsidRPr="0074216D" w:rsidDel="00022465" w:rsidRDefault="00A56F8F">
      <w:pPr>
        <w:spacing w:after="160" w:line="259" w:lineRule="auto"/>
        <w:jc w:val="center"/>
        <w:rPr>
          <w:del w:id="3259" w:author="Lim, Vanessa Gunawan" w:date="2022-11-17T15:17:00Z"/>
          <w:rFonts w:asciiTheme="minorHAnsi" w:hAnsiTheme="minorHAnsi" w:cstheme="minorHAnsi"/>
          <w:b/>
          <w:lang w:val="en-IN"/>
        </w:rPr>
        <w:pPrChange w:id="3260" w:author="Lim, Vanessa Gunawan" w:date="2022-11-17T15:17:00Z">
          <w:pPr>
            <w:spacing w:before="120" w:after="240"/>
            <w:jc w:val="both"/>
          </w:pPr>
        </w:pPrChange>
      </w:pPr>
      <w:del w:id="3261" w:author="Lim, Vanessa Gunawan" w:date="2022-11-17T15:17:00Z">
        <w:r w:rsidRPr="0074216D" w:rsidDel="00022465">
          <w:rPr>
            <w:rFonts w:asciiTheme="minorHAnsi" w:hAnsiTheme="minorHAnsi" w:cstheme="minorHAnsi"/>
            <w:b/>
            <w:lang w:val="en-IN"/>
          </w:rPr>
          <w:delText>SECTION III Calculations</w:delText>
        </w:r>
      </w:del>
    </w:p>
    <w:p w14:paraId="30F21AB8" w14:textId="54A51AE4" w:rsidR="00A56F8F" w:rsidRPr="0074216D" w:rsidDel="00022465" w:rsidRDefault="00A56F8F">
      <w:pPr>
        <w:spacing w:after="160" w:line="259" w:lineRule="auto"/>
        <w:jc w:val="center"/>
        <w:rPr>
          <w:del w:id="3262" w:author="Lim, Vanessa Gunawan" w:date="2022-11-17T15:17:00Z"/>
          <w:rFonts w:asciiTheme="minorHAnsi" w:hAnsiTheme="minorHAnsi" w:cstheme="minorHAnsi"/>
          <w:lang w:val="en-IN"/>
        </w:rPr>
        <w:pPrChange w:id="3263" w:author="Lim, Vanessa Gunawan" w:date="2022-11-17T15:17:00Z">
          <w:pPr>
            <w:spacing w:after="240"/>
            <w:ind w:left="720" w:hanging="720"/>
            <w:jc w:val="both"/>
          </w:pPr>
        </w:pPrChange>
      </w:pPr>
      <w:del w:id="3264" w:author="Lim, Vanessa Gunawan" w:date="2022-11-17T15:17:00Z">
        <w:r w:rsidRPr="0074216D" w:rsidDel="00022465">
          <w:rPr>
            <w:rFonts w:asciiTheme="minorHAnsi" w:hAnsiTheme="minorHAnsi" w:cstheme="minorHAnsi"/>
            <w:b/>
            <w:lang w:val="en-IN"/>
          </w:rPr>
          <w:delText>24.</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calculation procedures contained in this paragraph are in accordance with ISO 6578 – 1991 Refrigerated hydrocarbon liquids – Static Measurement, using Klosek – McKinley method for density calculation - while using the physical constants for Hi and Mi derived from GPA 2145 SI-2016 and Energy Institute publication HM 21:2012.</w:delText>
        </w:r>
      </w:del>
    </w:p>
    <w:p w14:paraId="52F7C98D" w14:textId="4FEB8864" w:rsidR="00A56F8F" w:rsidRPr="0074216D" w:rsidDel="00022465" w:rsidRDefault="00A56F8F">
      <w:pPr>
        <w:spacing w:after="160" w:line="259" w:lineRule="auto"/>
        <w:jc w:val="center"/>
        <w:rPr>
          <w:del w:id="3265" w:author="Lim, Vanessa Gunawan" w:date="2022-11-17T15:17:00Z"/>
          <w:rFonts w:asciiTheme="minorHAnsi" w:hAnsiTheme="minorHAnsi" w:cstheme="minorHAnsi"/>
          <w:lang w:val="en-IN"/>
        </w:rPr>
        <w:pPrChange w:id="3266" w:author="Lim, Vanessa Gunawan" w:date="2022-11-17T15:17:00Z">
          <w:pPr>
            <w:spacing w:after="240"/>
            <w:ind w:left="720" w:hanging="720"/>
            <w:jc w:val="both"/>
          </w:pPr>
        </w:pPrChange>
      </w:pPr>
      <w:del w:id="3267" w:author="Lim, Vanessa Gunawan" w:date="2022-11-17T15:17:00Z">
        <w:r w:rsidRPr="0074216D" w:rsidDel="00022465">
          <w:rPr>
            <w:rFonts w:asciiTheme="minorHAnsi" w:hAnsiTheme="minorHAnsi" w:cstheme="minorHAnsi"/>
            <w:b/>
            <w:lang w:val="en-IN"/>
          </w:rPr>
          <w:delText>25.</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In Sections III and IV of this Exhibit J, each of the following notations shall have the following meaning:</w:delText>
        </w:r>
      </w:del>
    </w:p>
    <w:p w14:paraId="06FC15B8" w14:textId="5849A52F" w:rsidR="00A56F8F" w:rsidRPr="0074216D" w:rsidDel="00022465" w:rsidRDefault="00A56F8F">
      <w:pPr>
        <w:spacing w:after="160" w:line="259" w:lineRule="auto"/>
        <w:jc w:val="center"/>
        <w:rPr>
          <w:del w:id="3268" w:author="Lim, Vanessa Gunawan" w:date="2022-11-17T15:17:00Z"/>
          <w:rFonts w:asciiTheme="minorHAnsi" w:hAnsiTheme="minorHAnsi" w:cstheme="minorHAnsi"/>
          <w:lang w:val="en-IN"/>
        </w:rPr>
        <w:pPrChange w:id="3269" w:author="Lim, Vanessa Gunawan" w:date="2022-11-17T15:17:00Z">
          <w:pPr>
            <w:spacing w:after="240"/>
            <w:ind w:left="1440" w:hanging="720"/>
            <w:jc w:val="both"/>
          </w:pPr>
        </w:pPrChange>
      </w:pPr>
      <w:del w:id="3270" w:author="Lim, Vanessa Gunawan" w:date="2022-11-17T15:17:00Z">
        <w:r w:rsidRPr="0074216D" w:rsidDel="00022465">
          <w:rPr>
            <w:rFonts w:asciiTheme="minorHAnsi" w:hAnsiTheme="minorHAnsi" w:cstheme="minorHAnsi"/>
            <w:b/>
            <w:lang w:val="en-IN"/>
          </w:rPr>
          <w:delText>Bi</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Summation Factor of component "i". For data see paragraph 31 of this Exhibit J.</w:delText>
        </w:r>
      </w:del>
    </w:p>
    <w:p w14:paraId="0FD9F21D" w14:textId="307AD2A2" w:rsidR="00A56F8F" w:rsidRPr="0074216D" w:rsidDel="00022465" w:rsidRDefault="00A56F8F">
      <w:pPr>
        <w:spacing w:after="160" w:line="259" w:lineRule="auto"/>
        <w:jc w:val="center"/>
        <w:rPr>
          <w:del w:id="3271" w:author="Lim, Vanessa Gunawan" w:date="2022-11-17T15:17:00Z"/>
          <w:rFonts w:asciiTheme="minorHAnsi" w:hAnsiTheme="minorHAnsi" w:cstheme="minorHAnsi"/>
          <w:lang w:val="en-IN"/>
        </w:rPr>
        <w:pPrChange w:id="3272" w:author="Lim, Vanessa Gunawan" w:date="2022-11-17T15:17:00Z">
          <w:pPr>
            <w:spacing w:after="240"/>
            <w:ind w:left="1440" w:hanging="720"/>
            <w:jc w:val="both"/>
          </w:pPr>
        </w:pPrChange>
      </w:pPr>
      <w:del w:id="3273" w:author="Lim, Vanessa Gunawan" w:date="2022-11-17T15:17:00Z">
        <w:r w:rsidRPr="0074216D" w:rsidDel="00022465">
          <w:rPr>
            <w:rFonts w:asciiTheme="minorHAnsi" w:hAnsiTheme="minorHAnsi" w:cstheme="minorHAnsi"/>
            <w:b/>
            <w:lang w:val="en-IN"/>
          </w:rPr>
          <w:delText>Cvi</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Gross Heating Value (Volume Based) of component "i" in Btu/SCF. For data see paragraph 31 of this Exhibit J.</w:delText>
        </w:r>
      </w:del>
    </w:p>
    <w:p w14:paraId="3729F3D7" w14:textId="3D978323" w:rsidR="00A56F8F" w:rsidRPr="0074216D" w:rsidDel="00022465" w:rsidRDefault="00A56F8F">
      <w:pPr>
        <w:spacing w:after="160" w:line="259" w:lineRule="auto"/>
        <w:jc w:val="center"/>
        <w:rPr>
          <w:del w:id="3274" w:author="Lim, Vanessa Gunawan" w:date="2022-11-17T15:17:00Z"/>
          <w:rFonts w:asciiTheme="minorHAnsi" w:hAnsiTheme="minorHAnsi" w:cstheme="minorHAnsi"/>
          <w:lang w:val="en-IN"/>
        </w:rPr>
        <w:pPrChange w:id="3275" w:author="Lim, Vanessa Gunawan" w:date="2022-11-17T15:17:00Z">
          <w:pPr>
            <w:spacing w:after="240"/>
            <w:ind w:left="1440" w:hanging="720"/>
            <w:jc w:val="both"/>
          </w:pPr>
        </w:pPrChange>
      </w:pPr>
      <w:del w:id="3276" w:author="Lim, Vanessa Gunawan" w:date="2022-11-17T15:17:00Z">
        <w:r w:rsidRPr="0074216D" w:rsidDel="00022465">
          <w:rPr>
            <w:rFonts w:asciiTheme="minorHAnsi" w:hAnsiTheme="minorHAnsi" w:cstheme="minorHAnsi"/>
            <w:b/>
            <w:lang w:val="en-IN"/>
          </w:rPr>
          <w:delText xml:space="preserve">d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density of liquid cargo unloaded or loaded at the prevailing composition and temperature T1, in kg/m</w:delText>
        </w:r>
        <w:r w:rsidRPr="0074216D" w:rsidDel="00022465">
          <w:rPr>
            <w:rFonts w:asciiTheme="minorHAnsi" w:hAnsiTheme="minorHAnsi" w:cstheme="minorHAnsi"/>
            <w:vertAlign w:val="superscript"/>
            <w:lang w:val="en-IN"/>
          </w:rPr>
          <w:delText>3</w:delText>
        </w:r>
        <w:r w:rsidRPr="0074216D" w:rsidDel="00022465">
          <w:rPr>
            <w:rFonts w:asciiTheme="minorHAnsi" w:hAnsiTheme="minorHAnsi" w:cstheme="minorHAnsi"/>
            <w:lang w:val="en-IN"/>
          </w:rPr>
          <w:delText>, rounded to two (2) decimal places, calculated according to the method specified in paragraph 29 of this Section.</w:delText>
        </w:r>
      </w:del>
    </w:p>
    <w:p w14:paraId="5F7C4683" w14:textId="18CD9203" w:rsidR="00A56F8F" w:rsidRPr="0074216D" w:rsidDel="00022465" w:rsidRDefault="00A56F8F">
      <w:pPr>
        <w:spacing w:after="160" w:line="259" w:lineRule="auto"/>
        <w:jc w:val="center"/>
        <w:rPr>
          <w:del w:id="3277" w:author="Lim, Vanessa Gunawan" w:date="2022-11-17T15:17:00Z"/>
          <w:rFonts w:asciiTheme="minorHAnsi" w:hAnsiTheme="minorHAnsi" w:cstheme="minorHAnsi"/>
          <w:lang w:val="en-IN"/>
        </w:rPr>
        <w:pPrChange w:id="3278" w:author="Lim, Vanessa Gunawan" w:date="2022-11-17T15:17:00Z">
          <w:pPr>
            <w:spacing w:after="240"/>
            <w:ind w:left="1440" w:hanging="720"/>
            <w:jc w:val="both"/>
          </w:pPr>
        </w:pPrChange>
      </w:pPr>
      <w:del w:id="3279" w:author="Lim, Vanessa Gunawan" w:date="2022-11-17T15:17:00Z">
        <w:r w:rsidRPr="0074216D" w:rsidDel="00022465">
          <w:rPr>
            <w:rFonts w:asciiTheme="minorHAnsi" w:hAnsiTheme="minorHAnsi" w:cstheme="minorHAnsi"/>
            <w:b/>
            <w:lang w:val="en-IN"/>
          </w:rPr>
          <w:delText xml:space="preserve">Hi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Gross Heating Value (Mass Based) of component "i" in MJ/kg. For data see paragraph 31 of this Exhibit J.</w:delText>
        </w:r>
      </w:del>
    </w:p>
    <w:p w14:paraId="3DA9ED67" w14:textId="18451941" w:rsidR="00A56F8F" w:rsidRPr="0074216D" w:rsidDel="00022465" w:rsidRDefault="00A56F8F">
      <w:pPr>
        <w:spacing w:after="160" w:line="259" w:lineRule="auto"/>
        <w:jc w:val="center"/>
        <w:rPr>
          <w:del w:id="3280" w:author="Lim, Vanessa Gunawan" w:date="2022-11-17T15:17:00Z"/>
          <w:rFonts w:asciiTheme="minorHAnsi" w:hAnsiTheme="minorHAnsi" w:cstheme="minorHAnsi"/>
          <w:lang w:val="en-IN"/>
        </w:rPr>
        <w:pPrChange w:id="3281" w:author="Lim, Vanessa Gunawan" w:date="2022-11-17T15:17:00Z">
          <w:pPr>
            <w:spacing w:after="240"/>
            <w:ind w:left="1440" w:hanging="720"/>
            <w:jc w:val="both"/>
          </w:pPr>
        </w:pPrChange>
      </w:pPr>
      <w:del w:id="3282" w:author="Lim, Vanessa Gunawan" w:date="2022-11-17T15:17:00Z">
        <w:r w:rsidRPr="0074216D" w:rsidDel="00022465">
          <w:rPr>
            <w:rFonts w:asciiTheme="minorHAnsi" w:hAnsiTheme="minorHAnsi" w:cstheme="minorHAnsi"/>
            <w:b/>
            <w:lang w:val="en-IN"/>
          </w:rPr>
          <w:delText>Hm</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Gross Heating Value (Mass Based) of the LNG delivered or loaded in MJ/kg, calculated according to the method specified in paragraph 26 of this Exhibit J, rounded to four (4) decimal places.</w:delText>
        </w:r>
      </w:del>
    </w:p>
    <w:p w14:paraId="3B054BC7" w14:textId="61E9004D" w:rsidR="00A56F8F" w:rsidRPr="0074216D" w:rsidDel="00022465" w:rsidRDefault="00A56F8F">
      <w:pPr>
        <w:spacing w:after="160" w:line="259" w:lineRule="auto"/>
        <w:jc w:val="center"/>
        <w:rPr>
          <w:del w:id="3283" w:author="Lim, Vanessa Gunawan" w:date="2022-11-17T15:17:00Z"/>
          <w:rFonts w:asciiTheme="minorHAnsi" w:hAnsiTheme="minorHAnsi" w:cstheme="minorHAnsi"/>
          <w:lang w:val="en-IN"/>
        </w:rPr>
        <w:pPrChange w:id="3284" w:author="Lim, Vanessa Gunawan" w:date="2022-11-17T15:17:00Z">
          <w:pPr>
            <w:spacing w:after="240"/>
            <w:ind w:left="1440" w:hanging="720"/>
            <w:jc w:val="both"/>
          </w:pPr>
        </w:pPrChange>
      </w:pPr>
      <w:del w:id="3285" w:author="Lim, Vanessa Gunawan" w:date="2022-11-17T15:17:00Z">
        <w:r w:rsidRPr="0074216D" w:rsidDel="00022465">
          <w:rPr>
            <w:rFonts w:asciiTheme="minorHAnsi" w:hAnsiTheme="minorHAnsi" w:cstheme="minorHAnsi"/>
            <w:b/>
            <w:lang w:val="en-IN"/>
          </w:rPr>
          <w:delText>Hv</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Gross Heating Value (Volume Based) of the LNG delivered or loaded in Btu/SCF, calculated according to the method specified in paragraph 30 of this Exhibit J.</w:delText>
        </w:r>
      </w:del>
    </w:p>
    <w:p w14:paraId="5538F672" w14:textId="5E743AF9" w:rsidR="00A56F8F" w:rsidRPr="0074216D" w:rsidDel="00022465" w:rsidRDefault="00A56F8F">
      <w:pPr>
        <w:spacing w:after="160" w:line="259" w:lineRule="auto"/>
        <w:jc w:val="center"/>
        <w:rPr>
          <w:del w:id="3286" w:author="Lim, Vanessa Gunawan" w:date="2022-11-17T15:17:00Z"/>
          <w:rFonts w:asciiTheme="minorHAnsi" w:hAnsiTheme="minorHAnsi" w:cstheme="minorHAnsi"/>
          <w:lang w:val="en-IN"/>
        </w:rPr>
        <w:pPrChange w:id="3287" w:author="Lim, Vanessa Gunawan" w:date="2022-11-17T15:17:00Z">
          <w:pPr>
            <w:spacing w:after="240"/>
            <w:ind w:left="1440" w:hanging="720"/>
            <w:jc w:val="both"/>
          </w:pPr>
        </w:pPrChange>
      </w:pPr>
      <w:del w:id="3288" w:author="Lim, Vanessa Gunawan" w:date="2022-11-17T15:17:00Z">
        <w:r w:rsidRPr="0074216D" w:rsidDel="00022465">
          <w:rPr>
            <w:rFonts w:asciiTheme="minorHAnsi" w:hAnsiTheme="minorHAnsi" w:cstheme="minorHAnsi"/>
            <w:b/>
            <w:lang w:val="en-IN"/>
          </w:rPr>
          <w:delText xml:space="preserve">K1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volume correction in cubic meter per kilomole (m</w:delText>
        </w:r>
        <w:r w:rsidRPr="0074216D" w:rsidDel="00022465">
          <w:rPr>
            <w:rFonts w:asciiTheme="minorHAnsi" w:hAnsiTheme="minorHAnsi" w:cstheme="minorHAnsi"/>
            <w:vertAlign w:val="superscript"/>
            <w:lang w:val="en-IN"/>
          </w:rPr>
          <w:delText>3</w:delText>
        </w:r>
        <w:r w:rsidRPr="0074216D" w:rsidDel="00022465">
          <w:rPr>
            <w:rFonts w:asciiTheme="minorHAnsi" w:hAnsiTheme="minorHAnsi" w:cstheme="minorHAnsi"/>
            <w:lang w:val="en-IN"/>
          </w:rPr>
          <w:delText>/kmol) at temperature T1 obtained by linear interpolation from paragraph 33, Section IV of this Exhibit J, rounded to six (6) decimal places.</w:delText>
        </w:r>
      </w:del>
    </w:p>
    <w:p w14:paraId="05535580" w14:textId="4CA2F5AE" w:rsidR="00A56F8F" w:rsidRPr="0074216D" w:rsidDel="00022465" w:rsidRDefault="00A56F8F">
      <w:pPr>
        <w:spacing w:after="160" w:line="259" w:lineRule="auto"/>
        <w:jc w:val="center"/>
        <w:rPr>
          <w:del w:id="3289" w:author="Lim, Vanessa Gunawan" w:date="2022-11-17T15:17:00Z"/>
          <w:rFonts w:asciiTheme="minorHAnsi" w:hAnsiTheme="minorHAnsi" w:cstheme="minorHAnsi"/>
          <w:lang w:val="en-IN"/>
        </w:rPr>
        <w:pPrChange w:id="3290" w:author="Lim, Vanessa Gunawan" w:date="2022-11-17T15:17:00Z">
          <w:pPr>
            <w:spacing w:after="240"/>
            <w:ind w:left="1440" w:hanging="720"/>
            <w:jc w:val="both"/>
          </w:pPr>
        </w:pPrChange>
      </w:pPr>
      <w:del w:id="3291" w:author="Lim, Vanessa Gunawan" w:date="2022-11-17T15:17:00Z">
        <w:r w:rsidRPr="0074216D" w:rsidDel="00022465">
          <w:rPr>
            <w:rFonts w:asciiTheme="minorHAnsi" w:hAnsiTheme="minorHAnsi" w:cstheme="minorHAnsi"/>
            <w:b/>
            <w:lang w:val="en-IN"/>
          </w:rPr>
          <w:delText xml:space="preserve">K2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volume correction in m</w:delText>
        </w:r>
        <w:r w:rsidRPr="0074216D" w:rsidDel="00022465">
          <w:rPr>
            <w:rFonts w:asciiTheme="minorHAnsi" w:hAnsiTheme="minorHAnsi" w:cstheme="minorHAnsi"/>
            <w:vertAlign w:val="superscript"/>
            <w:lang w:val="en-IN"/>
          </w:rPr>
          <w:delText>3</w:delText>
        </w:r>
        <w:r w:rsidRPr="0074216D" w:rsidDel="00022465">
          <w:rPr>
            <w:rFonts w:asciiTheme="minorHAnsi" w:hAnsiTheme="minorHAnsi" w:cstheme="minorHAnsi"/>
            <w:lang w:val="en-IN"/>
          </w:rPr>
          <w:delText>/kmol at temperature T1 obtained by linear interpolation from paragraph 34 of this Exhibit J, rounded to six (6) decimal places.</w:delText>
        </w:r>
      </w:del>
    </w:p>
    <w:p w14:paraId="6903BA0F" w14:textId="061AF218" w:rsidR="00A56F8F" w:rsidRPr="0074216D" w:rsidDel="00022465" w:rsidRDefault="00A56F8F">
      <w:pPr>
        <w:spacing w:after="160" w:line="259" w:lineRule="auto"/>
        <w:jc w:val="center"/>
        <w:rPr>
          <w:del w:id="3292" w:author="Lim, Vanessa Gunawan" w:date="2022-11-17T15:17:00Z"/>
          <w:rFonts w:asciiTheme="minorHAnsi" w:hAnsiTheme="minorHAnsi" w:cstheme="minorHAnsi"/>
          <w:lang w:val="en-IN"/>
        </w:rPr>
        <w:pPrChange w:id="3293" w:author="Lim, Vanessa Gunawan" w:date="2022-11-17T15:17:00Z">
          <w:pPr>
            <w:spacing w:after="240"/>
            <w:ind w:left="1440" w:hanging="720"/>
            <w:jc w:val="both"/>
          </w:pPr>
        </w:pPrChange>
      </w:pPr>
      <w:del w:id="3294" w:author="Lim, Vanessa Gunawan" w:date="2022-11-17T15:17:00Z">
        <w:r w:rsidRPr="0074216D" w:rsidDel="00022465">
          <w:rPr>
            <w:rFonts w:asciiTheme="minorHAnsi" w:hAnsiTheme="minorHAnsi" w:cstheme="minorHAnsi"/>
            <w:b/>
            <w:lang w:val="en-IN"/>
          </w:rPr>
          <w:delText>Mi</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molecular mass of component "i" in kg/kmol. For data see paragraph 31 of this Exhibit J.</w:delText>
        </w:r>
      </w:del>
    </w:p>
    <w:p w14:paraId="4F05B1E2" w14:textId="20A9A3CA" w:rsidR="00A56F8F" w:rsidRPr="0074216D" w:rsidDel="00022465" w:rsidRDefault="00A56F8F">
      <w:pPr>
        <w:spacing w:after="160" w:line="259" w:lineRule="auto"/>
        <w:jc w:val="center"/>
        <w:rPr>
          <w:del w:id="3295" w:author="Lim, Vanessa Gunawan" w:date="2022-11-17T15:17:00Z"/>
          <w:rFonts w:asciiTheme="minorHAnsi" w:hAnsiTheme="minorHAnsi" w:cstheme="minorHAnsi"/>
          <w:lang w:val="en-IN"/>
        </w:rPr>
        <w:pPrChange w:id="3296" w:author="Lim, Vanessa Gunawan" w:date="2022-11-17T15:17:00Z">
          <w:pPr>
            <w:spacing w:after="240"/>
            <w:ind w:left="1440" w:hanging="720"/>
            <w:jc w:val="both"/>
          </w:pPr>
        </w:pPrChange>
      </w:pPr>
      <w:del w:id="3297" w:author="Lim, Vanessa Gunawan" w:date="2022-11-17T15:17:00Z">
        <w:r w:rsidRPr="0074216D" w:rsidDel="00022465">
          <w:rPr>
            <w:rFonts w:asciiTheme="minorHAnsi" w:hAnsiTheme="minorHAnsi" w:cstheme="minorHAnsi"/>
            <w:b/>
            <w:lang w:val="en-IN"/>
          </w:rPr>
          <w:lastRenderedPageBreak/>
          <w:delText xml:space="preserve">P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average absolute pressure of vapor in a LNG Ship immediately after unloading or before loading in millibars or in the one (1) decimal place of kilopascal, rounded to a whole millibars or the one (1) decimal place of kilopascal, as specified in paragraph 11 of this Exhibit J.</w:delText>
        </w:r>
      </w:del>
    </w:p>
    <w:p w14:paraId="2885FC2D" w14:textId="071B46BF" w:rsidR="00A56F8F" w:rsidRPr="0074216D" w:rsidDel="00022465" w:rsidRDefault="00A56F8F">
      <w:pPr>
        <w:spacing w:after="160" w:line="259" w:lineRule="auto"/>
        <w:jc w:val="center"/>
        <w:rPr>
          <w:del w:id="3298" w:author="Lim, Vanessa Gunawan" w:date="2022-11-17T15:17:00Z"/>
          <w:rFonts w:asciiTheme="minorHAnsi" w:hAnsiTheme="minorHAnsi" w:cstheme="minorHAnsi"/>
          <w:lang w:val="en-IN"/>
        </w:rPr>
        <w:pPrChange w:id="3299" w:author="Lim, Vanessa Gunawan" w:date="2022-11-17T15:17:00Z">
          <w:pPr>
            <w:spacing w:after="240"/>
            <w:ind w:left="1440" w:hanging="720"/>
            <w:jc w:val="both"/>
          </w:pPr>
        </w:pPrChange>
      </w:pPr>
      <w:del w:id="3300" w:author="Lim, Vanessa Gunawan" w:date="2022-11-17T15:17:00Z">
        <w:r w:rsidRPr="0074216D" w:rsidDel="00022465">
          <w:rPr>
            <w:rFonts w:asciiTheme="minorHAnsi" w:hAnsiTheme="minorHAnsi" w:cstheme="minorHAnsi"/>
            <w:b/>
            <w:lang w:val="en-IN"/>
          </w:rPr>
          <w:delText xml:space="preserve">Q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number of MMBtu contained in the LNG, ignoring any fraction of ten (10) MMBtu.</w:delText>
        </w:r>
      </w:del>
    </w:p>
    <w:p w14:paraId="3728125B" w14:textId="06F193A0" w:rsidR="00A56F8F" w:rsidRPr="0074216D" w:rsidDel="00022465" w:rsidRDefault="00A56F8F">
      <w:pPr>
        <w:spacing w:after="160" w:line="259" w:lineRule="auto"/>
        <w:jc w:val="center"/>
        <w:rPr>
          <w:del w:id="3301" w:author="Lim, Vanessa Gunawan" w:date="2022-11-17T15:17:00Z"/>
          <w:rFonts w:asciiTheme="minorHAnsi" w:hAnsiTheme="minorHAnsi" w:cstheme="minorHAnsi"/>
          <w:lang w:val="en-IN"/>
        </w:rPr>
        <w:pPrChange w:id="3302" w:author="Lim, Vanessa Gunawan" w:date="2022-11-17T15:17:00Z">
          <w:pPr>
            <w:spacing w:after="240"/>
            <w:ind w:left="1440" w:hanging="720"/>
            <w:jc w:val="both"/>
          </w:pPr>
        </w:pPrChange>
      </w:pPr>
      <w:del w:id="3303" w:author="Lim, Vanessa Gunawan" w:date="2022-11-17T15:17:00Z">
        <w:r w:rsidRPr="0074216D" w:rsidDel="00022465">
          <w:rPr>
            <w:rFonts w:asciiTheme="minorHAnsi" w:hAnsiTheme="minorHAnsi" w:cstheme="minorHAnsi"/>
            <w:b/>
            <w:lang w:val="en-IN"/>
          </w:rPr>
          <w:delText xml:space="preserve">T1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average temperature of liquid cargo in a LNG Ship immediately before unloading or after loading in degrees Celsius, rounded to the nearest 0.01 degree Celsius, as specified in paragraph 10 (c) of this Exhibit J.</w:delText>
        </w:r>
      </w:del>
    </w:p>
    <w:p w14:paraId="1754F5E4" w14:textId="7DAA292B" w:rsidR="00A56F8F" w:rsidRPr="0074216D" w:rsidDel="00022465" w:rsidRDefault="00A56F8F">
      <w:pPr>
        <w:spacing w:after="160" w:line="259" w:lineRule="auto"/>
        <w:jc w:val="center"/>
        <w:rPr>
          <w:del w:id="3304" w:author="Lim, Vanessa Gunawan" w:date="2022-11-17T15:17:00Z"/>
          <w:rFonts w:asciiTheme="minorHAnsi" w:hAnsiTheme="minorHAnsi" w:cstheme="minorHAnsi"/>
          <w:lang w:val="en-IN"/>
        </w:rPr>
        <w:pPrChange w:id="3305" w:author="Lim, Vanessa Gunawan" w:date="2022-11-17T15:17:00Z">
          <w:pPr>
            <w:spacing w:after="240"/>
            <w:ind w:left="1440" w:hanging="720"/>
            <w:jc w:val="both"/>
          </w:pPr>
        </w:pPrChange>
      </w:pPr>
      <w:del w:id="3306" w:author="Lim, Vanessa Gunawan" w:date="2022-11-17T15:17:00Z">
        <w:r w:rsidRPr="0074216D" w:rsidDel="00022465">
          <w:rPr>
            <w:rFonts w:asciiTheme="minorHAnsi" w:hAnsiTheme="minorHAnsi" w:cstheme="minorHAnsi"/>
            <w:b/>
            <w:lang w:val="en-IN"/>
          </w:rPr>
          <w:delText>Tv</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average temperature of the vapor in a LNG Ship immediately after unloading or before loading in degrees Celsius, rounded to the nearest 0.01 degree Celsius as specified in paragraph 10 (b) of this Exhibit J.</w:delText>
        </w:r>
      </w:del>
    </w:p>
    <w:p w14:paraId="3169F496" w14:textId="06F907B4" w:rsidR="00A56F8F" w:rsidRPr="0074216D" w:rsidDel="00022465" w:rsidRDefault="00A56F8F">
      <w:pPr>
        <w:spacing w:after="160" w:line="259" w:lineRule="auto"/>
        <w:jc w:val="center"/>
        <w:rPr>
          <w:del w:id="3307" w:author="Lim, Vanessa Gunawan" w:date="2022-11-17T15:17:00Z"/>
          <w:rFonts w:asciiTheme="minorHAnsi" w:hAnsiTheme="minorHAnsi" w:cstheme="minorHAnsi"/>
          <w:lang w:val="en-IN"/>
        </w:rPr>
        <w:pPrChange w:id="3308" w:author="Lim, Vanessa Gunawan" w:date="2022-11-17T15:17:00Z">
          <w:pPr>
            <w:spacing w:after="240"/>
            <w:ind w:left="1440" w:hanging="720"/>
            <w:jc w:val="both"/>
          </w:pPr>
        </w:pPrChange>
      </w:pPr>
      <w:del w:id="3309" w:author="Lim, Vanessa Gunawan" w:date="2022-11-17T15:17:00Z">
        <w:r w:rsidRPr="0074216D" w:rsidDel="00022465">
          <w:rPr>
            <w:rFonts w:asciiTheme="minorHAnsi" w:hAnsiTheme="minorHAnsi" w:cstheme="minorHAnsi"/>
            <w:b/>
            <w:lang w:val="en-IN"/>
          </w:rPr>
          <w:delText xml:space="preserve">V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volume of liquid cargo unloaded in m</w:delText>
        </w:r>
        <w:r w:rsidRPr="0074216D" w:rsidDel="00022465">
          <w:rPr>
            <w:rFonts w:asciiTheme="minorHAnsi" w:hAnsiTheme="minorHAnsi" w:cstheme="minorHAnsi"/>
            <w:vertAlign w:val="superscript"/>
            <w:lang w:val="en-IN"/>
          </w:rPr>
          <w:delText>3</w:delText>
        </w:r>
        <w:r w:rsidRPr="0074216D" w:rsidDel="00022465">
          <w:rPr>
            <w:rFonts w:asciiTheme="minorHAnsi" w:hAnsiTheme="minorHAnsi" w:cstheme="minorHAnsi"/>
            <w:lang w:val="en-IN"/>
          </w:rPr>
          <w:delText xml:space="preserve"> as specified in paragraph 9(c) of this Exhibit J.</w:delText>
        </w:r>
      </w:del>
    </w:p>
    <w:p w14:paraId="48D8E047" w14:textId="7185FB48" w:rsidR="00A56F8F" w:rsidRPr="0074216D" w:rsidDel="00022465" w:rsidRDefault="00A56F8F">
      <w:pPr>
        <w:spacing w:after="160" w:line="259" w:lineRule="auto"/>
        <w:jc w:val="center"/>
        <w:rPr>
          <w:del w:id="3310" w:author="Lim, Vanessa Gunawan" w:date="2022-11-17T15:17:00Z"/>
          <w:rFonts w:asciiTheme="minorHAnsi" w:hAnsiTheme="minorHAnsi" w:cstheme="minorHAnsi"/>
          <w:lang w:val="en-IN"/>
        </w:rPr>
        <w:pPrChange w:id="3311" w:author="Lim, Vanessa Gunawan" w:date="2022-11-17T15:17:00Z">
          <w:pPr>
            <w:spacing w:after="240"/>
            <w:ind w:left="1440" w:hanging="720"/>
            <w:jc w:val="both"/>
          </w:pPr>
        </w:pPrChange>
      </w:pPr>
      <w:del w:id="3312" w:author="Lim, Vanessa Gunawan" w:date="2022-11-17T15:17:00Z">
        <w:r w:rsidRPr="0074216D" w:rsidDel="00022465">
          <w:rPr>
            <w:rFonts w:asciiTheme="minorHAnsi" w:hAnsiTheme="minorHAnsi" w:cstheme="minorHAnsi"/>
            <w:b/>
            <w:lang w:val="en-IN"/>
          </w:rPr>
          <w:delText xml:space="preserve">Vi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molar volume of component "i" in m</w:delText>
        </w:r>
        <w:r w:rsidRPr="0074216D" w:rsidDel="00022465">
          <w:rPr>
            <w:rFonts w:asciiTheme="minorHAnsi" w:hAnsiTheme="minorHAnsi" w:cstheme="minorHAnsi"/>
            <w:vertAlign w:val="superscript"/>
            <w:lang w:val="en-IN"/>
          </w:rPr>
          <w:delText>3</w:delText>
        </w:r>
        <w:r w:rsidRPr="0074216D" w:rsidDel="00022465">
          <w:rPr>
            <w:rFonts w:asciiTheme="minorHAnsi" w:hAnsiTheme="minorHAnsi" w:cstheme="minorHAnsi"/>
            <w:lang w:val="en-IN"/>
          </w:rPr>
          <w:delText>/kmol at T1 obtained by linear interpolation from paragraph 32 of this Exhibit J, rounded to six (6) decimal places.</w:delText>
        </w:r>
      </w:del>
    </w:p>
    <w:p w14:paraId="4320F011" w14:textId="1080A210" w:rsidR="00A56F8F" w:rsidRPr="0074216D" w:rsidDel="00022465" w:rsidRDefault="00A56F8F">
      <w:pPr>
        <w:spacing w:after="160" w:line="259" w:lineRule="auto"/>
        <w:jc w:val="center"/>
        <w:rPr>
          <w:del w:id="3313" w:author="Lim, Vanessa Gunawan" w:date="2022-11-17T15:17:00Z"/>
          <w:rFonts w:asciiTheme="minorHAnsi" w:hAnsiTheme="minorHAnsi" w:cstheme="minorHAnsi"/>
          <w:lang w:val="en-IN"/>
        </w:rPr>
        <w:pPrChange w:id="3314" w:author="Lim, Vanessa Gunawan" w:date="2022-11-17T15:17:00Z">
          <w:pPr>
            <w:spacing w:after="240"/>
            <w:ind w:left="1440" w:hanging="720"/>
            <w:jc w:val="both"/>
          </w:pPr>
        </w:pPrChange>
      </w:pPr>
      <w:del w:id="3315" w:author="Lim, Vanessa Gunawan" w:date="2022-11-17T15:17:00Z">
        <w:r w:rsidRPr="0074216D" w:rsidDel="00022465">
          <w:rPr>
            <w:rFonts w:asciiTheme="minorHAnsi" w:hAnsiTheme="minorHAnsi" w:cstheme="minorHAnsi"/>
            <w:b/>
            <w:lang w:val="en-IN"/>
          </w:rPr>
          <w:delText xml:space="preserve">Xi </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molar fraction of component "i" of samples taken from the receiving lines or loading lines, rounded to four (4) decimal places, determined by gas chromatographic analysis as specified in paragraph 19 of this Exhibit J.</w:delText>
        </w:r>
      </w:del>
    </w:p>
    <w:p w14:paraId="61A681B5" w14:textId="5F75B23D" w:rsidR="00A56F8F" w:rsidRPr="0074216D" w:rsidDel="00022465" w:rsidRDefault="00A56F8F">
      <w:pPr>
        <w:spacing w:after="160" w:line="259" w:lineRule="auto"/>
        <w:jc w:val="center"/>
        <w:rPr>
          <w:del w:id="3316" w:author="Lim, Vanessa Gunawan" w:date="2022-11-17T15:17:00Z"/>
          <w:rFonts w:asciiTheme="minorHAnsi" w:hAnsiTheme="minorHAnsi" w:cstheme="minorHAnsi"/>
          <w:lang w:val="en-IN"/>
        </w:rPr>
        <w:pPrChange w:id="3317" w:author="Lim, Vanessa Gunawan" w:date="2022-11-17T15:17:00Z">
          <w:pPr>
            <w:spacing w:after="240"/>
            <w:ind w:left="1440" w:hanging="720"/>
            <w:jc w:val="both"/>
          </w:pPr>
        </w:pPrChange>
      </w:pPr>
      <w:del w:id="3318" w:author="Lim, Vanessa Gunawan" w:date="2022-11-17T15:17:00Z">
        <w:r w:rsidRPr="0074216D" w:rsidDel="00022465">
          <w:rPr>
            <w:rFonts w:asciiTheme="minorHAnsi" w:hAnsiTheme="minorHAnsi" w:cstheme="minorHAnsi"/>
            <w:b/>
            <w:lang w:val="en-IN"/>
          </w:rPr>
          <w:delText>Xm</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the value of Xi for methane.</w:delText>
        </w:r>
      </w:del>
    </w:p>
    <w:p w14:paraId="4BCAEC2C" w14:textId="235F57B7" w:rsidR="00A56F8F" w:rsidRPr="0074216D" w:rsidDel="00022465" w:rsidRDefault="00A56F8F">
      <w:pPr>
        <w:spacing w:after="160" w:line="259" w:lineRule="auto"/>
        <w:jc w:val="center"/>
        <w:rPr>
          <w:del w:id="3319" w:author="Lim, Vanessa Gunawan" w:date="2022-11-17T15:17:00Z"/>
          <w:rFonts w:asciiTheme="minorHAnsi" w:hAnsiTheme="minorHAnsi" w:cstheme="minorHAnsi"/>
          <w:lang w:val="en-IN"/>
        </w:rPr>
        <w:pPrChange w:id="3320" w:author="Lim, Vanessa Gunawan" w:date="2022-11-17T15:17:00Z">
          <w:pPr>
            <w:spacing w:after="240"/>
            <w:ind w:left="1440" w:hanging="720"/>
            <w:jc w:val="both"/>
          </w:pPr>
        </w:pPrChange>
      </w:pPr>
      <w:del w:id="3321" w:author="Lim, Vanessa Gunawan" w:date="2022-11-17T15:17:00Z">
        <w:r w:rsidRPr="0074216D" w:rsidDel="00022465">
          <w:rPr>
            <w:rFonts w:asciiTheme="minorHAnsi" w:hAnsiTheme="minorHAnsi" w:cstheme="minorHAnsi"/>
            <w:b/>
            <w:lang w:val="en-IN"/>
          </w:rPr>
          <w:delText>Xn</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the value of Xi for nitrogen.</w:delText>
        </w:r>
      </w:del>
    </w:p>
    <w:p w14:paraId="42D331A5" w14:textId="4236F957" w:rsidR="00A56F8F" w:rsidRPr="0074216D" w:rsidDel="00022465" w:rsidRDefault="00A56F8F">
      <w:pPr>
        <w:spacing w:after="160" w:line="259" w:lineRule="auto"/>
        <w:jc w:val="center"/>
        <w:rPr>
          <w:del w:id="3322" w:author="Lim, Vanessa Gunawan" w:date="2022-11-17T15:17:00Z"/>
          <w:rFonts w:asciiTheme="minorHAnsi" w:hAnsiTheme="minorHAnsi" w:cstheme="minorHAnsi"/>
          <w:lang w:val="en-IN"/>
        </w:rPr>
        <w:pPrChange w:id="3323" w:author="Lim, Vanessa Gunawan" w:date="2022-11-17T15:17:00Z">
          <w:pPr>
            <w:spacing w:after="240"/>
            <w:ind w:left="1440" w:hanging="720"/>
            <w:jc w:val="both"/>
          </w:pPr>
        </w:pPrChange>
      </w:pPr>
      <w:del w:id="3324" w:author="Lim, Vanessa Gunawan" w:date="2022-11-17T15:17:00Z">
        <w:r w:rsidRPr="0074216D" w:rsidDel="00022465">
          <w:rPr>
            <w:rFonts w:asciiTheme="minorHAnsi" w:hAnsiTheme="minorHAnsi" w:cstheme="minorHAnsi"/>
            <w:b/>
            <w:lang w:val="en-IN"/>
          </w:rPr>
          <w:delText>Z</w:delText>
        </w:r>
        <w:r w:rsidRPr="0074216D" w:rsidDel="00022465">
          <w:rPr>
            <w:rFonts w:asciiTheme="minorHAnsi" w:hAnsiTheme="minorHAnsi" w:cstheme="minorHAnsi"/>
            <w:lang w:val="en-IN"/>
          </w:rPr>
          <w:delText>=</w:delText>
        </w:r>
        <w:r w:rsidRPr="0074216D" w:rsidDel="00022465">
          <w:rPr>
            <w:rFonts w:asciiTheme="minorHAnsi" w:hAnsiTheme="minorHAnsi" w:cstheme="minorHAnsi"/>
            <w:lang w:val="en-IN"/>
          </w:rPr>
          <w:tab/>
          <w:delText>Compressibility Factor.</w:delText>
        </w:r>
      </w:del>
    </w:p>
    <w:p w14:paraId="3B2462BB" w14:textId="25C88F7F" w:rsidR="00A56F8F" w:rsidRPr="0074216D" w:rsidDel="00022465" w:rsidRDefault="00A56F8F">
      <w:pPr>
        <w:spacing w:after="160" w:line="259" w:lineRule="auto"/>
        <w:jc w:val="center"/>
        <w:rPr>
          <w:del w:id="3325" w:author="Lim, Vanessa Gunawan" w:date="2022-11-17T15:17:00Z"/>
          <w:rFonts w:asciiTheme="minorHAnsi" w:hAnsiTheme="minorHAnsi" w:cstheme="minorHAnsi"/>
          <w:b/>
          <w:lang w:val="en-IN"/>
        </w:rPr>
        <w:pPrChange w:id="3326" w:author="Lim, Vanessa Gunawan" w:date="2022-11-17T15:17:00Z">
          <w:pPr>
            <w:spacing w:after="240"/>
            <w:jc w:val="both"/>
          </w:pPr>
        </w:pPrChange>
      </w:pPr>
      <w:del w:id="3327" w:author="Lim, Vanessa Gunawan" w:date="2022-11-17T15:17:00Z">
        <w:r w:rsidRPr="0074216D" w:rsidDel="00022465">
          <w:rPr>
            <w:rFonts w:asciiTheme="minorHAnsi" w:hAnsiTheme="minorHAnsi" w:cstheme="minorHAnsi"/>
            <w:b/>
            <w:lang w:val="en-IN"/>
          </w:rPr>
          <w:delText>Btu Calculation of the Quantity of LNG</w:delText>
        </w:r>
      </w:del>
    </w:p>
    <w:p w14:paraId="7DEC66F6" w14:textId="5EC7290D" w:rsidR="00A56F8F" w:rsidRPr="0074216D" w:rsidDel="00022465" w:rsidRDefault="00A56F8F">
      <w:pPr>
        <w:spacing w:after="160" w:line="259" w:lineRule="auto"/>
        <w:jc w:val="center"/>
        <w:rPr>
          <w:del w:id="3328" w:author="Lim, Vanessa Gunawan" w:date="2022-11-17T15:17:00Z"/>
          <w:rFonts w:asciiTheme="minorHAnsi" w:hAnsiTheme="minorHAnsi" w:cstheme="minorHAnsi"/>
          <w:lang w:val="en-IN"/>
        </w:rPr>
        <w:pPrChange w:id="3329" w:author="Lim, Vanessa Gunawan" w:date="2022-11-17T15:17:00Z">
          <w:pPr>
            <w:spacing w:after="240"/>
            <w:ind w:left="720" w:hanging="720"/>
            <w:jc w:val="both"/>
          </w:pPr>
        </w:pPrChange>
      </w:pPr>
      <w:del w:id="3330" w:author="Lim, Vanessa Gunawan" w:date="2022-11-17T15:17:00Z">
        <w:r w:rsidRPr="0074216D" w:rsidDel="00022465">
          <w:rPr>
            <w:rFonts w:asciiTheme="minorHAnsi" w:hAnsiTheme="minorHAnsi" w:cstheme="minorHAnsi"/>
            <w:b/>
            <w:color w:val="000000"/>
            <w:lang w:val="en-IN"/>
          </w:rPr>
          <w:delText>26.</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number of MMBtu contained in the quantity of LNG delivered shall be calculated using the following formula:-</w:delText>
        </w:r>
      </w:del>
    </w:p>
    <w:p w14:paraId="7136F30F" w14:textId="31E0E15B" w:rsidR="00A56F8F" w:rsidRPr="0074216D" w:rsidDel="00022465" w:rsidRDefault="00A56F8F">
      <w:pPr>
        <w:spacing w:after="160" w:line="259" w:lineRule="auto"/>
        <w:jc w:val="center"/>
        <w:rPr>
          <w:del w:id="3331" w:author="Lim, Vanessa Gunawan" w:date="2022-11-17T15:17:00Z"/>
          <w:rFonts w:asciiTheme="minorHAnsi" w:hAnsiTheme="minorHAnsi" w:cstheme="minorHAnsi"/>
          <w:szCs w:val="21"/>
          <w:lang w:val="en-IN"/>
        </w:rPr>
        <w:pPrChange w:id="3332" w:author="Lim, Vanessa Gunawan" w:date="2022-11-17T15:17:00Z">
          <w:pPr>
            <w:tabs>
              <w:tab w:val="left" w:pos="720"/>
              <w:tab w:val="left" w:pos="2160"/>
              <w:tab w:val="left" w:pos="2880"/>
              <w:tab w:val="left" w:pos="3600"/>
              <w:tab w:val="left" w:pos="4320"/>
              <w:tab w:val="left" w:pos="5040"/>
            </w:tabs>
            <w:spacing w:before="144" w:line="360" w:lineRule="auto"/>
            <w:ind w:left="673" w:hanging="673"/>
            <w:jc w:val="both"/>
          </w:pPr>
        </w:pPrChange>
      </w:pPr>
      <w:del w:id="3333" w:author="Lim, Vanessa Gunawan" w:date="2022-11-17T15:17:00Z">
        <w:r w:rsidRPr="0074216D" w:rsidDel="00022465">
          <w:rPr>
            <w:rFonts w:asciiTheme="minorHAnsi" w:hAnsiTheme="minorHAnsi" w:cstheme="minorHAnsi"/>
            <w:sz w:val="21"/>
            <w:szCs w:val="21"/>
            <w:lang w:val="en-IN"/>
          </w:rPr>
          <w:tab/>
        </w:r>
        <w:r w:rsidRPr="0074216D" w:rsidDel="00022465">
          <w:rPr>
            <w:rFonts w:asciiTheme="minorHAnsi" w:hAnsiTheme="minorHAnsi" w:cstheme="minorHAnsi"/>
            <w:noProof/>
            <w:lang w:val="en-IN" w:eastAsia="en-IN"/>
          </w:rPr>
          <w:drawing>
            <wp:inline distT="0" distB="0" distL="0" distR="0" wp14:anchorId="1094F0B8" wp14:editId="3CE38DD9">
              <wp:extent cx="4085590" cy="422275"/>
              <wp:effectExtent l="0" t="0" r="0" b="0"/>
              <wp:docPr id="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71347" name="Picture 7"/>
                      <pic:cNvPicPr>
                        <a:picLocks noChangeAspect="1" noChangeArrowheads="1"/>
                      </pic:cNvPicPr>
                    </pic:nvPicPr>
                    <pic:blipFill>
                      <a:blip r:embed="rId19" cstate="print"/>
                      <a:stretch>
                        <a:fillRect/>
                      </a:stretch>
                    </pic:blipFill>
                    <pic:spPr bwMode="auto">
                      <a:xfrm>
                        <a:off x="0" y="0"/>
                        <a:ext cx="4085590" cy="42227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sz w:val="21"/>
            <w:szCs w:val="21"/>
            <w:lang w:val="en-IN"/>
          </w:rPr>
          <w:delText xml:space="preserve">+ </w:delText>
        </w:r>
        <w:r w:rsidRPr="0074216D" w:rsidDel="00022465">
          <w:rPr>
            <w:rFonts w:asciiTheme="minorHAnsi" w:hAnsiTheme="minorHAnsi" w:cstheme="minorHAnsi"/>
            <w:szCs w:val="21"/>
            <w:lang w:val="en-IN"/>
          </w:rPr>
          <w:delText>BOG consumed by LNG vessel during loading</w:delText>
        </w:r>
      </w:del>
    </w:p>
    <w:p w14:paraId="641784DA" w14:textId="71375A79" w:rsidR="00A56F8F" w:rsidRPr="0074216D" w:rsidDel="00022465" w:rsidRDefault="00A56F8F">
      <w:pPr>
        <w:spacing w:after="160" w:line="259" w:lineRule="auto"/>
        <w:jc w:val="center"/>
        <w:rPr>
          <w:del w:id="3334" w:author="Lim, Vanessa Gunawan" w:date="2022-11-17T15:17:00Z"/>
          <w:rFonts w:asciiTheme="minorHAnsi" w:hAnsiTheme="minorHAnsi" w:cstheme="minorHAnsi"/>
          <w:lang w:val="en-IN"/>
        </w:rPr>
        <w:pPrChange w:id="3335" w:author="Lim, Vanessa Gunawan" w:date="2022-11-17T15:17:00Z">
          <w:pPr>
            <w:spacing w:after="240"/>
            <w:jc w:val="both"/>
          </w:pPr>
        </w:pPrChange>
      </w:pPr>
      <w:del w:id="3336" w:author="Lim, Vanessa Gunawan" w:date="2022-11-17T15:17:00Z">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delText>in which</w:delText>
        </w:r>
      </w:del>
    </w:p>
    <w:p w14:paraId="75508984" w14:textId="3C7DEE5A" w:rsidR="00A56F8F" w:rsidRPr="0074216D" w:rsidDel="00022465" w:rsidRDefault="00A56F8F">
      <w:pPr>
        <w:spacing w:after="160" w:line="259" w:lineRule="auto"/>
        <w:jc w:val="center"/>
        <w:rPr>
          <w:del w:id="3337" w:author="Lim, Vanessa Gunawan" w:date="2022-11-17T15:17:00Z"/>
          <w:rFonts w:asciiTheme="minorHAnsi" w:hAnsiTheme="minorHAnsi" w:cstheme="minorHAnsi"/>
          <w:sz w:val="21"/>
          <w:szCs w:val="21"/>
          <w:lang w:val="en-IN"/>
        </w:rPr>
        <w:pPrChange w:id="3338" w:author="Lim, Vanessa Gunawan" w:date="2022-11-17T15:17:00Z">
          <w:pPr>
            <w:tabs>
              <w:tab w:val="left" w:pos="720"/>
              <w:tab w:val="left" w:pos="2160"/>
              <w:tab w:val="left" w:pos="2880"/>
              <w:tab w:val="left" w:pos="3600"/>
              <w:tab w:val="left" w:pos="4320"/>
              <w:tab w:val="left" w:pos="5040"/>
            </w:tabs>
            <w:spacing w:before="144" w:line="360" w:lineRule="auto"/>
            <w:ind w:left="709"/>
            <w:jc w:val="both"/>
          </w:pPr>
        </w:pPrChange>
      </w:pPr>
      <w:del w:id="3339" w:author="Lim, Vanessa Gunawan" w:date="2022-11-17T15:17:00Z">
        <w:r w:rsidRPr="0074216D" w:rsidDel="00022465">
          <w:rPr>
            <w:rFonts w:asciiTheme="minorHAnsi" w:hAnsiTheme="minorHAnsi" w:cstheme="minorHAnsi"/>
            <w:noProof/>
            <w:lang w:val="en-IN" w:eastAsia="en-IN"/>
          </w:rPr>
          <w:drawing>
            <wp:inline distT="0" distB="0" distL="0" distR="0" wp14:anchorId="00C590DB" wp14:editId="3652DEED">
              <wp:extent cx="1417955" cy="422275"/>
              <wp:effectExtent l="0" t="0" r="0" b="0"/>
              <wp:docPr id="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7182" name="Picture 8"/>
                      <pic:cNvPicPr>
                        <a:picLocks noChangeAspect="1" noChangeArrowheads="1"/>
                      </pic:cNvPicPr>
                    </pic:nvPicPr>
                    <pic:blipFill>
                      <a:blip r:embed="rId20" cstate="print"/>
                      <a:stretch>
                        <a:fillRect/>
                      </a:stretch>
                    </pic:blipFill>
                    <pic:spPr bwMode="auto">
                      <a:xfrm>
                        <a:off x="0" y="0"/>
                        <a:ext cx="1417955" cy="422275"/>
                      </a:xfrm>
                      <a:prstGeom prst="rect">
                        <a:avLst/>
                      </a:prstGeom>
                      <a:noFill/>
                      <a:ln w="9525">
                        <a:noFill/>
                        <a:miter lim="800000"/>
                        <a:headEnd/>
                        <a:tailEnd/>
                      </a:ln>
                    </pic:spPr>
                  </pic:pic>
                </a:graphicData>
              </a:graphic>
            </wp:inline>
          </w:drawing>
        </w:r>
      </w:del>
    </w:p>
    <w:p w14:paraId="2DB8837E" w14:textId="35051514" w:rsidR="00A56F8F" w:rsidRPr="0074216D" w:rsidDel="00022465" w:rsidRDefault="00A56F8F">
      <w:pPr>
        <w:spacing w:after="160" w:line="259" w:lineRule="auto"/>
        <w:jc w:val="center"/>
        <w:rPr>
          <w:del w:id="3340" w:author="Lim, Vanessa Gunawan" w:date="2022-11-17T15:17:00Z"/>
          <w:rFonts w:asciiTheme="minorHAnsi" w:hAnsiTheme="minorHAnsi" w:cstheme="minorHAnsi"/>
          <w:lang w:val="en-IN"/>
        </w:rPr>
        <w:pPrChange w:id="3341" w:author="Lim, Vanessa Gunawan" w:date="2022-11-17T15:17:00Z">
          <w:pPr>
            <w:spacing w:after="240"/>
            <w:ind w:left="720" w:hanging="720"/>
            <w:jc w:val="both"/>
          </w:pPr>
        </w:pPrChange>
      </w:pPr>
      <w:del w:id="3342" w:author="Lim, Vanessa Gunawan" w:date="2022-11-17T15:17:00Z">
        <w:r w:rsidRPr="0074216D" w:rsidDel="00022465">
          <w:rPr>
            <w:rFonts w:asciiTheme="minorHAnsi" w:hAnsiTheme="minorHAnsi" w:cstheme="minorHAnsi"/>
            <w:b/>
            <w:lang w:val="en-IN"/>
          </w:rPr>
          <w:delText>27.</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The number 37.7 in the formula in paragraph 26 of this Exhibit J represents the gross heating value of pure methane in MJ/m</w:delText>
        </w:r>
        <w:r w:rsidRPr="0074216D" w:rsidDel="00022465">
          <w:rPr>
            <w:rFonts w:asciiTheme="minorHAnsi" w:hAnsiTheme="minorHAnsi" w:cstheme="minorHAnsi"/>
            <w:vertAlign w:val="superscript"/>
            <w:lang w:val="en-IN"/>
          </w:rPr>
          <w:delText>3</w:delText>
        </w:r>
        <w:r w:rsidRPr="0074216D" w:rsidDel="00022465">
          <w:rPr>
            <w:rFonts w:asciiTheme="minorHAnsi" w:hAnsiTheme="minorHAnsi" w:cstheme="minorHAnsi"/>
            <w:lang w:val="en-IN"/>
          </w:rPr>
          <w:delText xml:space="preserve"> at fifteen (15) </w:delText>
        </w:r>
        <w:r w:rsidRPr="0074216D" w:rsidDel="00022465">
          <w:rPr>
            <w:rFonts w:asciiTheme="minorHAnsi" w:hAnsiTheme="minorHAnsi" w:cstheme="minorHAnsi"/>
            <w:vertAlign w:val="superscript"/>
            <w:lang w:val="en-IN"/>
          </w:rPr>
          <w:delText>o</w:delText>
        </w:r>
        <w:r w:rsidRPr="0074216D" w:rsidDel="00022465">
          <w:rPr>
            <w:rFonts w:asciiTheme="minorHAnsi" w:hAnsiTheme="minorHAnsi" w:cstheme="minorHAnsi"/>
            <w:lang w:val="en-IN"/>
          </w:rPr>
          <w:delText xml:space="preserve">C and one thousand and thirteen point two five (1,013.25) mb or one hundred and one point three two five (101.325) kPa. </w:delText>
        </w:r>
      </w:del>
    </w:p>
    <w:p w14:paraId="1A993A0A" w14:textId="7C7370E0" w:rsidR="00A56F8F" w:rsidRPr="0074216D" w:rsidDel="00022465" w:rsidRDefault="00A56F8F">
      <w:pPr>
        <w:spacing w:after="160" w:line="259" w:lineRule="auto"/>
        <w:jc w:val="center"/>
        <w:rPr>
          <w:del w:id="3343" w:author="Lim, Vanessa Gunawan" w:date="2022-11-17T15:17:00Z"/>
          <w:rFonts w:asciiTheme="minorHAnsi" w:hAnsiTheme="minorHAnsi" w:cstheme="minorHAnsi"/>
          <w:lang w:val="en-IN"/>
        </w:rPr>
        <w:pPrChange w:id="3344" w:author="Lim, Vanessa Gunawan" w:date="2022-11-17T15:17:00Z">
          <w:pPr>
            <w:spacing w:after="240"/>
            <w:ind w:left="720" w:hanging="720"/>
            <w:jc w:val="both"/>
          </w:pPr>
        </w:pPrChange>
      </w:pPr>
      <w:del w:id="3345" w:author="Lim, Vanessa Gunawan" w:date="2022-11-17T15:17:00Z">
        <w:r w:rsidRPr="0074216D" w:rsidDel="00022465">
          <w:rPr>
            <w:rFonts w:asciiTheme="minorHAnsi" w:hAnsiTheme="minorHAnsi" w:cstheme="minorHAnsi"/>
            <w:b/>
            <w:lang w:val="en-IN"/>
          </w:rPr>
          <w:delText>28.</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 xml:space="preserve">The derivation of the conversion factor </w:delText>
        </w:r>
        <w:bookmarkStart w:id="3346" w:name="_MON_1061638284"/>
        <w:bookmarkEnd w:id="3346"/>
        <w:r w:rsidRPr="0074216D" w:rsidDel="00022465">
          <w:rPr>
            <w:rFonts w:asciiTheme="minorHAnsi" w:hAnsiTheme="minorHAnsi" w:cstheme="minorHAnsi"/>
            <w:noProof/>
            <w:lang w:val="en-IN" w:eastAsia="en-IN"/>
          </w:rPr>
          <w:drawing>
            <wp:inline distT="0" distB="0" distL="0" distR="0" wp14:anchorId="243EFAE0" wp14:editId="1F2B1AF9">
              <wp:extent cx="434340" cy="289560"/>
              <wp:effectExtent l="19050" t="0" r="3810" b="0"/>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04062" name="Picture 9"/>
                      <pic:cNvPicPr>
                        <a:picLocks noChangeAspect="1" noChangeArrowheads="1"/>
                      </pic:cNvPicPr>
                    </pic:nvPicPr>
                    <pic:blipFill>
                      <a:blip r:embed="rId21" cstate="print"/>
                      <a:stretch>
                        <a:fillRect/>
                      </a:stretch>
                    </pic:blipFill>
                    <pic:spPr bwMode="auto">
                      <a:xfrm>
                        <a:off x="0" y="0"/>
                        <a:ext cx="434340" cy="289560"/>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 in the formula in paragraph 26 of this Section for the conversion of MJ into MMBtu is obtained as follows:- </w:delText>
        </w:r>
      </w:del>
    </w:p>
    <w:p w14:paraId="03544D21" w14:textId="50F11C86" w:rsidR="00A56F8F" w:rsidRPr="0074216D" w:rsidDel="00022465" w:rsidRDefault="00A56F8F">
      <w:pPr>
        <w:spacing w:after="160" w:line="259" w:lineRule="auto"/>
        <w:jc w:val="center"/>
        <w:rPr>
          <w:del w:id="3347" w:author="Lim, Vanessa Gunawan" w:date="2022-11-17T15:17:00Z"/>
          <w:rFonts w:asciiTheme="minorHAnsi" w:hAnsiTheme="minorHAnsi" w:cstheme="minorHAnsi"/>
          <w:lang w:val="en-IN"/>
        </w:rPr>
        <w:pPrChange w:id="3348" w:author="Lim, Vanessa Gunawan" w:date="2022-11-17T15:17:00Z">
          <w:pPr>
            <w:spacing w:after="240"/>
            <w:ind w:left="1440" w:hanging="720"/>
            <w:jc w:val="both"/>
          </w:pPr>
        </w:pPrChange>
      </w:pPr>
      <w:del w:id="3349" w:author="Lim, Vanessa Gunawan" w:date="2022-11-17T15:17:00Z">
        <w:r w:rsidRPr="0074216D" w:rsidDel="00022465">
          <w:rPr>
            <w:rFonts w:asciiTheme="minorHAnsi" w:hAnsiTheme="minorHAnsi" w:cstheme="minorHAnsi"/>
            <w:b/>
            <w:lang w:val="en-IN"/>
          </w:rPr>
          <w:lastRenderedPageBreak/>
          <w:delText>(i)</w:delText>
        </w:r>
        <w:r w:rsidRPr="0074216D" w:rsidDel="00022465">
          <w:rPr>
            <w:rFonts w:asciiTheme="minorHAnsi" w:hAnsiTheme="minorHAnsi" w:cstheme="minorHAnsi"/>
            <w:b/>
            <w:lang w:val="en-IN"/>
          </w:rPr>
          <w:tab/>
        </w:r>
        <w:r w:rsidRPr="0074216D" w:rsidDel="00022465">
          <w:rPr>
            <w:rFonts w:asciiTheme="minorHAnsi" w:hAnsiTheme="minorHAnsi" w:cstheme="minorHAnsi"/>
            <w:noProof/>
            <w:lang w:val="en-IN" w:eastAsia="en-IN"/>
          </w:rPr>
          <w:drawing>
            <wp:inline distT="0" distB="0" distL="0" distR="0" wp14:anchorId="53B693C1" wp14:editId="1E4F3007">
              <wp:extent cx="341630" cy="393700"/>
              <wp:effectExtent l="0" t="0" r="1270" b="0"/>
              <wp:docPr id="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97099" name="Picture 10"/>
                      <pic:cNvPicPr>
                        <a:picLocks noChangeAspect="1" noChangeArrowheads="1"/>
                      </pic:cNvPicPr>
                    </pic:nvPicPr>
                    <pic:blipFill>
                      <a:blip r:embed="rId22" cstate="print"/>
                      <a:stretch>
                        <a:fillRect/>
                      </a:stretch>
                    </pic:blipFill>
                    <pic:spPr bwMode="auto">
                      <a:xfrm>
                        <a:off x="0" y="0"/>
                        <a:ext cx="341630" cy="393700"/>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means the gross heating value (measured at temperature T and pressure P), contained in a given quantity of gas. </w:delText>
        </w:r>
      </w:del>
    </w:p>
    <w:p w14:paraId="541FA701" w14:textId="0B5CE51D" w:rsidR="00A56F8F" w:rsidRPr="0074216D" w:rsidDel="00022465" w:rsidRDefault="00A56F8F">
      <w:pPr>
        <w:spacing w:after="160" w:line="259" w:lineRule="auto"/>
        <w:jc w:val="center"/>
        <w:rPr>
          <w:del w:id="3350" w:author="Lim, Vanessa Gunawan" w:date="2022-11-17T15:17:00Z"/>
          <w:rFonts w:asciiTheme="minorHAnsi" w:hAnsiTheme="minorHAnsi" w:cstheme="minorHAnsi"/>
          <w:lang w:val="en-IN"/>
        </w:rPr>
        <w:pPrChange w:id="3351" w:author="Lim, Vanessa Gunawan" w:date="2022-11-17T15:17:00Z">
          <w:pPr>
            <w:spacing w:after="240"/>
            <w:ind w:left="1440" w:hanging="720"/>
            <w:jc w:val="both"/>
          </w:pPr>
        </w:pPrChange>
      </w:pPr>
      <w:del w:id="3352" w:author="Lim, Vanessa Gunawan" w:date="2022-11-17T15:17:00Z">
        <w:r w:rsidRPr="0074216D" w:rsidDel="00022465">
          <w:rPr>
            <w:rFonts w:asciiTheme="minorHAnsi" w:hAnsiTheme="minorHAnsi" w:cstheme="minorHAnsi"/>
            <w:b/>
            <w:lang w:val="en-IN"/>
          </w:rPr>
          <w:delText>(ii)</w:delText>
        </w:r>
        <w:r w:rsidRPr="0074216D" w:rsidDel="00022465">
          <w:rPr>
            <w:rFonts w:asciiTheme="minorHAnsi" w:hAnsiTheme="minorHAnsi" w:cstheme="minorHAnsi"/>
            <w:b/>
            <w:lang w:val="en-IN"/>
          </w:rPr>
          <w:tab/>
        </w:r>
        <w:r w:rsidRPr="0074216D" w:rsidDel="00022465">
          <w:rPr>
            <w:rFonts w:asciiTheme="minorHAnsi" w:hAnsiTheme="minorHAnsi" w:cstheme="minorHAnsi"/>
            <w:noProof/>
            <w:lang w:val="en-IN" w:eastAsia="en-IN"/>
          </w:rPr>
          <w:drawing>
            <wp:inline distT="0" distB="0" distL="0" distR="0" wp14:anchorId="5EF23902" wp14:editId="0D81F1F9">
              <wp:extent cx="798830" cy="503555"/>
              <wp:effectExtent l="0" t="0" r="1270" b="0"/>
              <wp:docPr id="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18717" name="Picture 11"/>
                      <pic:cNvPicPr>
                        <a:picLocks noChangeAspect="1" noChangeArrowheads="1"/>
                      </pic:cNvPicPr>
                    </pic:nvPicPr>
                    <pic:blipFill>
                      <a:blip r:embed="rId23" cstate="print"/>
                      <a:stretch>
                        <a:fillRect/>
                      </a:stretch>
                    </pic:blipFill>
                    <pic:spPr bwMode="auto">
                      <a:xfrm>
                        <a:off x="0" y="0"/>
                        <a:ext cx="798830" cy="50355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in MJ = </w:delText>
        </w:r>
        <w:r w:rsidRPr="0074216D" w:rsidDel="00022465">
          <w:rPr>
            <w:rFonts w:asciiTheme="minorHAnsi" w:hAnsiTheme="minorHAnsi" w:cstheme="minorHAnsi"/>
            <w:noProof/>
            <w:lang w:val="en-IN" w:eastAsia="en-IN"/>
          </w:rPr>
          <w:drawing>
            <wp:inline distT="0" distB="0" distL="0" distR="0" wp14:anchorId="4D2C94AE" wp14:editId="4250AC08">
              <wp:extent cx="1313815" cy="503555"/>
              <wp:effectExtent l="19050" t="0" r="635" b="0"/>
              <wp:docPr id="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5448" name="Picture 12"/>
                      <pic:cNvPicPr>
                        <a:picLocks noChangeAspect="1" noChangeArrowheads="1"/>
                      </pic:cNvPicPr>
                    </pic:nvPicPr>
                    <pic:blipFill>
                      <a:blip r:embed="rId24" cstate="print"/>
                      <a:stretch>
                        <a:fillRect/>
                      </a:stretch>
                    </pic:blipFill>
                    <pic:spPr bwMode="auto">
                      <a:xfrm>
                        <a:off x="0" y="0"/>
                        <a:ext cx="1313815" cy="50355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in MJ.........……...(1)</w:delText>
        </w:r>
      </w:del>
    </w:p>
    <w:p w14:paraId="5D56BE29" w14:textId="737BA8F0" w:rsidR="00A56F8F" w:rsidRPr="0074216D" w:rsidDel="00022465" w:rsidRDefault="00A56F8F">
      <w:pPr>
        <w:spacing w:after="160" w:line="259" w:lineRule="auto"/>
        <w:jc w:val="center"/>
        <w:rPr>
          <w:del w:id="3353" w:author="Lim, Vanessa Gunawan" w:date="2022-11-17T15:17:00Z"/>
          <w:rFonts w:asciiTheme="minorHAnsi" w:hAnsiTheme="minorHAnsi" w:cstheme="minorHAnsi"/>
          <w:lang w:val="en-IN"/>
        </w:rPr>
        <w:pPrChange w:id="3354" w:author="Lim, Vanessa Gunawan" w:date="2022-11-17T15:17:00Z">
          <w:pPr>
            <w:spacing w:after="240"/>
            <w:ind w:left="1440" w:hanging="720"/>
            <w:jc w:val="both"/>
          </w:pPr>
        </w:pPrChange>
      </w:pPr>
      <w:del w:id="3355" w:author="Lim, Vanessa Gunawan" w:date="2022-11-17T15:17:00Z">
        <w:r w:rsidRPr="0074216D" w:rsidDel="00022465">
          <w:rPr>
            <w:rFonts w:asciiTheme="minorHAnsi" w:hAnsiTheme="minorHAnsi" w:cstheme="minorHAnsi"/>
            <w:b/>
            <w:lang w:val="en-IN"/>
          </w:rPr>
          <w:delText>(iii)</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 xml:space="preserve">1 MMBtu corresponds to 1,055.06 MJ. </w:delText>
        </w:r>
      </w:del>
    </w:p>
    <w:p w14:paraId="63CA11D8" w14:textId="0DBD71CD" w:rsidR="00A56F8F" w:rsidRPr="0074216D" w:rsidDel="00022465" w:rsidRDefault="00A56F8F">
      <w:pPr>
        <w:spacing w:after="160" w:line="259" w:lineRule="auto"/>
        <w:jc w:val="center"/>
        <w:rPr>
          <w:del w:id="3356" w:author="Lim, Vanessa Gunawan" w:date="2022-11-17T15:17:00Z"/>
          <w:rFonts w:asciiTheme="minorHAnsi" w:hAnsiTheme="minorHAnsi" w:cstheme="minorHAnsi"/>
          <w:lang w:val="en-IN"/>
        </w:rPr>
        <w:pPrChange w:id="3357" w:author="Lim, Vanessa Gunawan" w:date="2022-11-17T15:17:00Z">
          <w:pPr>
            <w:spacing w:after="240"/>
            <w:ind w:left="1440" w:hanging="720"/>
            <w:jc w:val="both"/>
          </w:pPr>
        </w:pPrChange>
      </w:pPr>
      <w:del w:id="3358" w:author="Lim, Vanessa Gunawan" w:date="2022-11-17T15:17:00Z">
        <w:r w:rsidRPr="0074216D" w:rsidDel="00022465">
          <w:rPr>
            <w:rFonts w:asciiTheme="minorHAnsi" w:hAnsiTheme="minorHAnsi" w:cstheme="minorHAnsi"/>
            <w:b/>
            <w:lang w:val="en-IN"/>
          </w:rPr>
          <w:delText>(iv)</w:delText>
        </w:r>
        <w:r w:rsidRPr="0074216D" w:rsidDel="00022465">
          <w:rPr>
            <w:rFonts w:asciiTheme="minorHAnsi" w:hAnsiTheme="minorHAnsi" w:cstheme="minorHAnsi"/>
            <w:b/>
            <w:lang w:val="en-IN"/>
          </w:rPr>
          <w:tab/>
        </w:r>
        <w:r w:rsidRPr="0074216D" w:rsidDel="00022465">
          <w:rPr>
            <w:rFonts w:asciiTheme="minorHAnsi" w:hAnsiTheme="minorHAnsi" w:cstheme="minorHAnsi"/>
            <w:noProof/>
            <w:lang w:val="en-IN" w:eastAsia="en-IN"/>
          </w:rPr>
          <w:drawing>
            <wp:inline distT="0" distB="0" distL="0" distR="0" wp14:anchorId="2BE47A10" wp14:editId="772B7267">
              <wp:extent cx="798830" cy="503555"/>
              <wp:effectExtent l="0" t="0" r="1270" b="0"/>
              <wp:docPr id="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35928" name="Picture 13"/>
                      <pic:cNvPicPr>
                        <a:picLocks noChangeAspect="1" noChangeArrowheads="1"/>
                      </pic:cNvPicPr>
                    </pic:nvPicPr>
                    <pic:blipFill>
                      <a:blip r:embed="rId25" cstate="print"/>
                      <a:stretch>
                        <a:fillRect/>
                      </a:stretch>
                    </pic:blipFill>
                    <pic:spPr bwMode="auto">
                      <a:xfrm>
                        <a:off x="0" y="0"/>
                        <a:ext cx="798830" cy="50355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in MMBtu = </w:delText>
        </w:r>
        <w:r w:rsidRPr="0074216D" w:rsidDel="00022465">
          <w:rPr>
            <w:rFonts w:asciiTheme="minorHAnsi" w:hAnsiTheme="minorHAnsi" w:cstheme="minorHAnsi"/>
            <w:noProof/>
            <w:lang w:val="en-IN" w:eastAsia="en-IN"/>
          </w:rPr>
          <w:drawing>
            <wp:inline distT="0" distB="0" distL="0" distR="0" wp14:anchorId="58D0DB44" wp14:editId="5F78B7A9">
              <wp:extent cx="1296670" cy="503555"/>
              <wp:effectExtent l="19050" t="0" r="0" b="0"/>
              <wp:docPr id="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70108" name="Picture 14"/>
                      <pic:cNvPicPr>
                        <a:picLocks noChangeAspect="1" noChangeArrowheads="1"/>
                      </pic:cNvPicPr>
                    </pic:nvPicPr>
                    <pic:blipFill>
                      <a:blip r:embed="rId26" cstate="print"/>
                      <a:stretch>
                        <a:fillRect/>
                      </a:stretch>
                    </pic:blipFill>
                    <pic:spPr bwMode="auto">
                      <a:xfrm>
                        <a:off x="0" y="0"/>
                        <a:ext cx="1296670" cy="50355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 in MJ............(2) </w:delText>
        </w:r>
      </w:del>
    </w:p>
    <w:p w14:paraId="5A1B7B56" w14:textId="10A6AD29" w:rsidR="00A56F8F" w:rsidRPr="0074216D" w:rsidDel="00022465" w:rsidRDefault="00A56F8F">
      <w:pPr>
        <w:spacing w:after="160" w:line="259" w:lineRule="auto"/>
        <w:jc w:val="center"/>
        <w:rPr>
          <w:del w:id="3359" w:author="Lim, Vanessa Gunawan" w:date="2022-11-17T15:17:00Z"/>
          <w:rFonts w:asciiTheme="minorHAnsi" w:hAnsiTheme="minorHAnsi" w:cstheme="minorHAnsi"/>
          <w:lang w:val="en-IN"/>
        </w:rPr>
        <w:pPrChange w:id="3360" w:author="Lim, Vanessa Gunawan" w:date="2022-11-17T15:17:00Z">
          <w:pPr>
            <w:spacing w:after="240"/>
            <w:ind w:left="1440" w:hanging="720"/>
            <w:jc w:val="both"/>
          </w:pPr>
        </w:pPrChange>
      </w:pPr>
      <w:del w:id="3361" w:author="Lim, Vanessa Gunawan" w:date="2022-11-17T15:17:00Z">
        <w:r w:rsidRPr="0074216D" w:rsidDel="00022465">
          <w:rPr>
            <w:rFonts w:asciiTheme="minorHAnsi" w:hAnsiTheme="minorHAnsi" w:cstheme="minorHAnsi"/>
            <w:b/>
            <w:lang w:val="en-IN"/>
          </w:rPr>
          <w:delText>(v)</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 xml:space="preserve">(1) and (2) combined, yield: </w:delText>
        </w:r>
      </w:del>
    </w:p>
    <w:p w14:paraId="6B577359" w14:textId="371D9154" w:rsidR="00A56F8F" w:rsidRPr="0074216D" w:rsidDel="00022465" w:rsidRDefault="00A56F8F">
      <w:pPr>
        <w:spacing w:after="160" w:line="259" w:lineRule="auto"/>
        <w:jc w:val="center"/>
        <w:rPr>
          <w:del w:id="3362" w:author="Lim, Vanessa Gunawan" w:date="2022-11-17T15:17:00Z"/>
          <w:rFonts w:asciiTheme="minorHAnsi" w:hAnsiTheme="minorHAnsi" w:cstheme="minorHAnsi"/>
          <w:lang w:val="en-IN"/>
        </w:rPr>
        <w:pPrChange w:id="3363" w:author="Lim, Vanessa Gunawan" w:date="2022-11-17T15:17:00Z">
          <w:pPr>
            <w:spacing w:after="240"/>
            <w:ind w:left="720"/>
            <w:jc w:val="both"/>
          </w:pPr>
        </w:pPrChange>
      </w:pPr>
      <w:del w:id="3364" w:author="Lim, Vanessa Gunawan" w:date="2022-11-17T15:17:00Z">
        <w:r w:rsidRPr="0074216D" w:rsidDel="00022465">
          <w:rPr>
            <w:rFonts w:asciiTheme="minorHAnsi" w:hAnsiTheme="minorHAnsi" w:cstheme="minorHAnsi"/>
            <w:lang w:val="en-IN"/>
          </w:rPr>
          <w:tab/>
        </w:r>
        <w:r w:rsidRPr="0074216D" w:rsidDel="00022465">
          <w:rPr>
            <w:rFonts w:asciiTheme="minorHAnsi" w:hAnsiTheme="minorHAnsi" w:cstheme="minorHAnsi"/>
            <w:noProof/>
            <w:lang w:val="en-IN" w:eastAsia="en-IN"/>
          </w:rPr>
          <w:drawing>
            <wp:inline distT="0" distB="0" distL="0" distR="0" wp14:anchorId="352AC72E" wp14:editId="4528020F">
              <wp:extent cx="798830" cy="503555"/>
              <wp:effectExtent l="0" t="0" r="1270" b="0"/>
              <wp:docPr id="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62069" name="Picture 15"/>
                      <pic:cNvPicPr>
                        <a:picLocks noChangeAspect="1" noChangeArrowheads="1"/>
                      </pic:cNvPicPr>
                    </pic:nvPicPr>
                    <pic:blipFill>
                      <a:blip r:embed="rId27" cstate="print"/>
                      <a:stretch>
                        <a:fillRect/>
                      </a:stretch>
                    </pic:blipFill>
                    <pic:spPr bwMode="auto">
                      <a:xfrm>
                        <a:off x="0" y="0"/>
                        <a:ext cx="798830" cy="50355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in MMBtu = </w:delText>
        </w:r>
        <w:r w:rsidRPr="0074216D" w:rsidDel="00022465">
          <w:rPr>
            <w:rFonts w:asciiTheme="minorHAnsi" w:hAnsiTheme="minorHAnsi" w:cstheme="minorHAnsi"/>
            <w:noProof/>
            <w:lang w:val="en-IN" w:eastAsia="en-IN"/>
          </w:rPr>
          <w:drawing>
            <wp:inline distT="0" distB="0" distL="0" distR="0" wp14:anchorId="2AE3C4D4" wp14:editId="7F02C883">
              <wp:extent cx="1342390" cy="503555"/>
              <wp:effectExtent l="19050" t="0" r="0" b="0"/>
              <wp:docPr id="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66355" name="Picture 16"/>
                      <pic:cNvPicPr>
                        <a:picLocks noChangeAspect="1" noChangeArrowheads="1"/>
                      </pic:cNvPicPr>
                    </pic:nvPicPr>
                    <pic:blipFill>
                      <a:blip r:embed="rId28" cstate="print"/>
                      <a:stretch>
                        <a:fillRect/>
                      </a:stretch>
                    </pic:blipFill>
                    <pic:spPr bwMode="auto">
                      <a:xfrm>
                        <a:off x="0" y="0"/>
                        <a:ext cx="1342390" cy="503555"/>
                      </a:xfrm>
                      <a:prstGeom prst="rect">
                        <a:avLst/>
                      </a:prstGeom>
                      <a:noFill/>
                      <a:ln w="9525">
                        <a:noFill/>
                        <a:miter lim="800000"/>
                        <a:headEnd/>
                        <a:tailEnd/>
                      </a:ln>
                    </pic:spPr>
                  </pic:pic>
                </a:graphicData>
              </a:graphic>
            </wp:inline>
          </w:drawing>
        </w:r>
        <w:r w:rsidRPr="0074216D" w:rsidDel="00022465">
          <w:rPr>
            <w:rFonts w:asciiTheme="minorHAnsi" w:hAnsiTheme="minorHAnsi" w:cstheme="minorHAnsi"/>
            <w:lang w:val="en-IN"/>
          </w:rPr>
          <w:delText xml:space="preserve"> in MJ...…....(3)</w:delText>
        </w:r>
      </w:del>
    </w:p>
    <w:p w14:paraId="14F106C2" w14:textId="00FD179A" w:rsidR="00A56F8F" w:rsidRPr="0074216D" w:rsidDel="00022465" w:rsidRDefault="00A56F8F">
      <w:pPr>
        <w:spacing w:after="160" w:line="259" w:lineRule="auto"/>
        <w:jc w:val="center"/>
        <w:rPr>
          <w:del w:id="3365" w:author="Lim, Vanessa Gunawan" w:date="2022-11-17T15:17:00Z"/>
          <w:rFonts w:asciiTheme="minorHAnsi" w:hAnsiTheme="minorHAnsi" w:cstheme="minorHAnsi"/>
          <w:lang w:val="en-IN"/>
        </w:rPr>
        <w:pPrChange w:id="3366" w:author="Lim, Vanessa Gunawan" w:date="2022-11-17T15:17:00Z">
          <w:pPr>
            <w:spacing w:after="240"/>
            <w:ind w:left="720"/>
            <w:jc w:val="both"/>
          </w:pPr>
        </w:pPrChange>
      </w:pPr>
      <w:del w:id="3367" w:author="Lim, Vanessa Gunawan" w:date="2022-11-17T15:17:00Z">
        <w:r w:rsidRPr="0074216D" w:rsidDel="00022465">
          <w:rPr>
            <w:rFonts w:asciiTheme="minorHAnsi" w:hAnsiTheme="minorHAnsi" w:cstheme="minorHAnsi"/>
            <w:lang w:val="en-IN"/>
          </w:rPr>
          <w:delText>Hence the number of MJ derived shall be divided by one thousand and fifty-five point one two (1,055.12) to obtain the number of MMBtu for invoicing purposes.</w:delText>
        </w:r>
      </w:del>
    </w:p>
    <w:p w14:paraId="7D9D09D4" w14:textId="0D503DD4" w:rsidR="00A56F8F" w:rsidRPr="0074216D" w:rsidDel="00022465" w:rsidRDefault="00A56F8F">
      <w:pPr>
        <w:spacing w:after="160" w:line="259" w:lineRule="auto"/>
        <w:jc w:val="center"/>
        <w:rPr>
          <w:del w:id="3368" w:author="Lim, Vanessa Gunawan" w:date="2022-11-17T15:17:00Z"/>
          <w:rFonts w:asciiTheme="minorHAnsi" w:hAnsiTheme="minorHAnsi" w:cstheme="minorHAnsi"/>
          <w:b/>
          <w:lang w:val="en-IN"/>
        </w:rPr>
        <w:pPrChange w:id="3369" w:author="Lim, Vanessa Gunawan" w:date="2022-11-17T15:17:00Z">
          <w:pPr>
            <w:spacing w:after="240"/>
            <w:jc w:val="both"/>
          </w:pPr>
        </w:pPrChange>
      </w:pPr>
      <w:del w:id="3370" w:author="Lim, Vanessa Gunawan" w:date="2022-11-17T15:17:00Z">
        <w:r w:rsidRPr="0074216D" w:rsidDel="00022465">
          <w:rPr>
            <w:rFonts w:asciiTheme="minorHAnsi" w:hAnsiTheme="minorHAnsi" w:cstheme="minorHAnsi"/>
            <w:b/>
            <w:lang w:val="en-IN"/>
          </w:rPr>
          <w:delText>Density Calculation Formula</w:delText>
        </w:r>
      </w:del>
    </w:p>
    <w:p w14:paraId="0C8F038E" w14:textId="48243970" w:rsidR="00A56F8F" w:rsidRPr="0074216D" w:rsidDel="00022465" w:rsidRDefault="00A56F8F">
      <w:pPr>
        <w:spacing w:after="160" w:line="259" w:lineRule="auto"/>
        <w:jc w:val="center"/>
        <w:rPr>
          <w:del w:id="3371" w:author="Lim, Vanessa Gunawan" w:date="2022-11-17T15:17:00Z"/>
          <w:rFonts w:asciiTheme="minorHAnsi" w:hAnsiTheme="minorHAnsi" w:cstheme="minorHAnsi"/>
          <w:lang w:val="en-IN"/>
        </w:rPr>
        <w:pPrChange w:id="3372" w:author="Lim, Vanessa Gunawan" w:date="2022-11-17T15:17:00Z">
          <w:pPr>
            <w:spacing w:after="240"/>
            <w:ind w:left="720" w:hanging="720"/>
            <w:jc w:val="both"/>
          </w:pPr>
        </w:pPrChange>
      </w:pPr>
      <w:del w:id="3373" w:author="Lim, Vanessa Gunawan" w:date="2022-11-17T15:17:00Z">
        <w:r w:rsidRPr="0074216D" w:rsidDel="00022465">
          <w:rPr>
            <w:rFonts w:asciiTheme="minorHAnsi" w:hAnsiTheme="minorHAnsi" w:cstheme="minorHAnsi"/>
            <w:b/>
            <w:lang w:val="en-IN"/>
          </w:rPr>
          <w:delText>29.</w:delText>
        </w:r>
        <w:r w:rsidRPr="0074216D" w:rsidDel="00022465">
          <w:rPr>
            <w:rFonts w:asciiTheme="minorHAnsi" w:hAnsiTheme="minorHAnsi" w:cstheme="minorHAnsi"/>
            <w:b/>
            <w:lang w:val="en-IN"/>
          </w:rPr>
          <w:tab/>
        </w:r>
        <w:r w:rsidRPr="0074216D" w:rsidDel="00022465">
          <w:rPr>
            <w:rFonts w:asciiTheme="minorHAnsi" w:hAnsiTheme="minorHAnsi" w:cstheme="minorHAnsi"/>
            <w:lang w:val="en-IN"/>
          </w:rPr>
          <w:delText xml:space="preserve">The density of the liquid cargo which is used in the Btu calculations in paragraph 26 of this Exhibit J shall be calculated from the following formula:- </w:delText>
        </w:r>
      </w:del>
    </w:p>
    <w:p w14:paraId="658803AC" w14:textId="11BF3213" w:rsidR="00A56F8F" w:rsidRPr="0074216D" w:rsidDel="00022465" w:rsidRDefault="00A56F8F">
      <w:pPr>
        <w:spacing w:after="160" w:line="259" w:lineRule="auto"/>
        <w:jc w:val="center"/>
        <w:rPr>
          <w:del w:id="3374" w:author="Lim, Vanessa Gunawan" w:date="2022-11-17T15:17:00Z"/>
          <w:rFonts w:asciiTheme="minorHAnsi" w:hAnsiTheme="minorHAnsi" w:cstheme="minorHAnsi"/>
          <w:lang w:val="en-IN"/>
        </w:rPr>
        <w:pPrChange w:id="3375" w:author="Lim, Vanessa Gunawan" w:date="2022-11-17T15:17:00Z">
          <w:pPr>
            <w:spacing w:after="240"/>
            <w:ind w:left="720"/>
            <w:jc w:val="both"/>
          </w:pPr>
        </w:pPrChange>
      </w:pPr>
      <w:del w:id="3376" w:author="Lim, Vanessa Gunawan" w:date="2022-11-17T15:17:00Z">
        <w:r w:rsidRPr="0074216D" w:rsidDel="00022465">
          <w:rPr>
            <w:rFonts w:asciiTheme="minorHAnsi" w:hAnsiTheme="minorHAnsi" w:cstheme="minorHAnsi"/>
            <w:noProof/>
            <w:lang w:val="en-IN" w:eastAsia="en-IN"/>
          </w:rPr>
          <w:drawing>
            <wp:inline distT="0" distB="0" distL="0" distR="0" wp14:anchorId="28D33F14" wp14:editId="4B27B4E9">
              <wp:extent cx="2575560" cy="619125"/>
              <wp:effectExtent l="19050" t="0" r="0" b="0"/>
              <wp:docPr id="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61079" name="Picture 17"/>
                      <pic:cNvPicPr>
                        <a:picLocks noChangeAspect="1" noChangeArrowheads="1"/>
                      </pic:cNvPicPr>
                    </pic:nvPicPr>
                    <pic:blipFill>
                      <a:blip r:embed="rId29" cstate="print"/>
                      <a:stretch>
                        <a:fillRect/>
                      </a:stretch>
                    </pic:blipFill>
                    <pic:spPr bwMode="auto">
                      <a:xfrm>
                        <a:off x="0" y="0"/>
                        <a:ext cx="2575560" cy="619125"/>
                      </a:xfrm>
                      <a:prstGeom prst="rect">
                        <a:avLst/>
                      </a:prstGeom>
                      <a:noFill/>
                      <a:ln w="9525">
                        <a:noFill/>
                        <a:miter lim="800000"/>
                        <a:headEnd/>
                        <a:tailEnd/>
                      </a:ln>
                    </pic:spPr>
                  </pic:pic>
                </a:graphicData>
              </a:graphic>
            </wp:inline>
          </w:drawing>
        </w:r>
      </w:del>
    </w:p>
    <w:p w14:paraId="2E01DA51" w14:textId="221609FC" w:rsidR="00A56F8F" w:rsidRPr="0074216D" w:rsidDel="00022465" w:rsidRDefault="00A56F8F">
      <w:pPr>
        <w:spacing w:after="160" w:line="259" w:lineRule="auto"/>
        <w:jc w:val="center"/>
        <w:rPr>
          <w:del w:id="3377" w:author="Lim, Vanessa Gunawan" w:date="2022-11-17T15:17:00Z"/>
          <w:rFonts w:asciiTheme="minorHAnsi" w:hAnsiTheme="minorHAnsi" w:cstheme="minorHAnsi"/>
          <w:lang w:val="en-IN"/>
        </w:rPr>
        <w:pPrChange w:id="3378" w:author="Lim, Vanessa Gunawan" w:date="2022-11-17T15:17:00Z">
          <w:pPr>
            <w:spacing w:after="240"/>
            <w:ind w:left="720"/>
            <w:jc w:val="both"/>
          </w:pPr>
        </w:pPrChange>
      </w:pPr>
      <w:del w:id="3379" w:author="Lim, Vanessa Gunawan" w:date="2022-11-17T15:17:00Z">
        <w:r w:rsidRPr="0074216D" w:rsidDel="00022465">
          <w:rPr>
            <w:rFonts w:asciiTheme="minorHAnsi" w:hAnsiTheme="minorHAnsi" w:cstheme="minorHAnsi"/>
            <w:lang w:val="en-IN"/>
          </w:rPr>
          <w:delText>In the application of the formula, no intermediate rounding shall be made if the accuracy of d is thereby affected.</w:delText>
        </w:r>
      </w:del>
    </w:p>
    <w:p w14:paraId="1821206F" w14:textId="127801F7" w:rsidR="00A56F8F" w:rsidRPr="0074216D" w:rsidDel="00022465" w:rsidRDefault="00A56F8F">
      <w:pPr>
        <w:spacing w:after="160" w:line="259" w:lineRule="auto"/>
        <w:jc w:val="center"/>
        <w:rPr>
          <w:del w:id="3380" w:author="Lim, Vanessa Gunawan" w:date="2022-11-17T15:17:00Z"/>
          <w:rFonts w:asciiTheme="minorHAnsi" w:hAnsiTheme="minorHAnsi" w:cstheme="minorHAnsi"/>
          <w:b/>
          <w:lang w:val="en-IN"/>
        </w:rPr>
        <w:pPrChange w:id="3381" w:author="Lim, Vanessa Gunawan" w:date="2022-11-17T15:17:00Z">
          <w:pPr>
            <w:spacing w:after="240"/>
            <w:jc w:val="both"/>
          </w:pPr>
        </w:pPrChange>
      </w:pPr>
      <w:del w:id="3382" w:author="Lim, Vanessa Gunawan" w:date="2022-11-17T15:17:00Z">
        <w:r w:rsidRPr="0074216D" w:rsidDel="00022465">
          <w:rPr>
            <w:rFonts w:asciiTheme="minorHAnsi" w:hAnsiTheme="minorHAnsi" w:cstheme="minorHAnsi"/>
            <w:b/>
            <w:lang w:val="en-IN"/>
          </w:rPr>
          <w:delText>Calculation of Gross Heating Value (Volume Based)</w:delText>
        </w:r>
      </w:del>
    </w:p>
    <w:p w14:paraId="49E5EEFB" w14:textId="522E6E53" w:rsidR="00A56F8F" w:rsidRPr="0074216D" w:rsidDel="00022465" w:rsidRDefault="00A56F8F">
      <w:pPr>
        <w:spacing w:after="160" w:line="259" w:lineRule="auto"/>
        <w:jc w:val="center"/>
        <w:rPr>
          <w:del w:id="3383" w:author="Lim, Vanessa Gunawan" w:date="2022-11-17T15:17:00Z"/>
          <w:rFonts w:asciiTheme="minorHAnsi" w:hAnsiTheme="minorHAnsi" w:cstheme="minorHAnsi"/>
          <w:lang w:val="en-IN"/>
        </w:rPr>
        <w:pPrChange w:id="3384" w:author="Lim, Vanessa Gunawan" w:date="2022-11-17T15:17:00Z">
          <w:pPr>
            <w:spacing w:after="240"/>
            <w:ind w:left="720" w:hanging="720"/>
            <w:jc w:val="both"/>
          </w:pPr>
        </w:pPrChange>
      </w:pPr>
      <w:del w:id="3385" w:author="Lim, Vanessa Gunawan" w:date="2022-11-17T15:17:00Z">
        <w:r w:rsidRPr="0074216D" w:rsidDel="00022465">
          <w:rPr>
            <w:rFonts w:asciiTheme="minorHAnsi" w:hAnsiTheme="minorHAnsi" w:cstheme="minorHAnsi"/>
            <w:b/>
            <w:bCs/>
            <w:lang w:val="en-IN"/>
          </w:rPr>
          <w:delText>30.</w:delText>
        </w:r>
        <w:r w:rsidRPr="0074216D" w:rsidDel="00022465">
          <w:rPr>
            <w:rFonts w:asciiTheme="minorHAnsi" w:hAnsiTheme="minorHAnsi" w:cstheme="minorHAnsi"/>
            <w:b/>
            <w:bCs/>
            <w:lang w:val="en-IN"/>
          </w:rPr>
          <w:tab/>
        </w:r>
        <w:r w:rsidRPr="0074216D" w:rsidDel="00022465">
          <w:rPr>
            <w:rFonts w:asciiTheme="minorHAnsi" w:hAnsiTheme="minorHAnsi" w:cstheme="minorHAnsi"/>
            <w:lang w:val="en-IN"/>
          </w:rPr>
          <w:delText xml:space="preserve">The calculation of the Gross Heating Value (Volume Based) in Btu/SCF shall be calculated as follows using the values for Cvi, Mi, and Bi in Section IV Paragraph 31: </w:delText>
        </w:r>
      </w:del>
    </w:p>
    <w:p w14:paraId="150DF6EB" w14:textId="75541267" w:rsidR="00A56F8F" w:rsidRPr="0074216D" w:rsidDel="00022465" w:rsidRDefault="00A56F8F">
      <w:pPr>
        <w:spacing w:after="160" w:line="259" w:lineRule="auto"/>
        <w:jc w:val="center"/>
        <w:rPr>
          <w:del w:id="3386" w:author="Lim, Vanessa Gunawan" w:date="2022-11-17T15:17:00Z"/>
          <w:rFonts w:asciiTheme="minorHAnsi" w:hAnsiTheme="minorHAnsi" w:cstheme="minorHAnsi"/>
          <w:lang w:val="en-IN"/>
        </w:rPr>
        <w:pPrChange w:id="3387" w:author="Lim, Vanessa Gunawan" w:date="2022-11-17T15:17:00Z">
          <w:pPr>
            <w:spacing w:after="240"/>
            <w:ind w:left="720"/>
            <w:jc w:val="both"/>
          </w:pPr>
        </w:pPrChange>
      </w:pPr>
      <w:del w:id="3388" w:author="Lim, Vanessa Gunawan" w:date="2022-11-17T15:17:00Z">
        <w:r w:rsidRPr="0074216D" w:rsidDel="00022465">
          <w:rPr>
            <w:rFonts w:asciiTheme="minorHAnsi" w:hAnsiTheme="minorHAnsi" w:cstheme="minorHAnsi"/>
            <w:lang w:val="en-IN"/>
          </w:rPr>
          <w:delText>(i)</w:delText>
        </w:r>
        <w:r w:rsidRPr="0074216D" w:rsidDel="00022465">
          <w:rPr>
            <w:rFonts w:asciiTheme="minorHAnsi" w:hAnsiTheme="minorHAnsi" w:cstheme="minorHAnsi"/>
            <w:lang w:val="en-IN"/>
          </w:rPr>
          <w:tab/>
          <w:delText>Hv loaded (@ 14.696 psia) = Σ(Xi × Cvi) Btu/SCF</w:delText>
        </w:r>
      </w:del>
    </w:p>
    <w:p w14:paraId="53C63FC8" w14:textId="4BD1B3FD" w:rsidR="00A56F8F" w:rsidRPr="0074216D" w:rsidDel="00022465" w:rsidRDefault="00A56F8F">
      <w:pPr>
        <w:spacing w:after="160" w:line="259" w:lineRule="auto"/>
        <w:jc w:val="center"/>
        <w:rPr>
          <w:del w:id="3389" w:author="Lim, Vanessa Gunawan" w:date="2022-11-17T15:17:00Z"/>
          <w:rFonts w:asciiTheme="minorHAnsi" w:hAnsiTheme="minorHAnsi" w:cstheme="minorHAnsi"/>
          <w:lang w:val="en-IN"/>
        </w:rPr>
        <w:pPrChange w:id="3390" w:author="Lim, Vanessa Gunawan" w:date="2022-11-17T15:17:00Z">
          <w:pPr>
            <w:spacing w:after="240"/>
            <w:ind w:left="720"/>
            <w:jc w:val="both"/>
          </w:pPr>
        </w:pPrChange>
      </w:pPr>
      <w:del w:id="3391" w:author="Lim, Vanessa Gunawan" w:date="2022-11-17T15:17:00Z">
        <w:r w:rsidRPr="0074216D" w:rsidDel="00022465">
          <w:rPr>
            <w:rFonts w:asciiTheme="minorHAnsi" w:hAnsiTheme="minorHAnsi" w:cstheme="minorHAnsi"/>
            <w:lang w:val="en-IN"/>
          </w:rPr>
          <w:delText>(ii)</w:delText>
        </w:r>
        <w:r w:rsidRPr="0074216D" w:rsidDel="00022465">
          <w:rPr>
            <w:rFonts w:asciiTheme="minorHAnsi" w:hAnsiTheme="minorHAnsi" w:cstheme="minorHAnsi"/>
            <w:lang w:val="en-IN"/>
          </w:rPr>
          <w:tab/>
          <w:delText>Z = [1 - (Σ(Xi x Bi)^2) x 14.696]</w:delText>
        </w:r>
      </w:del>
    </w:p>
    <w:p w14:paraId="7789AE26" w14:textId="2D30D42C" w:rsidR="00A56F8F" w:rsidRPr="0074216D" w:rsidDel="00022465" w:rsidRDefault="00A56F8F">
      <w:pPr>
        <w:spacing w:after="160" w:line="259" w:lineRule="auto"/>
        <w:jc w:val="center"/>
        <w:rPr>
          <w:del w:id="3392" w:author="Lim, Vanessa Gunawan" w:date="2022-11-17T15:17:00Z"/>
          <w:rFonts w:asciiTheme="minorHAnsi" w:hAnsiTheme="minorHAnsi" w:cstheme="minorHAnsi"/>
          <w:lang w:val="en-IN"/>
        </w:rPr>
        <w:pPrChange w:id="3393" w:author="Lim, Vanessa Gunawan" w:date="2022-11-17T15:17:00Z">
          <w:pPr>
            <w:spacing w:after="240"/>
            <w:ind w:left="720"/>
            <w:jc w:val="both"/>
          </w:pPr>
        </w:pPrChange>
      </w:pPr>
      <w:del w:id="3394" w:author="Lim, Vanessa Gunawan" w:date="2022-11-17T15:17:00Z">
        <w:r w:rsidRPr="0074216D" w:rsidDel="00022465">
          <w:rPr>
            <w:rFonts w:asciiTheme="minorHAnsi" w:hAnsiTheme="minorHAnsi" w:cstheme="minorHAnsi"/>
            <w:lang w:val="en-IN"/>
          </w:rPr>
          <w:delText>(iii)</w:delText>
        </w:r>
        <w:r w:rsidRPr="0074216D" w:rsidDel="00022465">
          <w:rPr>
            <w:rFonts w:asciiTheme="minorHAnsi" w:hAnsiTheme="minorHAnsi" w:cstheme="minorHAnsi"/>
            <w:lang w:val="en-IN"/>
          </w:rPr>
          <w:tab/>
          <w:delText xml:space="preserve">Hv loaded for accounting (@ 14.73 psia) = </w:delText>
        </w:r>
        <w:r w:rsidRPr="0074216D" w:rsidDel="00022465">
          <w:rPr>
            <w:rFonts w:asciiTheme="minorHAnsi" w:hAnsiTheme="minorHAnsi" w:cstheme="minorHAnsi"/>
            <w:u w:val="single"/>
            <w:lang w:val="en-IN"/>
          </w:rPr>
          <w:tab/>
          <w:delText>[Σ(Xi x Cvi)] x 14.73</w:delText>
        </w:r>
        <w:r w:rsidRPr="0074216D" w:rsidDel="00022465">
          <w:rPr>
            <w:rFonts w:asciiTheme="minorHAnsi" w:hAnsiTheme="minorHAnsi" w:cstheme="minorHAnsi"/>
            <w:u w:val="single"/>
            <w:lang w:val="en-IN"/>
          </w:rPr>
          <w:tab/>
        </w:r>
        <w:r w:rsidRPr="0074216D" w:rsidDel="00022465">
          <w:rPr>
            <w:rFonts w:asciiTheme="minorHAnsi" w:hAnsiTheme="minorHAnsi" w:cstheme="minorHAnsi"/>
            <w:u w:val="single"/>
            <w:lang w:val="en-IN"/>
          </w:rPr>
          <w:tab/>
        </w:r>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r>
        <w:r w:rsidRPr="0074216D" w:rsidDel="00022465">
          <w:rPr>
            <w:rFonts w:asciiTheme="minorHAnsi" w:hAnsiTheme="minorHAnsi" w:cstheme="minorHAnsi"/>
            <w:lang w:val="en-IN"/>
          </w:rPr>
          <w:tab/>
          <w:delText>[1 - (Σ(Xi x Bi)^2) x 14.696] x 14.696</w:delText>
        </w:r>
      </w:del>
    </w:p>
    <w:p w14:paraId="77EAE77B" w14:textId="058FABD7" w:rsidR="00A56F8F" w:rsidRPr="0074216D" w:rsidDel="00022465" w:rsidRDefault="00A56F8F">
      <w:pPr>
        <w:spacing w:after="160" w:line="259" w:lineRule="auto"/>
        <w:jc w:val="center"/>
        <w:rPr>
          <w:del w:id="3395" w:author="Lim, Vanessa Gunawan" w:date="2022-11-17T15:17:00Z"/>
          <w:rFonts w:asciiTheme="minorHAnsi" w:hAnsiTheme="minorHAnsi" w:cstheme="minorHAnsi"/>
          <w:lang w:val="en-IN"/>
        </w:rPr>
        <w:pPrChange w:id="3396" w:author="Lim, Vanessa Gunawan" w:date="2022-11-17T15:17:00Z">
          <w:pPr>
            <w:spacing w:after="240"/>
            <w:jc w:val="both"/>
          </w:pPr>
        </w:pPrChange>
      </w:pPr>
      <w:del w:id="3397" w:author="Lim, Vanessa Gunawan" w:date="2022-11-17T15:17:00Z">
        <w:r w:rsidRPr="0074216D" w:rsidDel="00022465">
          <w:rPr>
            <w:rFonts w:asciiTheme="minorHAnsi" w:hAnsiTheme="minorHAnsi" w:cstheme="minorHAnsi"/>
            <w:b/>
            <w:bCs/>
            <w:lang w:val="en-IN"/>
          </w:rPr>
          <w:delText>SECTION IV Data</w:delText>
        </w:r>
      </w:del>
    </w:p>
    <w:p w14:paraId="09BF474F" w14:textId="73C00AF4" w:rsidR="00A56F8F" w:rsidRPr="0074216D" w:rsidDel="00022465" w:rsidRDefault="00A56F8F">
      <w:pPr>
        <w:spacing w:after="160" w:line="259" w:lineRule="auto"/>
        <w:jc w:val="center"/>
        <w:rPr>
          <w:del w:id="3398" w:author="Lim, Vanessa Gunawan" w:date="2022-11-17T15:17:00Z"/>
          <w:rFonts w:asciiTheme="minorHAnsi" w:hAnsiTheme="minorHAnsi" w:cstheme="minorHAnsi"/>
          <w:lang w:val="en-IN"/>
        </w:rPr>
        <w:pPrChange w:id="3399" w:author="Lim, Vanessa Gunawan" w:date="2022-11-17T15:17:00Z">
          <w:pPr/>
        </w:pPrChange>
      </w:pPr>
    </w:p>
    <w:p w14:paraId="0A1F4B4A" w14:textId="66814965" w:rsidR="00A56F8F" w:rsidRPr="0074216D" w:rsidDel="00022465" w:rsidRDefault="00A56F8F">
      <w:pPr>
        <w:spacing w:after="160" w:line="259" w:lineRule="auto"/>
        <w:jc w:val="center"/>
        <w:rPr>
          <w:del w:id="3400" w:author="Lim, Vanessa Gunawan" w:date="2022-11-17T15:17:00Z"/>
          <w:rFonts w:asciiTheme="minorHAnsi" w:hAnsiTheme="minorHAnsi" w:cstheme="minorHAnsi"/>
          <w:b/>
          <w:bCs/>
          <w:lang w:val="en-IN" w:eastAsia="zh-CN"/>
        </w:rPr>
        <w:pPrChange w:id="3401" w:author="Lim, Vanessa Gunawan" w:date="2022-11-17T15:17:00Z">
          <w:pPr>
            <w:spacing w:after="240"/>
            <w:jc w:val="both"/>
          </w:pPr>
        </w:pPrChange>
      </w:pPr>
      <w:del w:id="3402" w:author="Lim, Vanessa Gunawan" w:date="2022-11-17T15:17:00Z">
        <w:r w:rsidRPr="0074216D" w:rsidDel="00022465">
          <w:rPr>
            <w:rFonts w:asciiTheme="minorHAnsi" w:hAnsiTheme="minorHAnsi" w:cstheme="minorHAnsi"/>
            <w:b/>
            <w:bCs/>
            <w:lang w:val="en-IN" w:eastAsia="zh-CN"/>
          </w:rPr>
          <w:lastRenderedPageBreak/>
          <w:delText>31</w:delText>
        </w:r>
        <w:r w:rsidRPr="0074216D" w:rsidDel="00022465">
          <w:rPr>
            <w:rFonts w:asciiTheme="minorHAnsi" w:hAnsiTheme="minorHAnsi" w:cstheme="minorHAnsi"/>
            <w:b/>
            <w:bCs/>
            <w:lang w:val="en-IN" w:eastAsia="zh-CN"/>
          </w:rPr>
          <w:tab/>
          <w:delText>Values of Cvi, Mi, Bi</w:delText>
        </w:r>
        <w:r w:rsidRPr="0074216D" w:rsidDel="00022465">
          <w:rPr>
            <w:rFonts w:asciiTheme="minorHAnsi" w:hAnsiTheme="minorHAnsi" w:cstheme="minorHAnsi"/>
            <w:b/>
            <w:bCs/>
            <w:lang w:val="en-IN" w:eastAsia="ja-JP"/>
          </w:rPr>
          <w:delText xml:space="preserve"> and Hi</w:delText>
        </w:r>
      </w:del>
    </w:p>
    <w:tbl>
      <w:tblPr>
        <w:tblW w:w="9181" w:type="dxa"/>
        <w:tblInd w:w="35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26"/>
        <w:gridCol w:w="2126"/>
        <w:gridCol w:w="1843"/>
        <w:gridCol w:w="1843"/>
        <w:gridCol w:w="1843"/>
      </w:tblGrid>
      <w:tr w:rsidR="00A56F8F" w:rsidDel="00022465" w14:paraId="35578F59" w14:textId="1E9A8B1B" w:rsidTr="006C4E5E">
        <w:trPr>
          <w:trHeight w:val="288"/>
          <w:del w:id="3403"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6D980217" w14:textId="01828B6D" w:rsidR="00A56F8F" w:rsidRPr="0074216D" w:rsidDel="00022465" w:rsidRDefault="00A56F8F">
            <w:pPr>
              <w:spacing w:after="160" w:line="259" w:lineRule="auto"/>
              <w:jc w:val="center"/>
              <w:rPr>
                <w:del w:id="3404" w:author="Lim, Vanessa Gunawan" w:date="2022-11-17T15:17:00Z"/>
                <w:rFonts w:asciiTheme="minorHAnsi" w:hAnsiTheme="minorHAnsi" w:cstheme="minorHAnsi"/>
                <w:b/>
                <w:bCs/>
                <w:lang w:val="en-IN" w:eastAsia="zh-CN"/>
              </w:rPr>
              <w:pPrChange w:id="3405" w:author="Lim, Vanessa Gunawan" w:date="2022-11-17T15:17:00Z">
                <w:pPr>
                  <w:widowControl w:val="0"/>
                  <w:spacing w:after="240"/>
                  <w:jc w:val="center"/>
                </w:pPr>
              </w:pPrChange>
            </w:pPr>
            <w:del w:id="3406" w:author="Lim, Vanessa Gunawan" w:date="2022-11-17T15:17:00Z">
              <w:r w:rsidRPr="0074216D" w:rsidDel="00022465">
                <w:rPr>
                  <w:rFonts w:asciiTheme="minorHAnsi" w:hAnsiTheme="minorHAnsi" w:cstheme="minorHAnsi"/>
                  <w:b/>
                  <w:bCs/>
                  <w:lang w:val="en-IN" w:eastAsia="zh-CN"/>
                </w:rPr>
                <w:delText>Component</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7B950CA3" w14:textId="09C24A90" w:rsidR="00A56F8F" w:rsidRPr="0074216D" w:rsidDel="00022465" w:rsidRDefault="00A56F8F">
            <w:pPr>
              <w:spacing w:after="160" w:line="259" w:lineRule="auto"/>
              <w:jc w:val="center"/>
              <w:rPr>
                <w:del w:id="3407" w:author="Lim, Vanessa Gunawan" w:date="2022-11-17T15:17:00Z"/>
                <w:rFonts w:asciiTheme="minorHAnsi" w:hAnsiTheme="minorHAnsi" w:cstheme="minorHAnsi"/>
                <w:b/>
                <w:bCs/>
                <w:lang w:val="en-IN" w:eastAsia="zh-CN"/>
              </w:rPr>
              <w:pPrChange w:id="3408" w:author="Lim, Vanessa Gunawan" w:date="2022-11-17T15:17:00Z">
                <w:pPr>
                  <w:widowControl w:val="0"/>
                  <w:spacing w:after="240"/>
                  <w:jc w:val="center"/>
                </w:pPr>
              </w:pPrChange>
            </w:pPr>
            <w:del w:id="3409" w:author="Lim, Vanessa Gunawan" w:date="2022-11-17T15:17:00Z">
              <w:r w:rsidRPr="0074216D" w:rsidDel="00022465">
                <w:rPr>
                  <w:rFonts w:asciiTheme="minorHAnsi" w:hAnsiTheme="minorHAnsi" w:cstheme="minorHAnsi"/>
                  <w:b/>
                  <w:bCs/>
                  <w:lang w:val="en-IN" w:eastAsia="zh-CN"/>
                </w:rPr>
                <w:delText>Cvi (BTU/SCF)</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2012B2CB" w14:textId="5B3364B1" w:rsidR="00A56F8F" w:rsidRPr="0074216D" w:rsidDel="00022465" w:rsidRDefault="00A56F8F">
            <w:pPr>
              <w:spacing w:after="160" w:line="259" w:lineRule="auto"/>
              <w:jc w:val="center"/>
              <w:rPr>
                <w:del w:id="3410" w:author="Lim, Vanessa Gunawan" w:date="2022-11-17T15:17:00Z"/>
                <w:rFonts w:asciiTheme="minorHAnsi" w:hAnsiTheme="minorHAnsi" w:cstheme="minorHAnsi"/>
                <w:b/>
                <w:bCs/>
                <w:lang w:val="en-IN" w:eastAsia="zh-CN"/>
              </w:rPr>
              <w:pPrChange w:id="3411" w:author="Lim, Vanessa Gunawan" w:date="2022-11-17T15:17:00Z">
                <w:pPr>
                  <w:widowControl w:val="0"/>
                  <w:spacing w:after="240"/>
                  <w:jc w:val="center"/>
                </w:pPr>
              </w:pPrChange>
            </w:pPr>
            <w:del w:id="3412" w:author="Lim, Vanessa Gunawan" w:date="2022-11-17T15:17:00Z">
              <w:r w:rsidRPr="0074216D" w:rsidDel="00022465">
                <w:rPr>
                  <w:rFonts w:asciiTheme="minorHAnsi" w:hAnsiTheme="minorHAnsi" w:cstheme="minorHAnsi"/>
                  <w:b/>
                  <w:bCs/>
                  <w:lang w:val="en-IN" w:eastAsia="zh-CN"/>
                </w:rPr>
                <w:delText>Mi (Molar Mass)</w:delText>
              </w:r>
            </w:del>
          </w:p>
        </w:tc>
        <w:tc>
          <w:tcPr>
            <w:tcW w:w="1843" w:type="dxa"/>
            <w:tcBorders>
              <w:top w:val="single" w:sz="4" w:space="0" w:color="auto"/>
              <w:left w:val="single" w:sz="4" w:space="0" w:color="auto"/>
              <w:bottom w:val="single" w:sz="4" w:space="0" w:color="auto"/>
              <w:right w:val="nil"/>
            </w:tcBorders>
            <w:vAlign w:val="center"/>
            <w:hideMark/>
          </w:tcPr>
          <w:p w14:paraId="0861C6AE" w14:textId="78889DDA" w:rsidR="00A56F8F" w:rsidRPr="0074216D" w:rsidDel="00022465" w:rsidRDefault="00A56F8F">
            <w:pPr>
              <w:spacing w:after="160" w:line="259" w:lineRule="auto"/>
              <w:jc w:val="center"/>
              <w:rPr>
                <w:del w:id="3413" w:author="Lim, Vanessa Gunawan" w:date="2022-11-17T15:17:00Z"/>
                <w:rFonts w:asciiTheme="minorHAnsi" w:hAnsiTheme="minorHAnsi" w:cstheme="minorHAnsi"/>
                <w:b/>
                <w:bCs/>
                <w:lang w:val="en-IN" w:eastAsia="zh-CN"/>
              </w:rPr>
              <w:pPrChange w:id="3414" w:author="Lim, Vanessa Gunawan" w:date="2022-11-17T15:17:00Z">
                <w:pPr>
                  <w:widowControl w:val="0"/>
                  <w:spacing w:after="240"/>
                  <w:jc w:val="center"/>
                </w:pPr>
              </w:pPrChange>
            </w:pPr>
            <w:del w:id="3415" w:author="Lim, Vanessa Gunawan" w:date="2022-11-17T15:17:00Z">
              <w:r w:rsidRPr="0074216D" w:rsidDel="00022465">
                <w:rPr>
                  <w:rFonts w:asciiTheme="minorHAnsi" w:hAnsiTheme="minorHAnsi" w:cstheme="minorHAnsi"/>
                  <w:b/>
                  <w:bCs/>
                  <w:lang w:val="en-IN" w:eastAsia="zh-CN"/>
                </w:rPr>
                <w:delText>Bi (Summation)</w:delText>
              </w:r>
            </w:del>
          </w:p>
        </w:tc>
        <w:tc>
          <w:tcPr>
            <w:tcW w:w="1843" w:type="dxa"/>
            <w:tcBorders>
              <w:top w:val="single" w:sz="4" w:space="0" w:color="auto"/>
              <w:left w:val="single" w:sz="4" w:space="0" w:color="auto"/>
              <w:bottom w:val="single" w:sz="4" w:space="0" w:color="auto"/>
              <w:right w:val="single" w:sz="4" w:space="0" w:color="auto"/>
            </w:tcBorders>
            <w:hideMark/>
          </w:tcPr>
          <w:p w14:paraId="2A0FA5C7" w14:textId="61C35B83" w:rsidR="00A56F8F" w:rsidRPr="0074216D" w:rsidDel="00022465" w:rsidRDefault="00A56F8F">
            <w:pPr>
              <w:spacing w:after="160" w:line="259" w:lineRule="auto"/>
              <w:jc w:val="center"/>
              <w:rPr>
                <w:del w:id="3416" w:author="Lim, Vanessa Gunawan" w:date="2022-11-17T15:17:00Z"/>
                <w:rFonts w:asciiTheme="minorHAnsi" w:hAnsiTheme="minorHAnsi" w:cstheme="minorHAnsi"/>
                <w:b/>
                <w:bCs/>
                <w:lang w:val="en-IN" w:eastAsia="ja-JP"/>
              </w:rPr>
              <w:pPrChange w:id="3417" w:author="Lim, Vanessa Gunawan" w:date="2022-11-17T15:17:00Z">
                <w:pPr>
                  <w:widowControl w:val="0"/>
                  <w:spacing w:after="240"/>
                  <w:jc w:val="center"/>
                </w:pPr>
              </w:pPrChange>
            </w:pPr>
            <w:del w:id="3418" w:author="Lim, Vanessa Gunawan" w:date="2022-11-17T15:17:00Z">
              <w:r w:rsidRPr="0074216D" w:rsidDel="00022465">
                <w:rPr>
                  <w:rFonts w:asciiTheme="minorHAnsi" w:hAnsiTheme="minorHAnsi" w:cstheme="minorHAnsi"/>
                  <w:b/>
                  <w:bCs/>
                  <w:lang w:val="en-IN" w:eastAsia="ja-JP"/>
                </w:rPr>
                <w:delText>Hi (MJ/kg)</w:delText>
              </w:r>
            </w:del>
          </w:p>
        </w:tc>
      </w:tr>
      <w:tr w:rsidR="00A56F8F" w:rsidDel="00022465" w14:paraId="58193459" w14:textId="13B63B1C" w:rsidTr="006C4E5E">
        <w:trPr>
          <w:trHeight w:val="288"/>
          <w:del w:id="3419"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7B230AD1" w14:textId="43EA2C42" w:rsidR="00A56F8F" w:rsidRPr="0074216D" w:rsidDel="00022465" w:rsidRDefault="00A56F8F">
            <w:pPr>
              <w:spacing w:after="160" w:line="259" w:lineRule="auto"/>
              <w:jc w:val="center"/>
              <w:rPr>
                <w:del w:id="3420" w:author="Lim, Vanessa Gunawan" w:date="2022-11-17T15:17:00Z"/>
                <w:rFonts w:asciiTheme="minorHAnsi" w:hAnsiTheme="minorHAnsi" w:cstheme="minorHAnsi"/>
                <w:lang w:val="en-IN" w:eastAsia="zh-CN"/>
              </w:rPr>
              <w:pPrChange w:id="3421" w:author="Lim, Vanessa Gunawan" w:date="2022-11-17T15:17:00Z">
                <w:pPr>
                  <w:widowControl w:val="0"/>
                  <w:spacing w:after="240"/>
                  <w:jc w:val="center"/>
                </w:pPr>
              </w:pPrChange>
            </w:pPr>
            <w:del w:id="3422" w:author="Lim, Vanessa Gunawan" w:date="2022-11-17T15:17:00Z">
              <w:r w:rsidRPr="0074216D" w:rsidDel="00022465">
                <w:rPr>
                  <w:rFonts w:asciiTheme="minorHAnsi" w:hAnsiTheme="minorHAnsi" w:cstheme="minorHAnsi"/>
                  <w:lang w:val="en-IN" w:eastAsia="zh-CN"/>
                </w:rPr>
                <w:delText>Methane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0A62EAB1" w14:textId="5A9926D2" w:rsidR="00A56F8F" w:rsidRPr="0074216D" w:rsidDel="00022465" w:rsidRDefault="00A56F8F">
            <w:pPr>
              <w:spacing w:after="160" w:line="259" w:lineRule="auto"/>
              <w:jc w:val="center"/>
              <w:rPr>
                <w:del w:id="3423" w:author="Lim, Vanessa Gunawan" w:date="2022-11-17T15:17:00Z"/>
                <w:rFonts w:asciiTheme="minorHAnsi" w:hAnsiTheme="minorHAnsi" w:cstheme="minorHAnsi"/>
                <w:lang w:val="en-IN" w:eastAsia="zh-CN"/>
              </w:rPr>
              <w:pPrChange w:id="3424" w:author="Lim, Vanessa Gunawan" w:date="2022-11-17T15:17:00Z">
                <w:pPr>
                  <w:widowControl w:val="0"/>
                  <w:spacing w:after="240"/>
                  <w:jc w:val="center"/>
                </w:pPr>
              </w:pPrChange>
            </w:pPr>
            <w:del w:id="3425" w:author="Lim, Vanessa Gunawan" w:date="2022-11-17T15:17:00Z">
              <w:r w:rsidRPr="0074216D" w:rsidDel="00022465">
                <w:rPr>
                  <w:rFonts w:asciiTheme="minorHAnsi" w:hAnsiTheme="minorHAnsi" w:cstheme="minorHAnsi"/>
                  <w:lang w:val="en-IN" w:eastAsia="zh-CN"/>
                </w:rPr>
                <w:delText>1010.0</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0FD23809" w14:textId="2044AE61" w:rsidR="00A56F8F" w:rsidRPr="0074216D" w:rsidDel="00022465" w:rsidRDefault="00A56F8F">
            <w:pPr>
              <w:spacing w:after="160" w:line="259" w:lineRule="auto"/>
              <w:jc w:val="center"/>
              <w:rPr>
                <w:del w:id="3426" w:author="Lim, Vanessa Gunawan" w:date="2022-11-17T15:17:00Z"/>
                <w:rFonts w:asciiTheme="minorHAnsi" w:hAnsiTheme="minorHAnsi" w:cstheme="minorHAnsi"/>
                <w:lang w:val="en-IN" w:eastAsia="zh-CN"/>
              </w:rPr>
              <w:pPrChange w:id="3427" w:author="Lim, Vanessa Gunawan" w:date="2022-11-17T15:17:00Z">
                <w:pPr>
                  <w:widowControl w:val="0"/>
                  <w:spacing w:after="240"/>
                  <w:jc w:val="center"/>
                </w:pPr>
              </w:pPrChange>
            </w:pPr>
            <w:del w:id="3428" w:author="Lim, Vanessa Gunawan" w:date="2022-11-17T15:17:00Z">
              <w:r w:rsidRPr="0074216D" w:rsidDel="00022465">
                <w:rPr>
                  <w:rFonts w:asciiTheme="minorHAnsi" w:hAnsiTheme="minorHAnsi" w:cstheme="minorHAnsi"/>
                  <w:lang w:val="en-IN" w:eastAsia="zh-CN"/>
                </w:rPr>
                <w:delText>16.0425</w:delText>
              </w:r>
            </w:del>
          </w:p>
        </w:tc>
        <w:tc>
          <w:tcPr>
            <w:tcW w:w="1843" w:type="dxa"/>
            <w:tcBorders>
              <w:top w:val="single" w:sz="4" w:space="0" w:color="auto"/>
              <w:left w:val="single" w:sz="4" w:space="0" w:color="auto"/>
              <w:bottom w:val="single" w:sz="4" w:space="0" w:color="auto"/>
              <w:right w:val="nil"/>
            </w:tcBorders>
            <w:vAlign w:val="center"/>
            <w:hideMark/>
          </w:tcPr>
          <w:p w14:paraId="0EBC596F" w14:textId="5F8AB7C8" w:rsidR="00A56F8F" w:rsidRPr="0074216D" w:rsidDel="00022465" w:rsidRDefault="00A56F8F">
            <w:pPr>
              <w:spacing w:after="160" w:line="259" w:lineRule="auto"/>
              <w:jc w:val="center"/>
              <w:rPr>
                <w:del w:id="3429" w:author="Lim, Vanessa Gunawan" w:date="2022-11-17T15:17:00Z"/>
                <w:rFonts w:asciiTheme="minorHAnsi" w:hAnsiTheme="minorHAnsi" w:cstheme="minorHAnsi"/>
                <w:lang w:val="en-IN" w:eastAsia="zh-CN"/>
              </w:rPr>
              <w:pPrChange w:id="3430" w:author="Lim, Vanessa Gunawan" w:date="2022-11-17T15:17:00Z">
                <w:pPr>
                  <w:widowControl w:val="0"/>
                  <w:spacing w:after="240"/>
                  <w:jc w:val="center"/>
                </w:pPr>
              </w:pPrChange>
            </w:pPr>
            <w:del w:id="3431" w:author="Lim, Vanessa Gunawan" w:date="2022-11-17T15:17:00Z">
              <w:r w:rsidRPr="0074216D" w:rsidDel="00022465">
                <w:rPr>
                  <w:rFonts w:asciiTheme="minorHAnsi" w:hAnsiTheme="minorHAnsi" w:cstheme="minorHAnsi"/>
                  <w:lang w:val="en-IN" w:eastAsia="zh-CN"/>
                </w:rPr>
                <w:delText>0.0116</w:delText>
              </w:r>
            </w:del>
          </w:p>
        </w:tc>
        <w:tc>
          <w:tcPr>
            <w:tcW w:w="1843" w:type="dxa"/>
            <w:tcBorders>
              <w:top w:val="single" w:sz="4" w:space="0" w:color="auto"/>
              <w:left w:val="single" w:sz="4" w:space="0" w:color="auto"/>
              <w:bottom w:val="single" w:sz="4" w:space="0" w:color="auto"/>
              <w:right w:val="single" w:sz="4" w:space="0" w:color="auto"/>
            </w:tcBorders>
            <w:hideMark/>
          </w:tcPr>
          <w:p w14:paraId="6ABFB896" w14:textId="4F8A9D02" w:rsidR="00A56F8F" w:rsidRPr="0074216D" w:rsidDel="00022465" w:rsidRDefault="00A56F8F">
            <w:pPr>
              <w:spacing w:after="160" w:line="259" w:lineRule="auto"/>
              <w:jc w:val="center"/>
              <w:rPr>
                <w:del w:id="3432" w:author="Lim, Vanessa Gunawan" w:date="2022-11-17T15:17:00Z"/>
                <w:rFonts w:asciiTheme="minorHAnsi" w:hAnsiTheme="minorHAnsi" w:cstheme="minorHAnsi"/>
                <w:lang w:val="en-IN" w:eastAsia="zh-CN"/>
              </w:rPr>
              <w:pPrChange w:id="3433" w:author="Lim, Vanessa Gunawan" w:date="2022-11-17T15:17:00Z">
                <w:pPr>
                  <w:widowControl w:val="0"/>
                  <w:spacing w:after="240"/>
                  <w:jc w:val="center"/>
                </w:pPr>
              </w:pPrChange>
            </w:pPr>
            <w:del w:id="3434" w:author="Lim, Vanessa Gunawan" w:date="2022-11-17T15:17:00Z">
              <w:r w:rsidRPr="0074216D" w:rsidDel="00022465">
                <w:rPr>
                  <w:rFonts w:asciiTheme="minorHAnsi" w:hAnsiTheme="minorHAnsi" w:cstheme="minorHAnsi"/>
                  <w:lang w:val="en-IN" w:eastAsia="ja-JP"/>
                </w:rPr>
                <w:delText>55.575</w:delText>
              </w:r>
            </w:del>
          </w:p>
        </w:tc>
      </w:tr>
      <w:tr w:rsidR="00A56F8F" w:rsidDel="00022465" w14:paraId="5E6926F6" w14:textId="47992B03" w:rsidTr="006C4E5E">
        <w:trPr>
          <w:trHeight w:val="288"/>
          <w:del w:id="3435"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59FA1CB6" w14:textId="7988A5E1" w:rsidR="00A56F8F" w:rsidRPr="0074216D" w:rsidDel="00022465" w:rsidRDefault="00A56F8F">
            <w:pPr>
              <w:spacing w:after="160" w:line="259" w:lineRule="auto"/>
              <w:jc w:val="center"/>
              <w:rPr>
                <w:del w:id="3436" w:author="Lim, Vanessa Gunawan" w:date="2022-11-17T15:17:00Z"/>
                <w:rFonts w:asciiTheme="minorHAnsi" w:hAnsiTheme="minorHAnsi" w:cstheme="minorHAnsi"/>
                <w:lang w:val="en-IN" w:eastAsia="zh-CN"/>
              </w:rPr>
              <w:pPrChange w:id="3437" w:author="Lim, Vanessa Gunawan" w:date="2022-11-17T15:17:00Z">
                <w:pPr>
                  <w:widowControl w:val="0"/>
                  <w:spacing w:after="240"/>
                  <w:jc w:val="center"/>
                </w:pPr>
              </w:pPrChange>
            </w:pPr>
            <w:del w:id="3438" w:author="Lim, Vanessa Gunawan" w:date="2022-11-17T15:17:00Z">
              <w:r w:rsidRPr="0074216D" w:rsidDel="00022465">
                <w:rPr>
                  <w:rFonts w:asciiTheme="minorHAnsi" w:hAnsiTheme="minorHAnsi" w:cstheme="minorHAnsi"/>
                  <w:lang w:val="en-IN" w:eastAsia="zh-CN"/>
                </w:rPr>
                <w:delText>Ethane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6B2C5EE9" w14:textId="54960A0D" w:rsidR="00A56F8F" w:rsidRPr="0074216D" w:rsidDel="00022465" w:rsidRDefault="00A56F8F">
            <w:pPr>
              <w:spacing w:after="160" w:line="259" w:lineRule="auto"/>
              <w:jc w:val="center"/>
              <w:rPr>
                <w:del w:id="3439" w:author="Lim, Vanessa Gunawan" w:date="2022-11-17T15:17:00Z"/>
                <w:rFonts w:asciiTheme="minorHAnsi" w:hAnsiTheme="minorHAnsi" w:cstheme="minorHAnsi"/>
                <w:lang w:val="en-IN" w:eastAsia="zh-CN"/>
              </w:rPr>
              <w:pPrChange w:id="3440" w:author="Lim, Vanessa Gunawan" w:date="2022-11-17T15:17:00Z">
                <w:pPr>
                  <w:widowControl w:val="0"/>
                  <w:spacing w:after="240"/>
                  <w:jc w:val="center"/>
                </w:pPr>
              </w:pPrChange>
            </w:pPr>
            <w:del w:id="3441" w:author="Lim, Vanessa Gunawan" w:date="2022-11-17T15:17:00Z">
              <w:r w:rsidRPr="0074216D" w:rsidDel="00022465">
                <w:rPr>
                  <w:rFonts w:asciiTheme="minorHAnsi" w:hAnsiTheme="minorHAnsi" w:cstheme="minorHAnsi"/>
                  <w:lang w:val="en-IN" w:eastAsia="zh-CN"/>
                </w:rPr>
                <w:delText>1769.7</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204206F5" w14:textId="48A0E8F9" w:rsidR="00A56F8F" w:rsidRPr="0074216D" w:rsidDel="00022465" w:rsidRDefault="00A56F8F">
            <w:pPr>
              <w:spacing w:after="160" w:line="259" w:lineRule="auto"/>
              <w:jc w:val="center"/>
              <w:rPr>
                <w:del w:id="3442" w:author="Lim, Vanessa Gunawan" w:date="2022-11-17T15:17:00Z"/>
                <w:rFonts w:asciiTheme="minorHAnsi" w:hAnsiTheme="minorHAnsi" w:cstheme="minorHAnsi"/>
                <w:lang w:val="en-IN" w:eastAsia="zh-CN"/>
              </w:rPr>
              <w:pPrChange w:id="3443" w:author="Lim, Vanessa Gunawan" w:date="2022-11-17T15:17:00Z">
                <w:pPr>
                  <w:widowControl w:val="0"/>
                  <w:spacing w:after="240"/>
                  <w:jc w:val="center"/>
                </w:pPr>
              </w:pPrChange>
            </w:pPr>
            <w:del w:id="3444" w:author="Lim, Vanessa Gunawan" w:date="2022-11-17T15:17:00Z">
              <w:r w:rsidRPr="0074216D" w:rsidDel="00022465">
                <w:rPr>
                  <w:rFonts w:asciiTheme="minorHAnsi" w:hAnsiTheme="minorHAnsi" w:cstheme="minorHAnsi"/>
                  <w:lang w:val="en-IN" w:eastAsia="zh-CN"/>
                </w:rPr>
                <w:delText>30.0690</w:delText>
              </w:r>
            </w:del>
          </w:p>
        </w:tc>
        <w:tc>
          <w:tcPr>
            <w:tcW w:w="1843" w:type="dxa"/>
            <w:tcBorders>
              <w:top w:val="single" w:sz="4" w:space="0" w:color="auto"/>
              <w:left w:val="single" w:sz="4" w:space="0" w:color="auto"/>
              <w:bottom w:val="single" w:sz="4" w:space="0" w:color="auto"/>
              <w:right w:val="nil"/>
            </w:tcBorders>
            <w:vAlign w:val="center"/>
            <w:hideMark/>
          </w:tcPr>
          <w:p w14:paraId="2011B7A7" w14:textId="594DF238" w:rsidR="00A56F8F" w:rsidRPr="0074216D" w:rsidDel="00022465" w:rsidRDefault="00A56F8F">
            <w:pPr>
              <w:spacing w:after="160" w:line="259" w:lineRule="auto"/>
              <w:jc w:val="center"/>
              <w:rPr>
                <w:del w:id="3445" w:author="Lim, Vanessa Gunawan" w:date="2022-11-17T15:17:00Z"/>
                <w:rFonts w:asciiTheme="minorHAnsi" w:hAnsiTheme="minorHAnsi" w:cstheme="minorHAnsi"/>
                <w:lang w:val="en-IN" w:eastAsia="zh-CN"/>
              </w:rPr>
              <w:pPrChange w:id="3446" w:author="Lim, Vanessa Gunawan" w:date="2022-11-17T15:17:00Z">
                <w:pPr>
                  <w:widowControl w:val="0"/>
                  <w:spacing w:after="240"/>
                  <w:jc w:val="center"/>
                </w:pPr>
              </w:pPrChange>
            </w:pPr>
            <w:del w:id="3447" w:author="Lim, Vanessa Gunawan" w:date="2022-11-17T15:17:00Z">
              <w:r w:rsidRPr="0074216D" w:rsidDel="00022465">
                <w:rPr>
                  <w:rFonts w:asciiTheme="minorHAnsi" w:hAnsiTheme="minorHAnsi" w:cstheme="minorHAnsi"/>
                  <w:lang w:val="en-IN" w:eastAsia="zh-CN"/>
                </w:rPr>
                <w:delText>0.0238</w:delText>
              </w:r>
            </w:del>
          </w:p>
        </w:tc>
        <w:tc>
          <w:tcPr>
            <w:tcW w:w="1843" w:type="dxa"/>
            <w:tcBorders>
              <w:top w:val="single" w:sz="4" w:space="0" w:color="auto"/>
              <w:left w:val="single" w:sz="4" w:space="0" w:color="auto"/>
              <w:bottom w:val="single" w:sz="4" w:space="0" w:color="auto"/>
              <w:right w:val="single" w:sz="4" w:space="0" w:color="auto"/>
            </w:tcBorders>
            <w:hideMark/>
          </w:tcPr>
          <w:p w14:paraId="62BF428E" w14:textId="51A87B90" w:rsidR="00A56F8F" w:rsidRPr="0074216D" w:rsidDel="00022465" w:rsidRDefault="00A56F8F">
            <w:pPr>
              <w:spacing w:after="160" w:line="259" w:lineRule="auto"/>
              <w:jc w:val="center"/>
              <w:rPr>
                <w:del w:id="3448" w:author="Lim, Vanessa Gunawan" w:date="2022-11-17T15:17:00Z"/>
                <w:rFonts w:asciiTheme="minorHAnsi" w:hAnsiTheme="minorHAnsi" w:cstheme="minorHAnsi"/>
                <w:lang w:val="en-IN" w:eastAsia="zh-CN"/>
              </w:rPr>
              <w:pPrChange w:id="3449" w:author="Lim, Vanessa Gunawan" w:date="2022-11-17T15:17:00Z">
                <w:pPr>
                  <w:widowControl w:val="0"/>
                  <w:spacing w:after="240"/>
                  <w:jc w:val="center"/>
                </w:pPr>
              </w:pPrChange>
            </w:pPr>
            <w:del w:id="3450" w:author="Lim, Vanessa Gunawan" w:date="2022-11-17T15:17:00Z">
              <w:r w:rsidRPr="0074216D" w:rsidDel="00022465">
                <w:rPr>
                  <w:rFonts w:asciiTheme="minorHAnsi" w:hAnsiTheme="minorHAnsi" w:cstheme="minorHAnsi"/>
                  <w:lang w:val="en-IN" w:eastAsia="ja-JP"/>
                </w:rPr>
                <w:delText>51.951</w:delText>
              </w:r>
            </w:del>
          </w:p>
        </w:tc>
      </w:tr>
      <w:tr w:rsidR="00A56F8F" w:rsidDel="00022465" w14:paraId="1D3623E0" w14:textId="0F2F82AF" w:rsidTr="006C4E5E">
        <w:trPr>
          <w:trHeight w:val="288"/>
          <w:del w:id="3451"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0308A25B" w14:textId="4B8DC144" w:rsidR="00A56F8F" w:rsidRPr="0074216D" w:rsidDel="00022465" w:rsidRDefault="00A56F8F">
            <w:pPr>
              <w:spacing w:after="160" w:line="259" w:lineRule="auto"/>
              <w:jc w:val="center"/>
              <w:rPr>
                <w:del w:id="3452" w:author="Lim, Vanessa Gunawan" w:date="2022-11-17T15:17:00Z"/>
                <w:rFonts w:asciiTheme="minorHAnsi" w:hAnsiTheme="minorHAnsi" w:cstheme="minorHAnsi"/>
                <w:lang w:val="en-IN" w:eastAsia="zh-CN"/>
              </w:rPr>
              <w:pPrChange w:id="3453" w:author="Lim, Vanessa Gunawan" w:date="2022-11-17T15:17:00Z">
                <w:pPr>
                  <w:widowControl w:val="0"/>
                  <w:spacing w:after="240"/>
                  <w:jc w:val="center"/>
                </w:pPr>
              </w:pPrChange>
            </w:pPr>
            <w:del w:id="3454" w:author="Lim, Vanessa Gunawan" w:date="2022-11-17T15:17:00Z">
              <w:r w:rsidRPr="0074216D" w:rsidDel="00022465">
                <w:rPr>
                  <w:rFonts w:asciiTheme="minorHAnsi" w:hAnsiTheme="minorHAnsi" w:cstheme="minorHAnsi"/>
                  <w:lang w:val="en-IN" w:eastAsia="zh-CN"/>
                </w:rPr>
                <w:delText>Propane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7D49419D" w14:textId="59AB6FCD" w:rsidR="00A56F8F" w:rsidRPr="0074216D" w:rsidDel="00022465" w:rsidRDefault="00A56F8F">
            <w:pPr>
              <w:spacing w:after="160" w:line="259" w:lineRule="auto"/>
              <w:jc w:val="center"/>
              <w:rPr>
                <w:del w:id="3455" w:author="Lim, Vanessa Gunawan" w:date="2022-11-17T15:17:00Z"/>
                <w:rFonts w:asciiTheme="minorHAnsi" w:hAnsiTheme="minorHAnsi" w:cstheme="minorHAnsi"/>
                <w:lang w:val="en-IN" w:eastAsia="zh-CN"/>
              </w:rPr>
              <w:pPrChange w:id="3456" w:author="Lim, Vanessa Gunawan" w:date="2022-11-17T15:17:00Z">
                <w:pPr>
                  <w:widowControl w:val="0"/>
                  <w:spacing w:after="240"/>
                  <w:jc w:val="center"/>
                </w:pPr>
              </w:pPrChange>
            </w:pPr>
            <w:del w:id="3457" w:author="Lim, Vanessa Gunawan" w:date="2022-11-17T15:17:00Z">
              <w:r w:rsidRPr="0074216D" w:rsidDel="00022465">
                <w:rPr>
                  <w:rFonts w:asciiTheme="minorHAnsi" w:hAnsiTheme="minorHAnsi" w:cstheme="minorHAnsi"/>
                  <w:lang w:val="en-IN" w:eastAsia="zh-CN"/>
                </w:rPr>
                <w:delText>2516.1</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7E672BF4" w14:textId="3CB86DA1" w:rsidR="00A56F8F" w:rsidRPr="0074216D" w:rsidDel="00022465" w:rsidRDefault="00A56F8F">
            <w:pPr>
              <w:spacing w:after="160" w:line="259" w:lineRule="auto"/>
              <w:jc w:val="center"/>
              <w:rPr>
                <w:del w:id="3458" w:author="Lim, Vanessa Gunawan" w:date="2022-11-17T15:17:00Z"/>
                <w:rFonts w:asciiTheme="minorHAnsi" w:hAnsiTheme="minorHAnsi" w:cstheme="minorHAnsi"/>
                <w:lang w:val="en-IN" w:eastAsia="zh-CN"/>
              </w:rPr>
              <w:pPrChange w:id="3459" w:author="Lim, Vanessa Gunawan" w:date="2022-11-17T15:17:00Z">
                <w:pPr>
                  <w:widowControl w:val="0"/>
                  <w:spacing w:after="240"/>
                  <w:jc w:val="center"/>
                </w:pPr>
              </w:pPrChange>
            </w:pPr>
            <w:del w:id="3460" w:author="Lim, Vanessa Gunawan" w:date="2022-11-17T15:17:00Z">
              <w:r w:rsidRPr="0074216D" w:rsidDel="00022465">
                <w:rPr>
                  <w:rFonts w:asciiTheme="minorHAnsi" w:hAnsiTheme="minorHAnsi" w:cstheme="minorHAnsi"/>
                  <w:lang w:val="en-IN" w:eastAsia="zh-CN"/>
                </w:rPr>
                <w:delText>44.0956</w:delText>
              </w:r>
            </w:del>
          </w:p>
        </w:tc>
        <w:tc>
          <w:tcPr>
            <w:tcW w:w="1843" w:type="dxa"/>
            <w:tcBorders>
              <w:top w:val="single" w:sz="4" w:space="0" w:color="auto"/>
              <w:left w:val="single" w:sz="4" w:space="0" w:color="auto"/>
              <w:bottom w:val="single" w:sz="4" w:space="0" w:color="auto"/>
              <w:right w:val="nil"/>
            </w:tcBorders>
            <w:vAlign w:val="center"/>
            <w:hideMark/>
          </w:tcPr>
          <w:p w14:paraId="570E3397" w14:textId="1CA0128D" w:rsidR="00A56F8F" w:rsidRPr="0074216D" w:rsidDel="00022465" w:rsidRDefault="00A56F8F">
            <w:pPr>
              <w:spacing w:after="160" w:line="259" w:lineRule="auto"/>
              <w:jc w:val="center"/>
              <w:rPr>
                <w:del w:id="3461" w:author="Lim, Vanessa Gunawan" w:date="2022-11-17T15:17:00Z"/>
                <w:rFonts w:asciiTheme="minorHAnsi" w:hAnsiTheme="minorHAnsi" w:cstheme="minorHAnsi"/>
                <w:lang w:val="en-IN" w:eastAsia="zh-CN"/>
              </w:rPr>
              <w:pPrChange w:id="3462" w:author="Lim, Vanessa Gunawan" w:date="2022-11-17T15:17:00Z">
                <w:pPr>
                  <w:widowControl w:val="0"/>
                  <w:spacing w:after="240"/>
                  <w:jc w:val="center"/>
                </w:pPr>
              </w:pPrChange>
            </w:pPr>
            <w:del w:id="3463" w:author="Lim, Vanessa Gunawan" w:date="2022-11-17T15:17:00Z">
              <w:r w:rsidRPr="0074216D" w:rsidDel="00022465">
                <w:rPr>
                  <w:rFonts w:asciiTheme="minorHAnsi" w:hAnsiTheme="minorHAnsi" w:cstheme="minorHAnsi"/>
                  <w:lang w:val="en-IN" w:eastAsia="zh-CN"/>
                </w:rPr>
                <w:delText>0.0347</w:delText>
              </w:r>
            </w:del>
          </w:p>
        </w:tc>
        <w:tc>
          <w:tcPr>
            <w:tcW w:w="1843" w:type="dxa"/>
            <w:tcBorders>
              <w:top w:val="single" w:sz="4" w:space="0" w:color="auto"/>
              <w:left w:val="single" w:sz="4" w:space="0" w:color="auto"/>
              <w:bottom w:val="single" w:sz="4" w:space="0" w:color="auto"/>
              <w:right w:val="single" w:sz="4" w:space="0" w:color="auto"/>
            </w:tcBorders>
            <w:hideMark/>
          </w:tcPr>
          <w:p w14:paraId="56DDFCC0" w14:textId="155F96F9" w:rsidR="00A56F8F" w:rsidRPr="0074216D" w:rsidDel="00022465" w:rsidRDefault="00A56F8F">
            <w:pPr>
              <w:spacing w:after="160" w:line="259" w:lineRule="auto"/>
              <w:jc w:val="center"/>
              <w:rPr>
                <w:del w:id="3464" w:author="Lim, Vanessa Gunawan" w:date="2022-11-17T15:17:00Z"/>
                <w:rFonts w:asciiTheme="minorHAnsi" w:hAnsiTheme="minorHAnsi" w:cstheme="minorHAnsi"/>
                <w:lang w:val="en-IN" w:eastAsia="zh-CN"/>
              </w:rPr>
              <w:pPrChange w:id="3465" w:author="Lim, Vanessa Gunawan" w:date="2022-11-17T15:17:00Z">
                <w:pPr>
                  <w:widowControl w:val="0"/>
                  <w:spacing w:after="240"/>
                  <w:jc w:val="center"/>
                </w:pPr>
              </w:pPrChange>
            </w:pPr>
            <w:del w:id="3466" w:author="Lim, Vanessa Gunawan" w:date="2022-11-17T15:17:00Z">
              <w:r w:rsidRPr="0074216D" w:rsidDel="00022465">
                <w:rPr>
                  <w:rFonts w:asciiTheme="minorHAnsi" w:hAnsiTheme="minorHAnsi" w:cstheme="minorHAnsi"/>
                  <w:lang w:val="en-IN" w:eastAsia="ja-JP"/>
                </w:rPr>
                <w:delText>50.369</w:delText>
              </w:r>
            </w:del>
          </w:p>
        </w:tc>
      </w:tr>
      <w:tr w:rsidR="00A56F8F" w:rsidDel="00022465" w14:paraId="7DA1AA15" w14:textId="65965B59" w:rsidTr="006C4E5E">
        <w:trPr>
          <w:trHeight w:val="288"/>
          <w:del w:id="3467"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410AFED9" w14:textId="4020276F" w:rsidR="00A56F8F" w:rsidRPr="0074216D" w:rsidDel="00022465" w:rsidRDefault="00A56F8F">
            <w:pPr>
              <w:spacing w:after="160" w:line="259" w:lineRule="auto"/>
              <w:jc w:val="center"/>
              <w:rPr>
                <w:del w:id="3468" w:author="Lim, Vanessa Gunawan" w:date="2022-11-17T15:17:00Z"/>
                <w:rFonts w:asciiTheme="minorHAnsi" w:hAnsiTheme="minorHAnsi" w:cstheme="minorHAnsi"/>
                <w:lang w:val="en-IN" w:eastAsia="zh-CN"/>
              </w:rPr>
              <w:pPrChange w:id="3469" w:author="Lim, Vanessa Gunawan" w:date="2022-11-17T15:17:00Z">
                <w:pPr>
                  <w:widowControl w:val="0"/>
                  <w:spacing w:after="240"/>
                  <w:jc w:val="center"/>
                </w:pPr>
              </w:pPrChange>
            </w:pPr>
            <w:del w:id="3470" w:author="Lim, Vanessa Gunawan" w:date="2022-11-17T15:17:00Z">
              <w:r w:rsidRPr="0074216D" w:rsidDel="00022465">
                <w:rPr>
                  <w:rFonts w:asciiTheme="minorHAnsi" w:hAnsiTheme="minorHAnsi" w:cstheme="minorHAnsi"/>
                  <w:lang w:val="en-IN" w:eastAsia="zh-CN"/>
                </w:rPr>
                <w:delText>Iso-Butane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5DDFA6B1" w14:textId="030CF583" w:rsidR="00A56F8F" w:rsidRPr="0074216D" w:rsidDel="00022465" w:rsidRDefault="00A56F8F">
            <w:pPr>
              <w:spacing w:after="160" w:line="259" w:lineRule="auto"/>
              <w:jc w:val="center"/>
              <w:rPr>
                <w:del w:id="3471" w:author="Lim, Vanessa Gunawan" w:date="2022-11-17T15:17:00Z"/>
                <w:rFonts w:asciiTheme="minorHAnsi" w:hAnsiTheme="minorHAnsi" w:cstheme="minorHAnsi"/>
                <w:lang w:val="en-IN" w:eastAsia="zh-CN"/>
              </w:rPr>
              <w:pPrChange w:id="3472" w:author="Lim, Vanessa Gunawan" w:date="2022-11-17T15:17:00Z">
                <w:pPr>
                  <w:widowControl w:val="0"/>
                  <w:spacing w:after="240"/>
                  <w:jc w:val="center"/>
                </w:pPr>
              </w:pPrChange>
            </w:pPr>
            <w:del w:id="3473" w:author="Lim, Vanessa Gunawan" w:date="2022-11-17T15:17:00Z">
              <w:r w:rsidRPr="0074216D" w:rsidDel="00022465">
                <w:rPr>
                  <w:rFonts w:asciiTheme="minorHAnsi" w:hAnsiTheme="minorHAnsi" w:cstheme="minorHAnsi"/>
                  <w:lang w:val="en-IN" w:eastAsia="zh-CN"/>
                </w:rPr>
                <w:delText>3251.9</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680AC8AA" w14:textId="05036A23" w:rsidR="00A56F8F" w:rsidRPr="0074216D" w:rsidDel="00022465" w:rsidRDefault="00A56F8F">
            <w:pPr>
              <w:spacing w:after="160" w:line="259" w:lineRule="auto"/>
              <w:jc w:val="center"/>
              <w:rPr>
                <w:del w:id="3474" w:author="Lim, Vanessa Gunawan" w:date="2022-11-17T15:17:00Z"/>
                <w:rFonts w:asciiTheme="minorHAnsi" w:hAnsiTheme="minorHAnsi" w:cstheme="minorHAnsi"/>
                <w:lang w:val="en-IN" w:eastAsia="zh-CN"/>
              </w:rPr>
              <w:pPrChange w:id="3475" w:author="Lim, Vanessa Gunawan" w:date="2022-11-17T15:17:00Z">
                <w:pPr>
                  <w:widowControl w:val="0"/>
                  <w:spacing w:after="240"/>
                  <w:jc w:val="center"/>
                </w:pPr>
              </w:pPrChange>
            </w:pPr>
            <w:del w:id="3476" w:author="Lim, Vanessa Gunawan" w:date="2022-11-17T15:17:00Z">
              <w:r w:rsidRPr="0074216D" w:rsidDel="00022465">
                <w:rPr>
                  <w:rFonts w:asciiTheme="minorHAnsi" w:hAnsiTheme="minorHAnsi" w:cstheme="minorHAnsi"/>
                  <w:lang w:val="en-IN" w:eastAsia="zh-CN"/>
                </w:rPr>
                <w:delText>58.1222</w:delText>
              </w:r>
            </w:del>
          </w:p>
        </w:tc>
        <w:tc>
          <w:tcPr>
            <w:tcW w:w="1843" w:type="dxa"/>
            <w:tcBorders>
              <w:top w:val="single" w:sz="4" w:space="0" w:color="auto"/>
              <w:left w:val="single" w:sz="4" w:space="0" w:color="auto"/>
              <w:bottom w:val="single" w:sz="4" w:space="0" w:color="auto"/>
              <w:right w:val="nil"/>
            </w:tcBorders>
            <w:vAlign w:val="center"/>
            <w:hideMark/>
          </w:tcPr>
          <w:p w14:paraId="00C0FEF9" w14:textId="24B79603" w:rsidR="00A56F8F" w:rsidRPr="0074216D" w:rsidDel="00022465" w:rsidRDefault="00A56F8F">
            <w:pPr>
              <w:spacing w:after="160" w:line="259" w:lineRule="auto"/>
              <w:jc w:val="center"/>
              <w:rPr>
                <w:del w:id="3477" w:author="Lim, Vanessa Gunawan" w:date="2022-11-17T15:17:00Z"/>
                <w:rFonts w:asciiTheme="minorHAnsi" w:hAnsiTheme="minorHAnsi" w:cstheme="minorHAnsi"/>
                <w:lang w:val="en-IN" w:eastAsia="zh-CN"/>
              </w:rPr>
              <w:pPrChange w:id="3478" w:author="Lim, Vanessa Gunawan" w:date="2022-11-17T15:17:00Z">
                <w:pPr>
                  <w:widowControl w:val="0"/>
                  <w:spacing w:after="240"/>
                  <w:jc w:val="center"/>
                </w:pPr>
              </w:pPrChange>
            </w:pPr>
            <w:del w:id="3479" w:author="Lim, Vanessa Gunawan" w:date="2022-11-17T15:17:00Z">
              <w:r w:rsidRPr="0074216D" w:rsidDel="00022465">
                <w:rPr>
                  <w:rFonts w:asciiTheme="minorHAnsi" w:hAnsiTheme="minorHAnsi" w:cstheme="minorHAnsi"/>
                  <w:lang w:val="en-IN" w:eastAsia="zh-CN"/>
                </w:rPr>
                <w:delText>0.0441</w:delText>
              </w:r>
            </w:del>
          </w:p>
        </w:tc>
        <w:tc>
          <w:tcPr>
            <w:tcW w:w="1843" w:type="dxa"/>
            <w:tcBorders>
              <w:top w:val="single" w:sz="4" w:space="0" w:color="auto"/>
              <w:left w:val="single" w:sz="4" w:space="0" w:color="auto"/>
              <w:bottom w:val="single" w:sz="4" w:space="0" w:color="auto"/>
              <w:right w:val="single" w:sz="4" w:space="0" w:color="auto"/>
            </w:tcBorders>
            <w:hideMark/>
          </w:tcPr>
          <w:p w14:paraId="07024870" w14:textId="2AE31B2D" w:rsidR="00A56F8F" w:rsidRPr="0074216D" w:rsidDel="00022465" w:rsidRDefault="00A56F8F">
            <w:pPr>
              <w:spacing w:after="160" w:line="259" w:lineRule="auto"/>
              <w:jc w:val="center"/>
              <w:rPr>
                <w:del w:id="3480" w:author="Lim, Vanessa Gunawan" w:date="2022-11-17T15:17:00Z"/>
                <w:rFonts w:asciiTheme="minorHAnsi" w:hAnsiTheme="minorHAnsi" w:cstheme="minorHAnsi"/>
                <w:lang w:val="en-IN" w:eastAsia="zh-CN"/>
              </w:rPr>
              <w:pPrChange w:id="3481" w:author="Lim, Vanessa Gunawan" w:date="2022-11-17T15:17:00Z">
                <w:pPr>
                  <w:widowControl w:val="0"/>
                  <w:spacing w:after="240"/>
                  <w:jc w:val="center"/>
                </w:pPr>
              </w:pPrChange>
            </w:pPr>
            <w:del w:id="3482" w:author="Lim, Vanessa Gunawan" w:date="2022-11-17T15:17:00Z">
              <w:r w:rsidRPr="0074216D" w:rsidDel="00022465">
                <w:rPr>
                  <w:rFonts w:asciiTheme="minorHAnsi" w:hAnsiTheme="minorHAnsi" w:cstheme="minorHAnsi"/>
                  <w:lang w:val="en-IN" w:eastAsia="ja-JP"/>
                </w:rPr>
                <w:delText>49.388</w:delText>
              </w:r>
            </w:del>
          </w:p>
        </w:tc>
      </w:tr>
      <w:tr w:rsidR="00A56F8F" w:rsidDel="00022465" w14:paraId="767CBD9C" w14:textId="2B729D83" w:rsidTr="006C4E5E">
        <w:trPr>
          <w:trHeight w:val="288"/>
          <w:del w:id="3483"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3E06D237" w14:textId="0074A6D7" w:rsidR="00A56F8F" w:rsidRPr="0074216D" w:rsidDel="00022465" w:rsidRDefault="00A56F8F">
            <w:pPr>
              <w:spacing w:after="160" w:line="259" w:lineRule="auto"/>
              <w:jc w:val="center"/>
              <w:rPr>
                <w:del w:id="3484" w:author="Lim, Vanessa Gunawan" w:date="2022-11-17T15:17:00Z"/>
                <w:rFonts w:asciiTheme="minorHAnsi" w:hAnsiTheme="minorHAnsi" w:cstheme="minorHAnsi"/>
                <w:lang w:val="en-IN" w:eastAsia="zh-CN"/>
              </w:rPr>
              <w:pPrChange w:id="3485" w:author="Lim, Vanessa Gunawan" w:date="2022-11-17T15:17:00Z">
                <w:pPr>
                  <w:widowControl w:val="0"/>
                  <w:spacing w:after="240"/>
                  <w:jc w:val="center"/>
                </w:pPr>
              </w:pPrChange>
            </w:pPr>
            <w:del w:id="3486" w:author="Lim, Vanessa Gunawan" w:date="2022-11-17T15:17:00Z">
              <w:r w:rsidRPr="0074216D" w:rsidDel="00022465">
                <w:rPr>
                  <w:rFonts w:asciiTheme="minorHAnsi" w:hAnsiTheme="minorHAnsi" w:cstheme="minorHAnsi"/>
                  <w:lang w:val="en-IN" w:eastAsia="zh-CN"/>
                </w:rPr>
                <w:delText>N-Butane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26BB5D7A" w14:textId="7A5DF095" w:rsidR="00A56F8F" w:rsidRPr="0074216D" w:rsidDel="00022465" w:rsidRDefault="00A56F8F">
            <w:pPr>
              <w:spacing w:after="160" w:line="259" w:lineRule="auto"/>
              <w:jc w:val="center"/>
              <w:rPr>
                <w:del w:id="3487" w:author="Lim, Vanessa Gunawan" w:date="2022-11-17T15:17:00Z"/>
                <w:rFonts w:asciiTheme="minorHAnsi" w:hAnsiTheme="minorHAnsi" w:cstheme="minorHAnsi"/>
                <w:lang w:val="en-IN" w:eastAsia="zh-CN"/>
              </w:rPr>
              <w:pPrChange w:id="3488" w:author="Lim, Vanessa Gunawan" w:date="2022-11-17T15:17:00Z">
                <w:pPr>
                  <w:widowControl w:val="0"/>
                  <w:spacing w:after="240"/>
                  <w:jc w:val="center"/>
                </w:pPr>
              </w:pPrChange>
            </w:pPr>
            <w:del w:id="3489" w:author="Lim, Vanessa Gunawan" w:date="2022-11-17T15:17:00Z">
              <w:r w:rsidRPr="0074216D" w:rsidDel="00022465">
                <w:rPr>
                  <w:rFonts w:asciiTheme="minorHAnsi" w:hAnsiTheme="minorHAnsi" w:cstheme="minorHAnsi"/>
                  <w:lang w:val="en-IN" w:eastAsia="zh-CN"/>
                </w:rPr>
                <w:delText>3262.3</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7CFDCE75" w14:textId="3234BFB7" w:rsidR="00A56F8F" w:rsidRPr="0074216D" w:rsidDel="00022465" w:rsidRDefault="00A56F8F">
            <w:pPr>
              <w:spacing w:after="160" w:line="259" w:lineRule="auto"/>
              <w:jc w:val="center"/>
              <w:rPr>
                <w:del w:id="3490" w:author="Lim, Vanessa Gunawan" w:date="2022-11-17T15:17:00Z"/>
                <w:rFonts w:asciiTheme="minorHAnsi" w:hAnsiTheme="minorHAnsi" w:cstheme="minorHAnsi"/>
                <w:lang w:val="en-IN" w:eastAsia="zh-CN"/>
              </w:rPr>
              <w:pPrChange w:id="3491" w:author="Lim, Vanessa Gunawan" w:date="2022-11-17T15:17:00Z">
                <w:pPr>
                  <w:widowControl w:val="0"/>
                  <w:spacing w:after="240"/>
                  <w:jc w:val="center"/>
                </w:pPr>
              </w:pPrChange>
            </w:pPr>
            <w:del w:id="3492" w:author="Lim, Vanessa Gunawan" w:date="2022-11-17T15:17:00Z">
              <w:r w:rsidRPr="0074216D" w:rsidDel="00022465">
                <w:rPr>
                  <w:rFonts w:asciiTheme="minorHAnsi" w:hAnsiTheme="minorHAnsi" w:cstheme="minorHAnsi"/>
                  <w:lang w:val="en-IN" w:eastAsia="zh-CN"/>
                </w:rPr>
                <w:delText>58.1222</w:delText>
              </w:r>
            </w:del>
          </w:p>
        </w:tc>
        <w:tc>
          <w:tcPr>
            <w:tcW w:w="1843" w:type="dxa"/>
            <w:tcBorders>
              <w:top w:val="single" w:sz="4" w:space="0" w:color="auto"/>
              <w:left w:val="single" w:sz="4" w:space="0" w:color="auto"/>
              <w:bottom w:val="single" w:sz="4" w:space="0" w:color="auto"/>
              <w:right w:val="nil"/>
            </w:tcBorders>
            <w:vAlign w:val="center"/>
            <w:hideMark/>
          </w:tcPr>
          <w:p w14:paraId="2FE66719" w14:textId="5071AD20" w:rsidR="00A56F8F" w:rsidRPr="0074216D" w:rsidDel="00022465" w:rsidRDefault="00A56F8F">
            <w:pPr>
              <w:spacing w:after="160" w:line="259" w:lineRule="auto"/>
              <w:jc w:val="center"/>
              <w:rPr>
                <w:del w:id="3493" w:author="Lim, Vanessa Gunawan" w:date="2022-11-17T15:17:00Z"/>
                <w:rFonts w:asciiTheme="minorHAnsi" w:hAnsiTheme="minorHAnsi" w:cstheme="minorHAnsi"/>
                <w:lang w:val="en-IN" w:eastAsia="zh-CN"/>
              </w:rPr>
              <w:pPrChange w:id="3494" w:author="Lim, Vanessa Gunawan" w:date="2022-11-17T15:17:00Z">
                <w:pPr>
                  <w:widowControl w:val="0"/>
                  <w:spacing w:after="240"/>
                  <w:jc w:val="center"/>
                </w:pPr>
              </w:pPrChange>
            </w:pPr>
            <w:del w:id="3495" w:author="Lim, Vanessa Gunawan" w:date="2022-11-17T15:17:00Z">
              <w:r w:rsidRPr="0074216D" w:rsidDel="00022465">
                <w:rPr>
                  <w:rFonts w:asciiTheme="minorHAnsi" w:hAnsiTheme="minorHAnsi" w:cstheme="minorHAnsi"/>
                  <w:lang w:val="en-IN" w:eastAsia="zh-CN"/>
                </w:rPr>
                <w:delText>0.0470</w:delText>
              </w:r>
            </w:del>
          </w:p>
        </w:tc>
        <w:tc>
          <w:tcPr>
            <w:tcW w:w="1843" w:type="dxa"/>
            <w:tcBorders>
              <w:top w:val="single" w:sz="4" w:space="0" w:color="auto"/>
              <w:left w:val="single" w:sz="4" w:space="0" w:color="auto"/>
              <w:bottom w:val="single" w:sz="4" w:space="0" w:color="auto"/>
              <w:right w:val="single" w:sz="4" w:space="0" w:color="auto"/>
            </w:tcBorders>
            <w:hideMark/>
          </w:tcPr>
          <w:p w14:paraId="350E0904" w14:textId="39EF468F" w:rsidR="00A56F8F" w:rsidRPr="0074216D" w:rsidDel="00022465" w:rsidRDefault="00A56F8F">
            <w:pPr>
              <w:spacing w:after="160" w:line="259" w:lineRule="auto"/>
              <w:jc w:val="center"/>
              <w:rPr>
                <w:del w:id="3496" w:author="Lim, Vanessa Gunawan" w:date="2022-11-17T15:17:00Z"/>
                <w:rFonts w:asciiTheme="minorHAnsi" w:hAnsiTheme="minorHAnsi" w:cstheme="minorHAnsi"/>
                <w:lang w:val="en-IN" w:eastAsia="zh-CN"/>
              </w:rPr>
              <w:pPrChange w:id="3497" w:author="Lim, Vanessa Gunawan" w:date="2022-11-17T15:17:00Z">
                <w:pPr>
                  <w:widowControl w:val="0"/>
                  <w:spacing w:after="240"/>
                  <w:jc w:val="center"/>
                </w:pPr>
              </w:pPrChange>
            </w:pPr>
            <w:del w:id="3498" w:author="Lim, Vanessa Gunawan" w:date="2022-11-17T15:17:00Z">
              <w:r w:rsidRPr="0074216D" w:rsidDel="00022465">
                <w:rPr>
                  <w:rFonts w:asciiTheme="minorHAnsi" w:hAnsiTheme="minorHAnsi" w:cstheme="minorHAnsi"/>
                  <w:lang w:val="en-IN" w:eastAsia="ja-JP"/>
                </w:rPr>
                <w:delText>49.546</w:delText>
              </w:r>
            </w:del>
          </w:p>
        </w:tc>
      </w:tr>
      <w:tr w:rsidR="00A56F8F" w:rsidDel="00022465" w14:paraId="401719E8" w14:textId="2AF9F9B4" w:rsidTr="006C4E5E">
        <w:trPr>
          <w:trHeight w:val="288"/>
          <w:del w:id="3499"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2A82FDBD" w14:textId="25B365E7" w:rsidR="00A56F8F" w:rsidRPr="0074216D" w:rsidDel="00022465" w:rsidRDefault="00A56F8F">
            <w:pPr>
              <w:spacing w:after="160" w:line="259" w:lineRule="auto"/>
              <w:jc w:val="center"/>
              <w:rPr>
                <w:del w:id="3500" w:author="Lim, Vanessa Gunawan" w:date="2022-11-17T15:17:00Z"/>
                <w:rFonts w:asciiTheme="minorHAnsi" w:hAnsiTheme="minorHAnsi" w:cstheme="minorHAnsi"/>
                <w:lang w:val="en-IN" w:eastAsia="zh-CN"/>
              </w:rPr>
              <w:pPrChange w:id="3501" w:author="Lim, Vanessa Gunawan" w:date="2022-11-17T15:17:00Z">
                <w:pPr>
                  <w:widowControl w:val="0"/>
                  <w:spacing w:after="240"/>
                  <w:jc w:val="center"/>
                </w:pPr>
              </w:pPrChange>
            </w:pPr>
            <w:del w:id="3502" w:author="Lim, Vanessa Gunawan" w:date="2022-11-17T15:17:00Z">
              <w:r w:rsidRPr="0074216D" w:rsidDel="00022465">
                <w:rPr>
                  <w:rFonts w:asciiTheme="minorHAnsi" w:hAnsiTheme="minorHAnsi" w:cstheme="minorHAnsi"/>
                  <w:lang w:val="en-IN" w:eastAsia="zh-CN"/>
                </w:rPr>
                <w:delText>Iso-Pentane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7E4CFD12" w14:textId="6ACE6B0E" w:rsidR="00A56F8F" w:rsidRPr="0074216D" w:rsidDel="00022465" w:rsidRDefault="00A56F8F">
            <w:pPr>
              <w:spacing w:after="160" w:line="259" w:lineRule="auto"/>
              <w:jc w:val="center"/>
              <w:rPr>
                <w:del w:id="3503" w:author="Lim, Vanessa Gunawan" w:date="2022-11-17T15:17:00Z"/>
                <w:rFonts w:asciiTheme="minorHAnsi" w:hAnsiTheme="minorHAnsi" w:cstheme="minorHAnsi"/>
                <w:lang w:val="en-IN" w:eastAsia="zh-CN"/>
              </w:rPr>
              <w:pPrChange w:id="3504" w:author="Lim, Vanessa Gunawan" w:date="2022-11-17T15:17:00Z">
                <w:pPr>
                  <w:widowControl w:val="0"/>
                  <w:spacing w:after="240"/>
                  <w:jc w:val="center"/>
                </w:pPr>
              </w:pPrChange>
            </w:pPr>
            <w:del w:id="3505" w:author="Lim, Vanessa Gunawan" w:date="2022-11-17T15:17:00Z">
              <w:r w:rsidRPr="0074216D" w:rsidDel="00022465">
                <w:rPr>
                  <w:rFonts w:asciiTheme="minorHAnsi" w:hAnsiTheme="minorHAnsi" w:cstheme="minorHAnsi"/>
                  <w:lang w:val="en-IN" w:eastAsia="zh-CN"/>
                </w:rPr>
                <w:delText>4000.9</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6A958B54" w14:textId="416C96E0" w:rsidR="00A56F8F" w:rsidRPr="0074216D" w:rsidDel="00022465" w:rsidRDefault="00A56F8F">
            <w:pPr>
              <w:spacing w:after="160" w:line="259" w:lineRule="auto"/>
              <w:jc w:val="center"/>
              <w:rPr>
                <w:del w:id="3506" w:author="Lim, Vanessa Gunawan" w:date="2022-11-17T15:17:00Z"/>
                <w:rFonts w:asciiTheme="minorHAnsi" w:hAnsiTheme="minorHAnsi" w:cstheme="minorHAnsi"/>
                <w:lang w:val="en-IN" w:eastAsia="zh-CN"/>
              </w:rPr>
              <w:pPrChange w:id="3507" w:author="Lim, Vanessa Gunawan" w:date="2022-11-17T15:17:00Z">
                <w:pPr>
                  <w:widowControl w:val="0"/>
                  <w:spacing w:after="240"/>
                  <w:jc w:val="center"/>
                </w:pPr>
              </w:pPrChange>
            </w:pPr>
            <w:del w:id="3508" w:author="Lim, Vanessa Gunawan" w:date="2022-11-17T15:17:00Z">
              <w:r w:rsidRPr="0074216D" w:rsidDel="00022465">
                <w:rPr>
                  <w:rFonts w:asciiTheme="minorHAnsi" w:hAnsiTheme="minorHAnsi" w:cstheme="minorHAnsi"/>
                  <w:lang w:val="en-IN" w:eastAsia="zh-CN"/>
                </w:rPr>
                <w:delText>72.1488</w:delText>
              </w:r>
            </w:del>
          </w:p>
        </w:tc>
        <w:tc>
          <w:tcPr>
            <w:tcW w:w="1843" w:type="dxa"/>
            <w:tcBorders>
              <w:top w:val="single" w:sz="4" w:space="0" w:color="auto"/>
              <w:left w:val="single" w:sz="4" w:space="0" w:color="auto"/>
              <w:bottom w:val="single" w:sz="4" w:space="0" w:color="auto"/>
              <w:right w:val="nil"/>
            </w:tcBorders>
            <w:vAlign w:val="center"/>
            <w:hideMark/>
          </w:tcPr>
          <w:p w14:paraId="060F1606" w14:textId="4FCB6C0F" w:rsidR="00A56F8F" w:rsidRPr="0074216D" w:rsidDel="00022465" w:rsidRDefault="00A56F8F">
            <w:pPr>
              <w:spacing w:after="160" w:line="259" w:lineRule="auto"/>
              <w:jc w:val="center"/>
              <w:rPr>
                <w:del w:id="3509" w:author="Lim, Vanessa Gunawan" w:date="2022-11-17T15:17:00Z"/>
                <w:rFonts w:asciiTheme="minorHAnsi" w:hAnsiTheme="minorHAnsi" w:cstheme="minorHAnsi"/>
                <w:lang w:val="en-IN" w:eastAsia="zh-CN"/>
              </w:rPr>
              <w:pPrChange w:id="3510" w:author="Lim, Vanessa Gunawan" w:date="2022-11-17T15:17:00Z">
                <w:pPr>
                  <w:widowControl w:val="0"/>
                  <w:spacing w:after="240"/>
                  <w:jc w:val="center"/>
                </w:pPr>
              </w:pPrChange>
            </w:pPr>
            <w:del w:id="3511" w:author="Lim, Vanessa Gunawan" w:date="2022-11-17T15:17:00Z">
              <w:r w:rsidRPr="0074216D" w:rsidDel="00022465">
                <w:rPr>
                  <w:rFonts w:asciiTheme="minorHAnsi" w:hAnsiTheme="minorHAnsi" w:cstheme="minorHAnsi"/>
                  <w:lang w:val="en-IN" w:eastAsia="zh-CN"/>
                </w:rPr>
                <w:delText>0.0576</w:delText>
              </w:r>
            </w:del>
          </w:p>
        </w:tc>
        <w:tc>
          <w:tcPr>
            <w:tcW w:w="1843" w:type="dxa"/>
            <w:tcBorders>
              <w:top w:val="single" w:sz="4" w:space="0" w:color="auto"/>
              <w:left w:val="single" w:sz="4" w:space="0" w:color="auto"/>
              <w:bottom w:val="single" w:sz="4" w:space="0" w:color="auto"/>
              <w:right w:val="single" w:sz="4" w:space="0" w:color="auto"/>
            </w:tcBorders>
            <w:hideMark/>
          </w:tcPr>
          <w:p w14:paraId="0BCC8500" w14:textId="193BECD9" w:rsidR="00A56F8F" w:rsidRPr="0074216D" w:rsidDel="00022465" w:rsidRDefault="00A56F8F">
            <w:pPr>
              <w:spacing w:after="160" w:line="259" w:lineRule="auto"/>
              <w:jc w:val="center"/>
              <w:rPr>
                <w:del w:id="3512" w:author="Lim, Vanessa Gunawan" w:date="2022-11-17T15:17:00Z"/>
                <w:rFonts w:asciiTheme="minorHAnsi" w:hAnsiTheme="minorHAnsi" w:cstheme="minorHAnsi"/>
                <w:lang w:val="en-IN" w:eastAsia="zh-CN"/>
              </w:rPr>
              <w:pPrChange w:id="3513" w:author="Lim, Vanessa Gunawan" w:date="2022-11-17T15:17:00Z">
                <w:pPr>
                  <w:widowControl w:val="0"/>
                  <w:spacing w:after="240"/>
                  <w:jc w:val="center"/>
                </w:pPr>
              </w:pPrChange>
            </w:pPr>
            <w:del w:id="3514" w:author="Lim, Vanessa Gunawan" w:date="2022-11-17T15:17:00Z">
              <w:r w:rsidRPr="0074216D" w:rsidDel="00022465">
                <w:rPr>
                  <w:rFonts w:asciiTheme="minorHAnsi" w:hAnsiTheme="minorHAnsi" w:cstheme="minorHAnsi"/>
                  <w:lang w:val="en-IN" w:eastAsia="ja-JP"/>
                </w:rPr>
                <w:delText>48.950</w:delText>
              </w:r>
            </w:del>
          </w:p>
        </w:tc>
      </w:tr>
      <w:tr w:rsidR="00A56F8F" w:rsidDel="00022465" w14:paraId="2E464456" w14:textId="1917FEF9" w:rsidTr="006C4E5E">
        <w:trPr>
          <w:trHeight w:val="288"/>
          <w:del w:id="3515"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5149A901" w14:textId="73327A07" w:rsidR="00A56F8F" w:rsidRPr="0074216D" w:rsidDel="00022465" w:rsidRDefault="00A56F8F">
            <w:pPr>
              <w:spacing w:after="160" w:line="259" w:lineRule="auto"/>
              <w:jc w:val="center"/>
              <w:rPr>
                <w:del w:id="3516" w:author="Lim, Vanessa Gunawan" w:date="2022-11-17T15:17:00Z"/>
                <w:rFonts w:asciiTheme="minorHAnsi" w:hAnsiTheme="minorHAnsi" w:cstheme="minorHAnsi"/>
                <w:lang w:val="en-IN" w:eastAsia="zh-CN"/>
              </w:rPr>
              <w:pPrChange w:id="3517" w:author="Lim, Vanessa Gunawan" w:date="2022-11-17T15:17:00Z">
                <w:pPr>
                  <w:widowControl w:val="0"/>
                  <w:spacing w:after="240"/>
                  <w:jc w:val="center"/>
                </w:pPr>
              </w:pPrChange>
            </w:pPr>
            <w:del w:id="3518" w:author="Lim, Vanessa Gunawan" w:date="2022-11-17T15:17:00Z">
              <w:r w:rsidRPr="0074216D" w:rsidDel="00022465">
                <w:rPr>
                  <w:rFonts w:asciiTheme="minorHAnsi" w:hAnsiTheme="minorHAnsi" w:cstheme="minorHAnsi"/>
                  <w:lang w:val="en-IN" w:eastAsia="zh-CN"/>
                </w:rPr>
                <w:delText>N-Pentane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11E56F65" w14:textId="3E4D1EC3" w:rsidR="00A56F8F" w:rsidRPr="0074216D" w:rsidDel="00022465" w:rsidRDefault="00A56F8F">
            <w:pPr>
              <w:spacing w:after="160" w:line="259" w:lineRule="auto"/>
              <w:jc w:val="center"/>
              <w:rPr>
                <w:del w:id="3519" w:author="Lim, Vanessa Gunawan" w:date="2022-11-17T15:17:00Z"/>
                <w:rFonts w:asciiTheme="minorHAnsi" w:hAnsiTheme="minorHAnsi" w:cstheme="minorHAnsi"/>
                <w:lang w:val="en-IN" w:eastAsia="zh-CN"/>
              </w:rPr>
              <w:pPrChange w:id="3520" w:author="Lim, Vanessa Gunawan" w:date="2022-11-17T15:17:00Z">
                <w:pPr>
                  <w:widowControl w:val="0"/>
                  <w:spacing w:after="240"/>
                  <w:jc w:val="center"/>
                </w:pPr>
              </w:pPrChange>
            </w:pPr>
            <w:del w:id="3521" w:author="Lim, Vanessa Gunawan" w:date="2022-11-17T15:17:00Z">
              <w:r w:rsidRPr="0074216D" w:rsidDel="00022465">
                <w:rPr>
                  <w:rFonts w:asciiTheme="minorHAnsi" w:hAnsiTheme="minorHAnsi" w:cstheme="minorHAnsi"/>
                  <w:lang w:val="en-IN" w:eastAsia="zh-CN"/>
                </w:rPr>
                <w:delText>4008.7</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29EF3BFA" w14:textId="739FFEF3" w:rsidR="00A56F8F" w:rsidRPr="0074216D" w:rsidDel="00022465" w:rsidRDefault="00A56F8F">
            <w:pPr>
              <w:spacing w:after="160" w:line="259" w:lineRule="auto"/>
              <w:jc w:val="center"/>
              <w:rPr>
                <w:del w:id="3522" w:author="Lim, Vanessa Gunawan" w:date="2022-11-17T15:17:00Z"/>
                <w:rFonts w:asciiTheme="minorHAnsi" w:hAnsiTheme="minorHAnsi" w:cstheme="minorHAnsi"/>
                <w:lang w:val="en-IN" w:eastAsia="zh-CN"/>
              </w:rPr>
              <w:pPrChange w:id="3523" w:author="Lim, Vanessa Gunawan" w:date="2022-11-17T15:17:00Z">
                <w:pPr>
                  <w:widowControl w:val="0"/>
                  <w:spacing w:after="240"/>
                  <w:jc w:val="center"/>
                </w:pPr>
              </w:pPrChange>
            </w:pPr>
            <w:del w:id="3524" w:author="Lim, Vanessa Gunawan" w:date="2022-11-17T15:17:00Z">
              <w:r w:rsidRPr="0074216D" w:rsidDel="00022465">
                <w:rPr>
                  <w:rFonts w:asciiTheme="minorHAnsi" w:hAnsiTheme="minorHAnsi" w:cstheme="minorHAnsi"/>
                  <w:lang w:val="en-IN" w:eastAsia="zh-CN"/>
                </w:rPr>
                <w:delText>72.1488</w:delText>
              </w:r>
            </w:del>
          </w:p>
        </w:tc>
        <w:tc>
          <w:tcPr>
            <w:tcW w:w="1843" w:type="dxa"/>
            <w:tcBorders>
              <w:top w:val="single" w:sz="4" w:space="0" w:color="auto"/>
              <w:left w:val="single" w:sz="4" w:space="0" w:color="auto"/>
              <w:bottom w:val="single" w:sz="4" w:space="0" w:color="auto"/>
              <w:right w:val="nil"/>
            </w:tcBorders>
            <w:vAlign w:val="center"/>
            <w:hideMark/>
          </w:tcPr>
          <w:p w14:paraId="59DCA7D5" w14:textId="394403D4" w:rsidR="00A56F8F" w:rsidRPr="0074216D" w:rsidDel="00022465" w:rsidRDefault="00A56F8F">
            <w:pPr>
              <w:spacing w:after="160" w:line="259" w:lineRule="auto"/>
              <w:jc w:val="center"/>
              <w:rPr>
                <w:del w:id="3525" w:author="Lim, Vanessa Gunawan" w:date="2022-11-17T15:17:00Z"/>
                <w:rFonts w:asciiTheme="minorHAnsi" w:hAnsiTheme="minorHAnsi" w:cstheme="minorHAnsi"/>
                <w:lang w:val="en-IN" w:eastAsia="zh-CN"/>
              </w:rPr>
              <w:pPrChange w:id="3526" w:author="Lim, Vanessa Gunawan" w:date="2022-11-17T15:17:00Z">
                <w:pPr>
                  <w:widowControl w:val="0"/>
                  <w:spacing w:after="240"/>
                  <w:jc w:val="center"/>
                </w:pPr>
              </w:pPrChange>
            </w:pPr>
            <w:del w:id="3527" w:author="Lim, Vanessa Gunawan" w:date="2022-11-17T15:17:00Z">
              <w:r w:rsidRPr="0074216D" w:rsidDel="00022465">
                <w:rPr>
                  <w:rFonts w:asciiTheme="minorHAnsi" w:hAnsiTheme="minorHAnsi" w:cstheme="minorHAnsi"/>
                  <w:lang w:val="en-IN" w:eastAsia="zh-CN"/>
                </w:rPr>
                <w:delText>0.0606</w:delText>
              </w:r>
            </w:del>
          </w:p>
        </w:tc>
        <w:tc>
          <w:tcPr>
            <w:tcW w:w="1843" w:type="dxa"/>
            <w:tcBorders>
              <w:top w:val="single" w:sz="4" w:space="0" w:color="auto"/>
              <w:left w:val="single" w:sz="4" w:space="0" w:color="auto"/>
              <w:bottom w:val="single" w:sz="4" w:space="0" w:color="auto"/>
              <w:right w:val="single" w:sz="4" w:space="0" w:color="auto"/>
            </w:tcBorders>
            <w:hideMark/>
          </w:tcPr>
          <w:p w14:paraId="011F7132" w14:textId="0515317B" w:rsidR="00A56F8F" w:rsidRPr="0074216D" w:rsidDel="00022465" w:rsidRDefault="00A56F8F">
            <w:pPr>
              <w:spacing w:after="160" w:line="259" w:lineRule="auto"/>
              <w:jc w:val="center"/>
              <w:rPr>
                <w:del w:id="3528" w:author="Lim, Vanessa Gunawan" w:date="2022-11-17T15:17:00Z"/>
                <w:rFonts w:asciiTheme="minorHAnsi" w:hAnsiTheme="minorHAnsi" w:cstheme="minorHAnsi"/>
                <w:lang w:val="en-IN" w:eastAsia="zh-CN"/>
              </w:rPr>
              <w:pPrChange w:id="3529" w:author="Lim, Vanessa Gunawan" w:date="2022-11-17T15:17:00Z">
                <w:pPr>
                  <w:widowControl w:val="0"/>
                  <w:spacing w:after="240"/>
                  <w:jc w:val="center"/>
                </w:pPr>
              </w:pPrChange>
            </w:pPr>
            <w:del w:id="3530" w:author="Lim, Vanessa Gunawan" w:date="2022-11-17T15:17:00Z">
              <w:r w:rsidRPr="0074216D" w:rsidDel="00022465">
                <w:rPr>
                  <w:rFonts w:asciiTheme="minorHAnsi" w:hAnsiTheme="minorHAnsi" w:cstheme="minorHAnsi"/>
                  <w:lang w:val="en-IN" w:eastAsia="ja-JP"/>
                </w:rPr>
                <w:delText>49.045</w:delText>
              </w:r>
            </w:del>
          </w:p>
        </w:tc>
      </w:tr>
      <w:tr w:rsidR="00A56F8F" w:rsidDel="00022465" w14:paraId="440B9D1D" w14:textId="420A4454" w:rsidTr="006C4E5E">
        <w:trPr>
          <w:trHeight w:val="288"/>
          <w:del w:id="3531"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58B8616C" w14:textId="5789EE28" w:rsidR="00A56F8F" w:rsidRPr="0074216D" w:rsidDel="00022465" w:rsidRDefault="00A56F8F">
            <w:pPr>
              <w:spacing w:after="160" w:line="259" w:lineRule="auto"/>
              <w:jc w:val="center"/>
              <w:rPr>
                <w:del w:id="3532" w:author="Lim, Vanessa Gunawan" w:date="2022-11-17T15:17:00Z"/>
                <w:rFonts w:asciiTheme="minorHAnsi" w:hAnsiTheme="minorHAnsi" w:cstheme="minorHAnsi"/>
                <w:lang w:val="en-IN" w:eastAsia="zh-CN"/>
              </w:rPr>
              <w:pPrChange w:id="3533" w:author="Lim, Vanessa Gunawan" w:date="2022-11-17T15:17:00Z">
                <w:pPr>
                  <w:widowControl w:val="0"/>
                  <w:spacing w:after="240"/>
                  <w:jc w:val="center"/>
                </w:pPr>
              </w:pPrChange>
            </w:pPr>
            <w:del w:id="3534" w:author="Lim, Vanessa Gunawan" w:date="2022-11-17T15:17:00Z">
              <w:r w:rsidRPr="0074216D" w:rsidDel="00022465">
                <w:rPr>
                  <w:rFonts w:asciiTheme="minorHAnsi" w:hAnsiTheme="minorHAnsi" w:cstheme="minorHAnsi"/>
                  <w:lang w:val="en-IN" w:eastAsia="zh-CN"/>
                </w:rPr>
                <w:delText>N-Hexane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347E4AD5" w14:textId="5F3C01BA" w:rsidR="00A56F8F" w:rsidRPr="0074216D" w:rsidDel="00022465" w:rsidRDefault="00A56F8F">
            <w:pPr>
              <w:spacing w:after="160" w:line="259" w:lineRule="auto"/>
              <w:jc w:val="center"/>
              <w:rPr>
                <w:del w:id="3535" w:author="Lim, Vanessa Gunawan" w:date="2022-11-17T15:17:00Z"/>
                <w:rFonts w:asciiTheme="minorHAnsi" w:hAnsiTheme="minorHAnsi" w:cstheme="minorHAnsi"/>
                <w:lang w:val="en-IN" w:eastAsia="zh-CN"/>
              </w:rPr>
              <w:pPrChange w:id="3536" w:author="Lim, Vanessa Gunawan" w:date="2022-11-17T15:17:00Z">
                <w:pPr>
                  <w:widowControl w:val="0"/>
                  <w:spacing w:after="240"/>
                  <w:jc w:val="center"/>
                </w:pPr>
              </w:pPrChange>
            </w:pPr>
            <w:del w:id="3537" w:author="Lim, Vanessa Gunawan" w:date="2022-11-17T15:17:00Z">
              <w:r w:rsidRPr="0074216D" w:rsidDel="00022465">
                <w:rPr>
                  <w:rFonts w:asciiTheme="minorHAnsi" w:hAnsiTheme="minorHAnsi" w:cstheme="minorHAnsi"/>
                  <w:lang w:val="en-IN" w:eastAsia="zh-CN"/>
                </w:rPr>
                <w:delText>4755.9</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6C09A066" w14:textId="55E9EF4F" w:rsidR="00A56F8F" w:rsidRPr="0074216D" w:rsidDel="00022465" w:rsidRDefault="00A56F8F">
            <w:pPr>
              <w:spacing w:after="160" w:line="259" w:lineRule="auto"/>
              <w:jc w:val="center"/>
              <w:rPr>
                <w:del w:id="3538" w:author="Lim, Vanessa Gunawan" w:date="2022-11-17T15:17:00Z"/>
                <w:rFonts w:asciiTheme="minorHAnsi" w:hAnsiTheme="minorHAnsi" w:cstheme="minorHAnsi"/>
                <w:lang w:val="en-IN" w:eastAsia="zh-CN"/>
              </w:rPr>
              <w:pPrChange w:id="3539" w:author="Lim, Vanessa Gunawan" w:date="2022-11-17T15:17:00Z">
                <w:pPr>
                  <w:widowControl w:val="0"/>
                  <w:spacing w:after="240"/>
                  <w:jc w:val="center"/>
                </w:pPr>
              </w:pPrChange>
            </w:pPr>
            <w:del w:id="3540" w:author="Lim, Vanessa Gunawan" w:date="2022-11-17T15:17:00Z">
              <w:r w:rsidRPr="0074216D" w:rsidDel="00022465">
                <w:rPr>
                  <w:rFonts w:asciiTheme="minorHAnsi" w:hAnsiTheme="minorHAnsi" w:cstheme="minorHAnsi"/>
                  <w:lang w:val="en-IN" w:eastAsia="zh-CN"/>
                </w:rPr>
                <w:delText>86.1754</w:delText>
              </w:r>
            </w:del>
          </w:p>
        </w:tc>
        <w:tc>
          <w:tcPr>
            <w:tcW w:w="1843" w:type="dxa"/>
            <w:tcBorders>
              <w:top w:val="single" w:sz="4" w:space="0" w:color="auto"/>
              <w:left w:val="single" w:sz="4" w:space="0" w:color="auto"/>
              <w:bottom w:val="single" w:sz="4" w:space="0" w:color="auto"/>
              <w:right w:val="nil"/>
            </w:tcBorders>
            <w:vAlign w:val="center"/>
            <w:hideMark/>
          </w:tcPr>
          <w:p w14:paraId="485B4CC9" w14:textId="17B53E2E" w:rsidR="00A56F8F" w:rsidRPr="0074216D" w:rsidDel="00022465" w:rsidRDefault="00A56F8F">
            <w:pPr>
              <w:spacing w:after="160" w:line="259" w:lineRule="auto"/>
              <w:jc w:val="center"/>
              <w:rPr>
                <w:del w:id="3541" w:author="Lim, Vanessa Gunawan" w:date="2022-11-17T15:17:00Z"/>
                <w:rFonts w:asciiTheme="minorHAnsi" w:hAnsiTheme="minorHAnsi" w:cstheme="minorHAnsi"/>
                <w:lang w:val="en-IN" w:eastAsia="zh-CN"/>
              </w:rPr>
              <w:pPrChange w:id="3542" w:author="Lim, Vanessa Gunawan" w:date="2022-11-17T15:17:00Z">
                <w:pPr>
                  <w:widowControl w:val="0"/>
                  <w:spacing w:after="240"/>
                  <w:jc w:val="center"/>
                </w:pPr>
              </w:pPrChange>
            </w:pPr>
            <w:del w:id="3543" w:author="Lim, Vanessa Gunawan" w:date="2022-11-17T15:17:00Z">
              <w:r w:rsidRPr="0074216D" w:rsidDel="00022465">
                <w:rPr>
                  <w:rFonts w:asciiTheme="minorHAnsi" w:hAnsiTheme="minorHAnsi" w:cstheme="minorHAnsi"/>
                  <w:lang w:val="en-IN" w:eastAsia="zh-CN"/>
                </w:rPr>
                <w:delText>0.0776</w:delText>
              </w:r>
            </w:del>
          </w:p>
        </w:tc>
        <w:tc>
          <w:tcPr>
            <w:tcW w:w="1843" w:type="dxa"/>
            <w:tcBorders>
              <w:top w:val="single" w:sz="4" w:space="0" w:color="auto"/>
              <w:left w:val="single" w:sz="4" w:space="0" w:color="auto"/>
              <w:bottom w:val="single" w:sz="4" w:space="0" w:color="auto"/>
              <w:right w:val="single" w:sz="4" w:space="0" w:color="auto"/>
            </w:tcBorders>
            <w:hideMark/>
          </w:tcPr>
          <w:p w14:paraId="719D8BDD" w14:textId="0879C1BE" w:rsidR="00A56F8F" w:rsidRPr="0074216D" w:rsidDel="00022465" w:rsidRDefault="00A56F8F">
            <w:pPr>
              <w:spacing w:after="160" w:line="259" w:lineRule="auto"/>
              <w:jc w:val="center"/>
              <w:rPr>
                <w:del w:id="3544" w:author="Lim, Vanessa Gunawan" w:date="2022-11-17T15:17:00Z"/>
                <w:rFonts w:asciiTheme="minorHAnsi" w:hAnsiTheme="minorHAnsi" w:cstheme="minorHAnsi"/>
                <w:lang w:val="en-IN" w:eastAsia="zh-CN"/>
              </w:rPr>
              <w:pPrChange w:id="3545" w:author="Lim, Vanessa Gunawan" w:date="2022-11-17T15:17:00Z">
                <w:pPr>
                  <w:widowControl w:val="0"/>
                  <w:spacing w:after="240"/>
                  <w:jc w:val="center"/>
                </w:pPr>
              </w:pPrChange>
            </w:pPr>
            <w:del w:id="3546" w:author="Lim, Vanessa Gunawan" w:date="2022-11-17T15:17:00Z">
              <w:r w:rsidRPr="0074216D" w:rsidDel="00022465">
                <w:rPr>
                  <w:rFonts w:asciiTheme="minorHAnsi" w:hAnsiTheme="minorHAnsi" w:cstheme="minorHAnsi"/>
                  <w:lang w:val="en-IN" w:eastAsia="ja-JP"/>
                </w:rPr>
                <w:delText>48.715</w:delText>
              </w:r>
            </w:del>
          </w:p>
        </w:tc>
      </w:tr>
      <w:tr w:rsidR="00A56F8F" w:rsidDel="00022465" w14:paraId="5840BE7E" w14:textId="27EAA8FC" w:rsidTr="006C4E5E">
        <w:trPr>
          <w:trHeight w:val="288"/>
          <w:del w:id="3547"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0C9736E2" w14:textId="65B137EB" w:rsidR="00A56F8F" w:rsidRPr="0074216D" w:rsidDel="00022465" w:rsidRDefault="00A56F8F">
            <w:pPr>
              <w:spacing w:after="160" w:line="259" w:lineRule="auto"/>
              <w:jc w:val="center"/>
              <w:rPr>
                <w:del w:id="3548" w:author="Lim, Vanessa Gunawan" w:date="2022-11-17T15:17:00Z"/>
                <w:rFonts w:asciiTheme="minorHAnsi" w:hAnsiTheme="minorHAnsi" w:cstheme="minorHAnsi"/>
                <w:lang w:val="en-IN" w:eastAsia="zh-CN"/>
              </w:rPr>
              <w:pPrChange w:id="3549" w:author="Lim, Vanessa Gunawan" w:date="2022-11-17T15:17:00Z">
                <w:pPr>
                  <w:widowControl w:val="0"/>
                  <w:spacing w:after="240"/>
                  <w:jc w:val="center"/>
                </w:pPr>
              </w:pPrChange>
            </w:pPr>
            <w:del w:id="3550" w:author="Lim, Vanessa Gunawan" w:date="2022-11-17T15:17:00Z">
              <w:r w:rsidRPr="0074216D" w:rsidDel="00022465">
                <w:rPr>
                  <w:rFonts w:asciiTheme="minorHAnsi" w:hAnsiTheme="minorHAnsi" w:cstheme="minorHAnsi"/>
                  <w:lang w:val="en-IN" w:eastAsia="zh-CN"/>
                </w:rPr>
                <w:delText>N- Heptane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20212B4F" w14:textId="54F2C3BC" w:rsidR="00A56F8F" w:rsidRPr="0074216D" w:rsidDel="00022465" w:rsidRDefault="00A56F8F">
            <w:pPr>
              <w:spacing w:after="160" w:line="259" w:lineRule="auto"/>
              <w:jc w:val="center"/>
              <w:rPr>
                <w:del w:id="3551" w:author="Lim, Vanessa Gunawan" w:date="2022-11-17T15:17:00Z"/>
                <w:rFonts w:asciiTheme="minorHAnsi" w:hAnsiTheme="minorHAnsi" w:cstheme="minorHAnsi"/>
                <w:lang w:val="en-IN" w:eastAsia="zh-CN"/>
              </w:rPr>
              <w:pPrChange w:id="3552" w:author="Lim, Vanessa Gunawan" w:date="2022-11-17T15:17:00Z">
                <w:pPr>
                  <w:widowControl w:val="0"/>
                  <w:spacing w:after="240"/>
                  <w:jc w:val="center"/>
                </w:pPr>
              </w:pPrChange>
            </w:pPr>
            <w:del w:id="3553" w:author="Lim, Vanessa Gunawan" w:date="2022-11-17T15:17:00Z">
              <w:r w:rsidRPr="0074216D" w:rsidDel="00022465">
                <w:rPr>
                  <w:rFonts w:asciiTheme="minorHAnsi" w:hAnsiTheme="minorHAnsi" w:cstheme="minorHAnsi"/>
                  <w:lang w:val="en-IN" w:eastAsia="zh-CN"/>
                </w:rPr>
                <w:delText>5502.6</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338739CF" w14:textId="7D746B16" w:rsidR="00A56F8F" w:rsidRPr="0074216D" w:rsidDel="00022465" w:rsidRDefault="00A56F8F">
            <w:pPr>
              <w:spacing w:after="160" w:line="259" w:lineRule="auto"/>
              <w:jc w:val="center"/>
              <w:rPr>
                <w:del w:id="3554" w:author="Lim, Vanessa Gunawan" w:date="2022-11-17T15:17:00Z"/>
                <w:rFonts w:asciiTheme="minorHAnsi" w:hAnsiTheme="minorHAnsi" w:cstheme="minorHAnsi"/>
                <w:lang w:val="en-IN" w:eastAsia="zh-CN"/>
              </w:rPr>
              <w:pPrChange w:id="3555" w:author="Lim, Vanessa Gunawan" w:date="2022-11-17T15:17:00Z">
                <w:pPr>
                  <w:widowControl w:val="0"/>
                  <w:spacing w:after="240"/>
                  <w:jc w:val="center"/>
                </w:pPr>
              </w:pPrChange>
            </w:pPr>
            <w:del w:id="3556" w:author="Lim, Vanessa Gunawan" w:date="2022-11-17T15:17:00Z">
              <w:r w:rsidRPr="0074216D" w:rsidDel="00022465">
                <w:rPr>
                  <w:rFonts w:asciiTheme="minorHAnsi" w:hAnsiTheme="minorHAnsi" w:cstheme="minorHAnsi"/>
                  <w:lang w:val="en-IN" w:eastAsia="zh-CN"/>
                </w:rPr>
                <w:delText>100.2019</w:delText>
              </w:r>
            </w:del>
          </w:p>
        </w:tc>
        <w:tc>
          <w:tcPr>
            <w:tcW w:w="1843" w:type="dxa"/>
            <w:tcBorders>
              <w:top w:val="single" w:sz="4" w:space="0" w:color="auto"/>
              <w:left w:val="single" w:sz="4" w:space="0" w:color="auto"/>
              <w:bottom w:val="single" w:sz="4" w:space="0" w:color="auto"/>
              <w:right w:val="nil"/>
            </w:tcBorders>
            <w:vAlign w:val="center"/>
            <w:hideMark/>
          </w:tcPr>
          <w:p w14:paraId="65C1984F" w14:textId="20FD1C56" w:rsidR="00A56F8F" w:rsidRPr="0074216D" w:rsidDel="00022465" w:rsidRDefault="00A56F8F">
            <w:pPr>
              <w:spacing w:after="160" w:line="259" w:lineRule="auto"/>
              <w:jc w:val="center"/>
              <w:rPr>
                <w:del w:id="3557" w:author="Lim, Vanessa Gunawan" w:date="2022-11-17T15:17:00Z"/>
                <w:rFonts w:asciiTheme="minorHAnsi" w:hAnsiTheme="minorHAnsi" w:cstheme="minorHAnsi"/>
                <w:lang w:val="en-IN" w:eastAsia="zh-CN"/>
              </w:rPr>
              <w:pPrChange w:id="3558" w:author="Lim, Vanessa Gunawan" w:date="2022-11-17T15:17:00Z">
                <w:pPr>
                  <w:widowControl w:val="0"/>
                  <w:spacing w:after="240"/>
                  <w:jc w:val="center"/>
                </w:pPr>
              </w:pPrChange>
            </w:pPr>
            <w:del w:id="3559" w:author="Lim, Vanessa Gunawan" w:date="2022-11-17T15:17:00Z">
              <w:r w:rsidRPr="0074216D" w:rsidDel="00022465">
                <w:rPr>
                  <w:rFonts w:asciiTheme="minorHAnsi" w:hAnsiTheme="minorHAnsi" w:cstheme="minorHAnsi"/>
                  <w:lang w:val="en-IN" w:eastAsia="zh-CN"/>
                </w:rPr>
                <w:delText>0.0951</w:delText>
              </w:r>
            </w:del>
          </w:p>
        </w:tc>
        <w:tc>
          <w:tcPr>
            <w:tcW w:w="1843" w:type="dxa"/>
            <w:tcBorders>
              <w:top w:val="single" w:sz="4" w:space="0" w:color="auto"/>
              <w:left w:val="single" w:sz="4" w:space="0" w:color="auto"/>
              <w:bottom w:val="single" w:sz="4" w:space="0" w:color="auto"/>
              <w:right w:val="single" w:sz="4" w:space="0" w:color="auto"/>
            </w:tcBorders>
            <w:hideMark/>
          </w:tcPr>
          <w:p w14:paraId="4EFCEDEF" w14:textId="6CE1A7AE" w:rsidR="00A56F8F" w:rsidRPr="0074216D" w:rsidDel="00022465" w:rsidRDefault="00A56F8F">
            <w:pPr>
              <w:spacing w:after="160" w:line="259" w:lineRule="auto"/>
              <w:jc w:val="center"/>
              <w:rPr>
                <w:del w:id="3560" w:author="Lim, Vanessa Gunawan" w:date="2022-11-17T15:17:00Z"/>
                <w:rFonts w:asciiTheme="minorHAnsi" w:hAnsiTheme="minorHAnsi" w:cstheme="minorHAnsi"/>
                <w:lang w:val="en-IN" w:eastAsia="ja-JP"/>
              </w:rPr>
              <w:pPrChange w:id="3561" w:author="Lim, Vanessa Gunawan" w:date="2022-11-17T15:17:00Z">
                <w:pPr>
                  <w:widowControl w:val="0"/>
                  <w:spacing w:after="240"/>
                  <w:jc w:val="center"/>
                </w:pPr>
              </w:pPrChange>
            </w:pPr>
            <w:del w:id="3562" w:author="Lim, Vanessa Gunawan" w:date="2022-11-17T15:17:00Z">
              <w:r w:rsidRPr="0074216D" w:rsidDel="00022465">
                <w:rPr>
                  <w:rFonts w:asciiTheme="minorHAnsi" w:hAnsiTheme="minorHAnsi" w:cstheme="minorHAnsi"/>
                  <w:lang w:val="en-IN" w:eastAsia="ja-JP"/>
                </w:rPr>
                <w:delText>48.474</w:delText>
              </w:r>
            </w:del>
          </w:p>
        </w:tc>
      </w:tr>
      <w:tr w:rsidR="00A56F8F" w:rsidDel="00022465" w14:paraId="5BDA9031" w14:textId="591243EF" w:rsidTr="006C4E5E">
        <w:trPr>
          <w:trHeight w:val="288"/>
          <w:del w:id="3563"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46D8CB5A" w14:textId="6C26E33D" w:rsidR="00A56F8F" w:rsidRPr="0074216D" w:rsidDel="00022465" w:rsidRDefault="00A56F8F">
            <w:pPr>
              <w:spacing w:after="160" w:line="259" w:lineRule="auto"/>
              <w:jc w:val="center"/>
              <w:rPr>
                <w:del w:id="3564" w:author="Lim, Vanessa Gunawan" w:date="2022-11-17T15:17:00Z"/>
                <w:rFonts w:asciiTheme="minorHAnsi" w:hAnsiTheme="minorHAnsi" w:cstheme="minorHAnsi"/>
                <w:lang w:val="en-IN" w:eastAsia="zh-CN"/>
              </w:rPr>
              <w:pPrChange w:id="3565" w:author="Lim, Vanessa Gunawan" w:date="2022-11-17T15:17:00Z">
                <w:pPr>
                  <w:widowControl w:val="0"/>
                  <w:spacing w:after="240"/>
                  <w:jc w:val="center"/>
                </w:pPr>
              </w:pPrChange>
            </w:pPr>
            <w:del w:id="3566" w:author="Lim, Vanessa Gunawan" w:date="2022-11-17T15:17:00Z">
              <w:r w:rsidRPr="0074216D" w:rsidDel="00022465">
                <w:rPr>
                  <w:rFonts w:asciiTheme="minorHAnsi" w:hAnsiTheme="minorHAnsi" w:cstheme="minorHAnsi"/>
                  <w:lang w:val="en-IN" w:eastAsia="zh-CN"/>
                </w:rPr>
                <w:delText>N-Octane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05FE24E6" w14:textId="37721DFC" w:rsidR="00A56F8F" w:rsidRPr="0074216D" w:rsidDel="00022465" w:rsidRDefault="00A56F8F">
            <w:pPr>
              <w:spacing w:after="160" w:line="259" w:lineRule="auto"/>
              <w:jc w:val="center"/>
              <w:rPr>
                <w:del w:id="3567" w:author="Lim, Vanessa Gunawan" w:date="2022-11-17T15:17:00Z"/>
                <w:rFonts w:asciiTheme="minorHAnsi" w:hAnsiTheme="minorHAnsi" w:cstheme="minorHAnsi"/>
                <w:lang w:val="en-IN" w:eastAsia="zh-CN"/>
              </w:rPr>
              <w:pPrChange w:id="3568" w:author="Lim, Vanessa Gunawan" w:date="2022-11-17T15:17:00Z">
                <w:pPr>
                  <w:widowControl w:val="0"/>
                  <w:spacing w:after="240"/>
                  <w:jc w:val="center"/>
                </w:pPr>
              </w:pPrChange>
            </w:pPr>
            <w:del w:id="3569" w:author="Lim, Vanessa Gunawan" w:date="2022-11-17T15:17:00Z">
              <w:r w:rsidRPr="0074216D" w:rsidDel="00022465">
                <w:rPr>
                  <w:rFonts w:asciiTheme="minorHAnsi" w:hAnsiTheme="minorHAnsi" w:cstheme="minorHAnsi"/>
                  <w:lang w:val="en-IN" w:eastAsia="zh-CN"/>
                </w:rPr>
                <w:delText>6249.0</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01DA3FEF" w14:textId="6705C138" w:rsidR="00A56F8F" w:rsidRPr="0074216D" w:rsidDel="00022465" w:rsidRDefault="00A56F8F">
            <w:pPr>
              <w:spacing w:after="160" w:line="259" w:lineRule="auto"/>
              <w:jc w:val="center"/>
              <w:rPr>
                <w:del w:id="3570" w:author="Lim, Vanessa Gunawan" w:date="2022-11-17T15:17:00Z"/>
                <w:rFonts w:asciiTheme="minorHAnsi" w:hAnsiTheme="minorHAnsi" w:cstheme="minorHAnsi"/>
                <w:lang w:val="en-IN" w:eastAsia="zh-CN"/>
              </w:rPr>
              <w:pPrChange w:id="3571" w:author="Lim, Vanessa Gunawan" w:date="2022-11-17T15:17:00Z">
                <w:pPr>
                  <w:widowControl w:val="0"/>
                  <w:spacing w:after="240"/>
                  <w:jc w:val="center"/>
                </w:pPr>
              </w:pPrChange>
            </w:pPr>
            <w:del w:id="3572" w:author="Lim, Vanessa Gunawan" w:date="2022-11-17T15:17:00Z">
              <w:r w:rsidRPr="0074216D" w:rsidDel="00022465">
                <w:rPr>
                  <w:rFonts w:asciiTheme="minorHAnsi" w:hAnsiTheme="minorHAnsi" w:cstheme="minorHAnsi"/>
                  <w:lang w:val="en-IN" w:eastAsia="zh-CN"/>
                </w:rPr>
                <w:delText>114.2285</w:delText>
              </w:r>
            </w:del>
          </w:p>
        </w:tc>
        <w:tc>
          <w:tcPr>
            <w:tcW w:w="1843" w:type="dxa"/>
            <w:tcBorders>
              <w:top w:val="single" w:sz="4" w:space="0" w:color="auto"/>
              <w:left w:val="single" w:sz="4" w:space="0" w:color="auto"/>
              <w:bottom w:val="single" w:sz="4" w:space="0" w:color="auto"/>
              <w:right w:val="nil"/>
            </w:tcBorders>
            <w:vAlign w:val="center"/>
            <w:hideMark/>
          </w:tcPr>
          <w:p w14:paraId="2CD36607" w14:textId="3C17BF34" w:rsidR="00A56F8F" w:rsidRPr="0074216D" w:rsidDel="00022465" w:rsidRDefault="00A56F8F">
            <w:pPr>
              <w:spacing w:after="160" w:line="259" w:lineRule="auto"/>
              <w:jc w:val="center"/>
              <w:rPr>
                <w:del w:id="3573" w:author="Lim, Vanessa Gunawan" w:date="2022-11-17T15:17:00Z"/>
                <w:rFonts w:asciiTheme="minorHAnsi" w:hAnsiTheme="minorHAnsi" w:cstheme="minorHAnsi"/>
                <w:lang w:val="en-IN" w:eastAsia="zh-CN"/>
              </w:rPr>
              <w:pPrChange w:id="3574" w:author="Lim, Vanessa Gunawan" w:date="2022-11-17T15:17:00Z">
                <w:pPr>
                  <w:widowControl w:val="0"/>
                  <w:spacing w:after="240"/>
                  <w:jc w:val="center"/>
                </w:pPr>
              </w:pPrChange>
            </w:pPr>
            <w:del w:id="3575" w:author="Lim, Vanessa Gunawan" w:date="2022-11-17T15:17:00Z">
              <w:r w:rsidRPr="0074216D" w:rsidDel="00022465">
                <w:rPr>
                  <w:rFonts w:asciiTheme="minorHAnsi" w:hAnsiTheme="minorHAnsi" w:cstheme="minorHAnsi"/>
                  <w:lang w:val="en-IN" w:eastAsia="zh-CN"/>
                </w:rPr>
                <w:delText>0.1128</w:delText>
              </w:r>
            </w:del>
          </w:p>
        </w:tc>
        <w:tc>
          <w:tcPr>
            <w:tcW w:w="1843" w:type="dxa"/>
            <w:tcBorders>
              <w:top w:val="single" w:sz="4" w:space="0" w:color="auto"/>
              <w:left w:val="single" w:sz="4" w:space="0" w:color="auto"/>
              <w:bottom w:val="single" w:sz="4" w:space="0" w:color="auto"/>
              <w:right w:val="single" w:sz="4" w:space="0" w:color="auto"/>
            </w:tcBorders>
            <w:hideMark/>
          </w:tcPr>
          <w:p w14:paraId="44FDE8D8" w14:textId="372D1F30" w:rsidR="00A56F8F" w:rsidRPr="0074216D" w:rsidDel="00022465" w:rsidRDefault="00A56F8F">
            <w:pPr>
              <w:spacing w:after="160" w:line="259" w:lineRule="auto"/>
              <w:jc w:val="center"/>
              <w:rPr>
                <w:del w:id="3576" w:author="Lim, Vanessa Gunawan" w:date="2022-11-17T15:17:00Z"/>
                <w:rFonts w:asciiTheme="minorHAnsi" w:hAnsiTheme="minorHAnsi" w:cstheme="minorHAnsi"/>
                <w:lang w:val="en-IN" w:eastAsia="ja-JP"/>
              </w:rPr>
              <w:pPrChange w:id="3577" w:author="Lim, Vanessa Gunawan" w:date="2022-11-17T15:17:00Z">
                <w:pPr>
                  <w:widowControl w:val="0"/>
                  <w:spacing w:after="240"/>
                  <w:jc w:val="center"/>
                </w:pPr>
              </w:pPrChange>
            </w:pPr>
            <w:del w:id="3578" w:author="Lim, Vanessa Gunawan" w:date="2022-11-17T15:17:00Z">
              <w:r w:rsidRPr="0074216D" w:rsidDel="00022465">
                <w:rPr>
                  <w:rFonts w:asciiTheme="minorHAnsi" w:hAnsiTheme="minorHAnsi" w:cstheme="minorHAnsi"/>
                  <w:lang w:val="en-IN" w:eastAsia="ja-JP"/>
                </w:rPr>
                <w:delText>48.290</w:delText>
              </w:r>
            </w:del>
          </w:p>
        </w:tc>
      </w:tr>
      <w:tr w:rsidR="00A56F8F" w:rsidDel="00022465" w14:paraId="39F030E9" w14:textId="390D62FC" w:rsidTr="006C4E5E">
        <w:trPr>
          <w:trHeight w:val="288"/>
          <w:del w:id="3579"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6ADA8CF4" w14:textId="210258B6" w:rsidR="00A56F8F" w:rsidRPr="0074216D" w:rsidDel="00022465" w:rsidRDefault="00A56F8F">
            <w:pPr>
              <w:spacing w:after="160" w:line="259" w:lineRule="auto"/>
              <w:jc w:val="center"/>
              <w:rPr>
                <w:del w:id="3580" w:author="Lim, Vanessa Gunawan" w:date="2022-11-17T15:17:00Z"/>
                <w:rFonts w:asciiTheme="minorHAnsi" w:hAnsiTheme="minorHAnsi" w:cstheme="minorHAnsi"/>
                <w:lang w:val="en-IN" w:eastAsia="zh-CN"/>
              </w:rPr>
              <w:pPrChange w:id="3581" w:author="Lim, Vanessa Gunawan" w:date="2022-11-17T15:17:00Z">
                <w:pPr>
                  <w:widowControl w:val="0"/>
                  <w:spacing w:after="240"/>
                  <w:jc w:val="center"/>
                </w:pPr>
              </w:pPrChange>
            </w:pPr>
            <w:del w:id="3582" w:author="Lim, Vanessa Gunawan" w:date="2022-11-17T15:17:00Z">
              <w:r w:rsidRPr="0074216D" w:rsidDel="00022465">
                <w:rPr>
                  <w:rFonts w:asciiTheme="minorHAnsi" w:hAnsiTheme="minorHAnsi" w:cstheme="minorHAnsi"/>
                  <w:lang w:val="en-IN" w:eastAsia="zh-CN"/>
                </w:rPr>
                <w:delText>Nitrogen</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5D5E4EB8" w14:textId="3770AEBE" w:rsidR="00A56F8F" w:rsidRPr="0074216D" w:rsidDel="00022465" w:rsidRDefault="00A56F8F">
            <w:pPr>
              <w:spacing w:after="160" w:line="259" w:lineRule="auto"/>
              <w:jc w:val="center"/>
              <w:rPr>
                <w:del w:id="3583" w:author="Lim, Vanessa Gunawan" w:date="2022-11-17T15:17:00Z"/>
                <w:rFonts w:asciiTheme="minorHAnsi" w:hAnsiTheme="minorHAnsi" w:cstheme="minorHAnsi"/>
                <w:lang w:val="en-IN" w:eastAsia="zh-CN"/>
              </w:rPr>
              <w:pPrChange w:id="3584" w:author="Lim, Vanessa Gunawan" w:date="2022-11-17T15:17:00Z">
                <w:pPr>
                  <w:widowControl w:val="0"/>
                  <w:spacing w:after="240"/>
                  <w:jc w:val="center"/>
                </w:pPr>
              </w:pPrChange>
            </w:pPr>
            <w:del w:id="3585" w:author="Lim, Vanessa Gunawan" w:date="2022-11-17T15:17:00Z">
              <w:r w:rsidRPr="0074216D" w:rsidDel="00022465">
                <w:rPr>
                  <w:rFonts w:asciiTheme="minorHAnsi" w:hAnsiTheme="minorHAnsi" w:cstheme="minorHAnsi"/>
                  <w:lang w:val="en-IN" w:eastAsia="zh-CN"/>
                </w:rPr>
                <w:delText>0.0</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05FEE035" w14:textId="23ECA7BD" w:rsidR="00A56F8F" w:rsidRPr="0074216D" w:rsidDel="00022465" w:rsidRDefault="00A56F8F">
            <w:pPr>
              <w:spacing w:after="160" w:line="259" w:lineRule="auto"/>
              <w:jc w:val="center"/>
              <w:rPr>
                <w:del w:id="3586" w:author="Lim, Vanessa Gunawan" w:date="2022-11-17T15:17:00Z"/>
                <w:rFonts w:asciiTheme="minorHAnsi" w:hAnsiTheme="minorHAnsi" w:cstheme="minorHAnsi"/>
                <w:lang w:val="en-IN" w:eastAsia="zh-CN"/>
              </w:rPr>
              <w:pPrChange w:id="3587" w:author="Lim, Vanessa Gunawan" w:date="2022-11-17T15:17:00Z">
                <w:pPr>
                  <w:widowControl w:val="0"/>
                  <w:spacing w:after="240"/>
                  <w:jc w:val="center"/>
                </w:pPr>
              </w:pPrChange>
            </w:pPr>
            <w:del w:id="3588" w:author="Lim, Vanessa Gunawan" w:date="2022-11-17T15:17:00Z">
              <w:r w:rsidRPr="0074216D" w:rsidDel="00022465">
                <w:rPr>
                  <w:rFonts w:asciiTheme="minorHAnsi" w:hAnsiTheme="minorHAnsi" w:cstheme="minorHAnsi"/>
                  <w:lang w:val="en-IN" w:eastAsia="zh-CN"/>
                </w:rPr>
                <w:delText>28.0134</w:delText>
              </w:r>
            </w:del>
          </w:p>
        </w:tc>
        <w:tc>
          <w:tcPr>
            <w:tcW w:w="1843" w:type="dxa"/>
            <w:tcBorders>
              <w:top w:val="single" w:sz="4" w:space="0" w:color="auto"/>
              <w:left w:val="single" w:sz="4" w:space="0" w:color="auto"/>
              <w:bottom w:val="single" w:sz="4" w:space="0" w:color="auto"/>
              <w:right w:val="nil"/>
            </w:tcBorders>
            <w:vAlign w:val="center"/>
            <w:hideMark/>
          </w:tcPr>
          <w:p w14:paraId="1DEC124B" w14:textId="1581572F" w:rsidR="00A56F8F" w:rsidRPr="0074216D" w:rsidDel="00022465" w:rsidRDefault="00A56F8F">
            <w:pPr>
              <w:spacing w:after="160" w:line="259" w:lineRule="auto"/>
              <w:jc w:val="center"/>
              <w:rPr>
                <w:del w:id="3589" w:author="Lim, Vanessa Gunawan" w:date="2022-11-17T15:17:00Z"/>
                <w:rFonts w:asciiTheme="minorHAnsi" w:hAnsiTheme="minorHAnsi" w:cstheme="minorHAnsi"/>
                <w:lang w:val="en-IN" w:eastAsia="zh-CN"/>
              </w:rPr>
              <w:pPrChange w:id="3590" w:author="Lim, Vanessa Gunawan" w:date="2022-11-17T15:17:00Z">
                <w:pPr>
                  <w:widowControl w:val="0"/>
                  <w:spacing w:after="240"/>
                  <w:jc w:val="center"/>
                </w:pPr>
              </w:pPrChange>
            </w:pPr>
            <w:del w:id="3591" w:author="Lim, Vanessa Gunawan" w:date="2022-11-17T15:17:00Z">
              <w:r w:rsidRPr="0074216D" w:rsidDel="00022465">
                <w:rPr>
                  <w:rFonts w:asciiTheme="minorHAnsi" w:hAnsiTheme="minorHAnsi" w:cstheme="minorHAnsi"/>
                  <w:lang w:val="en-IN" w:eastAsia="zh-CN"/>
                </w:rPr>
                <w:delText>0.00442</w:delText>
              </w:r>
            </w:del>
          </w:p>
        </w:tc>
        <w:tc>
          <w:tcPr>
            <w:tcW w:w="1843" w:type="dxa"/>
            <w:tcBorders>
              <w:top w:val="single" w:sz="4" w:space="0" w:color="auto"/>
              <w:left w:val="single" w:sz="4" w:space="0" w:color="auto"/>
              <w:bottom w:val="single" w:sz="4" w:space="0" w:color="auto"/>
              <w:right w:val="single" w:sz="4" w:space="0" w:color="auto"/>
            </w:tcBorders>
            <w:hideMark/>
          </w:tcPr>
          <w:p w14:paraId="04869434" w14:textId="27531305" w:rsidR="00A56F8F" w:rsidRPr="0074216D" w:rsidDel="00022465" w:rsidRDefault="00A56F8F">
            <w:pPr>
              <w:spacing w:after="160" w:line="259" w:lineRule="auto"/>
              <w:jc w:val="center"/>
              <w:rPr>
                <w:del w:id="3592" w:author="Lim, Vanessa Gunawan" w:date="2022-11-17T15:17:00Z"/>
                <w:rFonts w:asciiTheme="minorHAnsi" w:hAnsiTheme="minorHAnsi" w:cstheme="minorHAnsi"/>
                <w:lang w:val="en-IN" w:eastAsia="zh-CN"/>
              </w:rPr>
              <w:pPrChange w:id="3593" w:author="Lim, Vanessa Gunawan" w:date="2022-11-17T15:17:00Z">
                <w:pPr>
                  <w:widowControl w:val="0"/>
                  <w:spacing w:after="240"/>
                  <w:jc w:val="center"/>
                </w:pPr>
              </w:pPrChange>
            </w:pPr>
            <w:del w:id="3594" w:author="Lim, Vanessa Gunawan" w:date="2022-11-17T15:17:00Z">
              <w:r w:rsidRPr="0074216D" w:rsidDel="00022465">
                <w:rPr>
                  <w:rFonts w:asciiTheme="minorHAnsi" w:hAnsiTheme="minorHAnsi" w:cstheme="minorHAnsi"/>
                  <w:lang w:val="en-IN" w:eastAsia="ja-JP"/>
                </w:rPr>
                <w:delText>0</w:delText>
              </w:r>
            </w:del>
          </w:p>
        </w:tc>
      </w:tr>
      <w:tr w:rsidR="00A56F8F" w:rsidDel="00022465" w14:paraId="6728FF6F" w14:textId="250399FF" w:rsidTr="006C4E5E">
        <w:trPr>
          <w:trHeight w:val="288"/>
          <w:del w:id="3595"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4E911FF4" w14:textId="49D6CC14" w:rsidR="00A56F8F" w:rsidRPr="0074216D" w:rsidDel="00022465" w:rsidRDefault="00A56F8F">
            <w:pPr>
              <w:spacing w:after="160" w:line="259" w:lineRule="auto"/>
              <w:jc w:val="center"/>
              <w:rPr>
                <w:del w:id="3596" w:author="Lim, Vanessa Gunawan" w:date="2022-11-17T15:17:00Z"/>
                <w:rFonts w:asciiTheme="minorHAnsi" w:hAnsiTheme="minorHAnsi" w:cstheme="minorHAnsi"/>
                <w:lang w:val="en-IN" w:eastAsia="zh-CN"/>
              </w:rPr>
              <w:pPrChange w:id="3597" w:author="Lim, Vanessa Gunawan" w:date="2022-11-17T15:17:00Z">
                <w:pPr>
                  <w:widowControl w:val="0"/>
                  <w:spacing w:after="240"/>
                  <w:jc w:val="center"/>
                </w:pPr>
              </w:pPrChange>
            </w:pPr>
            <w:del w:id="3598" w:author="Lim, Vanessa Gunawan" w:date="2022-11-17T15:17:00Z">
              <w:r w:rsidRPr="0074216D" w:rsidDel="00022465">
                <w:rPr>
                  <w:rFonts w:asciiTheme="minorHAnsi" w:hAnsiTheme="minorHAnsi" w:cstheme="minorHAnsi"/>
                  <w:lang w:val="en-IN" w:eastAsia="zh-CN"/>
                </w:rPr>
                <w:delText>Oxygen</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3083AE28" w14:textId="0B50C9BC" w:rsidR="00A56F8F" w:rsidRPr="0074216D" w:rsidDel="00022465" w:rsidRDefault="00A56F8F">
            <w:pPr>
              <w:spacing w:after="160" w:line="259" w:lineRule="auto"/>
              <w:jc w:val="center"/>
              <w:rPr>
                <w:del w:id="3599" w:author="Lim, Vanessa Gunawan" w:date="2022-11-17T15:17:00Z"/>
                <w:rFonts w:asciiTheme="minorHAnsi" w:hAnsiTheme="minorHAnsi" w:cstheme="minorHAnsi"/>
                <w:lang w:val="en-IN" w:eastAsia="zh-CN"/>
              </w:rPr>
              <w:pPrChange w:id="3600" w:author="Lim, Vanessa Gunawan" w:date="2022-11-17T15:17:00Z">
                <w:pPr>
                  <w:widowControl w:val="0"/>
                  <w:spacing w:after="240"/>
                  <w:jc w:val="center"/>
                </w:pPr>
              </w:pPrChange>
            </w:pPr>
            <w:del w:id="3601" w:author="Lim, Vanessa Gunawan" w:date="2022-11-17T15:17:00Z">
              <w:r w:rsidRPr="0074216D" w:rsidDel="00022465">
                <w:rPr>
                  <w:rFonts w:asciiTheme="minorHAnsi" w:hAnsiTheme="minorHAnsi" w:cstheme="minorHAnsi"/>
                  <w:lang w:val="en-IN" w:eastAsia="zh-CN"/>
                </w:rPr>
                <w:delText>0.0</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46BCF831" w14:textId="09DBDB7E" w:rsidR="00A56F8F" w:rsidRPr="0074216D" w:rsidDel="00022465" w:rsidRDefault="00A56F8F">
            <w:pPr>
              <w:spacing w:after="160" w:line="259" w:lineRule="auto"/>
              <w:jc w:val="center"/>
              <w:rPr>
                <w:del w:id="3602" w:author="Lim, Vanessa Gunawan" w:date="2022-11-17T15:17:00Z"/>
                <w:rFonts w:asciiTheme="minorHAnsi" w:hAnsiTheme="minorHAnsi" w:cstheme="minorHAnsi"/>
                <w:lang w:val="en-IN" w:eastAsia="zh-CN"/>
              </w:rPr>
              <w:pPrChange w:id="3603" w:author="Lim, Vanessa Gunawan" w:date="2022-11-17T15:17:00Z">
                <w:pPr>
                  <w:widowControl w:val="0"/>
                  <w:spacing w:after="240"/>
                  <w:jc w:val="center"/>
                </w:pPr>
              </w:pPrChange>
            </w:pPr>
            <w:del w:id="3604" w:author="Lim, Vanessa Gunawan" w:date="2022-11-17T15:17:00Z">
              <w:r w:rsidRPr="0074216D" w:rsidDel="00022465">
                <w:rPr>
                  <w:rFonts w:asciiTheme="minorHAnsi" w:hAnsiTheme="minorHAnsi" w:cstheme="minorHAnsi"/>
                  <w:lang w:val="en-IN" w:eastAsia="zh-CN"/>
                </w:rPr>
                <w:delText>31.9988</w:delText>
              </w:r>
            </w:del>
          </w:p>
        </w:tc>
        <w:tc>
          <w:tcPr>
            <w:tcW w:w="1843" w:type="dxa"/>
            <w:tcBorders>
              <w:top w:val="single" w:sz="4" w:space="0" w:color="auto"/>
              <w:left w:val="single" w:sz="4" w:space="0" w:color="auto"/>
              <w:bottom w:val="single" w:sz="4" w:space="0" w:color="auto"/>
              <w:right w:val="nil"/>
            </w:tcBorders>
            <w:vAlign w:val="center"/>
            <w:hideMark/>
          </w:tcPr>
          <w:p w14:paraId="5A8A4A76" w14:textId="16CAF625" w:rsidR="00A56F8F" w:rsidRPr="0074216D" w:rsidDel="00022465" w:rsidRDefault="00A56F8F">
            <w:pPr>
              <w:spacing w:after="160" w:line="259" w:lineRule="auto"/>
              <w:jc w:val="center"/>
              <w:rPr>
                <w:del w:id="3605" w:author="Lim, Vanessa Gunawan" w:date="2022-11-17T15:17:00Z"/>
                <w:rFonts w:asciiTheme="minorHAnsi" w:hAnsiTheme="minorHAnsi" w:cstheme="minorHAnsi"/>
                <w:lang w:val="en-IN" w:eastAsia="zh-CN"/>
              </w:rPr>
              <w:pPrChange w:id="3606" w:author="Lim, Vanessa Gunawan" w:date="2022-11-17T15:17:00Z">
                <w:pPr>
                  <w:widowControl w:val="0"/>
                  <w:spacing w:after="240"/>
                  <w:jc w:val="center"/>
                </w:pPr>
              </w:pPrChange>
            </w:pPr>
            <w:del w:id="3607" w:author="Lim, Vanessa Gunawan" w:date="2022-11-17T15:17:00Z">
              <w:r w:rsidRPr="0074216D" w:rsidDel="00022465">
                <w:rPr>
                  <w:rFonts w:asciiTheme="minorHAnsi" w:hAnsiTheme="minorHAnsi" w:cstheme="minorHAnsi"/>
                  <w:lang w:val="en-IN" w:eastAsia="zh-CN"/>
                </w:rPr>
                <w:delText>0.0072</w:delText>
              </w:r>
            </w:del>
          </w:p>
        </w:tc>
        <w:tc>
          <w:tcPr>
            <w:tcW w:w="1843" w:type="dxa"/>
            <w:tcBorders>
              <w:top w:val="single" w:sz="4" w:space="0" w:color="auto"/>
              <w:left w:val="single" w:sz="4" w:space="0" w:color="auto"/>
              <w:bottom w:val="single" w:sz="4" w:space="0" w:color="auto"/>
              <w:right w:val="single" w:sz="4" w:space="0" w:color="auto"/>
            </w:tcBorders>
            <w:hideMark/>
          </w:tcPr>
          <w:p w14:paraId="065788D5" w14:textId="6C9ED94F" w:rsidR="00A56F8F" w:rsidRPr="0074216D" w:rsidDel="00022465" w:rsidRDefault="00A56F8F">
            <w:pPr>
              <w:spacing w:after="160" w:line="259" w:lineRule="auto"/>
              <w:jc w:val="center"/>
              <w:rPr>
                <w:del w:id="3608" w:author="Lim, Vanessa Gunawan" w:date="2022-11-17T15:17:00Z"/>
                <w:rFonts w:asciiTheme="minorHAnsi" w:hAnsiTheme="minorHAnsi" w:cstheme="minorHAnsi"/>
                <w:lang w:val="en-IN" w:eastAsia="zh-CN"/>
              </w:rPr>
              <w:pPrChange w:id="3609" w:author="Lim, Vanessa Gunawan" w:date="2022-11-17T15:17:00Z">
                <w:pPr>
                  <w:widowControl w:val="0"/>
                  <w:spacing w:after="240"/>
                  <w:jc w:val="center"/>
                </w:pPr>
              </w:pPrChange>
            </w:pPr>
            <w:del w:id="3610" w:author="Lim, Vanessa Gunawan" w:date="2022-11-17T15:17:00Z">
              <w:r w:rsidRPr="0074216D" w:rsidDel="00022465">
                <w:rPr>
                  <w:rFonts w:asciiTheme="minorHAnsi" w:hAnsiTheme="minorHAnsi" w:cstheme="minorHAnsi"/>
                  <w:lang w:val="en-IN" w:eastAsia="ja-JP"/>
                </w:rPr>
                <w:delText>0</w:delText>
              </w:r>
            </w:del>
          </w:p>
        </w:tc>
      </w:tr>
      <w:tr w:rsidR="00A56F8F" w:rsidDel="00022465" w14:paraId="0F275458" w14:textId="24E6E29E" w:rsidTr="006C4E5E">
        <w:trPr>
          <w:trHeight w:val="288"/>
          <w:del w:id="3611" w:author="Lim, Vanessa Gunawan" w:date="2022-11-17T15:17:00Z"/>
        </w:trPr>
        <w:tc>
          <w:tcPr>
            <w:tcW w:w="1526" w:type="dxa"/>
            <w:tcBorders>
              <w:top w:val="single" w:sz="4" w:space="0" w:color="auto"/>
              <w:left w:val="single" w:sz="4" w:space="0" w:color="auto"/>
              <w:bottom w:val="single" w:sz="4" w:space="0" w:color="auto"/>
              <w:right w:val="single" w:sz="4" w:space="0" w:color="auto"/>
            </w:tcBorders>
            <w:vAlign w:val="center"/>
            <w:hideMark/>
          </w:tcPr>
          <w:p w14:paraId="2ADC3E09" w14:textId="6FB18C8B" w:rsidR="00A56F8F" w:rsidRPr="0074216D" w:rsidDel="00022465" w:rsidRDefault="00A56F8F">
            <w:pPr>
              <w:spacing w:after="160" w:line="259" w:lineRule="auto"/>
              <w:jc w:val="center"/>
              <w:rPr>
                <w:del w:id="3612" w:author="Lim, Vanessa Gunawan" w:date="2022-11-17T15:17:00Z"/>
                <w:rFonts w:asciiTheme="minorHAnsi" w:hAnsiTheme="minorHAnsi" w:cstheme="minorHAnsi"/>
                <w:lang w:val="en-IN" w:eastAsia="zh-CN"/>
              </w:rPr>
              <w:pPrChange w:id="3613" w:author="Lim, Vanessa Gunawan" w:date="2022-11-17T15:17:00Z">
                <w:pPr>
                  <w:widowControl w:val="0"/>
                  <w:spacing w:after="240"/>
                  <w:jc w:val="center"/>
                </w:pPr>
              </w:pPrChange>
            </w:pPr>
            <w:del w:id="3614" w:author="Lim, Vanessa Gunawan" w:date="2022-11-17T15:17:00Z">
              <w:r w:rsidRPr="0074216D" w:rsidDel="00022465">
                <w:rPr>
                  <w:rFonts w:asciiTheme="minorHAnsi" w:hAnsiTheme="minorHAnsi" w:cstheme="minorHAnsi"/>
                  <w:lang w:val="en-IN" w:eastAsia="zh-CN"/>
                </w:rPr>
                <w:delText>Carbon Dioxide</w:delText>
              </w:r>
            </w:del>
          </w:p>
        </w:tc>
        <w:tc>
          <w:tcPr>
            <w:tcW w:w="2126" w:type="dxa"/>
            <w:tcBorders>
              <w:top w:val="single" w:sz="4" w:space="0" w:color="auto"/>
              <w:left w:val="single" w:sz="4" w:space="0" w:color="auto"/>
              <w:bottom w:val="single" w:sz="4" w:space="0" w:color="auto"/>
              <w:right w:val="single" w:sz="4" w:space="0" w:color="auto"/>
            </w:tcBorders>
            <w:vAlign w:val="center"/>
            <w:hideMark/>
          </w:tcPr>
          <w:p w14:paraId="5E44AAA5" w14:textId="328504A0" w:rsidR="00A56F8F" w:rsidRPr="0074216D" w:rsidDel="00022465" w:rsidRDefault="00A56F8F">
            <w:pPr>
              <w:spacing w:after="160" w:line="259" w:lineRule="auto"/>
              <w:jc w:val="center"/>
              <w:rPr>
                <w:del w:id="3615" w:author="Lim, Vanessa Gunawan" w:date="2022-11-17T15:17:00Z"/>
                <w:rFonts w:asciiTheme="minorHAnsi" w:hAnsiTheme="minorHAnsi" w:cstheme="minorHAnsi"/>
                <w:lang w:val="en-IN" w:eastAsia="zh-CN"/>
              </w:rPr>
              <w:pPrChange w:id="3616" w:author="Lim, Vanessa Gunawan" w:date="2022-11-17T15:17:00Z">
                <w:pPr>
                  <w:widowControl w:val="0"/>
                  <w:spacing w:after="240"/>
                  <w:jc w:val="center"/>
                </w:pPr>
              </w:pPrChange>
            </w:pPr>
            <w:del w:id="3617" w:author="Lim, Vanessa Gunawan" w:date="2022-11-17T15:17:00Z">
              <w:r w:rsidRPr="0074216D" w:rsidDel="00022465">
                <w:rPr>
                  <w:rFonts w:asciiTheme="minorHAnsi" w:hAnsiTheme="minorHAnsi" w:cstheme="minorHAnsi"/>
                  <w:lang w:val="en-IN" w:eastAsia="zh-CN"/>
                </w:rPr>
                <w:delText>0.0</w:delText>
              </w:r>
            </w:del>
          </w:p>
        </w:tc>
        <w:tc>
          <w:tcPr>
            <w:tcW w:w="1843" w:type="dxa"/>
            <w:tcBorders>
              <w:top w:val="single" w:sz="4" w:space="0" w:color="auto"/>
              <w:left w:val="single" w:sz="4" w:space="0" w:color="auto"/>
              <w:bottom w:val="single" w:sz="4" w:space="0" w:color="auto"/>
              <w:right w:val="single" w:sz="4" w:space="0" w:color="auto"/>
            </w:tcBorders>
            <w:vAlign w:val="center"/>
            <w:hideMark/>
          </w:tcPr>
          <w:p w14:paraId="0B5371CF" w14:textId="48CD05F7" w:rsidR="00A56F8F" w:rsidRPr="0074216D" w:rsidDel="00022465" w:rsidRDefault="00A56F8F">
            <w:pPr>
              <w:spacing w:after="160" w:line="259" w:lineRule="auto"/>
              <w:jc w:val="center"/>
              <w:rPr>
                <w:del w:id="3618" w:author="Lim, Vanessa Gunawan" w:date="2022-11-17T15:17:00Z"/>
                <w:rFonts w:asciiTheme="minorHAnsi" w:hAnsiTheme="minorHAnsi" w:cstheme="minorHAnsi"/>
                <w:lang w:val="en-IN" w:eastAsia="zh-CN"/>
              </w:rPr>
              <w:pPrChange w:id="3619" w:author="Lim, Vanessa Gunawan" w:date="2022-11-17T15:17:00Z">
                <w:pPr>
                  <w:widowControl w:val="0"/>
                  <w:spacing w:after="240"/>
                  <w:jc w:val="center"/>
                </w:pPr>
              </w:pPrChange>
            </w:pPr>
            <w:del w:id="3620" w:author="Lim, Vanessa Gunawan" w:date="2022-11-17T15:17:00Z">
              <w:r w:rsidRPr="0074216D" w:rsidDel="00022465">
                <w:rPr>
                  <w:rFonts w:asciiTheme="minorHAnsi" w:hAnsiTheme="minorHAnsi" w:cstheme="minorHAnsi"/>
                  <w:lang w:val="en-IN" w:eastAsia="zh-CN"/>
                </w:rPr>
                <w:delText>44.0095</w:delText>
              </w:r>
            </w:del>
          </w:p>
        </w:tc>
        <w:tc>
          <w:tcPr>
            <w:tcW w:w="1843" w:type="dxa"/>
            <w:tcBorders>
              <w:top w:val="single" w:sz="4" w:space="0" w:color="auto"/>
              <w:left w:val="single" w:sz="4" w:space="0" w:color="auto"/>
              <w:bottom w:val="single" w:sz="4" w:space="0" w:color="auto"/>
              <w:right w:val="nil"/>
            </w:tcBorders>
            <w:vAlign w:val="center"/>
            <w:hideMark/>
          </w:tcPr>
          <w:p w14:paraId="1B41BAF6" w14:textId="217622B5" w:rsidR="00A56F8F" w:rsidRPr="0074216D" w:rsidDel="00022465" w:rsidRDefault="00A56F8F">
            <w:pPr>
              <w:spacing w:after="160" w:line="259" w:lineRule="auto"/>
              <w:jc w:val="center"/>
              <w:rPr>
                <w:del w:id="3621" w:author="Lim, Vanessa Gunawan" w:date="2022-11-17T15:17:00Z"/>
                <w:rFonts w:asciiTheme="minorHAnsi" w:hAnsiTheme="minorHAnsi" w:cstheme="minorHAnsi"/>
                <w:lang w:val="en-IN" w:eastAsia="zh-CN"/>
              </w:rPr>
              <w:pPrChange w:id="3622" w:author="Lim, Vanessa Gunawan" w:date="2022-11-17T15:17:00Z">
                <w:pPr>
                  <w:widowControl w:val="0"/>
                  <w:spacing w:after="240"/>
                  <w:jc w:val="center"/>
                </w:pPr>
              </w:pPrChange>
            </w:pPr>
            <w:del w:id="3623" w:author="Lim, Vanessa Gunawan" w:date="2022-11-17T15:17:00Z">
              <w:r w:rsidRPr="0074216D" w:rsidDel="00022465">
                <w:rPr>
                  <w:rFonts w:asciiTheme="minorHAnsi" w:hAnsiTheme="minorHAnsi" w:cstheme="minorHAnsi"/>
                  <w:lang w:val="en-IN" w:eastAsia="zh-CN"/>
                </w:rPr>
                <w:delText>0.0195</w:delText>
              </w:r>
            </w:del>
          </w:p>
        </w:tc>
        <w:tc>
          <w:tcPr>
            <w:tcW w:w="1843" w:type="dxa"/>
            <w:tcBorders>
              <w:top w:val="single" w:sz="4" w:space="0" w:color="auto"/>
              <w:left w:val="single" w:sz="4" w:space="0" w:color="auto"/>
              <w:bottom w:val="single" w:sz="4" w:space="0" w:color="auto"/>
              <w:right w:val="single" w:sz="4" w:space="0" w:color="auto"/>
            </w:tcBorders>
            <w:hideMark/>
          </w:tcPr>
          <w:p w14:paraId="43AE4203" w14:textId="40129B91" w:rsidR="00A56F8F" w:rsidRPr="0074216D" w:rsidDel="00022465" w:rsidRDefault="00A56F8F">
            <w:pPr>
              <w:spacing w:after="160" w:line="259" w:lineRule="auto"/>
              <w:jc w:val="center"/>
              <w:rPr>
                <w:del w:id="3624" w:author="Lim, Vanessa Gunawan" w:date="2022-11-17T15:17:00Z"/>
                <w:rFonts w:asciiTheme="minorHAnsi" w:hAnsiTheme="minorHAnsi" w:cstheme="minorHAnsi"/>
                <w:lang w:val="en-IN" w:eastAsia="zh-CN"/>
              </w:rPr>
              <w:pPrChange w:id="3625" w:author="Lim, Vanessa Gunawan" w:date="2022-11-17T15:17:00Z">
                <w:pPr>
                  <w:widowControl w:val="0"/>
                  <w:spacing w:after="240"/>
                  <w:jc w:val="center"/>
                </w:pPr>
              </w:pPrChange>
            </w:pPr>
            <w:del w:id="3626" w:author="Lim, Vanessa Gunawan" w:date="2022-11-17T15:17:00Z">
              <w:r w:rsidRPr="0074216D" w:rsidDel="00022465">
                <w:rPr>
                  <w:rFonts w:asciiTheme="minorHAnsi" w:hAnsiTheme="minorHAnsi" w:cstheme="minorHAnsi"/>
                  <w:lang w:val="en-IN" w:eastAsia="ja-JP"/>
                </w:rPr>
                <w:delText>0</w:delText>
              </w:r>
            </w:del>
          </w:p>
        </w:tc>
      </w:tr>
    </w:tbl>
    <w:p w14:paraId="72DB72FB" w14:textId="6D44ACD3" w:rsidR="00A56F8F" w:rsidRPr="0074216D" w:rsidDel="00022465" w:rsidRDefault="00A56F8F">
      <w:pPr>
        <w:spacing w:after="160" w:line="259" w:lineRule="auto"/>
        <w:jc w:val="center"/>
        <w:rPr>
          <w:del w:id="3627" w:author="Lim, Vanessa Gunawan" w:date="2022-11-17T15:17:00Z"/>
          <w:rFonts w:asciiTheme="minorHAnsi" w:hAnsiTheme="minorHAnsi" w:cstheme="minorHAnsi"/>
          <w:lang w:val="en-IN" w:eastAsia="zh-CN"/>
        </w:rPr>
        <w:pPrChange w:id="3628" w:author="Lim, Vanessa Gunawan" w:date="2022-11-17T15:17:00Z">
          <w:pPr>
            <w:spacing w:before="240" w:after="240"/>
            <w:ind w:left="360"/>
            <w:jc w:val="both"/>
          </w:pPr>
        </w:pPrChange>
      </w:pPr>
      <w:del w:id="3629" w:author="Lim, Vanessa Gunawan" w:date="2022-11-17T15:17:00Z">
        <w:r w:rsidRPr="0074216D" w:rsidDel="00022465">
          <w:rPr>
            <w:rFonts w:asciiTheme="minorHAnsi" w:hAnsiTheme="minorHAnsi" w:cstheme="minorHAnsi"/>
            <w:lang w:val="en-IN" w:eastAsia="zh-CN"/>
          </w:rPr>
          <w:delText>Source: GPA Publication 2145-2016. "Table of Physical Properties for Hydrocarbons and Other Compounds of Interest to the Natural Gas Industry and Natural Gas Liquids Industries".</w:delText>
        </w:r>
      </w:del>
    </w:p>
    <w:p w14:paraId="67D6FE2B" w14:textId="70A0E20B" w:rsidR="00A56F8F" w:rsidRPr="0074216D" w:rsidDel="00022465" w:rsidRDefault="00A56F8F">
      <w:pPr>
        <w:spacing w:after="160" w:line="259" w:lineRule="auto"/>
        <w:jc w:val="center"/>
        <w:rPr>
          <w:del w:id="3630" w:author="Lim, Vanessa Gunawan" w:date="2022-11-17T15:17:00Z"/>
          <w:rFonts w:asciiTheme="minorHAnsi" w:hAnsiTheme="minorHAnsi" w:cstheme="minorHAnsi"/>
          <w:b/>
          <w:lang w:val="en-IN" w:bidi="en-US"/>
        </w:rPr>
        <w:pPrChange w:id="3631" w:author="Lim, Vanessa Gunawan" w:date="2022-11-17T15:17:00Z">
          <w:pPr>
            <w:spacing w:after="240"/>
            <w:jc w:val="both"/>
          </w:pPr>
        </w:pPrChange>
      </w:pPr>
      <w:del w:id="3632" w:author="Lim, Vanessa Gunawan" w:date="2022-11-17T15:17:00Z">
        <w:r w:rsidRPr="0074216D" w:rsidDel="00022465">
          <w:rPr>
            <w:rFonts w:asciiTheme="minorHAnsi" w:hAnsiTheme="minorHAnsi" w:cstheme="minorHAnsi"/>
            <w:b/>
            <w:lang w:val="en-IN"/>
          </w:rPr>
          <w:delText>32.</w:delText>
        </w:r>
        <w:r w:rsidRPr="0074216D" w:rsidDel="00022465">
          <w:rPr>
            <w:rFonts w:asciiTheme="minorHAnsi" w:hAnsiTheme="minorHAnsi" w:cstheme="minorHAnsi"/>
            <w:b/>
            <w:lang w:val="en-IN"/>
          </w:rPr>
          <w:tab/>
          <w:delText>Values of Vi (in m</w:delText>
        </w:r>
        <w:r w:rsidRPr="0074216D" w:rsidDel="00022465">
          <w:rPr>
            <w:rFonts w:asciiTheme="minorHAnsi" w:hAnsiTheme="minorHAnsi" w:cstheme="minorHAnsi"/>
            <w:b/>
            <w:vertAlign w:val="superscript"/>
            <w:lang w:val="en-IN"/>
          </w:rPr>
          <w:delText>3</w:delText>
        </w:r>
        <w:r w:rsidRPr="0074216D" w:rsidDel="00022465">
          <w:rPr>
            <w:rFonts w:asciiTheme="minorHAnsi" w:hAnsiTheme="minorHAnsi" w:cstheme="minorHAnsi"/>
            <w:b/>
            <w:lang w:val="en-IN"/>
          </w:rPr>
          <w:delText xml:space="preserve"> /kmol)</w:delText>
        </w:r>
      </w:del>
    </w:p>
    <w:tbl>
      <w:tblPr>
        <w:tblW w:w="9792" w:type="dxa"/>
        <w:tblInd w:w="450" w:type="dxa"/>
        <w:tblLayout w:type="fixed"/>
        <w:tblLook w:val="04A0" w:firstRow="1" w:lastRow="0" w:firstColumn="1" w:lastColumn="0" w:noHBand="0" w:noVBand="1"/>
      </w:tblPr>
      <w:tblGrid>
        <w:gridCol w:w="1728"/>
        <w:gridCol w:w="1152"/>
        <w:gridCol w:w="1152"/>
        <w:gridCol w:w="1152"/>
        <w:gridCol w:w="1152"/>
        <w:gridCol w:w="1152"/>
        <w:gridCol w:w="1152"/>
        <w:gridCol w:w="1152"/>
      </w:tblGrid>
      <w:tr w:rsidR="00A56F8F" w:rsidDel="00022465" w14:paraId="12A67E72" w14:textId="7722E1CD" w:rsidTr="006C4E5E">
        <w:trPr>
          <w:cantSplit/>
          <w:tblHeader/>
          <w:del w:id="3633" w:author="Lim, Vanessa Gunawan" w:date="2022-11-17T15:17:00Z"/>
        </w:trPr>
        <w:tc>
          <w:tcPr>
            <w:tcW w:w="1728" w:type="dxa"/>
            <w:shd w:val="clear" w:color="auto" w:fill="FFFFFF"/>
            <w:hideMark/>
          </w:tcPr>
          <w:p w14:paraId="3DE1A28B" w14:textId="6FF3EDBC" w:rsidR="00A56F8F" w:rsidRPr="0074216D" w:rsidDel="00022465" w:rsidRDefault="00A56F8F">
            <w:pPr>
              <w:spacing w:after="160" w:line="259" w:lineRule="auto"/>
              <w:jc w:val="center"/>
              <w:rPr>
                <w:del w:id="3634" w:author="Lim, Vanessa Gunawan" w:date="2022-11-17T15:17:00Z"/>
                <w:rFonts w:asciiTheme="minorHAnsi" w:eastAsia="PMingLiU" w:hAnsiTheme="minorHAnsi" w:cstheme="minorHAnsi"/>
                <w:lang w:val="en-IN" w:bidi="en-US"/>
              </w:rPr>
              <w:pPrChange w:id="3635" w:author="Lim, Vanessa Gunawan" w:date="2022-11-17T15:17:00Z">
                <w:pPr>
                  <w:widowControl w:val="0"/>
                  <w:spacing w:after="240"/>
                  <w:jc w:val="both"/>
                </w:pPr>
              </w:pPrChange>
            </w:pPr>
            <w:del w:id="3636" w:author="Lim, Vanessa Gunawan" w:date="2022-11-17T15:17:00Z">
              <w:r w:rsidRPr="0074216D" w:rsidDel="00022465">
                <w:rPr>
                  <w:rFonts w:asciiTheme="minorHAnsi" w:eastAsia="PMingLiU" w:hAnsiTheme="minorHAnsi" w:cstheme="minorHAnsi"/>
                  <w:szCs w:val="21"/>
                  <w:lang w:val="en-IN"/>
                </w:rPr>
                <w:delText>Temperature</w:delText>
              </w:r>
            </w:del>
          </w:p>
        </w:tc>
        <w:tc>
          <w:tcPr>
            <w:tcW w:w="1152" w:type="dxa"/>
            <w:shd w:val="clear" w:color="auto" w:fill="FFFFFF"/>
            <w:hideMark/>
          </w:tcPr>
          <w:p w14:paraId="1425900E" w14:textId="6590EBDE" w:rsidR="00A56F8F" w:rsidRPr="0074216D" w:rsidDel="00022465" w:rsidRDefault="00A56F8F">
            <w:pPr>
              <w:spacing w:after="160" w:line="259" w:lineRule="auto"/>
              <w:jc w:val="center"/>
              <w:rPr>
                <w:del w:id="3637" w:author="Lim, Vanessa Gunawan" w:date="2022-11-17T15:17:00Z"/>
                <w:rFonts w:asciiTheme="minorHAnsi" w:eastAsia="PMingLiU" w:hAnsiTheme="minorHAnsi" w:cstheme="minorHAnsi"/>
                <w:lang w:val="en-IN" w:bidi="en-US"/>
              </w:rPr>
              <w:pPrChange w:id="3638" w:author="Lim, Vanessa Gunawan" w:date="2022-11-17T15:17:00Z">
                <w:pPr>
                  <w:widowControl w:val="0"/>
                  <w:spacing w:after="240"/>
                  <w:jc w:val="both"/>
                </w:pPr>
              </w:pPrChange>
            </w:pPr>
            <w:del w:id="3639" w:author="Lim, Vanessa Gunawan" w:date="2022-11-17T15:17:00Z">
              <w:r w:rsidRPr="0074216D" w:rsidDel="00022465">
                <w:rPr>
                  <w:rFonts w:asciiTheme="minorHAnsi" w:eastAsia="PMingLiU" w:hAnsiTheme="minorHAnsi" w:cstheme="minorHAnsi"/>
                  <w:szCs w:val="21"/>
                  <w:lang w:val="en-IN"/>
                </w:rPr>
                <w:delText>-150°C</w:delText>
              </w:r>
            </w:del>
          </w:p>
        </w:tc>
        <w:tc>
          <w:tcPr>
            <w:tcW w:w="1152" w:type="dxa"/>
            <w:shd w:val="clear" w:color="auto" w:fill="FFFFFF"/>
            <w:hideMark/>
          </w:tcPr>
          <w:p w14:paraId="00142F99" w14:textId="67FA4F48" w:rsidR="00A56F8F" w:rsidRPr="0074216D" w:rsidDel="00022465" w:rsidRDefault="00A56F8F">
            <w:pPr>
              <w:spacing w:after="160" w:line="259" w:lineRule="auto"/>
              <w:jc w:val="center"/>
              <w:rPr>
                <w:del w:id="3640" w:author="Lim, Vanessa Gunawan" w:date="2022-11-17T15:17:00Z"/>
                <w:rFonts w:asciiTheme="minorHAnsi" w:eastAsia="PMingLiU" w:hAnsiTheme="minorHAnsi" w:cstheme="minorHAnsi"/>
                <w:lang w:val="en-IN" w:bidi="en-US"/>
              </w:rPr>
              <w:pPrChange w:id="3641" w:author="Lim, Vanessa Gunawan" w:date="2022-11-17T15:17:00Z">
                <w:pPr>
                  <w:widowControl w:val="0"/>
                  <w:spacing w:after="240"/>
                  <w:jc w:val="both"/>
                </w:pPr>
              </w:pPrChange>
            </w:pPr>
            <w:del w:id="3642" w:author="Lim, Vanessa Gunawan" w:date="2022-11-17T15:17:00Z">
              <w:r w:rsidRPr="0074216D" w:rsidDel="00022465">
                <w:rPr>
                  <w:rFonts w:asciiTheme="minorHAnsi" w:eastAsia="PMingLiU" w:hAnsiTheme="minorHAnsi" w:cstheme="minorHAnsi"/>
                  <w:szCs w:val="21"/>
                  <w:lang w:val="en-IN"/>
                </w:rPr>
                <w:delText>-155°C</w:delText>
              </w:r>
            </w:del>
          </w:p>
        </w:tc>
        <w:tc>
          <w:tcPr>
            <w:tcW w:w="1152" w:type="dxa"/>
            <w:shd w:val="clear" w:color="auto" w:fill="FFFFFF"/>
            <w:hideMark/>
          </w:tcPr>
          <w:p w14:paraId="2172B123" w14:textId="5A3753DF" w:rsidR="00A56F8F" w:rsidRPr="0074216D" w:rsidDel="00022465" w:rsidRDefault="00A56F8F">
            <w:pPr>
              <w:spacing w:after="160" w:line="259" w:lineRule="auto"/>
              <w:jc w:val="center"/>
              <w:rPr>
                <w:del w:id="3643" w:author="Lim, Vanessa Gunawan" w:date="2022-11-17T15:17:00Z"/>
                <w:rFonts w:asciiTheme="minorHAnsi" w:eastAsia="PMingLiU" w:hAnsiTheme="minorHAnsi" w:cstheme="minorHAnsi"/>
                <w:lang w:val="en-IN" w:bidi="en-US"/>
              </w:rPr>
              <w:pPrChange w:id="3644" w:author="Lim, Vanessa Gunawan" w:date="2022-11-17T15:17:00Z">
                <w:pPr>
                  <w:widowControl w:val="0"/>
                  <w:spacing w:after="240"/>
                  <w:jc w:val="both"/>
                </w:pPr>
              </w:pPrChange>
            </w:pPr>
            <w:del w:id="3645" w:author="Lim, Vanessa Gunawan" w:date="2022-11-17T15:17:00Z">
              <w:r w:rsidRPr="0074216D" w:rsidDel="00022465">
                <w:rPr>
                  <w:rFonts w:asciiTheme="minorHAnsi" w:eastAsia="PMingLiU" w:hAnsiTheme="minorHAnsi" w:cstheme="minorHAnsi"/>
                  <w:szCs w:val="21"/>
                  <w:lang w:val="en-IN"/>
                </w:rPr>
                <w:delText>-160°C</w:delText>
              </w:r>
            </w:del>
          </w:p>
        </w:tc>
        <w:tc>
          <w:tcPr>
            <w:tcW w:w="1152" w:type="dxa"/>
            <w:shd w:val="clear" w:color="auto" w:fill="FFFFFF"/>
            <w:hideMark/>
          </w:tcPr>
          <w:p w14:paraId="48025A2A" w14:textId="745555A8" w:rsidR="00A56F8F" w:rsidRPr="0074216D" w:rsidDel="00022465" w:rsidRDefault="00A56F8F">
            <w:pPr>
              <w:spacing w:after="160" w:line="259" w:lineRule="auto"/>
              <w:jc w:val="center"/>
              <w:rPr>
                <w:del w:id="3646" w:author="Lim, Vanessa Gunawan" w:date="2022-11-17T15:17:00Z"/>
                <w:rFonts w:asciiTheme="minorHAnsi" w:eastAsia="PMingLiU" w:hAnsiTheme="minorHAnsi" w:cstheme="minorHAnsi"/>
                <w:lang w:val="en-IN" w:bidi="en-US"/>
              </w:rPr>
              <w:pPrChange w:id="3647" w:author="Lim, Vanessa Gunawan" w:date="2022-11-17T15:17:00Z">
                <w:pPr>
                  <w:widowControl w:val="0"/>
                  <w:spacing w:after="240"/>
                  <w:jc w:val="both"/>
                </w:pPr>
              </w:pPrChange>
            </w:pPr>
            <w:del w:id="3648" w:author="Lim, Vanessa Gunawan" w:date="2022-11-17T15:17:00Z">
              <w:r w:rsidRPr="0074216D" w:rsidDel="00022465">
                <w:rPr>
                  <w:rFonts w:asciiTheme="minorHAnsi" w:eastAsia="PMingLiU" w:hAnsiTheme="minorHAnsi" w:cstheme="minorHAnsi"/>
                  <w:szCs w:val="21"/>
                  <w:lang w:val="en-IN"/>
                </w:rPr>
                <w:delText>-165°C</w:delText>
              </w:r>
            </w:del>
          </w:p>
        </w:tc>
        <w:tc>
          <w:tcPr>
            <w:tcW w:w="1152" w:type="dxa"/>
            <w:shd w:val="clear" w:color="auto" w:fill="FFFFFF"/>
            <w:hideMark/>
          </w:tcPr>
          <w:p w14:paraId="1D49EB8E" w14:textId="636BB0AA" w:rsidR="00A56F8F" w:rsidRPr="0074216D" w:rsidDel="00022465" w:rsidRDefault="00A56F8F">
            <w:pPr>
              <w:spacing w:after="160" w:line="259" w:lineRule="auto"/>
              <w:jc w:val="center"/>
              <w:rPr>
                <w:del w:id="3649" w:author="Lim, Vanessa Gunawan" w:date="2022-11-17T15:17:00Z"/>
                <w:rFonts w:asciiTheme="minorHAnsi" w:eastAsia="PMingLiU" w:hAnsiTheme="minorHAnsi" w:cstheme="minorHAnsi"/>
                <w:lang w:val="en-IN" w:bidi="en-US"/>
              </w:rPr>
              <w:pPrChange w:id="3650" w:author="Lim, Vanessa Gunawan" w:date="2022-11-17T15:17:00Z">
                <w:pPr>
                  <w:widowControl w:val="0"/>
                  <w:spacing w:after="240"/>
                  <w:jc w:val="both"/>
                </w:pPr>
              </w:pPrChange>
            </w:pPr>
            <w:del w:id="3651" w:author="Lim, Vanessa Gunawan" w:date="2022-11-17T15:17:00Z">
              <w:r w:rsidRPr="0074216D" w:rsidDel="00022465">
                <w:rPr>
                  <w:rFonts w:asciiTheme="minorHAnsi" w:eastAsia="PMingLiU" w:hAnsiTheme="minorHAnsi" w:cstheme="minorHAnsi"/>
                  <w:szCs w:val="21"/>
                  <w:lang w:val="en-IN"/>
                </w:rPr>
                <w:delText>-170°C</w:delText>
              </w:r>
            </w:del>
          </w:p>
        </w:tc>
        <w:tc>
          <w:tcPr>
            <w:tcW w:w="1152" w:type="dxa"/>
            <w:shd w:val="clear" w:color="auto" w:fill="FFFFFF"/>
            <w:hideMark/>
          </w:tcPr>
          <w:p w14:paraId="37DE6873" w14:textId="0B37DB3A" w:rsidR="00A56F8F" w:rsidRPr="0074216D" w:rsidDel="00022465" w:rsidRDefault="00A56F8F">
            <w:pPr>
              <w:spacing w:after="160" w:line="259" w:lineRule="auto"/>
              <w:jc w:val="center"/>
              <w:rPr>
                <w:del w:id="3652" w:author="Lim, Vanessa Gunawan" w:date="2022-11-17T15:17:00Z"/>
                <w:rFonts w:asciiTheme="minorHAnsi" w:eastAsia="PMingLiU" w:hAnsiTheme="minorHAnsi" w:cstheme="minorHAnsi"/>
                <w:lang w:val="en-IN" w:bidi="en-US"/>
              </w:rPr>
              <w:pPrChange w:id="3653" w:author="Lim, Vanessa Gunawan" w:date="2022-11-17T15:17:00Z">
                <w:pPr>
                  <w:widowControl w:val="0"/>
                  <w:spacing w:after="240"/>
                  <w:jc w:val="both"/>
                </w:pPr>
              </w:pPrChange>
            </w:pPr>
            <w:del w:id="3654" w:author="Lim, Vanessa Gunawan" w:date="2022-11-17T15:17:00Z">
              <w:r w:rsidRPr="0074216D" w:rsidDel="00022465">
                <w:rPr>
                  <w:rFonts w:asciiTheme="minorHAnsi" w:eastAsia="PMingLiU" w:hAnsiTheme="minorHAnsi" w:cstheme="minorHAnsi"/>
                  <w:szCs w:val="21"/>
                  <w:lang w:val="en-IN"/>
                </w:rPr>
                <w:delText>-175°C</w:delText>
              </w:r>
            </w:del>
          </w:p>
        </w:tc>
        <w:tc>
          <w:tcPr>
            <w:tcW w:w="1152" w:type="dxa"/>
            <w:shd w:val="clear" w:color="auto" w:fill="FFFFFF"/>
            <w:hideMark/>
          </w:tcPr>
          <w:p w14:paraId="6A59D0A7" w14:textId="125F8FF8" w:rsidR="00A56F8F" w:rsidRPr="0074216D" w:rsidDel="00022465" w:rsidRDefault="00A56F8F">
            <w:pPr>
              <w:spacing w:after="160" w:line="259" w:lineRule="auto"/>
              <w:jc w:val="center"/>
              <w:rPr>
                <w:del w:id="3655" w:author="Lim, Vanessa Gunawan" w:date="2022-11-17T15:17:00Z"/>
                <w:rFonts w:asciiTheme="minorHAnsi" w:eastAsia="PMingLiU" w:hAnsiTheme="minorHAnsi" w:cstheme="minorHAnsi"/>
                <w:lang w:val="en-IN" w:bidi="en-US"/>
              </w:rPr>
              <w:pPrChange w:id="3656" w:author="Lim, Vanessa Gunawan" w:date="2022-11-17T15:17:00Z">
                <w:pPr>
                  <w:widowControl w:val="0"/>
                  <w:spacing w:after="240"/>
                  <w:jc w:val="both"/>
                </w:pPr>
              </w:pPrChange>
            </w:pPr>
            <w:del w:id="3657" w:author="Lim, Vanessa Gunawan" w:date="2022-11-17T15:17:00Z">
              <w:r w:rsidRPr="0074216D" w:rsidDel="00022465">
                <w:rPr>
                  <w:rFonts w:asciiTheme="minorHAnsi" w:eastAsia="PMingLiU" w:hAnsiTheme="minorHAnsi" w:cstheme="minorHAnsi"/>
                  <w:szCs w:val="21"/>
                  <w:lang w:val="en-IN"/>
                </w:rPr>
                <w:delText>-180°C</w:delText>
              </w:r>
            </w:del>
          </w:p>
        </w:tc>
      </w:tr>
      <w:tr w:rsidR="00A56F8F" w:rsidDel="00022465" w14:paraId="46F3358B" w14:textId="690D40B2" w:rsidTr="006C4E5E">
        <w:trPr>
          <w:cantSplit/>
          <w:del w:id="3658" w:author="Lim, Vanessa Gunawan" w:date="2022-11-17T15:17:00Z"/>
        </w:trPr>
        <w:tc>
          <w:tcPr>
            <w:tcW w:w="1728" w:type="dxa"/>
            <w:shd w:val="clear" w:color="auto" w:fill="FFFFFF"/>
            <w:hideMark/>
          </w:tcPr>
          <w:p w14:paraId="184DA4D9" w14:textId="13B36D17" w:rsidR="00A56F8F" w:rsidRPr="0074216D" w:rsidDel="00022465" w:rsidRDefault="00A56F8F">
            <w:pPr>
              <w:spacing w:after="160" w:line="259" w:lineRule="auto"/>
              <w:jc w:val="center"/>
              <w:rPr>
                <w:del w:id="3659" w:author="Lim, Vanessa Gunawan" w:date="2022-11-17T15:17:00Z"/>
                <w:rFonts w:asciiTheme="minorHAnsi" w:hAnsiTheme="minorHAnsi" w:cstheme="minorHAnsi"/>
                <w:lang w:val="en-IN" w:bidi="en-US"/>
              </w:rPr>
              <w:pPrChange w:id="3660" w:author="Lim, Vanessa Gunawan" w:date="2022-11-17T15:17:00Z">
                <w:pPr>
                  <w:widowControl w:val="0"/>
                  <w:spacing w:after="240"/>
                  <w:jc w:val="both"/>
                </w:pPr>
              </w:pPrChange>
            </w:pPr>
            <w:del w:id="3661" w:author="Lim, Vanessa Gunawan" w:date="2022-11-17T15:17:00Z">
              <w:r w:rsidRPr="0074216D" w:rsidDel="00022465">
                <w:rPr>
                  <w:rFonts w:asciiTheme="minorHAnsi" w:eastAsia="PMingLiU" w:hAnsiTheme="minorHAnsi" w:cstheme="minorHAnsi"/>
                  <w:szCs w:val="21"/>
                  <w:lang w:val="en-IN"/>
                </w:rPr>
                <w:delText>Methane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75B9CC9B" w14:textId="1ADE60A7" w:rsidR="00A56F8F" w:rsidRPr="0074216D" w:rsidDel="00022465" w:rsidRDefault="00A56F8F">
            <w:pPr>
              <w:spacing w:after="160" w:line="259" w:lineRule="auto"/>
              <w:jc w:val="center"/>
              <w:rPr>
                <w:del w:id="3662" w:author="Lim, Vanessa Gunawan" w:date="2022-11-17T15:17:00Z"/>
                <w:rFonts w:asciiTheme="minorHAnsi" w:eastAsia="PMingLiU" w:hAnsiTheme="minorHAnsi" w:cstheme="minorHAnsi"/>
                <w:lang w:val="en-IN" w:bidi="en-US"/>
              </w:rPr>
              <w:pPrChange w:id="3663" w:author="Lim, Vanessa Gunawan" w:date="2022-11-17T15:17:00Z">
                <w:pPr>
                  <w:widowControl w:val="0"/>
                  <w:spacing w:after="240"/>
                  <w:jc w:val="both"/>
                </w:pPr>
              </w:pPrChange>
            </w:pPr>
            <w:del w:id="3664" w:author="Lim, Vanessa Gunawan" w:date="2022-11-17T15:17:00Z">
              <w:r w:rsidRPr="0074216D" w:rsidDel="00022465">
                <w:rPr>
                  <w:rFonts w:asciiTheme="minorHAnsi" w:eastAsia="PMingLiU" w:hAnsiTheme="minorHAnsi" w:cstheme="minorHAnsi"/>
                  <w:szCs w:val="21"/>
                  <w:lang w:val="en-IN"/>
                </w:rPr>
                <w:delText>0.039580</w:delText>
              </w:r>
            </w:del>
          </w:p>
        </w:tc>
        <w:tc>
          <w:tcPr>
            <w:tcW w:w="1152" w:type="dxa"/>
            <w:shd w:val="clear" w:color="auto" w:fill="FFFFFF"/>
            <w:hideMark/>
          </w:tcPr>
          <w:p w14:paraId="73EB43DA" w14:textId="793DB3B1" w:rsidR="00A56F8F" w:rsidRPr="0074216D" w:rsidDel="00022465" w:rsidRDefault="00A56F8F">
            <w:pPr>
              <w:spacing w:after="160" w:line="259" w:lineRule="auto"/>
              <w:jc w:val="center"/>
              <w:rPr>
                <w:del w:id="3665" w:author="Lim, Vanessa Gunawan" w:date="2022-11-17T15:17:00Z"/>
                <w:rFonts w:asciiTheme="minorHAnsi" w:eastAsia="PMingLiU" w:hAnsiTheme="minorHAnsi" w:cstheme="minorHAnsi"/>
                <w:lang w:val="en-IN" w:bidi="en-US"/>
              </w:rPr>
              <w:pPrChange w:id="3666" w:author="Lim, Vanessa Gunawan" w:date="2022-11-17T15:17:00Z">
                <w:pPr>
                  <w:widowControl w:val="0"/>
                  <w:spacing w:after="240"/>
                  <w:jc w:val="both"/>
                </w:pPr>
              </w:pPrChange>
            </w:pPr>
            <w:del w:id="3667" w:author="Lim, Vanessa Gunawan" w:date="2022-11-17T15:17:00Z">
              <w:r w:rsidRPr="0074216D" w:rsidDel="00022465">
                <w:rPr>
                  <w:rFonts w:asciiTheme="minorHAnsi" w:eastAsia="PMingLiU" w:hAnsiTheme="minorHAnsi" w:cstheme="minorHAnsi"/>
                  <w:szCs w:val="21"/>
                  <w:lang w:val="en-IN"/>
                </w:rPr>
                <w:delText>0.038839</w:delText>
              </w:r>
            </w:del>
          </w:p>
        </w:tc>
        <w:tc>
          <w:tcPr>
            <w:tcW w:w="1152" w:type="dxa"/>
            <w:shd w:val="clear" w:color="auto" w:fill="FFFFFF"/>
            <w:hideMark/>
          </w:tcPr>
          <w:p w14:paraId="2396F19E" w14:textId="23349163" w:rsidR="00A56F8F" w:rsidRPr="0074216D" w:rsidDel="00022465" w:rsidRDefault="00A56F8F">
            <w:pPr>
              <w:spacing w:after="160" w:line="259" w:lineRule="auto"/>
              <w:jc w:val="center"/>
              <w:rPr>
                <w:del w:id="3668" w:author="Lim, Vanessa Gunawan" w:date="2022-11-17T15:17:00Z"/>
                <w:rFonts w:asciiTheme="minorHAnsi" w:eastAsia="PMingLiU" w:hAnsiTheme="minorHAnsi" w:cstheme="minorHAnsi"/>
                <w:lang w:val="en-IN" w:bidi="en-US"/>
              </w:rPr>
              <w:pPrChange w:id="3669" w:author="Lim, Vanessa Gunawan" w:date="2022-11-17T15:17:00Z">
                <w:pPr>
                  <w:widowControl w:val="0"/>
                  <w:spacing w:after="240"/>
                  <w:jc w:val="both"/>
                </w:pPr>
              </w:pPrChange>
            </w:pPr>
            <w:del w:id="3670" w:author="Lim, Vanessa Gunawan" w:date="2022-11-17T15:17:00Z">
              <w:r w:rsidRPr="0074216D" w:rsidDel="00022465">
                <w:rPr>
                  <w:rFonts w:asciiTheme="minorHAnsi" w:eastAsia="PMingLiU" w:hAnsiTheme="minorHAnsi" w:cstheme="minorHAnsi"/>
                  <w:szCs w:val="21"/>
                  <w:lang w:val="en-IN"/>
                </w:rPr>
                <w:delText>0.038149</w:delText>
              </w:r>
            </w:del>
          </w:p>
        </w:tc>
        <w:tc>
          <w:tcPr>
            <w:tcW w:w="1152" w:type="dxa"/>
            <w:shd w:val="clear" w:color="auto" w:fill="FFFFFF"/>
            <w:hideMark/>
          </w:tcPr>
          <w:p w14:paraId="70BFF1C5" w14:textId="6F5296CE" w:rsidR="00A56F8F" w:rsidRPr="0074216D" w:rsidDel="00022465" w:rsidRDefault="00A56F8F">
            <w:pPr>
              <w:spacing w:after="160" w:line="259" w:lineRule="auto"/>
              <w:jc w:val="center"/>
              <w:rPr>
                <w:del w:id="3671" w:author="Lim, Vanessa Gunawan" w:date="2022-11-17T15:17:00Z"/>
                <w:rFonts w:asciiTheme="minorHAnsi" w:hAnsiTheme="minorHAnsi" w:cstheme="minorHAnsi"/>
                <w:lang w:val="en-IN" w:bidi="en-US"/>
              </w:rPr>
              <w:pPrChange w:id="3672" w:author="Lim, Vanessa Gunawan" w:date="2022-11-17T15:17:00Z">
                <w:pPr>
                  <w:widowControl w:val="0"/>
                  <w:spacing w:after="240"/>
                  <w:jc w:val="both"/>
                </w:pPr>
              </w:pPrChange>
            </w:pPr>
            <w:del w:id="3673" w:author="Lim, Vanessa Gunawan" w:date="2022-11-17T15:17:00Z">
              <w:r w:rsidRPr="0074216D" w:rsidDel="00022465">
                <w:rPr>
                  <w:rFonts w:asciiTheme="minorHAnsi" w:eastAsia="PMingLiU" w:hAnsiTheme="minorHAnsi" w:cstheme="minorHAnsi"/>
                  <w:szCs w:val="21"/>
                  <w:lang w:val="en-IN"/>
                </w:rPr>
                <w:delText>0.03750</w:delText>
              </w:r>
              <w:r w:rsidRPr="0074216D" w:rsidDel="00022465">
                <w:rPr>
                  <w:rFonts w:asciiTheme="minorHAnsi" w:hAnsiTheme="minorHAnsi" w:cstheme="minorHAnsi"/>
                  <w:szCs w:val="21"/>
                  <w:lang w:val="en-IN"/>
                </w:rPr>
                <w:delText>0</w:delText>
              </w:r>
            </w:del>
          </w:p>
        </w:tc>
        <w:tc>
          <w:tcPr>
            <w:tcW w:w="1152" w:type="dxa"/>
            <w:shd w:val="clear" w:color="auto" w:fill="FFFFFF"/>
            <w:hideMark/>
          </w:tcPr>
          <w:p w14:paraId="0EAAF553" w14:textId="449A7DD1" w:rsidR="00A56F8F" w:rsidRPr="0074216D" w:rsidDel="00022465" w:rsidRDefault="00A56F8F">
            <w:pPr>
              <w:spacing w:after="160" w:line="259" w:lineRule="auto"/>
              <w:jc w:val="center"/>
              <w:rPr>
                <w:del w:id="3674" w:author="Lim, Vanessa Gunawan" w:date="2022-11-17T15:17:00Z"/>
                <w:rFonts w:asciiTheme="minorHAnsi" w:eastAsia="PMingLiU" w:hAnsiTheme="minorHAnsi" w:cstheme="minorHAnsi"/>
                <w:lang w:val="en-IN" w:bidi="en-US"/>
              </w:rPr>
              <w:pPrChange w:id="3675" w:author="Lim, Vanessa Gunawan" w:date="2022-11-17T15:17:00Z">
                <w:pPr>
                  <w:widowControl w:val="0"/>
                  <w:spacing w:after="240"/>
                  <w:jc w:val="both"/>
                </w:pPr>
              </w:pPrChange>
            </w:pPr>
            <w:del w:id="3676" w:author="Lim, Vanessa Gunawan" w:date="2022-11-17T15:17:00Z">
              <w:r w:rsidRPr="0074216D" w:rsidDel="00022465">
                <w:rPr>
                  <w:rFonts w:asciiTheme="minorHAnsi" w:eastAsia="PMingLiU" w:hAnsiTheme="minorHAnsi" w:cstheme="minorHAnsi"/>
                  <w:szCs w:val="21"/>
                  <w:lang w:val="en-IN"/>
                </w:rPr>
                <w:delText>0.036891</w:delText>
              </w:r>
            </w:del>
          </w:p>
        </w:tc>
        <w:tc>
          <w:tcPr>
            <w:tcW w:w="1152" w:type="dxa"/>
            <w:shd w:val="clear" w:color="auto" w:fill="FFFFFF"/>
            <w:hideMark/>
          </w:tcPr>
          <w:p w14:paraId="4F923436" w14:textId="34E56F21" w:rsidR="00A56F8F" w:rsidRPr="0074216D" w:rsidDel="00022465" w:rsidRDefault="00A56F8F">
            <w:pPr>
              <w:spacing w:after="160" w:line="259" w:lineRule="auto"/>
              <w:jc w:val="center"/>
              <w:rPr>
                <w:del w:id="3677" w:author="Lim, Vanessa Gunawan" w:date="2022-11-17T15:17:00Z"/>
                <w:rFonts w:asciiTheme="minorHAnsi" w:eastAsia="PMingLiU" w:hAnsiTheme="minorHAnsi" w:cstheme="minorHAnsi"/>
                <w:lang w:val="en-IN" w:bidi="en-US"/>
              </w:rPr>
              <w:pPrChange w:id="3678" w:author="Lim, Vanessa Gunawan" w:date="2022-11-17T15:17:00Z">
                <w:pPr>
                  <w:widowControl w:val="0"/>
                  <w:spacing w:after="240"/>
                  <w:jc w:val="both"/>
                </w:pPr>
              </w:pPrChange>
            </w:pPr>
            <w:del w:id="3679" w:author="Lim, Vanessa Gunawan" w:date="2022-11-17T15:17:00Z">
              <w:r w:rsidRPr="0074216D" w:rsidDel="00022465">
                <w:rPr>
                  <w:rFonts w:asciiTheme="minorHAnsi" w:eastAsia="PMingLiU" w:hAnsiTheme="minorHAnsi" w:cstheme="minorHAnsi"/>
                  <w:szCs w:val="21"/>
                  <w:lang w:val="en-IN"/>
                </w:rPr>
                <w:delText>0.036315</w:delText>
              </w:r>
            </w:del>
          </w:p>
        </w:tc>
        <w:tc>
          <w:tcPr>
            <w:tcW w:w="1152" w:type="dxa"/>
            <w:shd w:val="clear" w:color="auto" w:fill="FFFFFF"/>
            <w:hideMark/>
          </w:tcPr>
          <w:p w14:paraId="36E9EB43" w14:textId="4FB18A23" w:rsidR="00A56F8F" w:rsidRPr="0074216D" w:rsidDel="00022465" w:rsidRDefault="00A56F8F">
            <w:pPr>
              <w:spacing w:after="160" w:line="259" w:lineRule="auto"/>
              <w:jc w:val="center"/>
              <w:rPr>
                <w:del w:id="3680" w:author="Lim, Vanessa Gunawan" w:date="2022-11-17T15:17:00Z"/>
                <w:rFonts w:asciiTheme="minorHAnsi" w:eastAsia="PMingLiU" w:hAnsiTheme="minorHAnsi" w:cstheme="minorHAnsi"/>
                <w:lang w:val="en-IN" w:bidi="en-US"/>
              </w:rPr>
              <w:pPrChange w:id="3681" w:author="Lim, Vanessa Gunawan" w:date="2022-11-17T15:17:00Z">
                <w:pPr>
                  <w:widowControl w:val="0"/>
                  <w:spacing w:after="240"/>
                  <w:jc w:val="both"/>
                </w:pPr>
              </w:pPrChange>
            </w:pPr>
            <w:del w:id="3682" w:author="Lim, Vanessa Gunawan" w:date="2022-11-17T15:17:00Z">
              <w:r w:rsidRPr="0074216D" w:rsidDel="00022465">
                <w:rPr>
                  <w:rFonts w:asciiTheme="minorHAnsi" w:eastAsia="PMingLiU" w:hAnsiTheme="minorHAnsi" w:cstheme="minorHAnsi"/>
                  <w:szCs w:val="21"/>
                  <w:lang w:val="en-IN"/>
                </w:rPr>
                <w:delText>0.035771</w:delText>
              </w:r>
            </w:del>
          </w:p>
        </w:tc>
      </w:tr>
      <w:tr w:rsidR="00A56F8F" w:rsidDel="00022465" w14:paraId="2CE3564A" w14:textId="28E907D9" w:rsidTr="006C4E5E">
        <w:trPr>
          <w:cantSplit/>
          <w:del w:id="3683" w:author="Lim, Vanessa Gunawan" w:date="2022-11-17T15:17:00Z"/>
        </w:trPr>
        <w:tc>
          <w:tcPr>
            <w:tcW w:w="1728" w:type="dxa"/>
            <w:shd w:val="clear" w:color="auto" w:fill="FFFFFF"/>
            <w:hideMark/>
          </w:tcPr>
          <w:p w14:paraId="7B59E4EB" w14:textId="32AA0100" w:rsidR="00A56F8F" w:rsidRPr="0074216D" w:rsidDel="00022465" w:rsidRDefault="00A56F8F">
            <w:pPr>
              <w:spacing w:after="160" w:line="259" w:lineRule="auto"/>
              <w:jc w:val="center"/>
              <w:rPr>
                <w:del w:id="3684" w:author="Lim, Vanessa Gunawan" w:date="2022-11-17T15:17:00Z"/>
                <w:rFonts w:asciiTheme="minorHAnsi" w:hAnsiTheme="minorHAnsi" w:cstheme="minorHAnsi"/>
                <w:lang w:val="en-IN" w:bidi="en-US"/>
              </w:rPr>
              <w:pPrChange w:id="3685" w:author="Lim, Vanessa Gunawan" w:date="2022-11-17T15:17:00Z">
                <w:pPr>
                  <w:widowControl w:val="0"/>
                  <w:spacing w:after="240"/>
                  <w:jc w:val="both"/>
                </w:pPr>
              </w:pPrChange>
            </w:pPr>
            <w:del w:id="3686" w:author="Lim, Vanessa Gunawan" w:date="2022-11-17T15:17:00Z">
              <w:r w:rsidRPr="0074216D" w:rsidDel="00022465">
                <w:rPr>
                  <w:rFonts w:asciiTheme="minorHAnsi" w:eastAsia="PMingLiU" w:hAnsiTheme="minorHAnsi" w:cstheme="minorHAnsi"/>
                  <w:szCs w:val="21"/>
                  <w:lang w:val="en-IN"/>
                </w:rPr>
                <w:delText>Ethane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42AFF9E4" w14:textId="60E0E0CB" w:rsidR="00A56F8F" w:rsidRPr="0074216D" w:rsidDel="00022465" w:rsidRDefault="00A56F8F">
            <w:pPr>
              <w:spacing w:after="160" w:line="259" w:lineRule="auto"/>
              <w:jc w:val="center"/>
              <w:rPr>
                <w:del w:id="3687" w:author="Lim, Vanessa Gunawan" w:date="2022-11-17T15:17:00Z"/>
                <w:rFonts w:asciiTheme="minorHAnsi" w:eastAsia="PMingLiU" w:hAnsiTheme="minorHAnsi" w:cstheme="minorHAnsi"/>
                <w:lang w:val="en-IN" w:bidi="en-US"/>
              </w:rPr>
              <w:pPrChange w:id="3688" w:author="Lim, Vanessa Gunawan" w:date="2022-11-17T15:17:00Z">
                <w:pPr>
                  <w:widowControl w:val="0"/>
                  <w:spacing w:after="240"/>
                  <w:jc w:val="both"/>
                </w:pPr>
              </w:pPrChange>
            </w:pPr>
            <w:del w:id="3689" w:author="Lim, Vanessa Gunawan" w:date="2022-11-17T15:17:00Z">
              <w:r w:rsidRPr="0074216D" w:rsidDel="00022465">
                <w:rPr>
                  <w:rFonts w:asciiTheme="minorHAnsi" w:eastAsia="PMingLiU" w:hAnsiTheme="minorHAnsi" w:cstheme="minorHAnsi"/>
                  <w:szCs w:val="21"/>
                  <w:lang w:val="en-IN"/>
                </w:rPr>
                <w:delText>0.048806</w:delText>
              </w:r>
            </w:del>
          </w:p>
        </w:tc>
        <w:tc>
          <w:tcPr>
            <w:tcW w:w="1152" w:type="dxa"/>
            <w:shd w:val="clear" w:color="auto" w:fill="FFFFFF"/>
            <w:hideMark/>
          </w:tcPr>
          <w:p w14:paraId="741276AB" w14:textId="1D1D30C0" w:rsidR="00A56F8F" w:rsidRPr="0074216D" w:rsidDel="00022465" w:rsidRDefault="00A56F8F">
            <w:pPr>
              <w:spacing w:after="160" w:line="259" w:lineRule="auto"/>
              <w:jc w:val="center"/>
              <w:rPr>
                <w:del w:id="3690" w:author="Lim, Vanessa Gunawan" w:date="2022-11-17T15:17:00Z"/>
                <w:rFonts w:asciiTheme="minorHAnsi" w:eastAsia="PMingLiU" w:hAnsiTheme="minorHAnsi" w:cstheme="minorHAnsi"/>
                <w:lang w:val="en-IN" w:bidi="en-US"/>
              </w:rPr>
              <w:pPrChange w:id="3691" w:author="Lim, Vanessa Gunawan" w:date="2022-11-17T15:17:00Z">
                <w:pPr>
                  <w:widowControl w:val="0"/>
                  <w:spacing w:after="240"/>
                  <w:jc w:val="both"/>
                </w:pPr>
              </w:pPrChange>
            </w:pPr>
            <w:del w:id="3692" w:author="Lim, Vanessa Gunawan" w:date="2022-11-17T15:17:00Z">
              <w:r w:rsidRPr="0074216D" w:rsidDel="00022465">
                <w:rPr>
                  <w:rFonts w:asciiTheme="minorHAnsi" w:eastAsia="PMingLiU" w:hAnsiTheme="minorHAnsi" w:cstheme="minorHAnsi"/>
                  <w:szCs w:val="21"/>
                  <w:lang w:val="en-IN"/>
                </w:rPr>
                <w:delText>0.048369</w:delText>
              </w:r>
            </w:del>
          </w:p>
        </w:tc>
        <w:tc>
          <w:tcPr>
            <w:tcW w:w="1152" w:type="dxa"/>
            <w:shd w:val="clear" w:color="auto" w:fill="FFFFFF"/>
            <w:hideMark/>
          </w:tcPr>
          <w:p w14:paraId="035F6BF8" w14:textId="5D59BAFE" w:rsidR="00A56F8F" w:rsidRPr="0074216D" w:rsidDel="00022465" w:rsidRDefault="00A56F8F">
            <w:pPr>
              <w:spacing w:after="160" w:line="259" w:lineRule="auto"/>
              <w:jc w:val="center"/>
              <w:rPr>
                <w:del w:id="3693" w:author="Lim, Vanessa Gunawan" w:date="2022-11-17T15:17:00Z"/>
                <w:rFonts w:asciiTheme="minorHAnsi" w:eastAsia="PMingLiU" w:hAnsiTheme="minorHAnsi" w:cstheme="minorHAnsi"/>
                <w:lang w:val="en-IN" w:bidi="en-US"/>
              </w:rPr>
              <w:pPrChange w:id="3694" w:author="Lim, Vanessa Gunawan" w:date="2022-11-17T15:17:00Z">
                <w:pPr>
                  <w:widowControl w:val="0"/>
                  <w:spacing w:after="240"/>
                  <w:jc w:val="both"/>
                </w:pPr>
              </w:pPrChange>
            </w:pPr>
            <w:del w:id="3695" w:author="Lim, Vanessa Gunawan" w:date="2022-11-17T15:17:00Z">
              <w:r w:rsidRPr="0074216D" w:rsidDel="00022465">
                <w:rPr>
                  <w:rFonts w:asciiTheme="minorHAnsi" w:eastAsia="PMingLiU" w:hAnsiTheme="minorHAnsi" w:cstheme="minorHAnsi"/>
                  <w:szCs w:val="21"/>
                  <w:lang w:val="en-IN"/>
                </w:rPr>
                <w:delText>0.047942</w:delText>
              </w:r>
            </w:del>
          </w:p>
        </w:tc>
        <w:tc>
          <w:tcPr>
            <w:tcW w:w="1152" w:type="dxa"/>
            <w:shd w:val="clear" w:color="auto" w:fill="FFFFFF"/>
            <w:hideMark/>
          </w:tcPr>
          <w:p w14:paraId="7EBDC7A8" w14:textId="5FC87FE3" w:rsidR="00A56F8F" w:rsidRPr="0074216D" w:rsidDel="00022465" w:rsidRDefault="00A56F8F">
            <w:pPr>
              <w:spacing w:after="160" w:line="259" w:lineRule="auto"/>
              <w:jc w:val="center"/>
              <w:rPr>
                <w:del w:id="3696" w:author="Lim, Vanessa Gunawan" w:date="2022-11-17T15:17:00Z"/>
                <w:rFonts w:asciiTheme="minorHAnsi" w:eastAsia="PMingLiU" w:hAnsiTheme="minorHAnsi" w:cstheme="minorHAnsi"/>
                <w:lang w:val="en-IN" w:bidi="en-US"/>
              </w:rPr>
              <w:pPrChange w:id="3697" w:author="Lim, Vanessa Gunawan" w:date="2022-11-17T15:17:00Z">
                <w:pPr>
                  <w:widowControl w:val="0"/>
                  <w:spacing w:after="240"/>
                  <w:jc w:val="both"/>
                </w:pPr>
              </w:pPrChange>
            </w:pPr>
            <w:del w:id="3698" w:author="Lim, Vanessa Gunawan" w:date="2022-11-17T15:17:00Z">
              <w:r w:rsidRPr="0074216D" w:rsidDel="00022465">
                <w:rPr>
                  <w:rFonts w:asciiTheme="minorHAnsi" w:eastAsia="PMingLiU" w:hAnsiTheme="minorHAnsi" w:cstheme="minorHAnsi"/>
                  <w:szCs w:val="21"/>
                  <w:lang w:val="en-IN"/>
                </w:rPr>
                <w:delText>0.047524</w:delText>
              </w:r>
            </w:del>
          </w:p>
        </w:tc>
        <w:tc>
          <w:tcPr>
            <w:tcW w:w="1152" w:type="dxa"/>
            <w:shd w:val="clear" w:color="auto" w:fill="FFFFFF"/>
            <w:hideMark/>
          </w:tcPr>
          <w:p w14:paraId="51A16B92" w14:textId="7043E553" w:rsidR="00A56F8F" w:rsidRPr="0074216D" w:rsidDel="00022465" w:rsidRDefault="00A56F8F">
            <w:pPr>
              <w:spacing w:after="160" w:line="259" w:lineRule="auto"/>
              <w:jc w:val="center"/>
              <w:rPr>
                <w:del w:id="3699" w:author="Lim, Vanessa Gunawan" w:date="2022-11-17T15:17:00Z"/>
                <w:rFonts w:asciiTheme="minorHAnsi" w:eastAsia="PMingLiU" w:hAnsiTheme="minorHAnsi" w:cstheme="minorHAnsi"/>
                <w:lang w:val="en-IN" w:bidi="en-US"/>
              </w:rPr>
              <w:pPrChange w:id="3700" w:author="Lim, Vanessa Gunawan" w:date="2022-11-17T15:17:00Z">
                <w:pPr>
                  <w:widowControl w:val="0"/>
                  <w:spacing w:after="240"/>
                  <w:jc w:val="both"/>
                </w:pPr>
              </w:pPrChange>
            </w:pPr>
            <w:del w:id="3701" w:author="Lim, Vanessa Gunawan" w:date="2022-11-17T15:17:00Z">
              <w:r w:rsidRPr="0074216D" w:rsidDel="00022465">
                <w:rPr>
                  <w:rFonts w:asciiTheme="minorHAnsi" w:eastAsia="PMingLiU" w:hAnsiTheme="minorHAnsi" w:cstheme="minorHAnsi"/>
                  <w:szCs w:val="21"/>
                  <w:lang w:val="en-IN"/>
                </w:rPr>
                <w:delText>0.047116</w:delText>
              </w:r>
            </w:del>
          </w:p>
        </w:tc>
        <w:tc>
          <w:tcPr>
            <w:tcW w:w="1152" w:type="dxa"/>
            <w:shd w:val="clear" w:color="auto" w:fill="FFFFFF"/>
            <w:hideMark/>
          </w:tcPr>
          <w:p w14:paraId="38A89D7A" w14:textId="5ACAECA2" w:rsidR="00A56F8F" w:rsidRPr="0074216D" w:rsidDel="00022465" w:rsidRDefault="00A56F8F">
            <w:pPr>
              <w:spacing w:after="160" w:line="259" w:lineRule="auto"/>
              <w:jc w:val="center"/>
              <w:rPr>
                <w:del w:id="3702" w:author="Lim, Vanessa Gunawan" w:date="2022-11-17T15:17:00Z"/>
                <w:rFonts w:asciiTheme="minorHAnsi" w:eastAsia="PMingLiU" w:hAnsiTheme="minorHAnsi" w:cstheme="minorHAnsi"/>
                <w:lang w:val="en-IN" w:bidi="en-US"/>
              </w:rPr>
              <w:pPrChange w:id="3703" w:author="Lim, Vanessa Gunawan" w:date="2022-11-17T15:17:00Z">
                <w:pPr>
                  <w:widowControl w:val="0"/>
                  <w:spacing w:after="240"/>
                  <w:jc w:val="both"/>
                </w:pPr>
              </w:pPrChange>
            </w:pPr>
            <w:del w:id="3704" w:author="Lim, Vanessa Gunawan" w:date="2022-11-17T15:17:00Z">
              <w:r w:rsidRPr="0074216D" w:rsidDel="00022465">
                <w:rPr>
                  <w:rFonts w:asciiTheme="minorHAnsi" w:eastAsia="PMingLiU" w:hAnsiTheme="minorHAnsi" w:cstheme="minorHAnsi"/>
                  <w:szCs w:val="21"/>
                  <w:lang w:val="en-IN"/>
                </w:rPr>
                <w:delText>0.046716</w:delText>
              </w:r>
            </w:del>
          </w:p>
        </w:tc>
        <w:tc>
          <w:tcPr>
            <w:tcW w:w="1152" w:type="dxa"/>
            <w:shd w:val="clear" w:color="auto" w:fill="FFFFFF"/>
            <w:hideMark/>
          </w:tcPr>
          <w:p w14:paraId="37AE1834" w14:textId="273B4C40" w:rsidR="00A56F8F" w:rsidRPr="0074216D" w:rsidDel="00022465" w:rsidRDefault="00A56F8F">
            <w:pPr>
              <w:spacing w:after="160" w:line="259" w:lineRule="auto"/>
              <w:jc w:val="center"/>
              <w:rPr>
                <w:del w:id="3705" w:author="Lim, Vanessa Gunawan" w:date="2022-11-17T15:17:00Z"/>
                <w:rFonts w:asciiTheme="minorHAnsi" w:eastAsia="PMingLiU" w:hAnsiTheme="minorHAnsi" w:cstheme="minorHAnsi"/>
                <w:lang w:val="en-IN" w:bidi="en-US"/>
              </w:rPr>
              <w:pPrChange w:id="3706" w:author="Lim, Vanessa Gunawan" w:date="2022-11-17T15:17:00Z">
                <w:pPr>
                  <w:widowControl w:val="0"/>
                  <w:spacing w:after="240"/>
                  <w:jc w:val="both"/>
                </w:pPr>
              </w:pPrChange>
            </w:pPr>
            <w:del w:id="3707" w:author="Lim, Vanessa Gunawan" w:date="2022-11-17T15:17:00Z">
              <w:r w:rsidRPr="0074216D" w:rsidDel="00022465">
                <w:rPr>
                  <w:rFonts w:asciiTheme="minorHAnsi" w:eastAsia="PMingLiU" w:hAnsiTheme="minorHAnsi" w:cstheme="minorHAnsi"/>
                  <w:szCs w:val="21"/>
                  <w:lang w:val="en-IN"/>
                </w:rPr>
                <w:delText>0.046324</w:delText>
              </w:r>
            </w:del>
          </w:p>
        </w:tc>
      </w:tr>
      <w:tr w:rsidR="00A56F8F" w:rsidDel="00022465" w14:paraId="7CB5C6E6" w14:textId="53F21840" w:rsidTr="006C4E5E">
        <w:trPr>
          <w:cantSplit/>
          <w:del w:id="3708" w:author="Lim, Vanessa Gunawan" w:date="2022-11-17T15:17:00Z"/>
        </w:trPr>
        <w:tc>
          <w:tcPr>
            <w:tcW w:w="1728" w:type="dxa"/>
            <w:shd w:val="clear" w:color="auto" w:fill="FFFFFF"/>
            <w:hideMark/>
          </w:tcPr>
          <w:p w14:paraId="28720EBB" w14:textId="2C0B86DB" w:rsidR="00A56F8F" w:rsidRPr="0074216D" w:rsidDel="00022465" w:rsidRDefault="00A56F8F">
            <w:pPr>
              <w:spacing w:after="160" w:line="259" w:lineRule="auto"/>
              <w:jc w:val="center"/>
              <w:rPr>
                <w:del w:id="3709" w:author="Lim, Vanessa Gunawan" w:date="2022-11-17T15:17:00Z"/>
                <w:rFonts w:asciiTheme="minorHAnsi" w:hAnsiTheme="minorHAnsi" w:cstheme="minorHAnsi"/>
                <w:lang w:val="en-IN" w:bidi="en-US"/>
              </w:rPr>
              <w:pPrChange w:id="3710" w:author="Lim, Vanessa Gunawan" w:date="2022-11-17T15:17:00Z">
                <w:pPr>
                  <w:widowControl w:val="0"/>
                  <w:spacing w:after="240"/>
                  <w:jc w:val="both"/>
                </w:pPr>
              </w:pPrChange>
            </w:pPr>
            <w:del w:id="3711" w:author="Lim, Vanessa Gunawan" w:date="2022-11-17T15:17:00Z">
              <w:r w:rsidRPr="0074216D" w:rsidDel="00022465">
                <w:rPr>
                  <w:rFonts w:asciiTheme="minorHAnsi" w:eastAsia="PMingLiU" w:hAnsiTheme="minorHAnsi" w:cstheme="minorHAnsi"/>
                  <w:szCs w:val="21"/>
                  <w:lang w:val="en-IN"/>
                </w:rPr>
                <w:delText>Propane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3AABD81A" w14:textId="5365ABD9" w:rsidR="00A56F8F" w:rsidRPr="0074216D" w:rsidDel="00022465" w:rsidRDefault="00A56F8F">
            <w:pPr>
              <w:spacing w:after="160" w:line="259" w:lineRule="auto"/>
              <w:jc w:val="center"/>
              <w:rPr>
                <w:del w:id="3712" w:author="Lim, Vanessa Gunawan" w:date="2022-11-17T15:17:00Z"/>
                <w:rFonts w:asciiTheme="minorHAnsi" w:eastAsia="PMingLiU" w:hAnsiTheme="minorHAnsi" w:cstheme="minorHAnsi"/>
                <w:lang w:val="en-IN" w:bidi="en-US"/>
              </w:rPr>
              <w:pPrChange w:id="3713" w:author="Lim, Vanessa Gunawan" w:date="2022-11-17T15:17:00Z">
                <w:pPr>
                  <w:widowControl w:val="0"/>
                  <w:spacing w:after="240"/>
                  <w:jc w:val="both"/>
                </w:pPr>
              </w:pPrChange>
            </w:pPr>
            <w:del w:id="3714" w:author="Lim, Vanessa Gunawan" w:date="2022-11-17T15:17:00Z">
              <w:r w:rsidRPr="0074216D" w:rsidDel="00022465">
                <w:rPr>
                  <w:rFonts w:asciiTheme="minorHAnsi" w:eastAsia="PMingLiU" w:hAnsiTheme="minorHAnsi" w:cstheme="minorHAnsi"/>
                  <w:szCs w:val="21"/>
                  <w:lang w:val="en-IN"/>
                </w:rPr>
                <w:delText>0.063417</w:delText>
              </w:r>
            </w:del>
          </w:p>
        </w:tc>
        <w:tc>
          <w:tcPr>
            <w:tcW w:w="1152" w:type="dxa"/>
            <w:shd w:val="clear" w:color="auto" w:fill="FFFFFF"/>
            <w:hideMark/>
          </w:tcPr>
          <w:p w14:paraId="6D8E31D0" w14:textId="544F10AD" w:rsidR="00A56F8F" w:rsidRPr="0074216D" w:rsidDel="00022465" w:rsidRDefault="00A56F8F">
            <w:pPr>
              <w:spacing w:after="160" w:line="259" w:lineRule="auto"/>
              <w:jc w:val="center"/>
              <w:rPr>
                <w:del w:id="3715" w:author="Lim, Vanessa Gunawan" w:date="2022-11-17T15:17:00Z"/>
                <w:rFonts w:asciiTheme="minorHAnsi" w:eastAsia="PMingLiU" w:hAnsiTheme="minorHAnsi" w:cstheme="minorHAnsi"/>
                <w:lang w:val="en-IN" w:bidi="en-US"/>
              </w:rPr>
              <w:pPrChange w:id="3716" w:author="Lim, Vanessa Gunawan" w:date="2022-11-17T15:17:00Z">
                <w:pPr>
                  <w:widowControl w:val="0"/>
                  <w:spacing w:after="240"/>
                  <w:jc w:val="both"/>
                </w:pPr>
              </w:pPrChange>
            </w:pPr>
            <w:del w:id="3717" w:author="Lim, Vanessa Gunawan" w:date="2022-11-17T15:17:00Z">
              <w:r w:rsidRPr="0074216D" w:rsidDel="00022465">
                <w:rPr>
                  <w:rFonts w:asciiTheme="minorHAnsi" w:eastAsia="PMingLiU" w:hAnsiTheme="minorHAnsi" w:cstheme="minorHAnsi"/>
                  <w:szCs w:val="21"/>
                  <w:lang w:val="en-IN"/>
                </w:rPr>
                <w:delText>0.062953</w:delText>
              </w:r>
            </w:del>
          </w:p>
        </w:tc>
        <w:tc>
          <w:tcPr>
            <w:tcW w:w="1152" w:type="dxa"/>
            <w:shd w:val="clear" w:color="auto" w:fill="FFFFFF"/>
            <w:hideMark/>
          </w:tcPr>
          <w:p w14:paraId="0319E6A3" w14:textId="39D8375F" w:rsidR="00A56F8F" w:rsidRPr="0074216D" w:rsidDel="00022465" w:rsidRDefault="00A56F8F">
            <w:pPr>
              <w:spacing w:after="160" w:line="259" w:lineRule="auto"/>
              <w:jc w:val="center"/>
              <w:rPr>
                <w:del w:id="3718" w:author="Lim, Vanessa Gunawan" w:date="2022-11-17T15:17:00Z"/>
                <w:rFonts w:asciiTheme="minorHAnsi" w:eastAsia="PMingLiU" w:hAnsiTheme="minorHAnsi" w:cstheme="minorHAnsi"/>
                <w:lang w:val="en-IN" w:bidi="en-US"/>
              </w:rPr>
              <w:pPrChange w:id="3719" w:author="Lim, Vanessa Gunawan" w:date="2022-11-17T15:17:00Z">
                <w:pPr>
                  <w:widowControl w:val="0"/>
                  <w:spacing w:after="240"/>
                  <w:jc w:val="both"/>
                </w:pPr>
              </w:pPrChange>
            </w:pPr>
            <w:del w:id="3720" w:author="Lim, Vanessa Gunawan" w:date="2022-11-17T15:17:00Z">
              <w:r w:rsidRPr="0074216D" w:rsidDel="00022465">
                <w:rPr>
                  <w:rFonts w:asciiTheme="minorHAnsi" w:eastAsia="PMingLiU" w:hAnsiTheme="minorHAnsi" w:cstheme="minorHAnsi"/>
                  <w:szCs w:val="21"/>
                  <w:lang w:val="en-IN"/>
                </w:rPr>
                <w:delText>0.062497</w:delText>
              </w:r>
            </w:del>
          </w:p>
        </w:tc>
        <w:tc>
          <w:tcPr>
            <w:tcW w:w="1152" w:type="dxa"/>
            <w:shd w:val="clear" w:color="auto" w:fill="FFFFFF"/>
            <w:hideMark/>
          </w:tcPr>
          <w:p w14:paraId="13B1A840" w14:textId="0A57A09E" w:rsidR="00A56F8F" w:rsidRPr="0074216D" w:rsidDel="00022465" w:rsidRDefault="00A56F8F">
            <w:pPr>
              <w:spacing w:after="160" w:line="259" w:lineRule="auto"/>
              <w:jc w:val="center"/>
              <w:rPr>
                <w:del w:id="3721" w:author="Lim, Vanessa Gunawan" w:date="2022-11-17T15:17:00Z"/>
                <w:rFonts w:asciiTheme="minorHAnsi" w:eastAsia="PMingLiU" w:hAnsiTheme="minorHAnsi" w:cstheme="minorHAnsi"/>
                <w:lang w:val="en-IN" w:bidi="en-US"/>
              </w:rPr>
              <w:pPrChange w:id="3722" w:author="Lim, Vanessa Gunawan" w:date="2022-11-17T15:17:00Z">
                <w:pPr>
                  <w:widowControl w:val="0"/>
                  <w:spacing w:after="240"/>
                  <w:jc w:val="both"/>
                </w:pPr>
              </w:pPrChange>
            </w:pPr>
            <w:del w:id="3723" w:author="Lim, Vanessa Gunawan" w:date="2022-11-17T15:17:00Z">
              <w:r w:rsidRPr="0074216D" w:rsidDel="00022465">
                <w:rPr>
                  <w:rFonts w:asciiTheme="minorHAnsi" w:eastAsia="PMingLiU" w:hAnsiTheme="minorHAnsi" w:cstheme="minorHAnsi"/>
                  <w:szCs w:val="21"/>
                  <w:lang w:val="en-IN"/>
                </w:rPr>
                <w:delText>0.062046</w:delText>
              </w:r>
            </w:del>
          </w:p>
        </w:tc>
        <w:tc>
          <w:tcPr>
            <w:tcW w:w="1152" w:type="dxa"/>
            <w:shd w:val="clear" w:color="auto" w:fill="FFFFFF"/>
            <w:hideMark/>
          </w:tcPr>
          <w:p w14:paraId="21905919" w14:textId="0D24A7F7" w:rsidR="00A56F8F" w:rsidRPr="0074216D" w:rsidDel="00022465" w:rsidRDefault="00A56F8F">
            <w:pPr>
              <w:spacing w:after="160" w:line="259" w:lineRule="auto"/>
              <w:jc w:val="center"/>
              <w:rPr>
                <w:del w:id="3724" w:author="Lim, Vanessa Gunawan" w:date="2022-11-17T15:17:00Z"/>
                <w:rFonts w:asciiTheme="minorHAnsi" w:eastAsia="PMingLiU" w:hAnsiTheme="minorHAnsi" w:cstheme="minorHAnsi"/>
                <w:lang w:val="en-IN" w:bidi="en-US"/>
              </w:rPr>
              <w:pPrChange w:id="3725" w:author="Lim, Vanessa Gunawan" w:date="2022-11-17T15:17:00Z">
                <w:pPr>
                  <w:widowControl w:val="0"/>
                  <w:spacing w:after="240"/>
                  <w:jc w:val="both"/>
                </w:pPr>
              </w:pPrChange>
            </w:pPr>
            <w:del w:id="3726" w:author="Lim, Vanessa Gunawan" w:date="2022-11-17T15:17:00Z">
              <w:r w:rsidRPr="0074216D" w:rsidDel="00022465">
                <w:rPr>
                  <w:rFonts w:asciiTheme="minorHAnsi" w:eastAsia="PMingLiU" w:hAnsiTheme="minorHAnsi" w:cstheme="minorHAnsi"/>
                  <w:szCs w:val="21"/>
                  <w:lang w:val="en-IN"/>
                </w:rPr>
                <w:delText>0.061602</w:delText>
              </w:r>
            </w:del>
          </w:p>
        </w:tc>
        <w:tc>
          <w:tcPr>
            <w:tcW w:w="1152" w:type="dxa"/>
            <w:shd w:val="clear" w:color="auto" w:fill="FFFFFF"/>
            <w:hideMark/>
          </w:tcPr>
          <w:p w14:paraId="39B6E741" w14:textId="57C7D845" w:rsidR="00A56F8F" w:rsidRPr="0074216D" w:rsidDel="00022465" w:rsidRDefault="00A56F8F">
            <w:pPr>
              <w:spacing w:after="160" w:line="259" w:lineRule="auto"/>
              <w:jc w:val="center"/>
              <w:rPr>
                <w:del w:id="3727" w:author="Lim, Vanessa Gunawan" w:date="2022-11-17T15:17:00Z"/>
                <w:rFonts w:asciiTheme="minorHAnsi" w:eastAsia="PMingLiU" w:hAnsiTheme="minorHAnsi" w:cstheme="minorHAnsi"/>
                <w:lang w:val="en-IN" w:bidi="en-US"/>
              </w:rPr>
              <w:pPrChange w:id="3728" w:author="Lim, Vanessa Gunawan" w:date="2022-11-17T15:17:00Z">
                <w:pPr>
                  <w:widowControl w:val="0"/>
                  <w:spacing w:after="240"/>
                  <w:jc w:val="both"/>
                </w:pPr>
              </w:pPrChange>
            </w:pPr>
            <w:del w:id="3729" w:author="Lim, Vanessa Gunawan" w:date="2022-11-17T15:17:00Z">
              <w:r w:rsidRPr="0074216D" w:rsidDel="00022465">
                <w:rPr>
                  <w:rFonts w:asciiTheme="minorHAnsi" w:eastAsia="PMingLiU" w:hAnsiTheme="minorHAnsi" w:cstheme="minorHAnsi"/>
                  <w:szCs w:val="21"/>
                  <w:lang w:val="en-IN"/>
                </w:rPr>
                <w:delText>0.061164</w:delText>
              </w:r>
            </w:del>
          </w:p>
        </w:tc>
        <w:tc>
          <w:tcPr>
            <w:tcW w:w="1152" w:type="dxa"/>
            <w:shd w:val="clear" w:color="auto" w:fill="FFFFFF"/>
            <w:hideMark/>
          </w:tcPr>
          <w:p w14:paraId="38D273EB" w14:textId="02CED5F0" w:rsidR="00A56F8F" w:rsidRPr="0074216D" w:rsidDel="00022465" w:rsidRDefault="00A56F8F">
            <w:pPr>
              <w:spacing w:after="160" w:line="259" w:lineRule="auto"/>
              <w:jc w:val="center"/>
              <w:rPr>
                <w:del w:id="3730" w:author="Lim, Vanessa Gunawan" w:date="2022-11-17T15:17:00Z"/>
                <w:rFonts w:asciiTheme="minorHAnsi" w:eastAsia="PMingLiU" w:hAnsiTheme="minorHAnsi" w:cstheme="minorHAnsi"/>
                <w:lang w:val="en-IN" w:bidi="en-US"/>
              </w:rPr>
              <w:pPrChange w:id="3731" w:author="Lim, Vanessa Gunawan" w:date="2022-11-17T15:17:00Z">
                <w:pPr>
                  <w:widowControl w:val="0"/>
                  <w:spacing w:after="240"/>
                  <w:jc w:val="both"/>
                </w:pPr>
              </w:pPrChange>
            </w:pPr>
            <w:del w:id="3732" w:author="Lim, Vanessa Gunawan" w:date="2022-11-17T15:17:00Z">
              <w:r w:rsidRPr="0074216D" w:rsidDel="00022465">
                <w:rPr>
                  <w:rFonts w:asciiTheme="minorHAnsi" w:eastAsia="PMingLiU" w:hAnsiTheme="minorHAnsi" w:cstheme="minorHAnsi"/>
                  <w:szCs w:val="21"/>
                  <w:lang w:val="en-IN"/>
                </w:rPr>
                <w:delText>0.060731</w:delText>
              </w:r>
            </w:del>
          </w:p>
        </w:tc>
      </w:tr>
      <w:tr w:rsidR="00A56F8F" w:rsidDel="00022465" w14:paraId="73DAE1E3" w14:textId="61A05290" w:rsidTr="006C4E5E">
        <w:trPr>
          <w:cantSplit/>
          <w:del w:id="3733" w:author="Lim, Vanessa Gunawan" w:date="2022-11-17T15:17:00Z"/>
        </w:trPr>
        <w:tc>
          <w:tcPr>
            <w:tcW w:w="1728" w:type="dxa"/>
            <w:shd w:val="clear" w:color="auto" w:fill="FFFFFF"/>
            <w:hideMark/>
          </w:tcPr>
          <w:p w14:paraId="649C5F29" w14:textId="55A96048" w:rsidR="00A56F8F" w:rsidRPr="0074216D" w:rsidDel="00022465" w:rsidRDefault="00A56F8F">
            <w:pPr>
              <w:spacing w:after="160" w:line="259" w:lineRule="auto"/>
              <w:jc w:val="center"/>
              <w:rPr>
                <w:del w:id="3734" w:author="Lim, Vanessa Gunawan" w:date="2022-11-17T15:17:00Z"/>
                <w:rFonts w:asciiTheme="minorHAnsi" w:hAnsiTheme="minorHAnsi" w:cstheme="minorHAnsi"/>
                <w:lang w:val="en-IN" w:bidi="en-US"/>
              </w:rPr>
              <w:pPrChange w:id="3735" w:author="Lim, Vanessa Gunawan" w:date="2022-11-17T15:17:00Z">
                <w:pPr>
                  <w:widowControl w:val="0"/>
                  <w:spacing w:after="240"/>
                  <w:jc w:val="both"/>
                </w:pPr>
              </w:pPrChange>
            </w:pPr>
            <w:del w:id="3736" w:author="Lim, Vanessa Gunawan" w:date="2022-11-17T15:17:00Z">
              <w:r w:rsidRPr="0074216D" w:rsidDel="00022465">
                <w:rPr>
                  <w:rFonts w:asciiTheme="minorHAnsi" w:eastAsia="PMingLiU" w:hAnsiTheme="minorHAnsi" w:cstheme="minorHAnsi"/>
                  <w:szCs w:val="21"/>
                  <w:lang w:val="en-IN"/>
                </w:rPr>
                <w:delText>Iso-Butane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5DFBA09A" w14:textId="642DAFEB" w:rsidR="00A56F8F" w:rsidRPr="0074216D" w:rsidDel="00022465" w:rsidRDefault="00A56F8F">
            <w:pPr>
              <w:spacing w:after="160" w:line="259" w:lineRule="auto"/>
              <w:jc w:val="center"/>
              <w:rPr>
                <w:del w:id="3737" w:author="Lim, Vanessa Gunawan" w:date="2022-11-17T15:17:00Z"/>
                <w:rFonts w:asciiTheme="minorHAnsi" w:eastAsia="PMingLiU" w:hAnsiTheme="minorHAnsi" w:cstheme="minorHAnsi"/>
                <w:lang w:val="en-IN" w:bidi="en-US"/>
              </w:rPr>
              <w:pPrChange w:id="3738" w:author="Lim, Vanessa Gunawan" w:date="2022-11-17T15:17:00Z">
                <w:pPr>
                  <w:widowControl w:val="0"/>
                  <w:spacing w:after="240"/>
                  <w:jc w:val="both"/>
                </w:pPr>
              </w:pPrChange>
            </w:pPr>
            <w:del w:id="3739" w:author="Lim, Vanessa Gunawan" w:date="2022-11-17T15:17:00Z">
              <w:r w:rsidRPr="0074216D" w:rsidDel="00022465">
                <w:rPr>
                  <w:rFonts w:asciiTheme="minorHAnsi" w:eastAsia="PMingLiU" w:hAnsiTheme="minorHAnsi" w:cstheme="minorHAnsi"/>
                  <w:szCs w:val="21"/>
                  <w:lang w:val="en-IN"/>
                </w:rPr>
                <w:delText>0.079374</w:delText>
              </w:r>
            </w:del>
          </w:p>
        </w:tc>
        <w:tc>
          <w:tcPr>
            <w:tcW w:w="1152" w:type="dxa"/>
            <w:shd w:val="clear" w:color="auto" w:fill="FFFFFF"/>
            <w:hideMark/>
          </w:tcPr>
          <w:p w14:paraId="194D25B0" w14:textId="12504FB7" w:rsidR="00A56F8F" w:rsidRPr="0074216D" w:rsidDel="00022465" w:rsidRDefault="00A56F8F">
            <w:pPr>
              <w:spacing w:after="160" w:line="259" w:lineRule="auto"/>
              <w:jc w:val="center"/>
              <w:rPr>
                <w:del w:id="3740" w:author="Lim, Vanessa Gunawan" w:date="2022-11-17T15:17:00Z"/>
                <w:rFonts w:asciiTheme="minorHAnsi" w:eastAsia="PMingLiU" w:hAnsiTheme="minorHAnsi" w:cstheme="minorHAnsi"/>
                <w:lang w:val="en-IN" w:bidi="en-US"/>
              </w:rPr>
              <w:pPrChange w:id="3741" w:author="Lim, Vanessa Gunawan" w:date="2022-11-17T15:17:00Z">
                <w:pPr>
                  <w:widowControl w:val="0"/>
                  <w:spacing w:after="240"/>
                  <w:jc w:val="both"/>
                </w:pPr>
              </w:pPrChange>
            </w:pPr>
            <w:del w:id="3742" w:author="Lim, Vanessa Gunawan" w:date="2022-11-17T15:17:00Z">
              <w:r w:rsidRPr="0074216D" w:rsidDel="00022465">
                <w:rPr>
                  <w:rFonts w:asciiTheme="minorHAnsi" w:eastAsia="PMingLiU" w:hAnsiTheme="minorHAnsi" w:cstheme="minorHAnsi"/>
                  <w:szCs w:val="21"/>
                  <w:lang w:val="en-IN"/>
                </w:rPr>
                <w:delText>0.078859</w:delText>
              </w:r>
            </w:del>
          </w:p>
        </w:tc>
        <w:tc>
          <w:tcPr>
            <w:tcW w:w="1152" w:type="dxa"/>
            <w:shd w:val="clear" w:color="auto" w:fill="FFFFFF"/>
            <w:hideMark/>
          </w:tcPr>
          <w:p w14:paraId="3FABA070" w14:textId="081385F3" w:rsidR="00A56F8F" w:rsidRPr="0074216D" w:rsidDel="00022465" w:rsidRDefault="00A56F8F">
            <w:pPr>
              <w:spacing w:after="160" w:line="259" w:lineRule="auto"/>
              <w:jc w:val="center"/>
              <w:rPr>
                <w:del w:id="3743" w:author="Lim, Vanessa Gunawan" w:date="2022-11-17T15:17:00Z"/>
                <w:rFonts w:asciiTheme="minorHAnsi" w:eastAsia="PMingLiU" w:hAnsiTheme="minorHAnsi" w:cstheme="minorHAnsi"/>
                <w:lang w:val="en-IN" w:bidi="en-US"/>
              </w:rPr>
              <w:pPrChange w:id="3744" w:author="Lim, Vanessa Gunawan" w:date="2022-11-17T15:17:00Z">
                <w:pPr>
                  <w:widowControl w:val="0"/>
                  <w:spacing w:after="240"/>
                  <w:jc w:val="both"/>
                </w:pPr>
              </w:pPrChange>
            </w:pPr>
            <w:del w:id="3745" w:author="Lim, Vanessa Gunawan" w:date="2022-11-17T15:17:00Z">
              <w:r w:rsidRPr="0074216D" w:rsidDel="00022465">
                <w:rPr>
                  <w:rFonts w:asciiTheme="minorHAnsi" w:eastAsia="PMingLiU" w:hAnsiTheme="minorHAnsi" w:cstheme="minorHAnsi"/>
                  <w:szCs w:val="21"/>
                  <w:lang w:val="en-IN"/>
                </w:rPr>
                <w:delText>0.078352</w:delText>
              </w:r>
            </w:del>
          </w:p>
        </w:tc>
        <w:tc>
          <w:tcPr>
            <w:tcW w:w="1152" w:type="dxa"/>
            <w:shd w:val="clear" w:color="auto" w:fill="FFFFFF"/>
            <w:hideMark/>
          </w:tcPr>
          <w:p w14:paraId="3636B7D0" w14:textId="41CB142C" w:rsidR="00A56F8F" w:rsidRPr="0074216D" w:rsidDel="00022465" w:rsidRDefault="00A56F8F">
            <w:pPr>
              <w:spacing w:after="160" w:line="259" w:lineRule="auto"/>
              <w:jc w:val="center"/>
              <w:rPr>
                <w:del w:id="3746" w:author="Lim, Vanessa Gunawan" w:date="2022-11-17T15:17:00Z"/>
                <w:rFonts w:asciiTheme="minorHAnsi" w:eastAsia="PMingLiU" w:hAnsiTheme="minorHAnsi" w:cstheme="minorHAnsi"/>
                <w:lang w:val="en-IN" w:bidi="en-US"/>
              </w:rPr>
              <w:pPrChange w:id="3747" w:author="Lim, Vanessa Gunawan" w:date="2022-11-17T15:17:00Z">
                <w:pPr>
                  <w:widowControl w:val="0"/>
                  <w:spacing w:after="240"/>
                  <w:jc w:val="both"/>
                </w:pPr>
              </w:pPrChange>
            </w:pPr>
            <w:del w:id="3748" w:author="Lim, Vanessa Gunawan" w:date="2022-11-17T15:17:00Z">
              <w:r w:rsidRPr="0074216D" w:rsidDel="00022465">
                <w:rPr>
                  <w:rFonts w:asciiTheme="minorHAnsi" w:eastAsia="PMingLiU" w:hAnsiTheme="minorHAnsi" w:cstheme="minorHAnsi"/>
                  <w:szCs w:val="21"/>
                  <w:lang w:val="en-IN"/>
                </w:rPr>
                <w:delText>0.077851</w:delText>
              </w:r>
            </w:del>
          </w:p>
        </w:tc>
        <w:tc>
          <w:tcPr>
            <w:tcW w:w="1152" w:type="dxa"/>
            <w:shd w:val="clear" w:color="auto" w:fill="FFFFFF"/>
            <w:hideMark/>
          </w:tcPr>
          <w:p w14:paraId="6C367935" w14:textId="58051CA2" w:rsidR="00A56F8F" w:rsidRPr="0074216D" w:rsidDel="00022465" w:rsidRDefault="00A56F8F">
            <w:pPr>
              <w:spacing w:after="160" w:line="259" w:lineRule="auto"/>
              <w:jc w:val="center"/>
              <w:rPr>
                <w:del w:id="3749" w:author="Lim, Vanessa Gunawan" w:date="2022-11-17T15:17:00Z"/>
                <w:rFonts w:asciiTheme="minorHAnsi" w:eastAsia="PMingLiU" w:hAnsiTheme="minorHAnsi" w:cstheme="minorHAnsi"/>
                <w:lang w:val="en-IN" w:bidi="en-US"/>
              </w:rPr>
              <w:pPrChange w:id="3750" w:author="Lim, Vanessa Gunawan" w:date="2022-11-17T15:17:00Z">
                <w:pPr>
                  <w:widowControl w:val="0"/>
                  <w:spacing w:after="240"/>
                  <w:jc w:val="both"/>
                </w:pPr>
              </w:pPrChange>
            </w:pPr>
            <w:del w:id="3751" w:author="Lim, Vanessa Gunawan" w:date="2022-11-17T15:17:00Z">
              <w:r w:rsidRPr="0074216D" w:rsidDel="00022465">
                <w:rPr>
                  <w:rFonts w:asciiTheme="minorHAnsi" w:eastAsia="PMingLiU" w:hAnsiTheme="minorHAnsi" w:cstheme="minorHAnsi"/>
                  <w:szCs w:val="21"/>
                  <w:lang w:val="en-IN"/>
                </w:rPr>
                <w:delText>0.077356</w:delText>
              </w:r>
            </w:del>
          </w:p>
        </w:tc>
        <w:tc>
          <w:tcPr>
            <w:tcW w:w="1152" w:type="dxa"/>
            <w:shd w:val="clear" w:color="auto" w:fill="FFFFFF"/>
            <w:hideMark/>
          </w:tcPr>
          <w:p w14:paraId="00D4CD82" w14:textId="3EEDC12A" w:rsidR="00A56F8F" w:rsidRPr="0074216D" w:rsidDel="00022465" w:rsidRDefault="00A56F8F">
            <w:pPr>
              <w:spacing w:after="160" w:line="259" w:lineRule="auto"/>
              <w:jc w:val="center"/>
              <w:rPr>
                <w:del w:id="3752" w:author="Lim, Vanessa Gunawan" w:date="2022-11-17T15:17:00Z"/>
                <w:rFonts w:asciiTheme="minorHAnsi" w:eastAsia="PMingLiU" w:hAnsiTheme="minorHAnsi" w:cstheme="minorHAnsi"/>
                <w:lang w:val="en-IN" w:bidi="en-US"/>
              </w:rPr>
              <w:pPrChange w:id="3753" w:author="Lim, Vanessa Gunawan" w:date="2022-11-17T15:17:00Z">
                <w:pPr>
                  <w:widowControl w:val="0"/>
                  <w:spacing w:after="240"/>
                  <w:jc w:val="both"/>
                </w:pPr>
              </w:pPrChange>
            </w:pPr>
            <w:del w:id="3754" w:author="Lim, Vanessa Gunawan" w:date="2022-11-17T15:17:00Z">
              <w:r w:rsidRPr="0074216D" w:rsidDel="00022465">
                <w:rPr>
                  <w:rFonts w:asciiTheme="minorHAnsi" w:eastAsia="PMingLiU" w:hAnsiTheme="minorHAnsi" w:cstheme="minorHAnsi"/>
                  <w:szCs w:val="21"/>
                  <w:lang w:val="en-IN"/>
                </w:rPr>
                <w:delText>0.076868</w:delText>
              </w:r>
            </w:del>
          </w:p>
        </w:tc>
        <w:tc>
          <w:tcPr>
            <w:tcW w:w="1152" w:type="dxa"/>
            <w:shd w:val="clear" w:color="auto" w:fill="FFFFFF"/>
            <w:hideMark/>
          </w:tcPr>
          <w:p w14:paraId="7EDCB363" w14:textId="375C0E60" w:rsidR="00A56F8F" w:rsidRPr="0074216D" w:rsidDel="00022465" w:rsidRDefault="00A56F8F">
            <w:pPr>
              <w:spacing w:after="160" w:line="259" w:lineRule="auto"/>
              <w:jc w:val="center"/>
              <w:rPr>
                <w:del w:id="3755" w:author="Lim, Vanessa Gunawan" w:date="2022-11-17T15:17:00Z"/>
                <w:rFonts w:asciiTheme="minorHAnsi" w:eastAsia="PMingLiU" w:hAnsiTheme="minorHAnsi" w:cstheme="minorHAnsi"/>
                <w:lang w:val="en-IN" w:bidi="en-US"/>
              </w:rPr>
              <w:pPrChange w:id="3756" w:author="Lim, Vanessa Gunawan" w:date="2022-11-17T15:17:00Z">
                <w:pPr>
                  <w:widowControl w:val="0"/>
                  <w:spacing w:after="240"/>
                  <w:jc w:val="both"/>
                </w:pPr>
              </w:pPrChange>
            </w:pPr>
            <w:del w:id="3757" w:author="Lim, Vanessa Gunawan" w:date="2022-11-17T15:17:00Z">
              <w:r w:rsidRPr="0074216D" w:rsidDel="00022465">
                <w:rPr>
                  <w:rFonts w:asciiTheme="minorHAnsi" w:eastAsia="PMingLiU" w:hAnsiTheme="minorHAnsi" w:cstheme="minorHAnsi"/>
                  <w:szCs w:val="21"/>
                  <w:lang w:val="en-IN"/>
                </w:rPr>
                <w:delText>0.076384</w:delText>
              </w:r>
            </w:del>
          </w:p>
        </w:tc>
      </w:tr>
      <w:tr w:rsidR="00A56F8F" w:rsidDel="00022465" w14:paraId="6D701669" w14:textId="0942F7BB" w:rsidTr="006C4E5E">
        <w:trPr>
          <w:cantSplit/>
          <w:del w:id="3758" w:author="Lim, Vanessa Gunawan" w:date="2022-11-17T15:17:00Z"/>
        </w:trPr>
        <w:tc>
          <w:tcPr>
            <w:tcW w:w="1728" w:type="dxa"/>
            <w:shd w:val="clear" w:color="auto" w:fill="FFFFFF"/>
            <w:hideMark/>
          </w:tcPr>
          <w:p w14:paraId="2F18AFB0" w14:textId="392A30C5" w:rsidR="00A56F8F" w:rsidRPr="0074216D" w:rsidDel="00022465" w:rsidRDefault="00A56F8F">
            <w:pPr>
              <w:spacing w:after="160" w:line="259" w:lineRule="auto"/>
              <w:jc w:val="center"/>
              <w:rPr>
                <w:del w:id="3759" w:author="Lim, Vanessa Gunawan" w:date="2022-11-17T15:17:00Z"/>
                <w:rFonts w:asciiTheme="minorHAnsi" w:hAnsiTheme="minorHAnsi" w:cstheme="minorHAnsi"/>
                <w:lang w:val="en-IN" w:bidi="en-US"/>
              </w:rPr>
              <w:pPrChange w:id="3760" w:author="Lim, Vanessa Gunawan" w:date="2022-11-17T15:17:00Z">
                <w:pPr>
                  <w:widowControl w:val="0"/>
                  <w:spacing w:after="240"/>
                  <w:jc w:val="both"/>
                </w:pPr>
              </w:pPrChange>
            </w:pPr>
            <w:del w:id="3761" w:author="Lim, Vanessa Gunawan" w:date="2022-11-17T15:17:00Z">
              <w:r w:rsidRPr="0074216D" w:rsidDel="00022465">
                <w:rPr>
                  <w:rFonts w:asciiTheme="minorHAnsi" w:eastAsia="PMingLiU" w:hAnsiTheme="minorHAnsi" w:cstheme="minorHAnsi"/>
                  <w:szCs w:val="21"/>
                  <w:lang w:val="en-IN"/>
                </w:rPr>
                <w:delText>N-Butane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6118ADE8" w14:textId="1A1C669D" w:rsidR="00A56F8F" w:rsidRPr="0074216D" w:rsidDel="00022465" w:rsidRDefault="00A56F8F">
            <w:pPr>
              <w:spacing w:after="160" w:line="259" w:lineRule="auto"/>
              <w:jc w:val="center"/>
              <w:rPr>
                <w:del w:id="3762" w:author="Lim, Vanessa Gunawan" w:date="2022-11-17T15:17:00Z"/>
                <w:rFonts w:asciiTheme="minorHAnsi" w:eastAsia="PMingLiU" w:hAnsiTheme="minorHAnsi" w:cstheme="minorHAnsi"/>
                <w:lang w:val="en-IN" w:bidi="en-US"/>
              </w:rPr>
              <w:pPrChange w:id="3763" w:author="Lim, Vanessa Gunawan" w:date="2022-11-17T15:17:00Z">
                <w:pPr>
                  <w:widowControl w:val="0"/>
                  <w:spacing w:after="240"/>
                  <w:jc w:val="both"/>
                </w:pPr>
              </w:pPrChange>
            </w:pPr>
            <w:del w:id="3764" w:author="Lim, Vanessa Gunawan" w:date="2022-11-17T15:17:00Z">
              <w:r w:rsidRPr="0074216D" w:rsidDel="00022465">
                <w:rPr>
                  <w:rFonts w:asciiTheme="minorHAnsi" w:eastAsia="PMingLiU" w:hAnsiTheme="minorHAnsi" w:cstheme="minorHAnsi"/>
                  <w:szCs w:val="21"/>
                  <w:lang w:val="en-IN"/>
                </w:rPr>
                <w:delText>0.077847</w:delText>
              </w:r>
            </w:del>
          </w:p>
        </w:tc>
        <w:tc>
          <w:tcPr>
            <w:tcW w:w="1152" w:type="dxa"/>
            <w:hideMark/>
          </w:tcPr>
          <w:p w14:paraId="0AD47540" w14:textId="69FE1592" w:rsidR="00A56F8F" w:rsidRPr="0074216D" w:rsidDel="00022465" w:rsidRDefault="00A56F8F">
            <w:pPr>
              <w:spacing w:after="160" w:line="259" w:lineRule="auto"/>
              <w:jc w:val="center"/>
              <w:rPr>
                <w:del w:id="3765" w:author="Lim, Vanessa Gunawan" w:date="2022-11-17T15:17:00Z"/>
                <w:rFonts w:asciiTheme="minorHAnsi" w:hAnsiTheme="minorHAnsi" w:cstheme="minorHAnsi"/>
                <w:lang w:val="en-IN" w:bidi="en-US"/>
              </w:rPr>
              <w:pPrChange w:id="3766" w:author="Lim, Vanessa Gunawan" w:date="2022-11-17T15:17:00Z">
                <w:pPr>
                  <w:widowControl w:val="0"/>
                  <w:spacing w:after="240"/>
                  <w:jc w:val="both"/>
                </w:pPr>
              </w:pPrChange>
            </w:pPr>
            <w:del w:id="3767" w:author="Lim, Vanessa Gunawan" w:date="2022-11-17T15:17:00Z">
              <w:r w:rsidRPr="0074216D" w:rsidDel="00022465">
                <w:rPr>
                  <w:rFonts w:asciiTheme="minorHAnsi" w:eastAsia="PMingLiU" w:hAnsiTheme="minorHAnsi" w:cstheme="minorHAnsi"/>
                  <w:szCs w:val="21"/>
                  <w:lang w:val="en-IN"/>
                </w:rPr>
                <w:delText>0.077359</w:delText>
              </w:r>
            </w:del>
          </w:p>
        </w:tc>
        <w:tc>
          <w:tcPr>
            <w:tcW w:w="1152" w:type="dxa"/>
            <w:hideMark/>
          </w:tcPr>
          <w:p w14:paraId="13A2D52B" w14:textId="18E8C715" w:rsidR="00A56F8F" w:rsidRPr="0074216D" w:rsidDel="00022465" w:rsidRDefault="00A56F8F">
            <w:pPr>
              <w:spacing w:after="160" w:line="259" w:lineRule="auto"/>
              <w:jc w:val="center"/>
              <w:rPr>
                <w:del w:id="3768" w:author="Lim, Vanessa Gunawan" w:date="2022-11-17T15:17:00Z"/>
                <w:rFonts w:asciiTheme="minorHAnsi" w:eastAsia="PMingLiU" w:hAnsiTheme="minorHAnsi" w:cstheme="minorHAnsi"/>
                <w:lang w:val="en-IN" w:bidi="en-US"/>
              </w:rPr>
              <w:pPrChange w:id="3769" w:author="Lim, Vanessa Gunawan" w:date="2022-11-17T15:17:00Z">
                <w:pPr>
                  <w:widowControl w:val="0"/>
                  <w:spacing w:after="240"/>
                  <w:jc w:val="both"/>
                </w:pPr>
              </w:pPrChange>
            </w:pPr>
            <w:del w:id="3770" w:author="Lim, Vanessa Gunawan" w:date="2022-11-17T15:17:00Z">
              <w:r w:rsidRPr="0074216D" w:rsidDel="00022465">
                <w:rPr>
                  <w:rFonts w:asciiTheme="minorHAnsi" w:eastAsia="PMingLiU" w:hAnsiTheme="minorHAnsi" w:cstheme="minorHAnsi"/>
                  <w:szCs w:val="21"/>
                  <w:lang w:val="en-IN"/>
                </w:rPr>
                <w:delText>0.076875</w:delText>
              </w:r>
            </w:del>
          </w:p>
        </w:tc>
        <w:tc>
          <w:tcPr>
            <w:tcW w:w="1152" w:type="dxa"/>
            <w:hideMark/>
          </w:tcPr>
          <w:p w14:paraId="68D89FF2" w14:textId="3021CA2B" w:rsidR="00A56F8F" w:rsidRPr="0074216D" w:rsidDel="00022465" w:rsidRDefault="00A56F8F">
            <w:pPr>
              <w:spacing w:after="160" w:line="259" w:lineRule="auto"/>
              <w:jc w:val="center"/>
              <w:rPr>
                <w:del w:id="3771" w:author="Lim, Vanessa Gunawan" w:date="2022-11-17T15:17:00Z"/>
                <w:rFonts w:asciiTheme="minorHAnsi" w:eastAsia="PMingLiU" w:hAnsiTheme="minorHAnsi" w:cstheme="minorHAnsi"/>
                <w:lang w:val="en-IN" w:bidi="en-US"/>
              </w:rPr>
              <w:pPrChange w:id="3772" w:author="Lim, Vanessa Gunawan" w:date="2022-11-17T15:17:00Z">
                <w:pPr>
                  <w:widowControl w:val="0"/>
                  <w:spacing w:after="240"/>
                  <w:jc w:val="both"/>
                </w:pPr>
              </w:pPrChange>
            </w:pPr>
            <w:del w:id="3773" w:author="Lim, Vanessa Gunawan" w:date="2022-11-17T15:17:00Z">
              <w:r w:rsidRPr="0074216D" w:rsidDel="00022465">
                <w:rPr>
                  <w:rFonts w:asciiTheme="minorHAnsi" w:eastAsia="PMingLiU" w:hAnsiTheme="minorHAnsi" w:cstheme="minorHAnsi"/>
                  <w:szCs w:val="21"/>
                  <w:lang w:val="en-IN"/>
                </w:rPr>
                <w:delText>0.076398</w:delText>
              </w:r>
            </w:del>
          </w:p>
        </w:tc>
        <w:tc>
          <w:tcPr>
            <w:tcW w:w="1152" w:type="dxa"/>
            <w:hideMark/>
          </w:tcPr>
          <w:p w14:paraId="597CF223" w14:textId="3D1545C5" w:rsidR="00A56F8F" w:rsidRPr="0074216D" w:rsidDel="00022465" w:rsidRDefault="00A56F8F">
            <w:pPr>
              <w:spacing w:after="160" w:line="259" w:lineRule="auto"/>
              <w:jc w:val="center"/>
              <w:rPr>
                <w:del w:id="3774" w:author="Lim, Vanessa Gunawan" w:date="2022-11-17T15:17:00Z"/>
                <w:rFonts w:asciiTheme="minorHAnsi" w:eastAsia="PMingLiU" w:hAnsiTheme="minorHAnsi" w:cstheme="minorHAnsi"/>
                <w:lang w:val="en-IN" w:bidi="en-US"/>
              </w:rPr>
              <w:pPrChange w:id="3775" w:author="Lim, Vanessa Gunawan" w:date="2022-11-17T15:17:00Z">
                <w:pPr>
                  <w:widowControl w:val="0"/>
                  <w:spacing w:after="240"/>
                  <w:jc w:val="both"/>
                </w:pPr>
              </w:pPrChange>
            </w:pPr>
            <w:del w:id="3776" w:author="Lim, Vanessa Gunawan" w:date="2022-11-17T15:17:00Z">
              <w:r w:rsidRPr="0074216D" w:rsidDel="00022465">
                <w:rPr>
                  <w:rFonts w:asciiTheme="minorHAnsi" w:eastAsia="PMingLiU" w:hAnsiTheme="minorHAnsi" w:cstheme="minorHAnsi"/>
                  <w:szCs w:val="21"/>
                  <w:lang w:val="en-IN"/>
                </w:rPr>
                <w:delText>0.075926</w:delText>
              </w:r>
            </w:del>
          </w:p>
        </w:tc>
        <w:tc>
          <w:tcPr>
            <w:tcW w:w="1152" w:type="dxa"/>
            <w:shd w:val="clear" w:color="auto" w:fill="FFFFFF"/>
            <w:hideMark/>
          </w:tcPr>
          <w:p w14:paraId="2961FFC9" w14:textId="66ACA98F" w:rsidR="00A56F8F" w:rsidRPr="0074216D" w:rsidDel="00022465" w:rsidRDefault="00A56F8F">
            <w:pPr>
              <w:spacing w:after="160" w:line="259" w:lineRule="auto"/>
              <w:jc w:val="center"/>
              <w:rPr>
                <w:del w:id="3777" w:author="Lim, Vanessa Gunawan" w:date="2022-11-17T15:17:00Z"/>
                <w:rFonts w:asciiTheme="minorHAnsi" w:eastAsia="PMingLiU" w:hAnsiTheme="minorHAnsi" w:cstheme="minorHAnsi"/>
                <w:lang w:val="en-IN" w:bidi="en-US"/>
              </w:rPr>
              <w:pPrChange w:id="3778" w:author="Lim, Vanessa Gunawan" w:date="2022-11-17T15:17:00Z">
                <w:pPr>
                  <w:widowControl w:val="0"/>
                  <w:spacing w:after="240"/>
                  <w:jc w:val="both"/>
                </w:pPr>
              </w:pPrChange>
            </w:pPr>
            <w:del w:id="3779" w:author="Lim, Vanessa Gunawan" w:date="2022-11-17T15:17:00Z">
              <w:r w:rsidRPr="0074216D" w:rsidDel="00022465">
                <w:rPr>
                  <w:rFonts w:asciiTheme="minorHAnsi" w:eastAsia="PMingLiU" w:hAnsiTheme="minorHAnsi" w:cstheme="minorHAnsi"/>
                  <w:szCs w:val="21"/>
                  <w:lang w:val="en-IN"/>
                </w:rPr>
                <w:delText>0.075459</w:delText>
              </w:r>
            </w:del>
          </w:p>
        </w:tc>
        <w:tc>
          <w:tcPr>
            <w:tcW w:w="1152" w:type="dxa"/>
            <w:shd w:val="clear" w:color="auto" w:fill="FFFFFF"/>
            <w:hideMark/>
          </w:tcPr>
          <w:p w14:paraId="2F9E780B" w14:textId="3AAC90FC" w:rsidR="00A56F8F" w:rsidRPr="0074216D" w:rsidDel="00022465" w:rsidRDefault="00A56F8F">
            <w:pPr>
              <w:spacing w:after="160" w:line="259" w:lineRule="auto"/>
              <w:jc w:val="center"/>
              <w:rPr>
                <w:del w:id="3780" w:author="Lim, Vanessa Gunawan" w:date="2022-11-17T15:17:00Z"/>
                <w:rFonts w:asciiTheme="minorHAnsi" w:eastAsia="PMingLiU" w:hAnsiTheme="minorHAnsi" w:cstheme="minorHAnsi"/>
                <w:lang w:val="en-IN" w:bidi="en-US"/>
              </w:rPr>
              <w:pPrChange w:id="3781" w:author="Lim, Vanessa Gunawan" w:date="2022-11-17T15:17:00Z">
                <w:pPr>
                  <w:widowControl w:val="0"/>
                  <w:spacing w:after="240"/>
                  <w:jc w:val="both"/>
                </w:pPr>
              </w:pPrChange>
            </w:pPr>
            <w:del w:id="3782" w:author="Lim, Vanessa Gunawan" w:date="2022-11-17T15:17:00Z">
              <w:r w:rsidRPr="0074216D" w:rsidDel="00022465">
                <w:rPr>
                  <w:rFonts w:asciiTheme="minorHAnsi" w:eastAsia="PMingLiU" w:hAnsiTheme="minorHAnsi" w:cstheme="minorHAnsi"/>
                  <w:szCs w:val="21"/>
                  <w:lang w:val="en-IN"/>
                </w:rPr>
                <w:delText>0.074997</w:delText>
              </w:r>
            </w:del>
          </w:p>
        </w:tc>
      </w:tr>
      <w:tr w:rsidR="00A56F8F" w:rsidDel="00022465" w14:paraId="5D13409A" w14:textId="3BB9F568" w:rsidTr="006C4E5E">
        <w:trPr>
          <w:cantSplit/>
          <w:del w:id="3783" w:author="Lim, Vanessa Gunawan" w:date="2022-11-17T15:17:00Z"/>
        </w:trPr>
        <w:tc>
          <w:tcPr>
            <w:tcW w:w="1728" w:type="dxa"/>
            <w:shd w:val="clear" w:color="auto" w:fill="FFFFFF"/>
            <w:hideMark/>
          </w:tcPr>
          <w:p w14:paraId="0018A0E0" w14:textId="61AD7284" w:rsidR="00A56F8F" w:rsidRPr="0074216D" w:rsidDel="00022465" w:rsidRDefault="00A56F8F">
            <w:pPr>
              <w:spacing w:after="160" w:line="259" w:lineRule="auto"/>
              <w:jc w:val="center"/>
              <w:rPr>
                <w:del w:id="3784" w:author="Lim, Vanessa Gunawan" w:date="2022-11-17T15:17:00Z"/>
                <w:rFonts w:asciiTheme="minorHAnsi" w:hAnsiTheme="minorHAnsi" w:cstheme="minorHAnsi"/>
                <w:szCs w:val="21"/>
                <w:lang w:val="en-IN" w:bidi="en-US"/>
              </w:rPr>
              <w:pPrChange w:id="3785" w:author="Lim, Vanessa Gunawan" w:date="2022-11-17T15:17:00Z">
                <w:pPr>
                  <w:widowControl w:val="0"/>
                  <w:spacing w:after="240"/>
                  <w:jc w:val="both"/>
                </w:pPr>
              </w:pPrChange>
            </w:pPr>
            <w:del w:id="3786" w:author="Lim, Vanessa Gunawan" w:date="2022-11-17T15:17:00Z">
              <w:r w:rsidRPr="0074216D" w:rsidDel="00022465">
                <w:rPr>
                  <w:rFonts w:asciiTheme="minorHAnsi" w:eastAsia="PMingLiU" w:hAnsiTheme="minorHAnsi" w:cstheme="minorHAnsi"/>
                  <w:szCs w:val="21"/>
                  <w:lang w:val="en-IN"/>
                </w:rPr>
                <w:delText>Iso-Pentane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4BE0660D" w14:textId="1A1095C0" w:rsidR="00A56F8F" w:rsidRPr="0074216D" w:rsidDel="00022465" w:rsidRDefault="00A56F8F">
            <w:pPr>
              <w:spacing w:after="160" w:line="259" w:lineRule="auto"/>
              <w:jc w:val="center"/>
              <w:rPr>
                <w:del w:id="3787" w:author="Lim, Vanessa Gunawan" w:date="2022-11-17T15:17:00Z"/>
                <w:rFonts w:asciiTheme="minorHAnsi" w:eastAsia="PMingLiU" w:hAnsiTheme="minorHAnsi" w:cstheme="minorHAnsi"/>
                <w:szCs w:val="21"/>
                <w:lang w:val="en-IN" w:bidi="en-US"/>
              </w:rPr>
              <w:pPrChange w:id="3788" w:author="Lim, Vanessa Gunawan" w:date="2022-11-17T15:17:00Z">
                <w:pPr>
                  <w:widowControl w:val="0"/>
                  <w:spacing w:after="240"/>
                  <w:jc w:val="both"/>
                </w:pPr>
              </w:pPrChange>
            </w:pPr>
            <w:del w:id="3789" w:author="Lim, Vanessa Gunawan" w:date="2022-11-17T15:17:00Z">
              <w:r w:rsidRPr="0074216D" w:rsidDel="00022465">
                <w:rPr>
                  <w:rFonts w:asciiTheme="minorHAnsi" w:eastAsia="PMingLiU" w:hAnsiTheme="minorHAnsi" w:cstheme="minorHAnsi"/>
                  <w:szCs w:val="21"/>
                  <w:lang w:val="en-IN"/>
                </w:rPr>
                <w:delText>0.092817</w:delText>
              </w:r>
            </w:del>
          </w:p>
        </w:tc>
        <w:tc>
          <w:tcPr>
            <w:tcW w:w="1152" w:type="dxa"/>
            <w:hideMark/>
          </w:tcPr>
          <w:p w14:paraId="7AB7CECC" w14:textId="0513675A" w:rsidR="00A56F8F" w:rsidRPr="0074216D" w:rsidDel="00022465" w:rsidRDefault="00A56F8F">
            <w:pPr>
              <w:spacing w:after="160" w:line="259" w:lineRule="auto"/>
              <w:jc w:val="center"/>
              <w:rPr>
                <w:del w:id="3790" w:author="Lim, Vanessa Gunawan" w:date="2022-11-17T15:17:00Z"/>
                <w:rFonts w:asciiTheme="minorHAnsi" w:hAnsiTheme="minorHAnsi" w:cstheme="minorHAnsi"/>
                <w:szCs w:val="21"/>
                <w:lang w:val="en-IN" w:bidi="en-US"/>
              </w:rPr>
              <w:pPrChange w:id="3791" w:author="Lim, Vanessa Gunawan" w:date="2022-11-17T15:17:00Z">
                <w:pPr>
                  <w:widowControl w:val="0"/>
                  <w:spacing w:after="240"/>
                  <w:jc w:val="both"/>
                </w:pPr>
              </w:pPrChange>
            </w:pPr>
            <w:del w:id="3792" w:author="Lim, Vanessa Gunawan" w:date="2022-11-17T15:17:00Z">
              <w:r w:rsidRPr="0074216D" w:rsidDel="00022465">
                <w:rPr>
                  <w:rFonts w:asciiTheme="minorHAnsi" w:hAnsiTheme="minorHAnsi" w:cstheme="minorHAnsi"/>
                  <w:szCs w:val="21"/>
                  <w:lang w:val="en-IN"/>
                </w:rPr>
                <w:delText>0.092267</w:delText>
              </w:r>
            </w:del>
          </w:p>
        </w:tc>
        <w:tc>
          <w:tcPr>
            <w:tcW w:w="1152" w:type="dxa"/>
            <w:hideMark/>
          </w:tcPr>
          <w:p w14:paraId="788559EC" w14:textId="009E85E8" w:rsidR="00A56F8F" w:rsidRPr="0074216D" w:rsidDel="00022465" w:rsidRDefault="00A56F8F">
            <w:pPr>
              <w:spacing w:after="160" w:line="259" w:lineRule="auto"/>
              <w:jc w:val="center"/>
              <w:rPr>
                <w:del w:id="3793" w:author="Lim, Vanessa Gunawan" w:date="2022-11-17T15:17:00Z"/>
                <w:rFonts w:asciiTheme="minorHAnsi" w:hAnsiTheme="minorHAnsi" w:cstheme="minorHAnsi"/>
                <w:szCs w:val="21"/>
                <w:lang w:val="en-IN" w:bidi="en-US"/>
              </w:rPr>
              <w:pPrChange w:id="3794" w:author="Lim, Vanessa Gunawan" w:date="2022-11-17T15:17:00Z">
                <w:pPr>
                  <w:widowControl w:val="0"/>
                  <w:spacing w:after="240"/>
                  <w:jc w:val="both"/>
                </w:pPr>
              </w:pPrChange>
            </w:pPr>
            <w:del w:id="3795" w:author="Lim, Vanessa Gunawan" w:date="2022-11-17T15:17:00Z">
              <w:r w:rsidRPr="0074216D" w:rsidDel="00022465">
                <w:rPr>
                  <w:rFonts w:asciiTheme="minorHAnsi" w:hAnsiTheme="minorHAnsi" w:cstheme="minorHAnsi"/>
                  <w:szCs w:val="21"/>
                  <w:lang w:val="en-IN"/>
                </w:rPr>
                <w:delText>0.091721</w:delText>
              </w:r>
            </w:del>
          </w:p>
        </w:tc>
        <w:tc>
          <w:tcPr>
            <w:tcW w:w="1152" w:type="dxa"/>
            <w:hideMark/>
          </w:tcPr>
          <w:p w14:paraId="2ED7AFA4" w14:textId="491810DD" w:rsidR="00A56F8F" w:rsidRPr="0074216D" w:rsidDel="00022465" w:rsidRDefault="00A56F8F">
            <w:pPr>
              <w:spacing w:after="160" w:line="259" w:lineRule="auto"/>
              <w:jc w:val="center"/>
              <w:rPr>
                <w:del w:id="3796" w:author="Lim, Vanessa Gunawan" w:date="2022-11-17T15:17:00Z"/>
                <w:rFonts w:asciiTheme="minorHAnsi" w:hAnsiTheme="minorHAnsi" w:cstheme="minorHAnsi"/>
                <w:szCs w:val="21"/>
                <w:lang w:val="en-IN" w:bidi="en-US"/>
              </w:rPr>
              <w:pPrChange w:id="3797" w:author="Lim, Vanessa Gunawan" w:date="2022-11-17T15:17:00Z">
                <w:pPr>
                  <w:widowControl w:val="0"/>
                  <w:spacing w:after="240"/>
                  <w:jc w:val="both"/>
                </w:pPr>
              </w:pPrChange>
            </w:pPr>
            <w:del w:id="3798" w:author="Lim, Vanessa Gunawan" w:date="2022-11-17T15:17:00Z">
              <w:r w:rsidRPr="0074216D" w:rsidDel="00022465">
                <w:rPr>
                  <w:rFonts w:asciiTheme="minorHAnsi" w:hAnsiTheme="minorHAnsi" w:cstheme="minorHAnsi"/>
                  <w:szCs w:val="21"/>
                  <w:lang w:val="en-IN"/>
                </w:rPr>
                <w:delText>0.091179</w:delText>
              </w:r>
            </w:del>
          </w:p>
        </w:tc>
        <w:tc>
          <w:tcPr>
            <w:tcW w:w="1152" w:type="dxa"/>
            <w:hideMark/>
          </w:tcPr>
          <w:p w14:paraId="2379F8A0" w14:textId="631B9E62" w:rsidR="00A56F8F" w:rsidRPr="0074216D" w:rsidDel="00022465" w:rsidRDefault="00A56F8F">
            <w:pPr>
              <w:spacing w:after="160" w:line="259" w:lineRule="auto"/>
              <w:jc w:val="center"/>
              <w:rPr>
                <w:del w:id="3799" w:author="Lim, Vanessa Gunawan" w:date="2022-11-17T15:17:00Z"/>
                <w:rFonts w:asciiTheme="minorHAnsi" w:hAnsiTheme="minorHAnsi" w:cstheme="minorHAnsi"/>
                <w:szCs w:val="21"/>
                <w:lang w:val="en-IN" w:bidi="en-US"/>
              </w:rPr>
              <w:pPrChange w:id="3800" w:author="Lim, Vanessa Gunawan" w:date="2022-11-17T15:17:00Z">
                <w:pPr>
                  <w:widowControl w:val="0"/>
                  <w:spacing w:after="240"/>
                  <w:jc w:val="both"/>
                </w:pPr>
              </w:pPrChange>
            </w:pPr>
            <w:del w:id="3801" w:author="Lim, Vanessa Gunawan" w:date="2022-11-17T15:17:00Z">
              <w:r w:rsidRPr="0074216D" w:rsidDel="00022465">
                <w:rPr>
                  <w:rFonts w:asciiTheme="minorHAnsi" w:hAnsiTheme="minorHAnsi" w:cstheme="minorHAnsi"/>
                  <w:szCs w:val="21"/>
                  <w:lang w:val="en-IN"/>
                </w:rPr>
                <w:delText>0.090642</w:delText>
              </w:r>
            </w:del>
          </w:p>
        </w:tc>
        <w:tc>
          <w:tcPr>
            <w:tcW w:w="1152" w:type="dxa"/>
            <w:shd w:val="clear" w:color="auto" w:fill="FFFFFF"/>
            <w:hideMark/>
          </w:tcPr>
          <w:p w14:paraId="1943E7FF" w14:textId="258C5CE4" w:rsidR="00A56F8F" w:rsidRPr="0074216D" w:rsidDel="00022465" w:rsidRDefault="00A56F8F">
            <w:pPr>
              <w:spacing w:after="160" w:line="259" w:lineRule="auto"/>
              <w:jc w:val="center"/>
              <w:rPr>
                <w:del w:id="3802" w:author="Lim, Vanessa Gunawan" w:date="2022-11-17T15:17:00Z"/>
                <w:rFonts w:asciiTheme="minorHAnsi" w:hAnsiTheme="minorHAnsi" w:cstheme="minorHAnsi"/>
                <w:szCs w:val="21"/>
                <w:lang w:val="en-IN" w:bidi="en-US"/>
              </w:rPr>
              <w:pPrChange w:id="3803" w:author="Lim, Vanessa Gunawan" w:date="2022-11-17T15:17:00Z">
                <w:pPr>
                  <w:widowControl w:val="0"/>
                  <w:spacing w:after="240"/>
                  <w:jc w:val="both"/>
                </w:pPr>
              </w:pPrChange>
            </w:pPr>
            <w:del w:id="3804" w:author="Lim, Vanessa Gunawan" w:date="2022-11-17T15:17:00Z">
              <w:r w:rsidRPr="0074216D" w:rsidDel="00022465">
                <w:rPr>
                  <w:rFonts w:asciiTheme="minorHAnsi" w:hAnsiTheme="minorHAnsi" w:cstheme="minorHAnsi"/>
                  <w:szCs w:val="21"/>
                  <w:lang w:val="en-IN"/>
                </w:rPr>
                <w:delText>0.090107</w:delText>
              </w:r>
            </w:del>
          </w:p>
        </w:tc>
        <w:tc>
          <w:tcPr>
            <w:tcW w:w="1152" w:type="dxa"/>
            <w:shd w:val="clear" w:color="auto" w:fill="FFFFFF"/>
            <w:hideMark/>
          </w:tcPr>
          <w:p w14:paraId="5D27DB41" w14:textId="31BD06C8" w:rsidR="00A56F8F" w:rsidRPr="0074216D" w:rsidDel="00022465" w:rsidRDefault="00A56F8F">
            <w:pPr>
              <w:spacing w:after="160" w:line="259" w:lineRule="auto"/>
              <w:jc w:val="center"/>
              <w:rPr>
                <w:del w:id="3805" w:author="Lim, Vanessa Gunawan" w:date="2022-11-17T15:17:00Z"/>
                <w:rFonts w:asciiTheme="minorHAnsi" w:hAnsiTheme="minorHAnsi" w:cstheme="minorHAnsi"/>
                <w:szCs w:val="21"/>
                <w:lang w:val="en-IN" w:bidi="en-US"/>
              </w:rPr>
              <w:pPrChange w:id="3806" w:author="Lim, Vanessa Gunawan" w:date="2022-11-17T15:17:00Z">
                <w:pPr>
                  <w:widowControl w:val="0"/>
                  <w:spacing w:after="240"/>
                  <w:jc w:val="both"/>
                </w:pPr>
              </w:pPrChange>
            </w:pPr>
            <w:del w:id="3807" w:author="Lim, Vanessa Gunawan" w:date="2022-11-17T15:17:00Z">
              <w:r w:rsidRPr="0074216D" w:rsidDel="00022465">
                <w:rPr>
                  <w:rFonts w:asciiTheme="minorHAnsi" w:hAnsiTheme="minorHAnsi" w:cstheme="minorHAnsi"/>
                  <w:szCs w:val="21"/>
                  <w:lang w:val="en-IN"/>
                </w:rPr>
                <w:delText>0.089576</w:delText>
              </w:r>
            </w:del>
          </w:p>
        </w:tc>
      </w:tr>
      <w:tr w:rsidR="00A56F8F" w:rsidDel="00022465" w14:paraId="33EEBD3C" w14:textId="0D190BF8" w:rsidTr="006C4E5E">
        <w:trPr>
          <w:cantSplit/>
          <w:del w:id="3808" w:author="Lim, Vanessa Gunawan" w:date="2022-11-17T15:17:00Z"/>
        </w:trPr>
        <w:tc>
          <w:tcPr>
            <w:tcW w:w="1728" w:type="dxa"/>
            <w:shd w:val="clear" w:color="auto" w:fill="FFFFFF"/>
            <w:hideMark/>
          </w:tcPr>
          <w:p w14:paraId="46A234AD" w14:textId="45C11812" w:rsidR="00A56F8F" w:rsidRPr="0074216D" w:rsidDel="00022465" w:rsidRDefault="00A56F8F">
            <w:pPr>
              <w:spacing w:after="160" w:line="259" w:lineRule="auto"/>
              <w:jc w:val="center"/>
              <w:rPr>
                <w:del w:id="3809" w:author="Lim, Vanessa Gunawan" w:date="2022-11-17T15:17:00Z"/>
                <w:rFonts w:asciiTheme="minorHAnsi" w:hAnsiTheme="minorHAnsi" w:cstheme="minorHAnsi"/>
                <w:lang w:val="en-IN" w:bidi="en-US"/>
              </w:rPr>
              <w:pPrChange w:id="3810" w:author="Lim, Vanessa Gunawan" w:date="2022-11-17T15:17:00Z">
                <w:pPr>
                  <w:widowControl w:val="0"/>
                  <w:spacing w:after="240"/>
                  <w:jc w:val="both"/>
                </w:pPr>
              </w:pPrChange>
            </w:pPr>
            <w:del w:id="3811" w:author="Lim, Vanessa Gunawan" w:date="2022-11-17T15:17:00Z">
              <w:r w:rsidRPr="0074216D" w:rsidDel="00022465">
                <w:rPr>
                  <w:rFonts w:asciiTheme="minorHAnsi" w:eastAsia="PMingLiU" w:hAnsiTheme="minorHAnsi" w:cstheme="minorHAnsi"/>
                  <w:szCs w:val="21"/>
                  <w:lang w:val="en-IN"/>
                </w:rPr>
                <w:delText>N-Pentane</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57CBBDCB" w14:textId="7B1F006C" w:rsidR="00A56F8F" w:rsidRPr="0074216D" w:rsidDel="00022465" w:rsidRDefault="00A56F8F">
            <w:pPr>
              <w:spacing w:after="160" w:line="259" w:lineRule="auto"/>
              <w:jc w:val="center"/>
              <w:rPr>
                <w:del w:id="3812" w:author="Lim, Vanessa Gunawan" w:date="2022-11-17T15:17:00Z"/>
                <w:rFonts w:asciiTheme="minorHAnsi" w:eastAsia="PMingLiU" w:hAnsiTheme="minorHAnsi" w:cstheme="minorHAnsi"/>
                <w:lang w:val="en-IN" w:bidi="en-US"/>
              </w:rPr>
              <w:pPrChange w:id="3813" w:author="Lim, Vanessa Gunawan" w:date="2022-11-17T15:17:00Z">
                <w:pPr>
                  <w:widowControl w:val="0"/>
                  <w:spacing w:after="240"/>
                  <w:jc w:val="both"/>
                </w:pPr>
              </w:pPrChange>
            </w:pPr>
            <w:del w:id="3814" w:author="Lim, Vanessa Gunawan" w:date="2022-11-17T15:17:00Z">
              <w:r w:rsidRPr="0074216D" w:rsidDel="00022465">
                <w:rPr>
                  <w:rFonts w:asciiTheme="minorHAnsi" w:eastAsia="PMingLiU" w:hAnsiTheme="minorHAnsi" w:cstheme="minorHAnsi"/>
                  <w:szCs w:val="21"/>
                  <w:lang w:val="en-IN"/>
                </w:rPr>
                <w:delText>0.092642</w:delText>
              </w:r>
            </w:del>
          </w:p>
        </w:tc>
        <w:tc>
          <w:tcPr>
            <w:tcW w:w="1152" w:type="dxa"/>
            <w:hideMark/>
          </w:tcPr>
          <w:p w14:paraId="3E3CF2A2" w14:textId="57C97047" w:rsidR="00A56F8F" w:rsidRPr="0074216D" w:rsidDel="00022465" w:rsidRDefault="00A56F8F">
            <w:pPr>
              <w:spacing w:after="160" w:line="259" w:lineRule="auto"/>
              <w:jc w:val="center"/>
              <w:rPr>
                <w:del w:id="3815" w:author="Lim, Vanessa Gunawan" w:date="2022-11-17T15:17:00Z"/>
                <w:rFonts w:asciiTheme="minorHAnsi" w:eastAsia="PMingLiU" w:hAnsiTheme="minorHAnsi" w:cstheme="minorHAnsi"/>
                <w:lang w:val="en-IN" w:bidi="en-US"/>
              </w:rPr>
              <w:pPrChange w:id="3816" w:author="Lim, Vanessa Gunawan" w:date="2022-11-17T15:17:00Z">
                <w:pPr>
                  <w:widowControl w:val="0"/>
                  <w:spacing w:after="240"/>
                  <w:jc w:val="both"/>
                </w:pPr>
              </w:pPrChange>
            </w:pPr>
            <w:del w:id="3817" w:author="Lim, Vanessa Gunawan" w:date="2022-11-17T15:17:00Z">
              <w:r w:rsidRPr="0074216D" w:rsidDel="00022465">
                <w:rPr>
                  <w:rFonts w:asciiTheme="minorHAnsi" w:eastAsia="PMingLiU" w:hAnsiTheme="minorHAnsi" w:cstheme="minorHAnsi"/>
                  <w:szCs w:val="21"/>
                  <w:lang w:val="en-IN"/>
                </w:rPr>
                <w:delText>0.092111</w:delText>
              </w:r>
            </w:del>
          </w:p>
        </w:tc>
        <w:tc>
          <w:tcPr>
            <w:tcW w:w="1152" w:type="dxa"/>
            <w:hideMark/>
          </w:tcPr>
          <w:p w14:paraId="4334FB2E" w14:textId="27280E17" w:rsidR="00A56F8F" w:rsidRPr="0074216D" w:rsidDel="00022465" w:rsidRDefault="00A56F8F">
            <w:pPr>
              <w:spacing w:after="160" w:line="259" w:lineRule="auto"/>
              <w:jc w:val="center"/>
              <w:rPr>
                <w:del w:id="3818" w:author="Lim, Vanessa Gunawan" w:date="2022-11-17T15:17:00Z"/>
                <w:rFonts w:asciiTheme="minorHAnsi" w:eastAsia="PMingLiU" w:hAnsiTheme="minorHAnsi" w:cstheme="minorHAnsi"/>
                <w:lang w:val="en-IN" w:bidi="en-US"/>
              </w:rPr>
              <w:pPrChange w:id="3819" w:author="Lim, Vanessa Gunawan" w:date="2022-11-17T15:17:00Z">
                <w:pPr>
                  <w:widowControl w:val="0"/>
                  <w:spacing w:after="240"/>
                  <w:jc w:val="both"/>
                </w:pPr>
              </w:pPrChange>
            </w:pPr>
            <w:del w:id="3820" w:author="Lim, Vanessa Gunawan" w:date="2022-11-17T15:17:00Z">
              <w:r w:rsidRPr="0074216D" w:rsidDel="00022465">
                <w:rPr>
                  <w:rFonts w:asciiTheme="minorHAnsi" w:eastAsia="PMingLiU" w:hAnsiTheme="minorHAnsi" w:cstheme="minorHAnsi"/>
                  <w:szCs w:val="21"/>
                  <w:lang w:val="en-IN"/>
                </w:rPr>
                <w:delText>0.091583</w:delText>
              </w:r>
            </w:del>
          </w:p>
        </w:tc>
        <w:tc>
          <w:tcPr>
            <w:tcW w:w="1152" w:type="dxa"/>
            <w:hideMark/>
          </w:tcPr>
          <w:p w14:paraId="6294F4BE" w14:textId="1B818753" w:rsidR="00A56F8F" w:rsidRPr="0074216D" w:rsidDel="00022465" w:rsidRDefault="00A56F8F">
            <w:pPr>
              <w:spacing w:after="160" w:line="259" w:lineRule="auto"/>
              <w:jc w:val="center"/>
              <w:rPr>
                <w:del w:id="3821" w:author="Lim, Vanessa Gunawan" w:date="2022-11-17T15:17:00Z"/>
                <w:rFonts w:asciiTheme="minorHAnsi" w:eastAsia="PMingLiU" w:hAnsiTheme="minorHAnsi" w:cstheme="minorHAnsi"/>
                <w:lang w:val="en-IN" w:bidi="en-US"/>
              </w:rPr>
              <w:pPrChange w:id="3822" w:author="Lim, Vanessa Gunawan" w:date="2022-11-17T15:17:00Z">
                <w:pPr>
                  <w:widowControl w:val="0"/>
                  <w:spacing w:after="240"/>
                  <w:jc w:val="both"/>
                </w:pPr>
              </w:pPrChange>
            </w:pPr>
            <w:del w:id="3823" w:author="Lim, Vanessa Gunawan" w:date="2022-11-17T15:17:00Z">
              <w:r w:rsidRPr="0074216D" w:rsidDel="00022465">
                <w:rPr>
                  <w:rFonts w:asciiTheme="minorHAnsi" w:eastAsia="PMingLiU" w:hAnsiTheme="minorHAnsi" w:cstheme="minorHAnsi"/>
                  <w:szCs w:val="21"/>
                  <w:lang w:val="en-IN"/>
                </w:rPr>
                <w:delText>0.091058</w:delText>
              </w:r>
            </w:del>
          </w:p>
        </w:tc>
        <w:tc>
          <w:tcPr>
            <w:tcW w:w="1152" w:type="dxa"/>
            <w:hideMark/>
          </w:tcPr>
          <w:p w14:paraId="077DFF7C" w14:textId="2399C859" w:rsidR="00A56F8F" w:rsidRPr="0074216D" w:rsidDel="00022465" w:rsidRDefault="00A56F8F">
            <w:pPr>
              <w:spacing w:after="160" w:line="259" w:lineRule="auto"/>
              <w:jc w:val="center"/>
              <w:rPr>
                <w:del w:id="3824" w:author="Lim, Vanessa Gunawan" w:date="2022-11-17T15:17:00Z"/>
                <w:rFonts w:asciiTheme="minorHAnsi" w:eastAsia="PMingLiU" w:hAnsiTheme="minorHAnsi" w:cstheme="minorHAnsi"/>
                <w:lang w:val="en-IN" w:bidi="en-US"/>
              </w:rPr>
              <w:pPrChange w:id="3825" w:author="Lim, Vanessa Gunawan" w:date="2022-11-17T15:17:00Z">
                <w:pPr>
                  <w:widowControl w:val="0"/>
                  <w:spacing w:after="240"/>
                  <w:jc w:val="both"/>
                </w:pPr>
              </w:pPrChange>
            </w:pPr>
            <w:del w:id="3826" w:author="Lim, Vanessa Gunawan" w:date="2022-11-17T15:17:00Z">
              <w:r w:rsidRPr="0074216D" w:rsidDel="00022465">
                <w:rPr>
                  <w:rFonts w:asciiTheme="minorHAnsi" w:eastAsia="PMingLiU" w:hAnsiTheme="minorHAnsi" w:cstheme="minorHAnsi"/>
                  <w:szCs w:val="21"/>
                  <w:lang w:val="en-IN"/>
                </w:rPr>
                <w:delText>0.090536</w:delText>
              </w:r>
            </w:del>
          </w:p>
        </w:tc>
        <w:tc>
          <w:tcPr>
            <w:tcW w:w="1152" w:type="dxa"/>
            <w:shd w:val="clear" w:color="auto" w:fill="FFFFFF"/>
            <w:hideMark/>
          </w:tcPr>
          <w:p w14:paraId="07BEDF17" w14:textId="0898FEA1" w:rsidR="00A56F8F" w:rsidRPr="0074216D" w:rsidDel="00022465" w:rsidRDefault="00A56F8F">
            <w:pPr>
              <w:spacing w:after="160" w:line="259" w:lineRule="auto"/>
              <w:jc w:val="center"/>
              <w:rPr>
                <w:del w:id="3827" w:author="Lim, Vanessa Gunawan" w:date="2022-11-17T15:17:00Z"/>
                <w:rFonts w:asciiTheme="minorHAnsi" w:eastAsia="PMingLiU" w:hAnsiTheme="minorHAnsi" w:cstheme="minorHAnsi"/>
                <w:lang w:val="en-IN" w:bidi="en-US"/>
              </w:rPr>
              <w:pPrChange w:id="3828" w:author="Lim, Vanessa Gunawan" w:date="2022-11-17T15:17:00Z">
                <w:pPr>
                  <w:widowControl w:val="0"/>
                  <w:spacing w:after="240"/>
                  <w:jc w:val="both"/>
                </w:pPr>
              </w:pPrChange>
            </w:pPr>
            <w:del w:id="3829" w:author="Lim, Vanessa Gunawan" w:date="2022-11-17T15:17:00Z">
              <w:r w:rsidRPr="0074216D" w:rsidDel="00022465">
                <w:rPr>
                  <w:rFonts w:asciiTheme="minorHAnsi" w:eastAsia="PMingLiU" w:hAnsiTheme="minorHAnsi" w:cstheme="minorHAnsi"/>
                  <w:szCs w:val="21"/>
                  <w:lang w:val="en-IN"/>
                </w:rPr>
                <w:delText>0.090016</w:delText>
              </w:r>
            </w:del>
          </w:p>
        </w:tc>
        <w:tc>
          <w:tcPr>
            <w:tcW w:w="1152" w:type="dxa"/>
            <w:shd w:val="clear" w:color="auto" w:fill="FFFFFF"/>
            <w:hideMark/>
          </w:tcPr>
          <w:p w14:paraId="40811AD2" w14:textId="24D4A70B" w:rsidR="00A56F8F" w:rsidRPr="0074216D" w:rsidDel="00022465" w:rsidRDefault="00A56F8F">
            <w:pPr>
              <w:spacing w:after="160" w:line="259" w:lineRule="auto"/>
              <w:jc w:val="center"/>
              <w:rPr>
                <w:del w:id="3830" w:author="Lim, Vanessa Gunawan" w:date="2022-11-17T15:17:00Z"/>
                <w:rFonts w:asciiTheme="minorHAnsi" w:eastAsia="PMingLiU" w:hAnsiTheme="minorHAnsi" w:cstheme="minorHAnsi"/>
                <w:lang w:val="en-IN" w:bidi="en-US"/>
              </w:rPr>
              <w:pPrChange w:id="3831" w:author="Lim, Vanessa Gunawan" w:date="2022-11-17T15:17:00Z">
                <w:pPr>
                  <w:widowControl w:val="0"/>
                  <w:spacing w:after="240"/>
                  <w:jc w:val="both"/>
                </w:pPr>
              </w:pPrChange>
            </w:pPr>
            <w:del w:id="3832" w:author="Lim, Vanessa Gunawan" w:date="2022-11-17T15:17:00Z">
              <w:r w:rsidRPr="0074216D" w:rsidDel="00022465">
                <w:rPr>
                  <w:rFonts w:asciiTheme="minorHAnsi" w:eastAsia="PMingLiU" w:hAnsiTheme="minorHAnsi" w:cstheme="minorHAnsi"/>
                  <w:szCs w:val="21"/>
                  <w:lang w:val="en-IN"/>
                </w:rPr>
                <w:delText>0.089498</w:delText>
              </w:r>
            </w:del>
          </w:p>
        </w:tc>
      </w:tr>
      <w:tr w:rsidR="00A56F8F" w:rsidDel="00022465" w14:paraId="389B9EF1" w14:textId="1F42269A" w:rsidTr="006C4E5E">
        <w:trPr>
          <w:cantSplit/>
          <w:del w:id="3833" w:author="Lim, Vanessa Gunawan" w:date="2022-11-17T15:17:00Z"/>
        </w:trPr>
        <w:tc>
          <w:tcPr>
            <w:tcW w:w="1728" w:type="dxa"/>
            <w:shd w:val="clear" w:color="auto" w:fill="FFFFFF"/>
            <w:hideMark/>
          </w:tcPr>
          <w:p w14:paraId="68DE838E" w14:textId="5D8EC1F1" w:rsidR="00A56F8F" w:rsidRPr="0074216D" w:rsidDel="00022465" w:rsidRDefault="00A56F8F">
            <w:pPr>
              <w:spacing w:after="160" w:line="259" w:lineRule="auto"/>
              <w:jc w:val="center"/>
              <w:rPr>
                <w:del w:id="3834" w:author="Lim, Vanessa Gunawan" w:date="2022-11-17T15:17:00Z"/>
                <w:rFonts w:asciiTheme="minorHAnsi" w:hAnsiTheme="minorHAnsi" w:cstheme="minorHAnsi"/>
                <w:szCs w:val="21"/>
                <w:lang w:val="en-IN" w:bidi="en-US"/>
              </w:rPr>
              <w:pPrChange w:id="3835" w:author="Lim, Vanessa Gunawan" w:date="2022-11-17T15:17:00Z">
                <w:pPr>
                  <w:widowControl w:val="0"/>
                  <w:spacing w:after="240"/>
                  <w:jc w:val="both"/>
                </w:pPr>
              </w:pPrChange>
            </w:pPr>
            <w:del w:id="3836" w:author="Lim, Vanessa Gunawan" w:date="2022-11-17T15:17:00Z">
              <w:r w:rsidRPr="0074216D" w:rsidDel="00022465">
                <w:rPr>
                  <w:rFonts w:asciiTheme="minorHAnsi" w:hAnsiTheme="minorHAnsi" w:cstheme="minorHAnsi"/>
                  <w:szCs w:val="21"/>
                  <w:lang w:val="en-IN"/>
                </w:rPr>
                <w:delText>N-Hexane 1)</w:delText>
              </w:r>
            </w:del>
          </w:p>
        </w:tc>
        <w:tc>
          <w:tcPr>
            <w:tcW w:w="1152" w:type="dxa"/>
            <w:shd w:val="clear" w:color="auto" w:fill="FFFFFF"/>
            <w:hideMark/>
          </w:tcPr>
          <w:p w14:paraId="3B69D9D8" w14:textId="1D01C563" w:rsidR="00A56F8F" w:rsidRPr="0074216D" w:rsidDel="00022465" w:rsidRDefault="00A56F8F">
            <w:pPr>
              <w:spacing w:after="160" w:line="259" w:lineRule="auto"/>
              <w:jc w:val="center"/>
              <w:rPr>
                <w:del w:id="3837" w:author="Lim, Vanessa Gunawan" w:date="2022-11-17T15:17:00Z"/>
                <w:rFonts w:asciiTheme="minorHAnsi" w:hAnsiTheme="minorHAnsi" w:cstheme="minorHAnsi"/>
                <w:szCs w:val="21"/>
                <w:lang w:val="en-IN" w:bidi="en-US"/>
              </w:rPr>
              <w:pPrChange w:id="3838" w:author="Lim, Vanessa Gunawan" w:date="2022-11-17T15:17:00Z">
                <w:pPr>
                  <w:widowControl w:val="0"/>
                  <w:spacing w:after="240"/>
                  <w:jc w:val="both"/>
                </w:pPr>
              </w:pPrChange>
            </w:pPr>
            <w:del w:id="3839" w:author="Lim, Vanessa Gunawan" w:date="2022-11-17T15:17:00Z">
              <w:r w:rsidRPr="0074216D" w:rsidDel="00022465">
                <w:rPr>
                  <w:rFonts w:asciiTheme="minorHAnsi" w:hAnsiTheme="minorHAnsi" w:cstheme="minorHAnsi"/>
                  <w:szCs w:val="21"/>
                  <w:lang w:val="en-IN"/>
                </w:rPr>
                <w:delText>0.106020</w:delText>
              </w:r>
            </w:del>
          </w:p>
        </w:tc>
        <w:tc>
          <w:tcPr>
            <w:tcW w:w="1152" w:type="dxa"/>
            <w:hideMark/>
          </w:tcPr>
          <w:p w14:paraId="66D70597" w14:textId="19DED783" w:rsidR="00A56F8F" w:rsidRPr="0074216D" w:rsidDel="00022465" w:rsidRDefault="00A56F8F">
            <w:pPr>
              <w:spacing w:after="160" w:line="259" w:lineRule="auto"/>
              <w:jc w:val="center"/>
              <w:rPr>
                <w:del w:id="3840" w:author="Lim, Vanessa Gunawan" w:date="2022-11-17T15:17:00Z"/>
                <w:rFonts w:asciiTheme="minorHAnsi" w:hAnsiTheme="minorHAnsi" w:cstheme="minorHAnsi"/>
                <w:szCs w:val="21"/>
                <w:lang w:val="en-IN" w:bidi="en-US"/>
              </w:rPr>
              <w:pPrChange w:id="3841" w:author="Lim, Vanessa Gunawan" w:date="2022-11-17T15:17:00Z">
                <w:pPr>
                  <w:widowControl w:val="0"/>
                  <w:spacing w:after="240"/>
                  <w:jc w:val="both"/>
                </w:pPr>
              </w:pPrChange>
            </w:pPr>
            <w:del w:id="3842" w:author="Lim, Vanessa Gunawan" w:date="2022-11-17T15:17:00Z">
              <w:r w:rsidRPr="0074216D" w:rsidDel="00022465">
                <w:rPr>
                  <w:rFonts w:asciiTheme="minorHAnsi" w:hAnsiTheme="minorHAnsi" w:cstheme="minorHAnsi"/>
                  <w:szCs w:val="21"/>
                  <w:lang w:val="en-IN"/>
                </w:rPr>
                <w:delText>0.105450</w:delText>
              </w:r>
            </w:del>
          </w:p>
        </w:tc>
        <w:tc>
          <w:tcPr>
            <w:tcW w:w="1152" w:type="dxa"/>
            <w:hideMark/>
          </w:tcPr>
          <w:p w14:paraId="61FE4EB1" w14:textId="7FE7704D" w:rsidR="00A56F8F" w:rsidRPr="0074216D" w:rsidDel="00022465" w:rsidRDefault="00A56F8F">
            <w:pPr>
              <w:spacing w:after="160" w:line="259" w:lineRule="auto"/>
              <w:jc w:val="center"/>
              <w:rPr>
                <w:del w:id="3843" w:author="Lim, Vanessa Gunawan" w:date="2022-11-17T15:17:00Z"/>
                <w:rFonts w:asciiTheme="minorHAnsi" w:hAnsiTheme="minorHAnsi" w:cstheme="minorHAnsi"/>
                <w:szCs w:val="21"/>
                <w:lang w:val="en-IN" w:bidi="en-US"/>
              </w:rPr>
              <w:pPrChange w:id="3844" w:author="Lim, Vanessa Gunawan" w:date="2022-11-17T15:17:00Z">
                <w:pPr>
                  <w:widowControl w:val="0"/>
                  <w:spacing w:after="240"/>
                  <w:jc w:val="both"/>
                </w:pPr>
              </w:pPrChange>
            </w:pPr>
            <w:del w:id="3845" w:author="Lim, Vanessa Gunawan" w:date="2022-11-17T15:17:00Z">
              <w:r w:rsidRPr="0074216D" w:rsidDel="00022465">
                <w:rPr>
                  <w:rFonts w:asciiTheme="minorHAnsi" w:hAnsiTheme="minorHAnsi" w:cstheme="minorHAnsi"/>
                  <w:szCs w:val="21"/>
                  <w:lang w:val="en-IN"/>
                </w:rPr>
                <w:delText>0.104890</w:delText>
              </w:r>
            </w:del>
          </w:p>
        </w:tc>
        <w:tc>
          <w:tcPr>
            <w:tcW w:w="1152" w:type="dxa"/>
            <w:hideMark/>
          </w:tcPr>
          <w:p w14:paraId="741DB829" w14:textId="720BC03A" w:rsidR="00A56F8F" w:rsidRPr="0074216D" w:rsidDel="00022465" w:rsidRDefault="00A56F8F">
            <w:pPr>
              <w:spacing w:after="160" w:line="259" w:lineRule="auto"/>
              <w:jc w:val="center"/>
              <w:rPr>
                <w:del w:id="3846" w:author="Lim, Vanessa Gunawan" w:date="2022-11-17T15:17:00Z"/>
                <w:rFonts w:asciiTheme="minorHAnsi" w:hAnsiTheme="minorHAnsi" w:cstheme="minorHAnsi"/>
                <w:szCs w:val="21"/>
                <w:lang w:val="en-IN" w:bidi="en-US"/>
              </w:rPr>
              <w:pPrChange w:id="3847" w:author="Lim, Vanessa Gunawan" w:date="2022-11-17T15:17:00Z">
                <w:pPr>
                  <w:widowControl w:val="0"/>
                  <w:spacing w:after="240"/>
                  <w:jc w:val="both"/>
                </w:pPr>
              </w:pPrChange>
            </w:pPr>
            <w:del w:id="3848" w:author="Lim, Vanessa Gunawan" w:date="2022-11-17T15:17:00Z">
              <w:r w:rsidRPr="0074216D" w:rsidDel="00022465">
                <w:rPr>
                  <w:rFonts w:asciiTheme="minorHAnsi" w:hAnsiTheme="minorHAnsi" w:cstheme="minorHAnsi"/>
                  <w:szCs w:val="21"/>
                  <w:lang w:val="en-IN"/>
                </w:rPr>
                <w:delText>0.104340</w:delText>
              </w:r>
            </w:del>
          </w:p>
        </w:tc>
        <w:tc>
          <w:tcPr>
            <w:tcW w:w="1152" w:type="dxa"/>
            <w:hideMark/>
          </w:tcPr>
          <w:p w14:paraId="332EF142" w14:textId="20BCED40" w:rsidR="00A56F8F" w:rsidRPr="0074216D" w:rsidDel="00022465" w:rsidRDefault="00A56F8F">
            <w:pPr>
              <w:spacing w:after="160" w:line="259" w:lineRule="auto"/>
              <w:jc w:val="center"/>
              <w:rPr>
                <w:del w:id="3849" w:author="Lim, Vanessa Gunawan" w:date="2022-11-17T15:17:00Z"/>
                <w:rFonts w:asciiTheme="minorHAnsi" w:hAnsiTheme="minorHAnsi" w:cstheme="minorHAnsi"/>
                <w:szCs w:val="21"/>
                <w:lang w:val="en-IN" w:bidi="en-US"/>
              </w:rPr>
              <w:pPrChange w:id="3850" w:author="Lim, Vanessa Gunawan" w:date="2022-11-17T15:17:00Z">
                <w:pPr>
                  <w:widowControl w:val="0"/>
                  <w:spacing w:after="240"/>
                  <w:jc w:val="both"/>
                </w:pPr>
              </w:pPrChange>
            </w:pPr>
            <w:del w:id="3851" w:author="Lim, Vanessa Gunawan" w:date="2022-11-17T15:17:00Z">
              <w:r w:rsidRPr="0074216D" w:rsidDel="00022465">
                <w:rPr>
                  <w:rFonts w:asciiTheme="minorHAnsi" w:hAnsiTheme="minorHAnsi" w:cstheme="minorHAnsi"/>
                  <w:szCs w:val="21"/>
                  <w:lang w:val="en-IN"/>
                </w:rPr>
                <w:delText>0.103800</w:delText>
              </w:r>
            </w:del>
          </w:p>
        </w:tc>
        <w:tc>
          <w:tcPr>
            <w:tcW w:w="1152" w:type="dxa"/>
            <w:shd w:val="clear" w:color="auto" w:fill="FFFFFF"/>
            <w:hideMark/>
          </w:tcPr>
          <w:p w14:paraId="2AEA4E44" w14:textId="458F3118" w:rsidR="00A56F8F" w:rsidRPr="0074216D" w:rsidDel="00022465" w:rsidRDefault="00A56F8F">
            <w:pPr>
              <w:spacing w:after="160" w:line="259" w:lineRule="auto"/>
              <w:jc w:val="center"/>
              <w:rPr>
                <w:del w:id="3852" w:author="Lim, Vanessa Gunawan" w:date="2022-11-17T15:17:00Z"/>
                <w:rFonts w:asciiTheme="minorHAnsi" w:hAnsiTheme="minorHAnsi" w:cstheme="minorHAnsi"/>
                <w:szCs w:val="21"/>
                <w:lang w:val="en-IN" w:bidi="en-US"/>
              </w:rPr>
              <w:pPrChange w:id="3853" w:author="Lim, Vanessa Gunawan" w:date="2022-11-17T15:17:00Z">
                <w:pPr>
                  <w:widowControl w:val="0"/>
                  <w:spacing w:after="240"/>
                  <w:jc w:val="both"/>
                </w:pPr>
              </w:pPrChange>
            </w:pPr>
            <w:del w:id="3854" w:author="Lim, Vanessa Gunawan" w:date="2022-11-17T15:17:00Z">
              <w:r w:rsidRPr="0074216D" w:rsidDel="00022465">
                <w:rPr>
                  <w:rFonts w:asciiTheme="minorHAnsi" w:hAnsiTheme="minorHAnsi" w:cstheme="minorHAnsi"/>
                  <w:szCs w:val="21"/>
                  <w:lang w:val="en-IN"/>
                </w:rPr>
                <w:delText>0.103260</w:delText>
              </w:r>
            </w:del>
          </w:p>
        </w:tc>
        <w:tc>
          <w:tcPr>
            <w:tcW w:w="1152" w:type="dxa"/>
            <w:shd w:val="clear" w:color="auto" w:fill="FFFFFF"/>
            <w:hideMark/>
          </w:tcPr>
          <w:p w14:paraId="79C93FA5" w14:textId="43409287" w:rsidR="00A56F8F" w:rsidRPr="0074216D" w:rsidDel="00022465" w:rsidRDefault="00A56F8F">
            <w:pPr>
              <w:spacing w:after="160" w:line="259" w:lineRule="auto"/>
              <w:jc w:val="center"/>
              <w:rPr>
                <w:del w:id="3855" w:author="Lim, Vanessa Gunawan" w:date="2022-11-17T15:17:00Z"/>
                <w:rFonts w:asciiTheme="minorHAnsi" w:hAnsiTheme="minorHAnsi" w:cstheme="minorHAnsi"/>
                <w:szCs w:val="21"/>
                <w:lang w:val="en-IN" w:bidi="en-US"/>
              </w:rPr>
              <w:pPrChange w:id="3856" w:author="Lim, Vanessa Gunawan" w:date="2022-11-17T15:17:00Z">
                <w:pPr>
                  <w:widowControl w:val="0"/>
                  <w:spacing w:after="240"/>
                  <w:jc w:val="both"/>
                </w:pPr>
              </w:pPrChange>
            </w:pPr>
            <w:del w:id="3857" w:author="Lim, Vanessa Gunawan" w:date="2022-11-17T15:17:00Z">
              <w:r w:rsidRPr="0074216D" w:rsidDel="00022465">
                <w:rPr>
                  <w:rFonts w:asciiTheme="minorHAnsi" w:hAnsiTheme="minorHAnsi" w:cstheme="minorHAnsi"/>
                  <w:szCs w:val="21"/>
                  <w:lang w:val="en-IN"/>
                </w:rPr>
                <w:delText>0.102730</w:delText>
              </w:r>
            </w:del>
          </w:p>
        </w:tc>
      </w:tr>
      <w:tr w:rsidR="00A56F8F" w:rsidDel="00022465" w14:paraId="42A18A1B" w14:textId="614F25F2" w:rsidTr="006C4E5E">
        <w:trPr>
          <w:cantSplit/>
          <w:del w:id="3858" w:author="Lim, Vanessa Gunawan" w:date="2022-11-17T15:17:00Z"/>
        </w:trPr>
        <w:tc>
          <w:tcPr>
            <w:tcW w:w="1728" w:type="dxa"/>
            <w:shd w:val="clear" w:color="auto" w:fill="FFFFFF"/>
            <w:hideMark/>
          </w:tcPr>
          <w:p w14:paraId="452D6316" w14:textId="7A92AAE5" w:rsidR="00A56F8F" w:rsidRPr="0074216D" w:rsidDel="00022465" w:rsidRDefault="00A56F8F">
            <w:pPr>
              <w:spacing w:after="160" w:line="259" w:lineRule="auto"/>
              <w:jc w:val="center"/>
              <w:rPr>
                <w:del w:id="3859" w:author="Lim, Vanessa Gunawan" w:date="2022-11-17T15:17:00Z"/>
                <w:rFonts w:asciiTheme="minorHAnsi" w:hAnsiTheme="minorHAnsi" w:cstheme="minorHAnsi"/>
                <w:lang w:val="en-IN" w:bidi="en-US"/>
              </w:rPr>
              <w:pPrChange w:id="3860" w:author="Lim, Vanessa Gunawan" w:date="2022-11-17T15:17:00Z">
                <w:pPr>
                  <w:widowControl w:val="0"/>
                  <w:spacing w:after="240"/>
                  <w:jc w:val="both"/>
                </w:pPr>
              </w:pPrChange>
            </w:pPr>
            <w:del w:id="3861" w:author="Lim, Vanessa Gunawan" w:date="2022-11-17T15:17:00Z">
              <w:r w:rsidRPr="0074216D" w:rsidDel="00022465">
                <w:rPr>
                  <w:rFonts w:asciiTheme="minorHAnsi" w:eastAsia="PMingLiU" w:hAnsiTheme="minorHAnsi" w:cstheme="minorHAnsi"/>
                  <w:szCs w:val="21"/>
                  <w:lang w:val="en-IN"/>
                </w:rPr>
                <w:delText>Nitrogen</w:delText>
              </w:r>
              <w:r w:rsidRPr="0074216D" w:rsidDel="00022465">
                <w:rPr>
                  <w:rFonts w:asciiTheme="minorHAnsi" w:hAnsiTheme="minorHAnsi" w:cstheme="minorHAnsi"/>
                  <w:szCs w:val="21"/>
                  <w:lang w:val="en-IN"/>
                </w:rPr>
                <w:delText>1)</w:delText>
              </w:r>
            </w:del>
          </w:p>
        </w:tc>
        <w:tc>
          <w:tcPr>
            <w:tcW w:w="1152" w:type="dxa"/>
            <w:shd w:val="clear" w:color="auto" w:fill="FFFFFF"/>
            <w:hideMark/>
          </w:tcPr>
          <w:p w14:paraId="793F0D2B" w14:textId="5D016FBE" w:rsidR="00A56F8F" w:rsidRPr="0074216D" w:rsidDel="00022465" w:rsidRDefault="00A56F8F">
            <w:pPr>
              <w:spacing w:after="160" w:line="259" w:lineRule="auto"/>
              <w:jc w:val="center"/>
              <w:rPr>
                <w:del w:id="3862" w:author="Lim, Vanessa Gunawan" w:date="2022-11-17T15:17:00Z"/>
                <w:rFonts w:asciiTheme="minorHAnsi" w:eastAsia="PMingLiU" w:hAnsiTheme="minorHAnsi" w:cstheme="minorHAnsi"/>
                <w:lang w:val="en-IN" w:bidi="en-US"/>
              </w:rPr>
              <w:pPrChange w:id="3863" w:author="Lim, Vanessa Gunawan" w:date="2022-11-17T15:17:00Z">
                <w:pPr>
                  <w:widowControl w:val="0"/>
                  <w:spacing w:after="240"/>
                  <w:jc w:val="both"/>
                </w:pPr>
              </w:pPrChange>
            </w:pPr>
            <w:del w:id="3864" w:author="Lim, Vanessa Gunawan" w:date="2022-11-17T15:17:00Z">
              <w:r w:rsidRPr="0074216D" w:rsidDel="00022465">
                <w:rPr>
                  <w:rFonts w:asciiTheme="minorHAnsi" w:eastAsia="PMingLiU" w:hAnsiTheme="minorHAnsi" w:cstheme="minorHAnsi"/>
                  <w:szCs w:val="21"/>
                  <w:lang w:val="en-IN"/>
                </w:rPr>
                <w:delText>0.055897</w:delText>
              </w:r>
            </w:del>
          </w:p>
        </w:tc>
        <w:tc>
          <w:tcPr>
            <w:tcW w:w="1152" w:type="dxa"/>
            <w:hideMark/>
          </w:tcPr>
          <w:p w14:paraId="02E92415" w14:textId="04BFDACF" w:rsidR="00A56F8F" w:rsidRPr="0074216D" w:rsidDel="00022465" w:rsidRDefault="00A56F8F">
            <w:pPr>
              <w:spacing w:after="160" w:line="259" w:lineRule="auto"/>
              <w:jc w:val="center"/>
              <w:rPr>
                <w:del w:id="3865" w:author="Lim, Vanessa Gunawan" w:date="2022-11-17T15:17:00Z"/>
                <w:rFonts w:asciiTheme="minorHAnsi" w:eastAsia="PMingLiU" w:hAnsiTheme="minorHAnsi" w:cstheme="minorHAnsi"/>
                <w:lang w:val="en-IN" w:bidi="en-US"/>
              </w:rPr>
              <w:pPrChange w:id="3866" w:author="Lim, Vanessa Gunawan" w:date="2022-11-17T15:17:00Z">
                <w:pPr>
                  <w:widowControl w:val="0"/>
                  <w:spacing w:after="240"/>
                  <w:jc w:val="both"/>
                </w:pPr>
              </w:pPrChange>
            </w:pPr>
            <w:del w:id="3867" w:author="Lim, Vanessa Gunawan" w:date="2022-11-17T15:17:00Z">
              <w:r w:rsidRPr="0074216D" w:rsidDel="00022465">
                <w:rPr>
                  <w:rFonts w:asciiTheme="minorHAnsi" w:eastAsia="PMingLiU" w:hAnsiTheme="minorHAnsi" w:cstheme="minorHAnsi"/>
                  <w:szCs w:val="21"/>
                  <w:lang w:val="en-IN"/>
                </w:rPr>
                <w:delText>0.051022</w:delText>
              </w:r>
            </w:del>
          </w:p>
        </w:tc>
        <w:tc>
          <w:tcPr>
            <w:tcW w:w="1152" w:type="dxa"/>
            <w:hideMark/>
          </w:tcPr>
          <w:p w14:paraId="4519FE0A" w14:textId="7DA48CBB" w:rsidR="00A56F8F" w:rsidRPr="0074216D" w:rsidDel="00022465" w:rsidRDefault="00A56F8F">
            <w:pPr>
              <w:spacing w:after="160" w:line="259" w:lineRule="auto"/>
              <w:jc w:val="center"/>
              <w:rPr>
                <w:del w:id="3868" w:author="Lim, Vanessa Gunawan" w:date="2022-11-17T15:17:00Z"/>
                <w:rFonts w:asciiTheme="minorHAnsi" w:eastAsia="PMingLiU" w:hAnsiTheme="minorHAnsi" w:cstheme="minorHAnsi"/>
                <w:lang w:val="en-IN" w:bidi="en-US"/>
              </w:rPr>
              <w:pPrChange w:id="3869" w:author="Lim, Vanessa Gunawan" w:date="2022-11-17T15:17:00Z">
                <w:pPr>
                  <w:widowControl w:val="0"/>
                  <w:spacing w:after="240"/>
                  <w:jc w:val="both"/>
                </w:pPr>
              </w:pPrChange>
            </w:pPr>
            <w:del w:id="3870" w:author="Lim, Vanessa Gunawan" w:date="2022-11-17T15:17:00Z">
              <w:r w:rsidRPr="0074216D" w:rsidDel="00022465">
                <w:rPr>
                  <w:rFonts w:asciiTheme="minorHAnsi" w:eastAsia="PMingLiU" w:hAnsiTheme="minorHAnsi" w:cstheme="minorHAnsi"/>
                  <w:szCs w:val="21"/>
                  <w:lang w:val="en-IN"/>
                </w:rPr>
                <w:delText>0.047019</w:delText>
              </w:r>
            </w:del>
          </w:p>
        </w:tc>
        <w:tc>
          <w:tcPr>
            <w:tcW w:w="1152" w:type="dxa"/>
            <w:hideMark/>
          </w:tcPr>
          <w:p w14:paraId="11339942" w14:textId="22D8E827" w:rsidR="00A56F8F" w:rsidRPr="0074216D" w:rsidDel="00022465" w:rsidRDefault="00A56F8F">
            <w:pPr>
              <w:spacing w:after="160" w:line="259" w:lineRule="auto"/>
              <w:jc w:val="center"/>
              <w:rPr>
                <w:del w:id="3871" w:author="Lim, Vanessa Gunawan" w:date="2022-11-17T15:17:00Z"/>
                <w:rFonts w:asciiTheme="minorHAnsi" w:eastAsia="PMingLiU" w:hAnsiTheme="minorHAnsi" w:cstheme="minorHAnsi"/>
                <w:lang w:val="en-IN" w:bidi="en-US"/>
              </w:rPr>
              <w:pPrChange w:id="3872" w:author="Lim, Vanessa Gunawan" w:date="2022-11-17T15:17:00Z">
                <w:pPr>
                  <w:widowControl w:val="0"/>
                  <w:spacing w:after="240"/>
                  <w:jc w:val="both"/>
                </w:pPr>
              </w:pPrChange>
            </w:pPr>
            <w:del w:id="3873" w:author="Lim, Vanessa Gunawan" w:date="2022-11-17T15:17:00Z">
              <w:r w:rsidRPr="0074216D" w:rsidDel="00022465">
                <w:rPr>
                  <w:rFonts w:asciiTheme="minorHAnsi" w:eastAsia="PMingLiU" w:hAnsiTheme="minorHAnsi" w:cstheme="minorHAnsi"/>
                  <w:szCs w:val="21"/>
                  <w:lang w:val="en-IN"/>
                </w:rPr>
                <w:delText>0.044043</w:delText>
              </w:r>
            </w:del>
          </w:p>
        </w:tc>
        <w:tc>
          <w:tcPr>
            <w:tcW w:w="1152" w:type="dxa"/>
            <w:hideMark/>
          </w:tcPr>
          <w:p w14:paraId="038B385F" w14:textId="4E9213A2" w:rsidR="00A56F8F" w:rsidRPr="0074216D" w:rsidDel="00022465" w:rsidRDefault="00A56F8F">
            <w:pPr>
              <w:spacing w:after="160" w:line="259" w:lineRule="auto"/>
              <w:jc w:val="center"/>
              <w:rPr>
                <w:del w:id="3874" w:author="Lim, Vanessa Gunawan" w:date="2022-11-17T15:17:00Z"/>
                <w:rFonts w:asciiTheme="minorHAnsi" w:eastAsia="PMingLiU" w:hAnsiTheme="minorHAnsi" w:cstheme="minorHAnsi"/>
                <w:lang w:val="en-IN" w:bidi="en-US"/>
              </w:rPr>
              <w:pPrChange w:id="3875" w:author="Lim, Vanessa Gunawan" w:date="2022-11-17T15:17:00Z">
                <w:pPr>
                  <w:widowControl w:val="0"/>
                  <w:spacing w:after="240"/>
                  <w:jc w:val="both"/>
                </w:pPr>
              </w:pPrChange>
            </w:pPr>
            <w:del w:id="3876" w:author="Lim, Vanessa Gunawan" w:date="2022-11-17T15:17:00Z">
              <w:r w:rsidRPr="0074216D" w:rsidDel="00022465">
                <w:rPr>
                  <w:rFonts w:asciiTheme="minorHAnsi" w:eastAsia="PMingLiU" w:hAnsiTheme="minorHAnsi" w:cstheme="minorHAnsi"/>
                  <w:szCs w:val="21"/>
                  <w:lang w:val="en-IN"/>
                </w:rPr>
                <w:delText>0.041788</w:delText>
              </w:r>
            </w:del>
          </w:p>
        </w:tc>
        <w:tc>
          <w:tcPr>
            <w:tcW w:w="1152" w:type="dxa"/>
            <w:shd w:val="clear" w:color="auto" w:fill="FFFFFF"/>
            <w:hideMark/>
          </w:tcPr>
          <w:p w14:paraId="0EFE3B41" w14:textId="2E3EB871" w:rsidR="00A56F8F" w:rsidRPr="0074216D" w:rsidDel="00022465" w:rsidRDefault="00A56F8F">
            <w:pPr>
              <w:spacing w:after="160" w:line="259" w:lineRule="auto"/>
              <w:jc w:val="center"/>
              <w:rPr>
                <w:del w:id="3877" w:author="Lim, Vanessa Gunawan" w:date="2022-11-17T15:17:00Z"/>
                <w:rFonts w:asciiTheme="minorHAnsi" w:eastAsia="PMingLiU" w:hAnsiTheme="minorHAnsi" w:cstheme="minorHAnsi"/>
                <w:lang w:val="en-IN" w:bidi="en-US"/>
              </w:rPr>
              <w:pPrChange w:id="3878" w:author="Lim, Vanessa Gunawan" w:date="2022-11-17T15:17:00Z">
                <w:pPr>
                  <w:widowControl w:val="0"/>
                  <w:spacing w:after="240"/>
                  <w:jc w:val="both"/>
                </w:pPr>
              </w:pPrChange>
            </w:pPr>
            <w:del w:id="3879" w:author="Lim, Vanessa Gunawan" w:date="2022-11-17T15:17:00Z">
              <w:r w:rsidRPr="0074216D" w:rsidDel="00022465">
                <w:rPr>
                  <w:rFonts w:asciiTheme="minorHAnsi" w:eastAsia="PMingLiU" w:hAnsiTheme="minorHAnsi" w:cstheme="minorHAnsi"/>
                  <w:szCs w:val="21"/>
                  <w:lang w:val="en-IN"/>
                </w:rPr>
                <w:delText>0.039949</w:delText>
              </w:r>
            </w:del>
          </w:p>
        </w:tc>
        <w:tc>
          <w:tcPr>
            <w:tcW w:w="1152" w:type="dxa"/>
            <w:shd w:val="clear" w:color="auto" w:fill="FFFFFF"/>
            <w:hideMark/>
          </w:tcPr>
          <w:p w14:paraId="4A33DC91" w14:textId="44BEA866" w:rsidR="00A56F8F" w:rsidRPr="0074216D" w:rsidDel="00022465" w:rsidRDefault="00A56F8F">
            <w:pPr>
              <w:spacing w:after="160" w:line="259" w:lineRule="auto"/>
              <w:jc w:val="center"/>
              <w:rPr>
                <w:del w:id="3880" w:author="Lim, Vanessa Gunawan" w:date="2022-11-17T15:17:00Z"/>
                <w:rFonts w:asciiTheme="minorHAnsi" w:eastAsia="PMingLiU" w:hAnsiTheme="minorHAnsi" w:cstheme="minorHAnsi"/>
                <w:lang w:val="en-IN" w:bidi="en-US"/>
              </w:rPr>
              <w:pPrChange w:id="3881" w:author="Lim, Vanessa Gunawan" w:date="2022-11-17T15:17:00Z">
                <w:pPr>
                  <w:widowControl w:val="0"/>
                  <w:spacing w:after="240"/>
                  <w:jc w:val="both"/>
                </w:pPr>
              </w:pPrChange>
            </w:pPr>
            <w:del w:id="3882" w:author="Lim, Vanessa Gunawan" w:date="2022-11-17T15:17:00Z">
              <w:r w:rsidRPr="0074216D" w:rsidDel="00022465">
                <w:rPr>
                  <w:rFonts w:asciiTheme="minorHAnsi" w:eastAsia="PMingLiU" w:hAnsiTheme="minorHAnsi" w:cstheme="minorHAnsi"/>
                  <w:szCs w:val="21"/>
                  <w:lang w:val="en-IN"/>
                </w:rPr>
                <w:delText>0.038408</w:delText>
              </w:r>
            </w:del>
          </w:p>
        </w:tc>
      </w:tr>
      <w:tr w:rsidR="00A56F8F" w:rsidDel="00022465" w14:paraId="55DAB1FB" w14:textId="01FF60C8" w:rsidTr="006C4E5E">
        <w:trPr>
          <w:cantSplit/>
          <w:del w:id="3883" w:author="Lim, Vanessa Gunawan" w:date="2022-11-17T15:17:00Z"/>
        </w:trPr>
        <w:tc>
          <w:tcPr>
            <w:tcW w:w="1728" w:type="dxa"/>
            <w:shd w:val="clear" w:color="auto" w:fill="FFFFFF"/>
            <w:hideMark/>
          </w:tcPr>
          <w:p w14:paraId="4A3C0912" w14:textId="3B5BFEE4" w:rsidR="00A56F8F" w:rsidRPr="0074216D" w:rsidDel="00022465" w:rsidRDefault="00A56F8F">
            <w:pPr>
              <w:spacing w:after="160" w:line="259" w:lineRule="auto"/>
              <w:jc w:val="center"/>
              <w:rPr>
                <w:del w:id="3884" w:author="Lim, Vanessa Gunawan" w:date="2022-11-17T15:17:00Z"/>
                <w:rFonts w:asciiTheme="minorHAnsi" w:hAnsiTheme="minorHAnsi" w:cstheme="minorHAnsi"/>
                <w:szCs w:val="21"/>
                <w:lang w:val="en-IN" w:bidi="en-US"/>
              </w:rPr>
              <w:pPrChange w:id="3885" w:author="Lim, Vanessa Gunawan" w:date="2022-11-17T15:17:00Z">
                <w:pPr>
                  <w:widowControl w:val="0"/>
                  <w:spacing w:after="240"/>
                  <w:jc w:val="both"/>
                </w:pPr>
              </w:pPrChange>
            </w:pPr>
            <w:del w:id="3886" w:author="Lim, Vanessa Gunawan" w:date="2022-11-17T15:17:00Z">
              <w:r w:rsidRPr="0074216D" w:rsidDel="00022465">
                <w:rPr>
                  <w:rFonts w:asciiTheme="minorHAnsi" w:hAnsiTheme="minorHAnsi" w:cstheme="minorHAnsi"/>
                  <w:szCs w:val="21"/>
                  <w:lang w:val="en-IN"/>
                </w:rPr>
                <w:lastRenderedPageBreak/>
                <w:delText>Oxygen2)</w:delText>
              </w:r>
            </w:del>
          </w:p>
        </w:tc>
        <w:tc>
          <w:tcPr>
            <w:tcW w:w="1152" w:type="dxa"/>
            <w:shd w:val="clear" w:color="auto" w:fill="FFFFFF"/>
            <w:hideMark/>
          </w:tcPr>
          <w:p w14:paraId="7C34DA84" w14:textId="7DE0F04C" w:rsidR="00A56F8F" w:rsidRPr="0074216D" w:rsidDel="00022465" w:rsidRDefault="00A56F8F">
            <w:pPr>
              <w:spacing w:after="160" w:line="259" w:lineRule="auto"/>
              <w:jc w:val="center"/>
              <w:rPr>
                <w:del w:id="3887" w:author="Lim, Vanessa Gunawan" w:date="2022-11-17T15:17:00Z"/>
                <w:rFonts w:asciiTheme="minorHAnsi" w:hAnsiTheme="minorHAnsi" w:cstheme="minorHAnsi"/>
                <w:szCs w:val="21"/>
                <w:lang w:val="en-IN" w:bidi="en-US"/>
              </w:rPr>
              <w:pPrChange w:id="3888" w:author="Lim, Vanessa Gunawan" w:date="2022-11-17T15:17:00Z">
                <w:pPr>
                  <w:widowControl w:val="0"/>
                  <w:spacing w:after="240"/>
                  <w:jc w:val="both"/>
                </w:pPr>
              </w:pPrChange>
            </w:pPr>
            <w:del w:id="3889" w:author="Lim, Vanessa Gunawan" w:date="2022-11-17T15:17:00Z">
              <w:r w:rsidRPr="0074216D" w:rsidDel="00022465">
                <w:rPr>
                  <w:rFonts w:asciiTheme="minorHAnsi" w:hAnsiTheme="minorHAnsi" w:cstheme="minorHAnsi"/>
                  <w:szCs w:val="21"/>
                  <w:lang w:val="en-IN"/>
                </w:rPr>
                <w:delText>0.033670</w:delText>
              </w:r>
            </w:del>
          </w:p>
        </w:tc>
        <w:tc>
          <w:tcPr>
            <w:tcW w:w="1152" w:type="dxa"/>
            <w:hideMark/>
          </w:tcPr>
          <w:p w14:paraId="12AFF823" w14:textId="0907BE6B" w:rsidR="00A56F8F" w:rsidRPr="0074216D" w:rsidDel="00022465" w:rsidRDefault="00A56F8F">
            <w:pPr>
              <w:spacing w:after="160" w:line="259" w:lineRule="auto"/>
              <w:jc w:val="center"/>
              <w:rPr>
                <w:del w:id="3890" w:author="Lim, Vanessa Gunawan" w:date="2022-11-17T15:17:00Z"/>
                <w:rFonts w:asciiTheme="minorHAnsi" w:hAnsiTheme="minorHAnsi" w:cstheme="minorHAnsi"/>
                <w:szCs w:val="21"/>
                <w:lang w:val="en-IN" w:bidi="en-US"/>
              </w:rPr>
              <w:pPrChange w:id="3891" w:author="Lim, Vanessa Gunawan" w:date="2022-11-17T15:17:00Z">
                <w:pPr>
                  <w:widowControl w:val="0"/>
                  <w:spacing w:after="240"/>
                  <w:jc w:val="both"/>
                </w:pPr>
              </w:pPrChange>
            </w:pPr>
            <w:del w:id="3892" w:author="Lim, Vanessa Gunawan" w:date="2022-11-17T15:17:00Z">
              <w:r w:rsidRPr="0074216D" w:rsidDel="00022465">
                <w:rPr>
                  <w:rFonts w:asciiTheme="minorHAnsi" w:hAnsiTheme="minorHAnsi" w:cstheme="minorHAnsi"/>
                  <w:szCs w:val="21"/>
                  <w:lang w:val="en-IN"/>
                </w:rPr>
                <w:delText>0.032520</w:delText>
              </w:r>
            </w:del>
          </w:p>
        </w:tc>
        <w:tc>
          <w:tcPr>
            <w:tcW w:w="1152" w:type="dxa"/>
            <w:hideMark/>
          </w:tcPr>
          <w:p w14:paraId="03CF05B3" w14:textId="49AFB7C9" w:rsidR="00A56F8F" w:rsidRPr="0074216D" w:rsidDel="00022465" w:rsidRDefault="00A56F8F">
            <w:pPr>
              <w:spacing w:after="160" w:line="259" w:lineRule="auto"/>
              <w:jc w:val="center"/>
              <w:rPr>
                <w:del w:id="3893" w:author="Lim, Vanessa Gunawan" w:date="2022-11-17T15:17:00Z"/>
                <w:rFonts w:asciiTheme="minorHAnsi" w:hAnsiTheme="minorHAnsi" w:cstheme="minorHAnsi"/>
                <w:szCs w:val="21"/>
                <w:lang w:val="en-IN" w:bidi="en-US"/>
              </w:rPr>
              <w:pPrChange w:id="3894" w:author="Lim, Vanessa Gunawan" w:date="2022-11-17T15:17:00Z">
                <w:pPr>
                  <w:widowControl w:val="0"/>
                  <w:spacing w:after="240"/>
                  <w:jc w:val="both"/>
                </w:pPr>
              </w:pPrChange>
            </w:pPr>
            <w:del w:id="3895" w:author="Lim, Vanessa Gunawan" w:date="2022-11-17T15:17:00Z">
              <w:r w:rsidRPr="0074216D" w:rsidDel="00022465">
                <w:rPr>
                  <w:rFonts w:asciiTheme="minorHAnsi" w:hAnsiTheme="minorHAnsi" w:cstheme="minorHAnsi"/>
                  <w:szCs w:val="21"/>
                  <w:lang w:val="en-IN"/>
                </w:rPr>
                <w:delText>0.031510</w:delText>
              </w:r>
            </w:del>
          </w:p>
        </w:tc>
        <w:tc>
          <w:tcPr>
            <w:tcW w:w="1152" w:type="dxa"/>
            <w:hideMark/>
          </w:tcPr>
          <w:p w14:paraId="381A533C" w14:textId="7B8E4F5B" w:rsidR="00A56F8F" w:rsidRPr="0074216D" w:rsidDel="00022465" w:rsidRDefault="00A56F8F">
            <w:pPr>
              <w:spacing w:after="160" w:line="259" w:lineRule="auto"/>
              <w:jc w:val="center"/>
              <w:rPr>
                <w:del w:id="3896" w:author="Lim, Vanessa Gunawan" w:date="2022-11-17T15:17:00Z"/>
                <w:rFonts w:asciiTheme="minorHAnsi" w:hAnsiTheme="minorHAnsi" w:cstheme="minorHAnsi"/>
                <w:szCs w:val="21"/>
                <w:lang w:val="en-IN" w:bidi="en-US"/>
              </w:rPr>
              <w:pPrChange w:id="3897" w:author="Lim, Vanessa Gunawan" w:date="2022-11-17T15:17:00Z">
                <w:pPr>
                  <w:widowControl w:val="0"/>
                  <w:spacing w:after="240"/>
                  <w:jc w:val="both"/>
                </w:pPr>
              </w:pPrChange>
            </w:pPr>
            <w:del w:id="3898" w:author="Lim, Vanessa Gunawan" w:date="2022-11-17T15:17:00Z">
              <w:r w:rsidRPr="0074216D" w:rsidDel="00022465">
                <w:rPr>
                  <w:rFonts w:asciiTheme="minorHAnsi" w:hAnsiTheme="minorHAnsi" w:cstheme="minorHAnsi"/>
                  <w:szCs w:val="21"/>
                  <w:lang w:val="en-IN"/>
                </w:rPr>
                <w:delText>0.030610</w:delText>
              </w:r>
            </w:del>
          </w:p>
        </w:tc>
        <w:tc>
          <w:tcPr>
            <w:tcW w:w="1152" w:type="dxa"/>
            <w:hideMark/>
          </w:tcPr>
          <w:p w14:paraId="64F7E8E8" w14:textId="6878C2F4" w:rsidR="00A56F8F" w:rsidRPr="0074216D" w:rsidDel="00022465" w:rsidRDefault="00A56F8F">
            <w:pPr>
              <w:spacing w:after="160" w:line="259" w:lineRule="auto"/>
              <w:jc w:val="center"/>
              <w:rPr>
                <w:del w:id="3899" w:author="Lim, Vanessa Gunawan" w:date="2022-11-17T15:17:00Z"/>
                <w:rFonts w:asciiTheme="minorHAnsi" w:hAnsiTheme="minorHAnsi" w:cstheme="minorHAnsi"/>
                <w:szCs w:val="21"/>
                <w:lang w:val="en-IN" w:bidi="en-US"/>
              </w:rPr>
              <w:pPrChange w:id="3900" w:author="Lim, Vanessa Gunawan" w:date="2022-11-17T15:17:00Z">
                <w:pPr>
                  <w:widowControl w:val="0"/>
                  <w:spacing w:after="240"/>
                  <w:jc w:val="both"/>
                </w:pPr>
              </w:pPrChange>
            </w:pPr>
            <w:del w:id="3901" w:author="Lim, Vanessa Gunawan" w:date="2022-11-17T15:17:00Z">
              <w:r w:rsidRPr="0074216D" w:rsidDel="00022465">
                <w:rPr>
                  <w:rFonts w:asciiTheme="minorHAnsi" w:hAnsiTheme="minorHAnsi" w:cstheme="minorHAnsi"/>
                  <w:szCs w:val="21"/>
                  <w:lang w:val="en-IN"/>
                </w:rPr>
                <w:delText>0.029800</w:delText>
              </w:r>
            </w:del>
          </w:p>
        </w:tc>
        <w:tc>
          <w:tcPr>
            <w:tcW w:w="1152" w:type="dxa"/>
            <w:shd w:val="clear" w:color="auto" w:fill="FFFFFF"/>
            <w:hideMark/>
          </w:tcPr>
          <w:p w14:paraId="15AEEA65" w14:textId="3E82ACBA" w:rsidR="00A56F8F" w:rsidRPr="0074216D" w:rsidDel="00022465" w:rsidRDefault="00A56F8F">
            <w:pPr>
              <w:spacing w:after="160" w:line="259" w:lineRule="auto"/>
              <w:jc w:val="center"/>
              <w:rPr>
                <w:del w:id="3902" w:author="Lim, Vanessa Gunawan" w:date="2022-11-17T15:17:00Z"/>
                <w:rFonts w:asciiTheme="minorHAnsi" w:hAnsiTheme="minorHAnsi" w:cstheme="minorHAnsi"/>
                <w:szCs w:val="21"/>
                <w:lang w:val="en-IN" w:bidi="en-US"/>
              </w:rPr>
              <w:pPrChange w:id="3903" w:author="Lim, Vanessa Gunawan" w:date="2022-11-17T15:17:00Z">
                <w:pPr>
                  <w:widowControl w:val="0"/>
                  <w:spacing w:after="240"/>
                  <w:jc w:val="both"/>
                </w:pPr>
              </w:pPrChange>
            </w:pPr>
            <w:del w:id="3904" w:author="Lim, Vanessa Gunawan" w:date="2022-11-17T15:17:00Z">
              <w:r w:rsidRPr="0074216D" w:rsidDel="00022465">
                <w:rPr>
                  <w:rFonts w:asciiTheme="minorHAnsi" w:hAnsiTheme="minorHAnsi" w:cstheme="minorHAnsi"/>
                  <w:szCs w:val="21"/>
                  <w:lang w:val="en-IN"/>
                </w:rPr>
                <w:delText>-</w:delText>
              </w:r>
            </w:del>
          </w:p>
        </w:tc>
        <w:tc>
          <w:tcPr>
            <w:tcW w:w="1152" w:type="dxa"/>
            <w:shd w:val="clear" w:color="auto" w:fill="FFFFFF"/>
            <w:hideMark/>
          </w:tcPr>
          <w:p w14:paraId="7262DD8F" w14:textId="63F325D6" w:rsidR="00A56F8F" w:rsidRPr="0074216D" w:rsidDel="00022465" w:rsidRDefault="00A56F8F">
            <w:pPr>
              <w:spacing w:after="160" w:line="259" w:lineRule="auto"/>
              <w:jc w:val="center"/>
              <w:rPr>
                <w:del w:id="3905" w:author="Lim, Vanessa Gunawan" w:date="2022-11-17T15:17:00Z"/>
                <w:rFonts w:asciiTheme="minorHAnsi" w:hAnsiTheme="minorHAnsi" w:cstheme="minorHAnsi"/>
                <w:szCs w:val="21"/>
                <w:lang w:val="en-IN" w:bidi="en-US"/>
              </w:rPr>
              <w:pPrChange w:id="3906" w:author="Lim, Vanessa Gunawan" w:date="2022-11-17T15:17:00Z">
                <w:pPr>
                  <w:widowControl w:val="0"/>
                  <w:spacing w:after="240"/>
                  <w:jc w:val="both"/>
                </w:pPr>
              </w:pPrChange>
            </w:pPr>
            <w:del w:id="3907" w:author="Lim, Vanessa Gunawan" w:date="2022-11-17T15:17:00Z">
              <w:r w:rsidRPr="0074216D" w:rsidDel="00022465">
                <w:rPr>
                  <w:rFonts w:asciiTheme="minorHAnsi" w:hAnsiTheme="minorHAnsi" w:cstheme="minorHAnsi"/>
                  <w:szCs w:val="21"/>
                  <w:lang w:val="en-IN"/>
                </w:rPr>
                <w:delText>-</w:delText>
              </w:r>
            </w:del>
          </w:p>
        </w:tc>
      </w:tr>
      <w:tr w:rsidR="00A56F8F" w:rsidDel="00022465" w14:paraId="68119982" w14:textId="396C99AC" w:rsidTr="006C4E5E">
        <w:trPr>
          <w:cantSplit/>
          <w:del w:id="3908" w:author="Lim, Vanessa Gunawan" w:date="2022-11-17T15:17:00Z"/>
        </w:trPr>
        <w:tc>
          <w:tcPr>
            <w:tcW w:w="1728" w:type="dxa"/>
            <w:shd w:val="clear" w:color="auto" w:fill="FFFFFF"/>
            <w:hideMark/>
          </w:tcPr>
          <w:p w14:paraId="41EACDEA" w14:textId="0A4068BF" w:rsidR="00A56F8F" w:rsidRPr="0074216D" w:rsidDel="00022465" w:rsidRDefault="00A56F8F">
            <w:pPr>
              <w:spacing w:after="160" w:line="259" w:lineRule="auto"/>
              <w:jc w:val="center"/>
              <w:rPr>
                <w:del w:id="3909" w:author="Lim, Vanessa Gunawan" w:date="2022-11-17T15:17:00Z"/>
                <w:rFonts w:asciiTheme="minorHAnsi" w:hAnsiTheme="minorHAnsi" w:cstheme="minorHAnsi"/>
                <w:szCs w:val="21"/>
                <w:lang w:val="en-IN" w:bidi="en-US"/>
              </w:rPr>
              <w:pPrChange w:id="3910" w:author="Lim, Vanessa Gunawan" w:date="2022-11-17T15:17:00Z">
                <w:pPr>
                  <w:widowControl w:val="0"/>
                  <w:spacing w:after="240"/>
                  <w:jc w:val="both"/>
                </w:pPr>
              </w:pPrChange>
            </w:pPr>
            <w:del w:id="3911" w:author="Lim, Vanessa Gunawan" w:date="2022-11-17T15:17:00Z">
              <w:r w:rsidRPr="0074216D" w:rsidDel="00022465">
                <w:rPr>
                  <w:rFonts w:asciiTheme="minorHAnsi" w:hAnsiTheme="minorHAnsi" w:cstheme="minorHAnsi"/>
                  <w:szCs w:val="21"/>
                  <w:lang w:val="en-IN"/>
                </w:rPr>
                <w:delText>Carbon Dioxide</w:delText>
              </w:r>
            </w:del>
          </w:p>
        </w:tc>
        <w:tc>
          <w:tcPr>
            <w:tcW w:w="1152" w:type="dxa"/>
            <w:shd w:val="clear" w:color="auto" w:fill="FFFFFF"/>
            <w:hideMark/>
          </w:tcPr>
          <w:p w14:paraId="67EA5AC7" w14:textId="4BD06C4D" w:rsidR="00A56F8F" w:rsidRPr="0074216D" w:rsidDel="00022465" w:rsidRDefault="00A56F8F">
            <w:pPr>
              <w:spacing w:after="160" w:line="259" w:lineRule="auto"/>
              <w:jc w:val="center"/>
              <w:rPr>
                <w:del w:id="3912" w:author="Lim, Vanessa Gunawan" w:date="2022-11-17T15:17:00Z"/>
                <w:rFonts w:asciiTheme="minorHAnsi" w:hAnsiTheme="minorHAnsi" w:cstheme="minorHAnsi"/>
                <w:szCs w:val="21"/>
                <w:lang w:val="en-IN" w:bidi="en-US"/>
              </w:rPr>
              <w:pPrChange w:id="3913" w:author="Lim, Vanessa Gunawan" w:date="2022-11-17T15:17:00Z">
                <w:pPr>
                  <w:widowControl w:val="0"/>
                  <w:spacing w:after="240"/>
                  <w:jc w:val="both"/>
                </w:pPr>
              </w:pPrChange>
            </w:pPr>
            <w:del w:id="3914" w:author="Lim, Vanessa Gunawan" w:date="2022-11-17T15:17:00Z">
              <w:r w:rsidRPr="0074216D" w:rsidDel="00022465">
                <w:rPr>
                  <w:rFonts w:asciiTheme="minorHAnsi" w:hAnsiTheme="minorHAnsi" w:cstheme="minorHAnsi"/>
                  <w:szCs w:val="21"/>
                  <w:lang w:val="en-IN"/>
                </w:rPr>
                <w:delText>0.027950</w:delText>
              </w:r>
            </w:del>
          </w:p>
        </w:tc>
        <w:tc>
          <w:tcPr>
            <w:tcW w:w="1152" w:type="dxa"/>
            <w:shd w:val="clear" w:color="auto" w:fill="FFFFFF"/>
            <w:hideMark/>
          </w:tcPr>
          <w:p w14:paraId="24A97D27" w14:textId="0F7359B3" w:rsidR="00A56F8F" w:rsidRPr="0074216D" w:rsidDel="00022465" w:rsidRDefault="00A56F8F">
            <w:pPr>
              <w:spacing w:after="160" w:line="259" w:lineRule="auto"/>
              <w:jc w:val="center"/>
              <w:rPr>
                <w:del w:id="3915" w:author="Lim, Vanessa Gunawan" w:date="2022-11-17T15:17:00Z"/>
                <w:rFonts w:asciiTheme="minorHAnsi" w:hAnsiTheme="minorHAnsi" w:cstheme="minorHAnsi"/>
                <w:szCs w:val="21"/>
                <w:lang w:val="en-IN" w:bidi="en-US"/>
              </w:rPr>
              <w:pPrChange w:id="3916" w:author="Lim, Vanessa Gunawan" w:date="2022-11-17T15:17:00Z">
                <w:pPr>
                  <w:widowControl w:val="0"/>
                  <w:spacing w:after="240"/>
                  <w:jc w:val="both"/>
                </w:pPr>
              </w:pPrChange>
            </w:pPr>
            <w:del w:id="3917" w:author="Lim, Vanessa Gunawan" w:date="2022-11-17T15:17:00Z">
              <w:r w:rsidRPr="0074216D" w:rsidDel="00022465">
                <w:rPr>
                  <w:rFonts w:asciiTheme="minorHAnsi" w:hAnsiTheme="minorHAnsi" w:cstheme="minorHAnsi"/>
                  <w:szCs w:val="21"/>
                  <w:lang w:val="en-IN"/>
                </w:rPr>
                <w:delText>0.027650</w:delText>
              </w:r>
            </w:del>
          </w:p>
        </w:tc>
        <w:tc>
          <w:tcPr>
            <w:tcW w:w="1152" w:type="dxa"/>
            <w:shd w:val="clear" w:color="auto" w:fill="FFFFFF"/>
            <w:hideMark/>
          </w:tcPr>
          <w:p w14:paraId="15331A7C" w14:textId="07833717" w:rsidR="00A56F8F" w:rsidRPr="0074216D" w:rsidDel="00022465" w:rsidRDefault="00A56F8F">
            <w:pPr>
              <w:spacing w:after="160" w:line="259" w:lineRule="auto"/>
              <w:jc w:val="center"/>
              <w:rPr>
                <w:del w:id="3918" w:author="Lim, Vanessa Gunawan" w:date="2022-11-17T15:17:00Z"/>
                <w:rFonts w:asciiTheme="minorHAnsi" w:hAnsiTheme="minorHAnsi" w:cstheme="minorHAnsi"/>
                <w:szCs w:val="21"/>
                <w:lang w:val="en-IN" w:bidi="en-US"/>
              </w:rPr>
              <w:pPrChange w:id="3919" w:author="Lim, Vanessa Gunawan" w:date="2022-11-17T15:17:00Z">
                <w:pPr>
                  <w:widowControl w:val="0"/>
                  <w:spacing w:after="240"/>
                  <w:jc w:val="both"/>
                </w:pPr>
              </w:pPrChange>
            </w:pPr>
            <w:del w:id="3920" w:author="Lim, Vanessa Gunawan" w:date="2022-11-17T15:17:00Z">
              <w:r w:rsidRPr="0074216D" w:rsidDel="00022465">
                <w:rPr>
                  <w:rFonts w:asciiTheme="minorHAnsi" w:hAnsiTheme="minorHAnsi" w:cstheme="minorHAnsi"/>
                  <w:szCs w:val="21"/>
                  <w:lang w:val="en-IN"/>
                </w:rPr>
                <w:delText>0.027300</w:delText>
              </w:r>
            </w:del>
          </w:p>
        </w:tc>
        <w:tc>
          <w:tcPr>
            <w:tcW w:w="1152" w:type="dxa"/>
            <w:shd w:val="clear" w:color="auto" w:fill="FFFFFF"/>
            <w:hideMark/>
          </w:tcPr>
          <w:p w14:paraId="648BCE4D" w14:textId="25C18AB0" w:rsidR="00A56F8F" w:rsidRPr="0074216D" w:rsidDel="00022465" w:rsidRDefault="00A56F8F">
            <w:pPr>
              <w:spacing w:after="160" w:line="259" w:lineRule="auto"/>
              <w:jc w:val="center"/>
              <w:rPr>
                <w:del w:id="3921" w:author="Lim, Vanessa Gunawan" w:date="2022-11-17T15:17:00Z"/>
                <w:rFonts w:asciiTheme="minorHAnsi" w:hAnsiTheme="minorHAnsi" w:cstheme="minorHAnsi"/>
                <w:szCs w:val="21"/>
                <w:lang w:val="en-IN" w:bidi="en-US"/>
              </w:rPr>
              <w:pPrChange w:id="3922" w:author="Lim, Vanessa Gunawan" w:date="2022-11-17T15:17:00Z">
                <w:pPr>
                  <w:widowControl w:val="0"/>
                  <w:spacing w:after="240"/>
                  <w:jc w:val="both"/>
                </w:pPr>
              </w:pPrChange>
            </w:pPr>
            <w:del w:id="3923" w:author="Lim, Vanessa Gunawan" w:date="2022-11-17T15:17:00Z">
              <w:r w:rsidRPr="0074216D" w:rsidDel="00022465">
                <w:rPr>
                  <w:rFonts w:asciiTheme="minorHAnsi" w:hAnsiTheme="minorHAnsi" w:cstheme="minorHAnsi"/>
                  <w:szCs w:val="21"/>
                  <w:lang w:val="en-IN"/>
                </w:rPr>
                <w:delText>0.027200</w:delText>
              </w:r>
            </w:del>
          </w:p>
        </w:tc>
        <w:tc>
          <w:tcPr>
            <w:tcW w:w="1152" w:type="dxa"/>
            <w:shd w:val="clear" w:color="auto" w:fill="FFFFFF"/>
            <w:hideMark/>
          </w:tcPr>
          <w:p w14:paraId="62765635" w14:textId="4730C48E" w:rsidR="00A56F8F" w:rsidRPr="0074216D" w:rsidDel="00022465" w:rsidRDefault="00A56F8F">
            <w:pPr>
              <w:spacing w:after="160" w:line="259" w:lineRule="auto"/>
              <w:jc w:val="center"/>
              <w:rPr>
                <w:del w:id="3924" w:author="Lim, Vanessa Gunawan" w:date="2022-11-17T15:17:00Z"/>
                <w:rFonts w:asciiTheme="minorHAnsi" w:hAnsiTheme="minorHAnsi" w:cstheme="minorHAnsi"/>
                <w:szCs w:val="21"/>
                <w:lang w:val="en-IN" w:bidi="en-US"/>
              </w:rPr>
              <w:pPrChange w:id="3925" w:author="Lim, Vanessa Gunawan" w:date="2022-11-17T15:17:00Z">
                <w:pPr>
                  <w:widowControl w:val="0"/>
                  <w:spacing w:after="240"/>
                  <w:jc w:val="both"/>
                </w:pPr>
              </w:pPrChange>
            </w:pPr>
            <w:del w:id="3926" w:author="Lim, Vanessa Gunawan" w:date="2022-11-17T15:17:00Z">
              <w:r w:rsidRPr="0074216D" w:rsidDel="00022465">
                <w:rPr>
                  <w:rFonts w:asciiTheme="minorHAnsi" w:hAnsiTheme="minorHAnsi" w:cstheme="minorHAnsi"/>
                  <w:szCs w:val="21"/>
                  <w:lang w:val="en-IN"/>
                </w:rPr>
                <w:delText>0.027000</w:delText>
              </w:r>
            </w:del>
          </w:p>
        </w:tc>
        <w:tc>
          <w:tcPr>
            <w:tcW w:w="1152" w:type="dxa"/>
            <w:shd w:val="clear" w:color="auto" w:fill="FFFFFF"/>
            <w:hideMark/>
          </w:tcPr>
          <w:p w14:paraId="70D62138" w14:textId="2716E2EA" w:rsidR="00A56F8F" w:rsidRPr="0074216D" w:rsidDel="00022465" w:rsidRDefault="00A56F8F">
            <w:pPr>
              <w:spacing w:after="160" w:line="259" w:lineRule="auto"/>
              <w:jc w:val="center"/>
              <w:rPr>
                <w:del w:id="3927" w:author="Lim, Vanessa Gunawan" w:date="2022-11-17T15:17:00Z"/>
                <w:rFonts w:asciiTheme="minorHAnsi" w:hAnsiTheme="minorHAnsi" w:cstheme="minorHAnsi"/>
                <w:szCs w:val="21"/>
                <w:lang w:val="en-IN" w:bidi="en-US"/>
              </w:rPr>
              <w:pPrChange w:id="3928" w:author="Lim, Vanessa Gunawan" w:date="2022-11-17T15:17:00Z">
                <w:pPr>
                  <w:widowControl w:val="0"/>
                  <w:spacing w:after="240"/>
                  <w:jc w:val="both"/>
                </w:pPr>
              </w:pPrChange>
            </w:pPr>
            <w:del w:id="3929" w:author="Lim, Vanessa Gunawan" w:date="2022-11-17T15:17:00Z">
              <w:r w:rsidRPr="0074216D" w:rsidDel="00022465">
                <w:rPr>
                  <w:rFonts w:asciiTheme="minorHAnsi" w:hAnsiTheme="minorHAnsi" w:cstheme="minorHAnsi"/>
                  <w:szCs w:val="21"/>
                  <w:lang w:val="en-IN"/>
                </w:rPr>
                <w:delText>0.026700</w:delText>
              </w:r>
            </w:del>
          </w:p>
        </w:tc>
        <w:tc>
          <w:tcPr>
            <w:tcW w:w="1152" w:type="dxa"/>
            <w:shd w:val="clear" w:color="auto" w:fill="FFFFFF"/>
            <w:hideMark/>
          </w:tcPr>
          <w:p w14:paraId="61C545BF" w14:textId="470F84F6" w:rsidR="00A56F8F" w:rsidRPr="0074216D" w:rsidDel="00022465" w:rsidRDefault="00A56F8F">
            <w:pPr>
              <w:spacing w:after="160" w:line="259" w:lineRule="auto"/>
              <w:jc w:val="center"/>
              <w:rPr>
                <w:del w:id="3930" w:author="Lim, Vanessa Gunawan" w:date="2022-11-17T15:17:00Z"/>
                <w:rFonts w:asciiTheme="minorHAnsi" w:hAnsiTheme="minorHAnsi" w:cstheme="minorHAnsi"/>
                <w:szCs w:val="21"/>
                <w:lang w:val="en-IN" w:bidi="en-US"/>
              </w:rPr>
              <w:pPrChange w:id="3931" w:author="Lim, Vanessa Gunawan" w:date="2022-11-17T15:17:00Z">
                <w:pPr>
                  <w:widowControl w:val="0"/>
                  <w:spacing w:after="240"/>
                  <w:jc w:val="both"/>
                </w:pPr>
              </w:pPrChange>
            </w:pPr>
            <w:del w:id="3932" w:author="Lim, Vanessa Gunawan" w:date="2022-11-17T15:17:00Z">
              <w:r w:rsidRPr="0074216D" w:rsidDel="00022465">
                <w:rPr>
                  <w:rFonts w:asciiTheme="minorHAnsi" w:hAnsiTheme="minorHAnsi" w:cstheme="minorHAnsi"/>
                  <w:szCs w:val="21"/>
                  <w:lang w:val="en-IN"/>
                </w:rPr>
                <w:delText>0.026400</w:delText>
              </w:r>
            </w:del>
          </w:p>
        </w:tc>
      </w:tr>
    </w:tbl>
    <w:p w14:paraId="063B0A5D" w14:textId="6FFBAC2F" w:rsidR="00A56F8F" w:rsidRPr="0074216D" w:rsidDel="00022465" w:rsidRDefault="00A56F8F">
      <w:pPr>
        <w:spacing w:after="160" w:line="259" w:lineRule="auto"/>
        <w:jc w:val="center"/>
        <w:rPr>
          <w:del w:id="3933" w:author="Lim, Vanessa Gunawan" w:date="2022-11-17T15:17:00Z"/>
          <w:rFonts w:asciiTheme="minorHAnsi" w:hAnsiTheme="minorHAnsi" w:cstheme="minorHAnsi"/>
          <w:lang w:val="en-IN" w:bidi="en-US"/>
        </w:rPr>
        <w:pPrChange w:id="3934" w:author="Lim, Vanessa Gunawan" w:date="2022-11-17T15:17:00Z">
          <w:pPr>
            <w:spacing w:before="240" w:after="240"/>
            <w:ind w:left="547"/>
            <w:jc w:val="both"/>
          </w:pPr>
        </w:pPrChange>
      </w:pPr>
      <w:del w:id="3935" w:author="Lim, Vanessa Gunawan" w:date="2022-11-17T15:17:00Z">
        <w:r w:rsidRPr="0074216D" w:rsidDel="00022465">
          <w:rPr>
            <w:rFonts w:asciiTheme="minorHAnsi" w:hAnsiTheme="minorHAnsi" w:cstheme="minorHAnsi"/>
            <w:lang w:val="en-IN"/>
          </w:rPr>
          <w:delText>Sources: 1) ISO 6578:1991, Annex B, Orthobaric molar volumes of individual components of LNG Table B. 1</w:delText>
        </w:r>
      </w:del>
    </w:p>
    <w:p w14:paraId="2209481C" w14:textId="7A3E3909" w:rsidR="00A56F8F" w:rsidRPr="0074216D" w:rsidDel="00022465" w:rsidRDefault="00A56F8F">
      <w:pPr>
        <w:spacing w:after="160" w:line="259" w:lineRule="auto"/>
        <w:jc w:val="center"/>
        <w:rPr>
          <w:del w:id="3936" w:author="Lim, Vanessa Gunawan" w:date="2022-11-17T15:17:00Z"/>
          <w:rFonts w:asciiTheme="minorHAnsi" w:hAnsiTheme="minorHAnsi" w:cstheme="minorHAnsi"/>
          <w:lang w:val="en-IN"/>
        </w:rPr>
        <w:pPrChange w:id="3937" w:author="Lim, Vanessa Gunawan" w:date="2022-11-17T15:17:00Z">
          <w:pPr>
            <w:spacing w:after="240"/>
            <w:ind w:left="540"/>
            <w:jc w:val="both"/>
          </w:pPr>
        </w:pPrChange>
      </w:pPr>
      <w:del w:id="3938" w:author="Lim, Vanessa Gunawan" w:date="2022-11-17T15:17:00Z">
        <w:r w:rsidRPr="0074216D" w:rsidDel="00022465">
          <w:rPr>
            <w:rFonts w:asciiTheme="minorHAnsi" w:hAnsiTheme="minorHAnsi" w:cstheme="minorHAnsi"/>
            <w:lang w:val="en-IN"/>
          </w:rPr>
          <w:delText>2) Energy Institute publication HM 21:2012</w:delText>
        </w:r>
      </w:del>
    </w:p>
    <w:p w14:paraId="59202819" w14:textId="0221EDA4" w:rsidR="00A56F8F" w:rsidRPr="0074216D" w:rsidDel="00022465" w:rsidRDefault="00A56F8F">
      <w:pPr>
        <w:spacing w:after="160" w:line="259" w:lineRule="auto"/>
        <w:jc w:val="center"/>
        <w:rPr>
          <w:del w:id="3939" w:author="Lim, Vanessa Gunawan" w:date="2022-11-17T15:17:00Z"/>
          <w:rFonts w:asciiTheme="minorHAnsi" w:hAnsiTheme="minorHAnsi" w:cstheme="minorHAnsi"/>
          <w:lang w:val="en-IN"/>
        </w:rPr>
        <w:pPrChange w:id="3940" w:author="Lim, Vanessa Gunawan" w:date="2022-11-17T15:17:00Z">
          <w:pPr>
            <w:spacing w:after="240"/>
            <w:ind w:left="540"/>
            <w:jc w:val="both"/>
          </w:pPr>
        </w:pPrChange>
      </w:pPr>
      <w:del w:id="3941" w:author="Lim, Vanessa Gunawan" w:date="2022-11-17T15:17:00Z">
        <w:r w:rsidRPr="0074216D" w:rsidDel="00022465">
          <w:rPr>
            <w:rFonts w:asciiTheme="minorHAnsi" w:hAnsiTheme="minorHAnsi" w:cstheme="minorHAnsi"/>
            <w:lang w:val="en-IN"/>
          </w:rPr>
          <w:delText>Note: For intermediate temperatures a linear interpolation shall be applied.</w:delText>
        </w:r>
      </w:del>
    </w:p>
    <w:p w14:paraId="41AF1D53" w14:textId="0D9455AF" w:rsidR="00A56F8F" w:rsidRPr="0074216D" w:rsidDel="00022465" w:rsidRDefault="00A56F8F">
      <w:pPr>
        <w:spacing w:after="160" w:line="259" w:lineRule="auto"/>
        <w:jc w:val="center"/>
        <w:rPr>
          <w:del w:id="3942" w:author="Lim, Vanessa Gunawan" w:date="2022-11-17T15:17:00Z"/>
          <w:rFonts w:asciiTheme="minorHAnsi" w:hAnsiTheme="minorHAnsi" w:cstheme="minorHAnsi"/>
          <w:lang w:val="en-IN"/>
        </w:rPr>
        <w:pPrChange w:id="3943" w:author="Lim, Vanessa Gunawan" w:date="2022-11-17T15:17:00Z">
          <w:pPr>
            <w:spacing w:after="240"/>
            <w:jc w:val="both"/>
          </w:pPr>
        </w:pPrChange>
      </w:pPr>
      <w:del w:id="3944" w:author="Lim, Vanessa Gunawan" w:date="2022-11-17T15:17:00Z">
        <w:r w:rsidRPr="0074216D" w:rsidDel="00022465">
          <w:rPr>
            <w:rFonts w:asciiTheme="minorHAnsi" w:hAnsiTheme="minorHAnsi" w:cstheme="minorHAnsi"/>
            <w:b/>
            <w:lang w:val="en-IN"/>
          </w:rPr>
          <w:delText>33.</w:delText>
        </w:r>
        <w:r w:rsidRPr="0074216D" w:rsidDel="00022465">
          <w:rPr>
            <w:rFonts w:asciiTheme="minorHAnsi" w:hAnsiTheme="minorHAnsi" w:cstheme="minorHAnsi"/>
            <w:b/>
            <w:lang w:val="en-IN"/>
          </w:rPr>
          <w:tab/>
          <w:delText>Volume Correction Factor, Kl</w:delText>
        </w:r>
      </w:del>
    </w:p>
    <w:tbl>
      <w:tblPr>
        <w:tblW w:w="9135" w:type="dxa"/>
        <w:tblInd w:w="360" w:type="dxa"/>
        <w:tblLayout w:type="fixed"/>
        <w:tblLook w:val="04A0" w:firstRow="1" w:lastRow="0" w:firstColumn="1" w:lastColumn="0" w:noHBand="0" w:noVBand="1"/>
      </w:tblPr>
      <w:tblGrid>
        <w:gridCol w:w="1400"/>
        <w:gridCol w:w="1105"/>
        <w:gridCol w:w="1105"/>
        <w:gridCol w:w="1105"/>
        <w:gridCol w:w="1105"/>
        <w:gridCol w:w="1105"/>
        <w:gridCol w:w="1105"/>
        <w:gridCol w:w="1105"/>
      </w:tblGrid>
      <w:tr w:rsidR="00A56F8F" w:rsidDel="00022465" w14:paraId="01BFA4FA" w14:textId="488D716F" w:rsidTr="006C4E5E">
        <w:trPr>
          <w:cantSplit/>
          <w:tblHeader/>
          <w:del w:id="3945" w:author="Lim, Vanessa Gunawan" w:date="2022-11-17T15:17:00Z"/>
        </w:trPr>
        <w:tc>
          <w:tcPr>
            <w:tcW w:w="1400" w:type="dxa"/>
            <w:shd w:val="clear" w:color="auto" w:fill="FFFFFF"/>
            <w:hideMark/>
          </w:tcPr>
          <w:p w14:paraId="7604D59C" w14:textId="570B9538" w:rsidR="00A56F8F" w:rsidRPr="0074216D" w:rsidDel="00022465" w:rsidRDefault="00A56F8F">
            <w:pPr>
              <w:spacing w:after="160" w:line="259" w:lineRule="auto"/>
              <w:jc w:val="center"/>
              <w:rPr>
                <w:del w:id="3946" w:author="Lim, Vanessa Gunawan" w:date="2022-11-17T15:17:00Z"/>
                <w:rFonts w:asciiTheme="minorHAnsi" w:eastAsia="PMingLiU" w:hAnsiTheme="minorHAnsi" w:cstheme="minorHAnsi"/>
                <w:lang w:val="en-IN" w:bidi="en-US"/>
              </w:rPr>
              <w:pPrChange w:id="3947" w:author="Lim, Vanessa Gunawan" w:date="2022-11-17T15:17:00Z">
                <w:pPr>
                  <w:widowControl w:val="0"/>
                  <w:spacing w:after="240"/>
                </w:pPr>
              </w:pPrChange>
            </w:pPr>
            <w:del w:id="3948" w:author="Lim, Vanessa Gunawan" w:date="2022-11-17T15:17:00Z">
              <w:r w:rsidRPr="0074216D" w:rsidDel="00022465">
                <w:rPr>
                  <w:rFonts w:asciiTheme="minorHAnsi" w:eastAsia="PMingLiU" w:hAnsiTheme="minorHAnsi" w:cstheme="minorHAnsi"/>
                  <w:szCs w:val="21"/>
                  <w:lang w:val="en-IN"/>
                </w:rPr>
                <w:delText>Molecular Mass of Mixture</w:delText>
              </w:r>
            </w:del>
          </w:p>
        </w:tc>
        <w:tc>
          <w:tcPr>
            <w:tcW w:w="1105" w:type="dxa"/>
            <w:shd w:val="clear" w:color="auto" w:fill="FFFFFF"/>
            <w:vAlign w:val="center"/>
            <w:hideMark/>
          </w:tcPr>
          <w:p w14:paraId="3283C76C" w14:textId="2D11F1F7" w:rsidR="00A56F8F" w:rsidRPr="0074216D" w:rsidDel="00022465" w:rsidRDefault="00A56F8F">
            <w:pPr>
              <w:spacing w:after="160" w:line="259" w:lineRule="auto"/>
              <w:jc w:val="center"/>
              <w:rPr>
                <w:del w:id="3949" w:author="Lim, Vanessa Gunawan" w:date="2022-11-17T15:17:00Z"/>
                <w:rFonts w:asciiTheme="minorHAnsi" w:eastAsia="PMingLiU" w:hAnsiTheme="minorHAnsi" w:cstheme="minorHAnsi"/>
                <w:lang w:val="en-IN" w:bidi="en-US"/>
              </w:rPr>
              <w:pPrChange w:id="3950" w:author="Lim, Vanessa Gunawan" w:date="2022-11-17T15:17:00Z">
                <w:pPr>
                  <w:widowControl w:val="0"/>
                  <w:spacing w:after="240"/>
                  <w:jc w:val="both"/>
                </w:pPr>
              </w:pPrChange>
            </w:pPr>
            <w:del w:id="3951" w:author="Lim, Vanessa Gunawan" w:date="2022-11-17T15:17:00Z">
              <w:r w:rsidRPr="0074216D" w:rsidDel="00022465">
                <w:rPr>
                  <w:rFonts w:asciiTheme="minorHAnsi" w:eastAsia="PMingLiU" w:hAnsiTheme="minorHAnsi" w:cstheme="minorHAnsi"/>
                  <w:szCs w:val="21"/>
                  <w:lang w:val="en-IN"/>
                </w:rPr>
                <w:delText>-150°C</w:delText>
              </w:r>
            </w:del>
          </w:p>
        </w:tc>
        <w:tc>
          <w:tcPr>
            <w:tcW w:w="1105" w:type="dxa"/>
            <w:shd w:val="clear" w:color="auto" w:fill="FFFFFF"/>
            <w:vAlign w:val="center"/>
            <w:hideMark/>
          </w:tcPr>
          <w:p w14:paraId="0486368E" w14:textId="53D7B74C" w:rsidR="00A56F8F" w:rsidRPr="0074216D" w:rsidDel="00022465" w:rsidRDefault="00A56F8F">
            <w:pPr>
              <w:spacing w:after="160" w:line="259" w:lineRule="auto"/>
              <w:jc w:val="center"/>
              <w:rPr>
                <w:del w:id="3952" w:author="Lim, Vanessa Gunawan" w:date="2022-11-17T15:17:00Z"/>
                <w:rFonts w:asciiTheme="minorHAnsi" w:eastAsia="PMingLiU" w:hAnsiTheme="minorHAnsi" w:cstheme="minorHAnsi"/>
                <w:lang w:val="en-IN" w:bidi="en-US"/>
              </w:rPr>
              <w:pPrChange w:id="3953" w:author="Lim, Vanessa Gunawan" w:date="2022-11-17T15:17:00Z">
                <w:pPr>
                  <w:widowControl w:val="0"/>
                  <w:spacing w:after="240"/>
                  <w:jc w:val="both"/>
                </w:pPr>
              </w:pPrChange>
            </w:pPr>
            <w:del w:id="3954" w:author="Lim, Vanessa Gunawan" w:date="2022-11-17T15:17:00Z">
              <w:r w:rsidRPr="0074216D" w:rsidDel="00022465">
                <w:rPr>
                  <w:rFonts w:asciiTheme="minorHAnsi" w:eastAsia="PMingLiU" w:hAnsiTheme="minorHAnsi" w:cstheme="minorHAnsi"/>
                  <w:szCs w:val="21"/>
                  <w:lang w:val="en-IN"/>
                </w:rPr>
                <w:delText>-155°C</w:delText>
              </w:r>
            </w:del>
          </w:p>
        </w:tc>
        <w:tc>
          <w:tcPr>
            <w:tcW w:w="1105" w:type="dxa"/>
            <w:shd w:val="clear" w:color="auto" w:fill="FFFFFF"/>
            <w:vAlign w:val="center"/>
            <w:hideMark/>
          </w:tcPr>
          <w:p w14:paraId="2BE7A188" w14:textId="2C3D1C66" w:rsidR="00A56F8F" w:rsidRPr="0074216D" w:rsidDel="00022465" w:rsidRDefault="00A56F8F">
            <w:pPr>
              <w:spacing w:after="160" w:line="259" w:lineRule="auto"/>
              <w:jc w:val="center"/>
              <w:rPr>
                <w:del w:id="3955" w:author="Lim, Vanessa Gunawan" w:date="2022-11-17T15:17:00Z"/>
                <w:rFonts w:asciiTheme="minorHAnsi" w:eastAsia="PMingLiU" w:hAnsiTheme="minorHAnsi" w:cstheme="minorHAnsi"/>
                <w:lang w:val="en-IN" w:bidi="en-US"/>
              </w:rPr>
              <w:pPrChange w:id="3956" w:author="Lim, Vanessa Gunawan" w:date="2022-11-17T15:17:00Z">
                <w:pPr>
                  <w:widowControl w:val="0"/>
                  <w:spacing w:after="240"/>
                  <w:jc w:val="both"/>
                </w:pPr>
              </w:pPrChange>
            </w:pPr>
            <w:del w:id="3957" w:author="Lim, Vanessa Gunawan" w:date="2022-11-17T15:17:00Z">
              <w:r w:rsidRPr="0074216D" w:rsidDel="00022465">
                <w:rPr>
                  <w:rFonts w:asciiTheme="minorHAnsi" w:eastAsia="PMingLiU" w:hAnsiTheme="minorHAnsi" w:cstheme="minorHAnsi"/>
                  <w:szCs w:val="21"/>
                  <w:lang w:val="en-IN"/>
                </w:rPr>
                <w:delText>-160°C</w:delText>
              </w:r>
            </w:del>
          </w:p>
        </w:tc>
        <w:tc>
          <w:tcPr>
            <w:tcW w:w="1105" w:type="dxa"/>
            <w:shd w:val="clear" w:color="auto" w:fill="FFFFFF"/>
            <w:vAlign w:val="center"/>
            <w:hideMark/>
          </w:tcPr>
          <w:p w14:paraId="702C9DDE" w14:textId="5C0C9C0A" w:rsidR="00A56F8F" w:rsidRPr="0074216D" w:rsidDel="00022465" w:rsidRDefault="00A56F8F">
            <w:pPr>
              <w:spacing w:after="160" w:line="259" w:lineRule="auto"/>
              <w:jc w:val="center"/>
              <w:rPr>
                <w:del w:id="3958" w:author="Lim, Vanessa Gunawan" w:date="2022-11-17T15:17:00Z"/>
                <w:rFonts w:asciiTheme="minorHAnsi" w:eastAsia="PMingLiU" w:hAnsiTheme="minorHAnsi" w:cstheme="minorHAnsi"/>
                <w:lang w:val="en-IN" w:bidi="en-US"/>
              </w:rPr>
              <w:pPrChange w:id="3959" w:author="Lim, Vanessa Gunawan" w:date="2022-11-17T15:17:00Z">
                <w:pPr>
                  <w:widowControl w:val="0"/>
                  <w:spacing w:after="240"/>
                  <w:jc w:val="both"/>
                </w:pPr>
              </w:pPrChange>
            </w:pPr>
            <w:del w:id="3960" w:author="Lim, Vanessa Gunawan" w:date="2022-11-17T15:17:00Z">
              <w:r w:rsidRPr="0074216D" w:rsidDel="00022465">
                <w:rPr>
                  <w:rFonts w:asciiTheme="minorHAnsi" w:eastAsia="PMingLiU" w:hAnsiTheme="minorHAnsi" w:cstheme="minorHAnsi"/>
                  <w:szCs w:val="21"/>
                  <w:lang w:val="en-IN"/>
                </w:rPr>
                <w:delText>-165°C</w:delText>
              </w:r>
            </w:del>
          </w:p>
        </w:tc>
        <w:tc>
          <w:tcPr>
            <w:tcW w:w="1105" w:type="dxa"/>
            <w:shd w:val="clear" w:color="auto" w:fill="FFFFFF"/>
            <w:vAlign w:val="center"/>
            <w:hideMark/>
          </w:tcPr>
          <w:p w14:paraId="7AB14814" w14:textId="0ACE76ED" w:rsidR="00A56F8F" w:rsidRPr="0074216D" w:rsidDel="00022465" w:rsidRDefault="00A56F8F">
            <w:pPr>
              <w:spacing w:after="160" w:line="259" w:lineRule="auto"/>
              <w:jc w:val="center"/>
              <w:rPr>
                <w:del w:id="3961" w:author="Lim, Vanessa Gunawan" w:date="2022-11-17T15:17:00Z"/>
                <w:rFonts w:asciiTheme="minorHAnsi" w:eastAsia="PMingLiU" w:hAnsiTheme="minorHAnsi" w:cstheme="minorHAnsi"/>
                <w:lang w:val="en-IN" w:bidi="en-US"/>
              </w:rPr>
              <w:pPrChange w:id="3962" w:author="Lim, Vanessa Gunawan" w:date="2022-11-17T15:17:00Z">
                <w:pPr>
                  <w:widowControl w:val="0"/>
                  <w:spacing w:after="240"/>
                  <w:jc w:val="both"/>
                </w:pPr>
              </w:pPrChange>
            </w:pPr>
            <w:del w:id="3963" w:author="Lim, Vanessa Gunawan" w:date="2022-11-17T15:17:00Z">
              <w:r w:rsidRPr="0074216D" w:rsidDel="00022465">
                <w:rPr>
                  <w:rFonts w:asciiTheme="minorHAnsi" w:eastAsia="PMingLiU" w:hAnsiTheme="minorHAnsi" w:cstheme="minorHAnsi"/>
                  <w:szCs w:val="21"/>
                  <w:lang w:val="en-IN"/>
                </w:rPr>
                <w:delText>-170°C</w:delText>
              </w:r>
            </w:del>
          </w:p>
        </w:tc>
        <w:tc>
          <w:tcPr>
            <w:tcW w:w="1105" w:type="dxa"/>
            <w:shd w:val="clear" w:color="auto" w:fill="FFFFFF"/>
            <w:vAlign w:val="center"/>
            <w:hideMark/>
          </w:tcPr>
          <w:p w14:paraId="7E271FF9" w14:textId="14BF1476" w:rsidR="00A56F8F" w:rsidRPr="0074216D" w:rsidDel="00022465" w:rsidRDefault="00A56F8F">
            <w:pPr>
              <w:spacing w:after="160" w:line="259" w:lineRule="auto"/>
              <w:jc w:val="center"/>
              <w:rPr>
                <w:del w:id="3964" w:author="Lim, Vanessa Gunawan" w:date="2022-11-17T15:17:00Z"/>
                <w:rFonts w:asciiTheme="minorHAnsi" w:eastAsia="PMingLiU" w:hAnsiTheme="minorHAnsi" w:cstheme="minorHAnsi"/>
                <w:lang w:val="en-IN" w:bidi="en-US"/>
              </w:rPr>
              <w:pPrChange w:id="3965" w:author="Lim, Vanessa Gunawan" w:date="2022-11-17T15:17:00Z">
                <w:pPr>
                  <w:widowControl w:val="0"/>
                  <w:spacing w:after="240"/>
                  <w:jc w:val="both"/>
                </w:pPr>
              </w:pPrChange>
            </w:pPr>
            <w:del w:id="3966" w:author="Lim, Vanessa Gunawan" w:date="2022-11-17T15:17:00Z">
              <w:r w:rsidRPr="0074216D" w:rsidDel="00022465">
                <w:rPr>
                  <w:rFonts w:asciiTheme="minorHAnsi" w:eastAsia="PMingLiU" w:hAnsiTheme="minorHAnsi" w:cstheme="minorHAnsi"/>
                  <w:szCs w:val="21"/>
                  <w:lang w:val="en-IN"/>
                </w:rPr>
                <w:delText>-175°C</w:delText>
              </w:r>
            </w:del>
          </w:p>
        </w:tc>
        <w:tc>
          <w:tcPr>
            <w:tcW w:w="1105" w:type="dxa"/>
            <w:shd w:val="clear" w:color="auto" w:fill="FFFFFF"/>
            <w:vAlign w:val="center"/>
            <w:hideMark/>
          </w:tcPr>
          <w:p w14:paraId="3E028546" w14:textId="3EEA961B" w:rsidR="00A56F8F" w:rsidRPr="0074216D" w:rsidDel="00022465" w:rsidRDefault="00A56F8F">
            <w:pPr>
              <w:spacing w:after="160" w:line="259" w:lineRule="auto"/>
              <w:jc w:val="center"/>
              <w:rPr>
                <w:del w:id="3967" w:author="Lim, Vanessa Gunawan" w:date="2022-11-17T15:17:00Z"/>
                <w:rFonts w:asciiTheme="minorHAnsi" w:eastAsia="PMingLiU" w:hAnsiTheme="minorHAnsi" w:cstheme="minorHAnsi"/>
                <w:lang w:val="en-IN" w:bidi="en-US"/>
              </w:rPr>
              <w:pPrChange w:id="3968" w:author="Lim, Vanessa Gunawan" w:date="2022-11-17T15:17:00Z">
                <w:pPr>
                  <w:widowControl w:val="0"/>
                  <w:spacing w:after="240"/>
                  <w:jc w:val="both"/>
                </w:pPr>
              </w:pPrChange>
            </w:pPr>
            <w:del w:id="3969" w:author="Lim, Vanessa Gunawan" w:date="2022-11-17T15:17:00Z">
              <w:r w:rsidRPr="0074216D" w:rsidDel="00022465">
                <w:rPr>
                  <w:rFonts w:asciiTheme="minorHAnsi" w:eastAsia="PMingLiU" w:hAnsiTheme="minorHAnsi" w:cstheme="minorHAnsi"/>
                  <w:szCs w:val="21"/>
                  <w:lang w:val="en-IN"/>
                </w:rPr>
                <w:delText>-180°C</w:delText>
              </w:r>
            </w:del>
          </w:p>
        </w:tc>
      </w:tr>
      <w:tr w:rsidR="00A56F8F" w:rsidDel="00022465" w14:paraId="7A3D4362" w14:textId="4EE431D8" w:rsidTr="006C4E5E">
        <w:trPr>
          <w:cantSplit/>
          <w:del w:id="3970" w:author="Lim, Vanessa Gunawan" w:date="2022-11-17T15:17:00Z"/>
        </w:trPr>
        <w:tc>
          <w:tcPr>
            <w:tcW w:w="1400" w:type="dxa"/>
            <w:shd w:val="clear" w:color="auto" w:fill="FFFFFF"/>
            <w:hideMark/>
          </w:tcPr>
          <w:p w14:paraId="3028B66E" w14:textId="0A97404F" w:rsidR="00A56F8F" w:rsidRPr="0074216D" w:rsidDel="00022465" w:rsidRDefault="00A56F8F">
            <w:pPr>
              <w:spacing w:after="160" w:line="259" w:lineRule="auto"/>
              <w:jc w:val="center"/>
              <w:rPr>
                <w:del w:id="3971" w:author="Lim, Vanessa Gunawan" w:date="2022-11-17T15:17:00Z"/>
                <w:rFonts w:asciiTheme="minorHAnsi" w:eastAsia="PMingLiU" w:hAnsiTheme="minorHAnsi" w:cstheme="minorHAnsi"/>
                <w:lang w:val="en-IN" w:bidi="en-US"/>
              </w:rPr>
              <w:pPrChange w:id="3972" w:author="Lim, Vanessa Gunawan" w:date="2022-11-17T15:17:00Z">
                <w:pPr>
                  <w:widowControl w:val="0"/>
                  <w:spacing w:after="240"/>
                  <w:jc w:val="both"/>
                </w:pPr>
              </w:pPrChange>
            </w:pPr>
            <w:del w:id="3973" w:author="Lim, Vanessa Gunawan" w:date="2022-11-17T15:17:00Z">
              <w:r w:rsidRPr="0074216D" w:rsidDel="00022465">
                <w:rPr>
                  <w:rFonts w:asciiTheme="minorHAnsi" w:eastAsia="PMingLiU" w:hAnsiTheme="minorHAnsi" w:cstheme="minorHAnsi"/>
                  <w:szCs w:val="21"/>
                  <w:lang w:val="en-IN"/>
                </w:rPr>
                <w:delText>16.0</w:delText>
              </w:r>
            </w:del>
          </w:p>
        </w:tc>
        <w:tc>
          <w:tcPr>
            <w:tcW w:w="1105" w:type="dxa"/>
            <w:shd w:val="clear" w:color="auto" w:fill="FFFFFF"/>
            <w:hideMark/>
          </w:tcPr>
          <w:p w14:paraId="24EB68DD" w14:textId="52D6EDE1" w:rsidR="00A56F8F" w:rsidRPr="0074216D" w:rsidDel="00022465" w:rsidRDefault="00A56F8F">
            <w:pPr>
              <w:spacing w:after="160" w:line="259" w:lineRule="auto"/>
              <w:jc w:val="center"/>
              <w:rPr>
                <w:del w:id="3974" w:author="Lim, Vanessa Gunawan" w:date="2022-11-17T15:17:00Z"/>
                <w:rFonts w:asciiTheme="minorHAnsi" w:eastAsia="PMingLiU" w:hAnsiTheme="minorHAnsi" w:cstheme="minorHAnsi"/>
                <w:lang w:val="en-IN" w:bidi="en-US"/>
              </w:rPr>
              <w:pPrChange w:id="3975" w:author="Lim, Vanessa Gunawan" w:date="2022-11-17T15:17:00Z">
                <w:pPr>
                  <w:widowControl w:val="0"/>
                  <w:spacing w:after="240"/>
                  <w:jc w:val="both"/>
                </w:pPr>
              </w:pPrChange>
            </w:pPr>
            <w:del w:id="3976" w:author="Lim, Vanessa Gunawan" w:date="2022-11-17T15:17:00Z">
              <w:r w:rsidRPr="0074216D" w:rsidDel="00022465">
                <w:rPr>
                  <w:rFonts w:asciiTheme="minorHAnsi" w:eastAsia="PMingLiU" w:hAnsiTheme="minorHAnsi" w:cstheme="minorHAnsi"/>
                  <w:szCs w:val="21"/>
                  <w:lang w:val="en-IN"/>
                </w:rPr>
                <w:delText>-0.00001</w:delText>
              </w:r>
            </w:del>
          </w:p>
        </w:tc>
        <w:tc>
          <w:tcPr>
            <w:tcW w:w="1105" w:type="dxa"/>
            <w:shd w:val="clear" w:color="auto" w:fill="FFFFFF"/>
            <w:hideMark/>
          </w:tcPr>
          <w:p w14:paraId="7622BB07" w14:textId="72775CF7" w:rsidR="00A56F8F" w:rsidRPr="0074216D" w:rsidDel="00022465" w:rsidRDefault="00A56F8F">
            <w:pPr>
              <w:spacing w:after="160" w:line="259" w:lineRule="auto"/>
              <w:jc w:val="center"/>
              <w:rPr>
                <w:del w:id="3977" w:author="Lim, Vanessa Gunawan" w:date="2022-11-17T15:17:00Z"/>
                <w:rFonts w:asciiTheme="minorHAnsi" w:eastAsia="PMingLiU" w:hAnsiTheme="minorHAnsi" w:cstheme="minorHAnsi"/>
                <w:lang w:val="en-IN" w:bidi="en-US"/>
              </w:rPr>
              <w:pPrChange w:id="3978" w:author="Lim, Vanessa Gunawan" w:date="2022-11-17T15:17:00Z">
                <w:pPr>
                  <w:widowControl w:val="0"/>
                  <w:spacing w:after="240"/>
                  <w:jc w:val="both"/>
                </w:pPr>
              </w:pPrChange>
            </w:pPr>
            <w:del w:id="3979" w:author="Lim, Vanessa Gunawan" w:date="2022-11-17T15:17:00Z">
              <w:r w:rsidRPr="0074216D" w:rsidDel="00022465">
                <w:rPr>
                  <w:rFonts w:asciiTheme="minorHAnsi" w:eastAsia="PMingLiU" w:hAnsiTheme="minorHAnsi" w:cstheme="minorHAnsi"/>
                  <w:szCs w:val="21"/>
                  <w:lang w:val="en-IN"/>
                </w:rPr>
                <w:delText>-0.00001</w:delText>
              </w:r>
            </w:del>
          </w:p>
        </w:tc>
        <w:tc>
          <w:tcPr>
            <w:tcW w:w="1105" w:type="dxa"/>
            <w:shd w:val="clear" w:color="auto" w:fill="FFFFFF"/>
            <w:hideMark/>
          </w:tcPr>
          <w:p w14:paraId="2D6DE618" w14:textId="09B089C0" w:rsidR="00A56F8F" w:rsidRPr="0074216D" w:rsidDel="00022465" w:rsidRDefault="00A56F8F">
            <w:pPr>
              <w:spacing w:after="160" w:line="259" w:lineRule="auto"/>
              <w:jc w:val="center"/>
              <w:rPr>
                <w:del w:id="3980" w:author="Lim, Vanessa Gunawan" w:date="2022-11-17T15:17:00Z"/>
                <w:rFonts w:asciiTheme="minorHAnsi" w:eastAsia="PMingLiU" w:hAnsiTheme="minorHAnsi" w:cstheme="minorHAnsi"/>
                <w:lang w:val="en-IN" w:bidi="en-US"/>
              </w:rPr>
              <w:pPrChange w:id="3981" w:author="Lim, Vanessa Gunawan" w:date="2022-11-17T15:17:00Z">
                <w:pPr>
                  <w:widowControl w:val="0"/>
                  <w:spacing w:after="240"/>
                  <w:jc w:val="both"/>
                </w:pPr>
              </w:pPrChange>
            </w:pPr>
            <w:del w:id="3982" w:author="Lim, Vanessa Gunawan" w:date="2022-11-17T15:17:00Z">
              <w:r w:rsidRPr="0074216D" w:rsidDel="00022465">
                <w:rPr>
                  <w:rFonts w:asciiTheme="minorHAnsi" w:eastAsia="PMingLiU" w:hAnsiTheme="minorHAnsi" w:cstheme="minorHAnsi"/>
                  <w:szCs w:val="21"/>
                  <w:lang w:val="en-IN"/>
                </w:rPr>
                <w:delText>-0.00001</w:delText>
              </w:r>
            </w:del>
          </w:p>
        </w:tc>
        <w:tc>
          <w:tcPr>
            <w:tcW w:w="1105" w:type="dxa"/>
            <w:shd w:val="clear" w:color="auto" w:fill="FFFFFF"/>
            <w:hideMark/>
          </w:tcPr>
          <w:p w14:paraId="6C20E595" w14:textId="4872AD87" w:rsidR="00A56F8F" w:rsidRPr="0074216D" w:rsidDel="00022465" w:rsidRDefault="00A56F8F">
            <w:pPr>
              <w:spacing w:after="160" w:line="259" w:lineRule="auto"/>
              <w:jc w:val="center"/>
              <w:rPr>
                <w:del w:id="3983" w:author="Lim, Vanessa Gunawan" w:date="2022-11-17T15:17:00Z"/>
                <w:rFonts w:asciiTheme="minorHAnsi" w:eastAsia="PMingLiU" w:hAnsiTheme="minorHAnsi" w:cstheme="minorHAnsi"/>
                <w:lang w:val="en-IN" w:bidi="en-US"/>
              </w:rPr>
              <w:pPrChange w:id="3984" w:author="Lim, Vanessa Gunawan" w:date="2022-11-17T15:17:00Z">
                <w:pPr>
                  <w:widowControl w:val="0"/>
                  <w:spacing w:after="240"/>
                  <w:jc w:val="both"/>
                </w:pPr>
              </w:pPrChange>
            </w:pPr>
            <w:del w:id="3985" w:author="Lim, Vanessa Gunawan" w:date="2022-11-17T15:17:00Z">
              <w:r w:rsidRPr="0074216D" w:rsidDel="00022465">
                <w:rPr>
                  <w:rFonts w:asciiTheme="minorHAnsi" w:eastAsia="PMingLiU" w:hAnsiTheme="minorHAnsi" w:cstheme="minorHAnsi"/>
                  <w:szCs w:val="21"/>
                  <w:lang w:val="en-IN"/>
                </w:rPr>
                <w:delText>-0.00001</w:delText>
              </w:r>
            </w:del>
          </w:p>
        </w:tc>
        <w:tc>
          <w:tcPr>
            <w:tcW w:w="1105" w:type="dxa"/>
            <w:shd w:val="clear" w:color="auto" w:fill="FFFFFF"/>
            <w:hideMark/>
          </w:tcPr>
          <w:p w14:paraId="45146E2E" w14:textId="7DB72B3A" w:rsidR="00A56F8F" w:rsidRPr="0074216D" w:rsidDel="00022465" w:rsidRDefault="00A56F8F">
            <w:pPr>
              <w:spacing w:after="160" w:line="259" w:lineRule="auto"/>
              <w:jc w:val="center"/>
              <w:rPr>
                <w:del w:id="3986" w:author="Lim, Vanessa Gunawan" w:date="2022-11-17T15:17:00Z"/>
                <w:rFonts w:asciiTheme="minorHAnsi" w:eastAsia="PMingLiU" w:hAnsiTheme="minorHAnsi" w:cstheme="minorHAnsi"/>
                <w:lang w:val="en-IN" w:bidi="en-US"/>
              </w:rPr>
              <w:pPrChange w:id="3987" w:author="Lim, Vanessa Gunawan" w:date="2022-11-17T15:17:00Z">
                <w:pPr>
                  <w:widowControl w:val="0"/>
                  <w:spacing w:after="240"/>
                  <w:jc w:val="both"/>
                </w:pPr>
              </w:pPrChange>
            </w:pPr>
            <w:del w:id="3988" w:author="Lim, Vanessa Gunawan" w:date="2022-11-17T15:17:00Z">
              <w:r w:rsidRPr="0074216D" w:rsidDel="00022465">
                <w:rPr>
                  <w:rFonts w:asciiTheme="minorHAnsi" w:eastAsia="PMingLiU" w:hAnsiTheme="minorHAnsi" w:cstheme="minorHAnsi"/>
                  <w:szCs w:val="21"/>
                  <w:lang w:val="en-IN"/>
                </w:rPr>
                <w:delText>-0.00001</w:delText>
              </w:r>
            </w:del>
          </w:p>
        </w:tc>
        <w:tc>
          <w:tcPr>
            <w:tcW w:w="1105" w:type="dxa"/>
            <w:shd w:val="clear" w:color="auto" w:fill="FFFFFF"/>
            <w:hideMark/>
          </w:tcPr>
          <w:p w14:paraId="3BD3A7AA" w14:textId="2EFC5D1C" w:rsidR="00A56F8F" w:rsidRPr="0074216D" w:rsidDel="00022465" w:rsidRDefault="00A56F8F">
            <w:pPr>
              <w:spacing w:after="160" w:line="259" w:lineRule="auto"/>
              <w:jc w:val="center"/>
              <w:rPr>
                <w:del w:id="3989" w:author="Lim, Vanessa Gunawan" w:date="2022-11-17T15:17:00Z"/>
                <w:rFonts w:asciiTheme="minorHAnsi" w:eastAsia="PMingLiU" w:hAnsiTheme="minorHAnsi" w:cstheme="minorHAnsi"/>
                <w:lang w:val="en-IN" w:bidi="en-US"/>
              </w:rPr>
              <w:pPrChange w:id="3990" w:author="Lim, Vanessa Gunawan" w:date="2022-11-17T15:17:00Z">
                <w:pPr>
                  <w:widowControl w:val="0"/>
                  <w:spacing w:after="240"/>
                  <w:jc w:val="both"/>
                </w:pPr>
              </w:pPrChange>
            </w:pPr>
            <w:del w:id="3991" w:author="Lim, Vanessa Gunawan" w:date="2022-11-17T15:17:00Z">
              <w:r w:rsidRPr="0074216D" w:rsidDel="00022465">
                <w:rPr>
                  <w:rFonts w:asciiTheme="minorHAnsi" w:eastAsia="PMingLiU" w:hAnsiTheme="minorHAnsi" w:cstheme="minorHAnsi"/>
                  <w:szCs w:val="21"/>
                  <w:lang w:val="en-IN"/>
                </w:rPr>
                <w:delText>-0.00001</w:delText>
              </w:r>
            </w:del>
          </w:p>
        </w:tc>
        <w:tc>
          <w:tcPr>
            <w:tcW w:w="1105" w:type="dxa"/>
            <w:shd w:val="clear" w:color="auto" w:fill="FFFFFF"/>
            <w:hideMark/>
          </w:tcPr>
          <w:p w14:paraId="41D3ED24" w14:textId="0CAFC9FA" w:rsidR="00A56F8F" w:rsidRPr="0074216D" w:rsidDel="00022465" w:rsidRDefault="00A56F8F">
            <w:pPr>
              <w:spacing w:after="160" w:line="259" w:lineRule="auto"/>
              <w:jc w:val="center"/>
              <w:rPr>
                <w:del w:id="3992" w:author="Lim, Vanessa Gunawan" w:date="2022-11-17T15:17:00Z"/>
                <w:rFonts w:asciiTheme="minorHAnsi" w:eastAsia="PMingLiU" w:hAnsiTheme="minorHAnsi" w:cstheme="minorHAnsi"/>
                <w:lang w:val="en-IN" w:bidi="en-US"/>
              </w:rPr>
              <w:pPrChange w:id="3993" w:author="Lim, Vanessa Gunawan" w:date="2022-11-17T15:17:00Z">
                <w:pPr>
                  <w:widowControl w:val="0"/>
                  <w:spacing w:after="240"/>
                  <w:jc w:val="both"/>
                </w:pPr>
              </w:pPrChange>
            </w:pPr>
            <w:del w:id="3994" w:author="Lim, Vanessa Gunawan" w:date="2022-11-17T15:17:00Z">
              <w:r w:rsidRPr="0074216D" w:rsidDel="00022465">
                <w:rPr>
                  <w:rFonts w:asciiTheme="minorHAnsi" w:eastAsia="PMingLiU" w:hAnsiTheme="minorHAnsi" w:cstheme="minorHAnsi"/>
                  <w:szCs w:val="21"/>
                  <w:lang w:val="en-IN"/>
                </w:rPr>
                <w:delText>-0.00001</w:delText>
              </w:r>
            </w:del>
          </w:p>
        </w:tc>
      </w:tr>
      <w:tr w:rsidR="00A56F8F" w:rsidDel="00022465" w14:paraId="735DF028" w14:textId="58ED4502" w:rsidTr="006C4E5E">
        <w:trPr>
          <w:cantSplit/>
          <w:del w:id="3995" w:author="Lim, Vanessa Gunawan" w:date="2022-11-17T15:17:00Z"/>
        </w:trPr>
        <w:tc>
          <w:tcPr>
            <w:tcW w:w="1400" w:type="dxa"/>
            <w:shd w:val="clear" w:color="auto" w:fill="FFFFFF"/>
            <w:hideMark/>
          </w:tcPr>
          <w:p w14:paraId="1B4F077B" w14:textId="28F6DBD4" w:rsidR="00A56F8F" w:rsidRPr="0074216D" w:rsidDel="00022465" w:rsidRDefault="00A56F8F">
            <w:pPr>
              <w:spacing w:after="160" w:line="259" w:lineRule="auto"/>
              <w:jc w:val="center"/>
              <w:rPr>
                <w:del w:id="3996" w:author="Lim, Vanessa Gunawan" w:date="2022-11-17T15:17:00Z"/>
                <w:rFonts w:asciiTheme="minorHAnsi" w:eastAsia="PMingLiU" w:hAnsiTheme="minorHAnsi" w:cstheme="minorHAnsi"/>
                <w:lang w:val="en-IN" w:bidi="en-US"/>
              </w:rPr>
              <w:pPrChange w:id="3997" w:author="Lim, Vanessa Gunawan" w:date="2022-11-17T15:17:00Z">
                <w:pPr>
                  <w:widowControl w:val="0"/>
                  <w:spacing w:after="240"/>
                  <w:jc w:val="both"/>
                </w:pPr>
              </w:pPrChange>
            </w:pPr>
            <w:del w:id="3998" w:author="Lim, Vanessa Gunawan" w:date="2022-11-17T15:17:00Z">
              <w:r w:rsidRPr="0074216D" w:rsidDel="00022465">
                <w:rPr>
                  <w:rFonts w:asciiTheme="minorHAnsi" w:eastAsia="PMingLiU" w:hAnsiTheme="minorHAnsi" w:cstheme="minorHAnsi"/>
                  <w:szCs w:val="21"/>
                  <w:lang w:val="en-IN"/>
                </w:rPr>
                <w:delText>17.0</w:delText>
              </w:r>
            </w:del>
          </w:p>
        </w:tc>
        <w:tc>
          <w:tcPr>
            <w:tcW w:w="1105" w:type="dxa"/>
            <w:shd w:val="clear" w:color="auto" w:fill="FFFFFF"/>
            <w:hideMark/>
          </w:tcPr>
          <w:p w14:paraId="41DEBD58" w14:textId="68831A4A" w:rsidR="00A56F8F" w:rsidRPr="0074216D" w:rsidDel="00022465" w:rsidRDefault="00A56F8F">
            <w:pPr>
              <w:spacing w:after="160" w:line="259" w:lineRule="auto"/>
              <w:jc w:val="center"/>
              <w:rPr>
                <w:del w:id="3999" w:author="Lim, Vanessa Gunawan" w:date="2022-11-17T15:17:00Z"/>
                <w:rFonts w:asciiTheme="minorHAnsi" w:eastAsia="PMingLiU" w:hAnsiTheme="minorHAnsi" w:cstheme="minorHAnsi"/>
                <w:lang w:val="en-IN" w:bidi="en-US"/>
              </w:rPr>
              <w:pPrChange w:id="4000" w:author="Lim, Vanessa Gunawan" w:date="2022-11-17T15:17:00Z">
                <w:pPr>
                  <w:widowControl w:val="0"/>
                  <w:spacing w:after="240"/>
                  <w:jc w:val="both"/>
                </w:pPr>
              </w:pPrChange>
            </w:pPr>
            <w:del w:id="4001" w:author="Lim, Vanessa Gunawan" w:date="2022-11-17T15:17:00Z">
              <w:r w:rsidRPr="0074216D" w:rsidDel="00022465">
                <w:rPr>
                  <w:rFonts w:asciiTheme="minorHAnsi" w:eastAsia="PMingLiU" w:hAnsiTheme="minorHAnsi" w:cstheme="minorHAnsi"/>
                  <w:szCs w:val="21"/>
                  <w:lang w:val="en-IN"/>
                </w:rPr>
                <w:delText>0.00028</w:delText>
              </w:r>
            </w:del>
          </w:p>
        </w:tc>
        <w:tc>
          <w:tcPr>
            <w:tcW w:w="1105" w:type="dxa"/>
            <w:shd w:val="clear" w:color="auto" w:fill="FFFFFF"/>
            <w:hideMark/>
          </w:tcPr>
          <w:p w14:paraId="1912B3A2" w14:textId="41C6EBEB" w:rsidR="00A56F8F" w:rsidRPr="0074216D" w:rsidDel="00022465" w:rsidRDefault="00A56F8F">
            <w:pPr>
              <w:spacing w:after="160" w:line="259" w:lineRule="auto"/>
              <w:jc w:val="center"/>
              <w:rPr>
                <w:del w:id="4002" w:author="Lim, Vanessa Gunawan" w:date="2022-11-17T15:17:00Z"/>
                <w:rFonts w:asciiTheme="minorHAnsi" w:eastAsia="PMingLiU" w:hAnsiTheme="minorHAnsi" w:cstheme="minorHAnsi"/>
                <w:lang w:val="en-IN" w:bidi="en-US"/>
              </w:rPr>
              <w:pPrChange w:id="4003" w:author="Lim, Vanessa Gunawan" w:date="2022-11-17T15:17:00Z">
                <w:pPr>
                  <w:widowControl w:val="0"/>
                  <w:spacing w:after="240"/>
                  <w:jc w:val="both"/>
                </w:pPr>
              </w:pPrChange>
            </w:pPr>
            <w:del w:id="4004" w:author="Lim, Vanessa Gunawan" w:date="2022-11-17T15:17:00Z">
              <w:r w:rsidRPr="0074216D" w:rsidDel="00022465">
                <w:rPr>
                  <w:rFonts w:asciiTheme="minorHAnsi" w:eastAsia="PMingLiU" w:hAnsiTheme="minorHAnsi" w:cstheme="minorHAnsi"/>
                  <w:szCs w:val="21"/>
                  <w:lang w:val="en-IN"/>
                </w:rPr>
                <w:delText>0.00024</w:delText>
              </w:r>
            </w:del>
          </w:p>
        </w:tc>
        <w:tc>
          <w:tcPr>
            <w:tcW w:w="1105" w:type="dxa"/>
            <w:shd w:val="clear" w:color="auto" w:fill="FFFFFF"/>
            <w:hideMark/>
          </w:tcPr>
          <w:p w14:paraId="7D821F72" w14:textId="75372858" w:rsidR="00A56F8F" w:rsidRPr="0074216D" w:rsidDel="00022465" w:rsidRDefault="00A56F8F">
            <w:pPr>
              <w:spacing w:after="160" w:line="259" w:lineRule="auto"/>
              <w:jc w:val="center"/>
              <w:rPr>
                <w:del w:id="4005" w:author="Lim, Vanessa Gunawan" w:date="2022-11-17T15:17:00Z"/>
                <w:rFonts w:asciiTheme="minorHAnsi" w:eastAsia="PMingLiU" w:hAnsiTheme="minorHAnsi" w:cstheme="minorHAnsi"/>
                <w:lang w:val="en-IN" w:bidi="en-US"/>
              </w:rPr>
              <w:pPrChange w:id="4006" w:author="Lim, Vanessa Gunawan" w:date="2022-11-17T15:17:00Z">
                <w:pPr>
                  <w:widowControl w:val="0"/>
                  <w:spacing w:after="240"/>
                  <w:jc w:val="both"/>
                </w:pPr>
              </w:pPrChange>
            </w:pPr>
            <w:del w:id="4007" w:author="Lim, Vanessa Gunawan" w:date="2022-11-17T15:17:00Z">
              <w:r w:rsidRPr="0074216D" w:rsidDel="00022465">
                <w:rPr>
                  <w:rFonts w:asciiTheme="minorHAnsi" w:eastAsia="PMingLiU" w:hAnsiTheme="minorHAnsi" w:cstheme="minorHAnsi"/>
                  <w:szCs w:val="21"/>
                  <w:lang w:val="en-IN"/>
                </w:rPr>
                <w:delText>0.00021</w:delText>
              </w:r>
            </w:del>
          </w:p>
        </w:tc>
        <w:tc>
          <w:tcPr>
            <w:tcW w:w="1105" w:type="dxa"/>
            <w:shd w:val="clear" w:color="auto" w:fill="FFFFFF"/>
            <w:hideMark/>
          </w:tcPr>
          <w:p w14:paraId="03FD5134" w14:textId="6F11A737" w:rsidR="00A56F8F" w:rsidRPr="0074216D" w:rsidDel="00022465" w:rsidRDefault="00A56F8F">
            <w:pPr>
              <w:spacing w:after="160" w:line="259" w:lineRule="auto"/>
              <w:jc w:val="center"/>
              <w:rPr>
                <w:del w:id="4008" w:author="Lim, Vanessa Gunawan" w:date="2022-11-17T15:17:00Z"/>
                <w:rFonts w:asciiTheme="minorHAnsi" w:eastAsia="PMingLiU" w:hAnsiTheme="minorHAnsi" w:cstheme="minorHAnsi"/>
                <w:lang w:val="en-IN" w:bidi="en-US"/>
              </w:rPr>
              <w:pPrChange w:id="4009" w:author="Lim, Vanessa Gunawan" w:date="2022-11-17T15:17:00Z">
                <w:pPr>
                  <w:widowControl w:val="0"/>
                  <w:spacing w:after="240"/>
                  <w:jc w:val="both"/>
                </w:pPr>
              </w:pPrChange>
            </w:pPr>
            <w:del w:id="4010" w:author="Lim, Vanessa Gunawan" w:date="2022-11-17T15:17:00Z">
              <w:r w:rsidRPr="0074216D" w:rsidDel="00022465">
                <w:rPr>
                  <w:rFonts w:asciiTheme="minorHAnsi" w:eastAsia="PMingLiU" w:hAnsiTheme="minorHAnsi" w:cstheme="minorHAnsi"/>
                  <w:szCs w:val="21"/>
                  <w:lang w:val="en-IN"/>
                </w:rPr>
                <w:delText>0.00018</w:delText>
              </w:r>
            </w:del>
          </w:p>
        </w:tc>
        <w:tc>
          <w:tcPr>
            <w:tcW w:w="1105" w:type="dxa"/>
            <w:shd w:val="clear" w:color="auto" w:fill="FFFFFF"/>
            <w:hideMark/>
          </w:tcPr>
          <w:p w14:paraId="2820E3E0" w14:textId="6CE4BBE3" w:rsidR="00A56F8F" w:rsidRPr="0074216D" w:rsidDel="00022465" w:rsidRDefault="00A56F8F">
            <w:pPr>
              <w:spacing w:after="160" w:line="259" w:lineRule="auto"/>
              <w:jc w:val="center"/>
              <w:rPr>
                <w:del w:id="4011" w:author="Lim, Vanessa Gunawan" w:date="2022-11-17T15:17:00Z"/>
                <w:rFonts w:asciiTheme="minorHAnsi" w:eastAsia="PMingLiU" w:hAnsiTheme="minorHAnsi" w:cstheme="minorHAnsi"/>
                <w:lang w:val="en-IN" w:bidi="en-US"/>
              </w:rPr>
              <w:pPrChange w:id="4012" w:author="Lim, Vanessa Gunawan" w:date="2022-11-17T15:17:00Z">
                <w:pPr>
                  <w:widowControl w:val="0"/>
                  <w:spacing w:after="240"/>
                  <w:jc w:val="both"/>
                </w:pPr>
              </w:pPrChange>
            </w:pPr>
            <w:del w:id="4013" w:author="Lim, Vanessa Gunawan" w:date="2022-11-17T15:17:00Z">
              <w:r w:rsidRPr="0074216D" w:rsidDel="00022465">
                <w:rPr>
                  <w:rFonts w:asciiTheme="minorHAnsi" w:eastAsia="PMingLiU" w:hAnsiTheme="minorHAnsi" w:cstheme="minorHAnsi"/>
                  <w:szCs w:val="21"/>
                  <w:lang w:val="en-IN"/>
                </w:rPr>
                <w:delText>0.00016</w:delText>
              </w:r>
            </w:del>
          </w:p>
        </w:tc>
        <w:tc>
          <w:tcPr>
            <w:tcW w:w="1105" w:type="dxa"/>
            <w:shd w:val="clear" w:color="auto" w:fill="FFFFFF"/>
            <w:hideMark/>
          </w:tcPr>
          <w:p w14:paraId="10D2D3C2" w14:textId="58255CB1" w:rsidR="00A56F8F" w:rsidRPr="0074216D" w:rsidDel="00022465" w:rsidRDefault="00A56F8F">
            <w:pPr>
              <w:spacing w:after="160" w:line="259" w:lineRule="auto"/>
              <w:jc w:val="center"/>
              <w:rPr>
                <w:del w:id="4014" w:author="Lim, Vanessa Gunawan" w:date="2022-11-17T15:17:00Z"/>
                <w:rFonts w:asciiTheme="minorHAnsi" w:eastAsia="PMingLiU" w:hAnsiTheme="minorHAnsi" w:cstheme="minorHAnsi"/>
                <w:lang w:val="en-IN" w:bidi="en-US"/>
              </w:rPr>
              <w:pPrChange w:id="4015" w:author="Lim, Vanessa Gunawan" w:date="2022-11-17T15:17:00Z">
                <w:pPr>
                  <w:widowControl w:val="0"/>
                  <w:spacing w:after="240"/>
                  <w:jc w:val="both"/>
                </w:pPr>
              </w:pPrChange>
            </w:pPr>
            <w:del w:id="4016" w:author="Lim, Vanessa Gunawan" w:date="2022-11-17T15:17:00Z">
              <w:r w:rsidRPr="0074216D" w:rsidDel="00022465">
                <w:rPr>
                  <w:rFonts w:asciiTheme="minorHAnsi" w:eastAsia="PMingLiU" w:hAnsiTheme="minorHAnsi" w:cstheme="minorHAnsi"/>
                  <w:szCs w:val="21"/>
                  <w:lang w:val="en-IN"/>
                </w:rPr>
                <w:delText>0.00015</w:delText>
              </w:r>
            </w:del>
          </w:p>
        </w:tc>
        <w:tc>
          <w:tcPr>
            <w:tcW w:w="1105" w:type="dxa"/>
            <w:shd w:val="clear" w:color="auto" w:fill="FFFFFF"/>
            <w:hideMark/>
          </w:tcPr>
          <w:p w14:paraId="0312629E" w14:textId="419053D7" w:rsidR="00A56F8F" w:rsidRPr="0074216D" w:rsidDel="00022465" w:rsidRDefault="00A56F8F">
            <w:pPr>
              <w:spacing w:after="160" w:line="259" w:lineRule="auto"/>
              <w:jc w:val="center"/>
              <w:rPr>
                <w:del w:id="4017" w:author="Lim, Vanessa Gunawan" w:date="2022-11-17T15:17:00Z"/>
                <w:rFonts w:asciiTheme="minorHAnsi" w:eastAsia="PMingLiU" w:hAnsiTheme="minorHAnsi" w:cstheme="minorHAnsi"/>
                <w:lang w:val="en-IN" w:bidi="en-US"/>
              </w:rPr>
              <w:pPrChange w:id="4018" w:author="Lim, Vanessa Gunawan" w:date="2022-11-17T15:17:00Z">
                <w:pPr>
                  <w:widowControl w:val="0"/>
                  <w:spacing w:after="240"/>
                  <w:jc w:val="both"/>
                </w:pPr>
              </w:pPrChange>
            </w:pPr>
            <w:del w:id="4019" w:author="Lim, Vanessa Gunawan" w:date="2022-11-17T15:17:00Z">
              <w:r w:rsidRPr="0074216D" w:rsidDel="00022465">
                <w:rPr>
                  <w:rFonts w:asciiTheme="minorHAnsi" w:eastAsia="PMingLiU" w:hAnsiTheme="minorHAnsi" w:cstheme="minorHAnsi"/>
                  <w:szCs w:val="21"/>
                  <w:lang w:val="en-IN"/>
                </w:rPr>
                <w:delText>0.00013</w:delText>
              </w:r>
            </w:del>
          </w:p>
        </w:tc>
      </w:tr>
      <w:tr w:rsidR="00A56F8F" w:rsidDel="00022465" w14:paraId="19FD0BD2" w14:textId="78E6EBFD" w:rsidTr="006C4E5E">
        <w:trPr>
          <w:cantSplit/>
          <w:del w:id="4020" w:author="Lim, Vanessa Gunawan" w:date="2022-11-17T15:17:00Z"/>
        </w:trPr>
        <w:tc>
          <w:tcPr>
            <w:tcW w:w="1400" w:type="dxa"/>
            <w:shd w:val="clear" w:color="auto" w:fill="FFFFFF"/>
            <w:hideMark/>
          </w:tcPr>
          <w:p w14:paraId="75D3278A" w14:textId="5BF78547" w:rsidR="00A56F8F" w:rsidRPr="0074216D" w:rsidDel="00022465" w:rsidRDefault="00A56F8F">
            <w:pPr>
              <w:spacing w:after="160" w:line="259" w:lineRule="auto"/>
              <w:jc w:val="center"/>
              <w:rPr>
                <w:del w:id="4021" w:author="Lim, Vanessa Gunawan" w:date="2022-11-17T15:17:00Z"/>
                <w:rFonts w:asciiTheme="minorHAnsi" w:eastAsia="PMingLiU" w:hAnsiTheme="minorHAnsi" w:cstheme="minorHAnsi"/>
                <w:lang w:val="en-IN" w:bidi="en-US"/>
              </w:rPr>
              <w:pPrChange w:id="4022" w:author="Lim, Vanessa Gunawan" w:date="2022-11-17T15:17:00Z">
                <w:pPr>
                  <w:widowControl w:val="0"/>
                  <w:spacing w:after="240"/>
                  <w:jc w:val="both"/>
                </w:pPr>
              </w:pPrChange>
            </w:pPr>
            <w:del w:id="4023" w:author="Lim, Vanessa Gunawan" w:date="2022-11-17T15:17:00Z">
              <w:r w:rsidRPr="0074216D" w:rsidDel="00022465">
                <w:rPr>
                  <w:rFonts w:asciiTheme="minorHAnsi" w:eastAsia="PMingLiU" w:hAnsiTheme="minorHAnsi" w:cstheme="minorHAnsi"/>
                  <w:szCs w:val="21"/>
                  <w:lang w:val="en-IN"/>
                </w:rPr>
                <w:delText>18.0</w:delText>
              </w:r>
            </w:del>
          </w:p>
        </w:tc>
        <w:tc>
          <w:tcPr>
            <w:tcW w:w="1105" w:type="dxa"/>
            <w:shd w:val="clear" w:color="auto" w:fill="FFFFFF"/>
            <w:hideMark/>
          </w:tcPr>
          <w:p w14:paraId="40A0D763" w14:textId="1E509CAE" w:rsidR="00A56F8F" w:rsidRPr="0074216D" w:rsidDel="00022465" w:rsidRDefault="00A56F8F">
            <w:pPr>
              <w:spacing w:after="160" w:line="259" w:lineRule="auto"/>
              <w:jc w:val="center"/>
              <w:rPr>
                <w:del w:id="4024" w:author="Lim, Vanessa Gunawan" w:date="2022-11-17T15:17:00Z"/>
                <w:rFonts w:asciiTheme="minorHAnsi" w:eastAsia="PMingLiU" w:hAnsiTheme="minorHAnsi" w:cstheme="minorHAnsi"/>
                <w:lang w:val="en-IN" w:bidi="en-US"/>
              </w:rPr>
              <w:pPrChange w:id="4025" w:author="Lim, Vanessa Gunawan" w:date="2022-11-17T15:17:00Z">
                <w:pPr>
                  <w:widowControl w:val="0"/>
                  <w:spacing w:after="240"/>
                  <w:jc w:val="both"/>
                </w:pPr>
              </w:pPrChange>
            </w:pPr>
            <w:del w:id="4026" w:author="Lim, Vanessa Gunawan" w:date="2022-11-17T15:17:00Z">
              <w:r w:rsidRPr="0074216D" w:rsidDel="00022465">
                <w:rPr>
                  <w:rFonts w:asciiTheme="minorHAnsi" w:eastAsia="PMingLiU" w:hAnsiTheme="minorHAnsi" w:cstheme="minorHAnsi"/>
                  <w:szCs w:val="21"/>
                  <w:lang w:val="en-IN"/>
                </w:rPr>
                <w:delText>0.00056</w:delText>
              </w:r>
            </w:del>
          </w:p>
        </w:tc>
        <w:tc>
          <w:tcPr>
            <w:tcW w:w="1105" w:type="dxa"/>
            <w:shd w:val="clear" w:color="auto" w:fill="FFFFFF"/>
            <w:hideMark/>
          </w:tcPr>
          <w:p w14:paraId="7573CD59" w14:textId="6F0910BE" w:rsidR="00A56F8F" w:rsidRPr="0074216D" w:rsidDel="00022465" w:rsidRDefault="00A56F8F">
            <w:pPr>
              <w:spacing w:after="160" w:line="259" w:lineRule="auto"/>
              <w:jc w:val="center"/>
              <w:rPr>
                <w:del w:id="4027" w:author="Lim, Vanessa Gunawan" w:date="2022-11-17T15:17:00Z"/>
                <w:rFonts w:asciiTheme="minorHAnsi" w:eastAsia="PMingLiU" w:hAnsiTheme="minorHAnsi" w:cstheme="minorHAnsi"/>
                <w:lang w:val="en-IN" w:bidi="en-US"/>
              </w:rPr>
              <w:pPrChange w:id="4028" w:author="Lim, Vanessa Gunawan" w:date="2022-11-17T15:17:00Z">
                <w:pPr>
                  <w:widowControl w:val="0"/>
                  <w:spacing w:after="240"/>
                  <w:jc w:val="both"/>
                </w:pPr>
              </w:pPrChange>
            </w:pPr>
            <w:del w:id="4029" w:author="Lim, Vanessa Gunawan" w:date="2022-11-17T15:17:00Z">
              <w:r w:rsidRPr="0074216D" w:rsidDel="00022465">
                <w:rPr>
                  <w:rFonts w:asciiTheme="minorHAnsi" w:eastAsia="PMingLiU" w:hAnsiTheme="minorHAnsi" w:cstheme="minorHAnsi"/>
                  <w:szCs w:val="21"/>
                  <w:lang w:val="en-IN"/>
                </w:rPr>
                <w:delText>0.00047</w:delText>
              </w:r>
            </w:del>
          </w:p>
        </w:tc>
        <w:tc>
          <w:tcPr>
            <w:tcW w:w="1105" w:type="dxa"/>
            <w:shd w:val="clear" w:color="auto" w:fill="FFFFFF"/>
            <w:hideMark/>
          </w:tcPr>
          <w:p w14:paraId="7699CE1C" w14:textId="6FD64A24" w:rsidR="00A56F8F" w:rsidRPr="0074216D" w:rsidDel="00022465" w:rsidRDefault="00A56F8F">
            <w:pPr>
              <w:spacing w:after="160" w:line="259" w:lineRule="auto"/>
              <w:jc w:val="center"/>
              <w:rPr>
                <w:del w:id="4030" w:author="Lim, Vanessa Gunawan" w:date="2022-11-17T15:17:00Z"/>
                <w:rFonts w:asciiTheme="minorHAnsi" w:eastAsia="PMingLiU" w:hAnsiTheme="minorHAnsi" w:cstheme="minorHAnsi"/>
                <w:lang w:val="en-IN" w:bidi="en-US"/>
              </w:rPr>
              <w:pPrChange w:id="4031" w:author="Lim, Vanessa Gunawan" w:date="2022-11-17T15:17:00Z">
                <w:pPr>
                  <w:widowControl w:val="0"/>
                  <w:spacing w:after="240"/>
                  <w:jc w:val="both"/>
                </w:pPr>
              </w:pPrChange>
            </w:pPr>
            <w:del w:id="4032" w:author="Lim, Vanessa Gunawan" w:date="2022-11-17T15:17:00Z">
              <w:r w:rsidRPr="0074216D" w:rsidDel="00022465">
                <w:rPr>
                  <w:rFonts w:asciiTheme="minorHAnsi" w:eastAsia="PMingLiU" w:hAnsiTheme="minorHAnsi" w:cstheme="minorHAnsi"/>
                  <w:szCs w:val="21"/>
                  <w:lang w:val="en-IN"/>
                </w:rPr>
                <w:delText>0.00041</w:delText>
              </w:r>
            </w:del>
          </w:p>
        </w:tc>
        <w:tc>
          <w:tcPr>
            <w:tcW w:w="1105" w:type="dxa"/>
            <w:shd w:val="clear" w:color="auto" w:fill="FFFFFF"/>
            <w:hideMark/>
          </w:tcPr>
          <w:p w14:paraId="0584EEE7" w14:textId="663EBFF9" w:rsidR="00A56F8F" w:rsidRPr="0074216D" w:rsidDel="00022465" w:rsidRDefault="00A56F8F">
            <w:pPr>
              <w:spacing w:after="160" w:line="259" w:lineRule="auto"/>
              <w:jc w:val="center"/>
              <w:rPr>
                <w:del w:id="4033" w:author="Lim, Vanessa Gunawan" w:date="2022-11-17T15:17:00Z"/>
                <w:rFonts w:asciiTheme="minorHAnsi" w:eastAsia="PMingLiU" w:hAnsiTheme="minorHAnsi" w:cstheme="minorHAnsi"/>
                <w:lang w:val="en-IN" w:bidi="en-US"/>
              </w:rPr>
              <w:pPrChange w:id="4034" w:author="Lim, Vanessa Gunawan" w:date="2022-11-17T15:17:00Z">
                <w:pPr>
                  <w:widowControl w:val="0"/>
                  <w:spacing w:after="240"/>
                  <w:jc w:val="both"/>
                </w:pPr>
              </w:pPrChange>
            </w:pPr>
            <w:del w:id="4035" w:author="Lim, Vanessa Gunawan" w:date="2022-11-17T15:17:00Z">
              <w:r w:rsidRPr="0074216D" w:rsidDel="00022465">
                <w:rPr>
                  <w:rFonts w:asciiTheme="minorHAnsi" w:eastAsia="PMingLiU" w:hAnsiTheme="minorHAnsi" w:cstheme="minorHAnsi"/>
                  <w:szCs w:val="21"/>
                  <w:lang w:val="en-IN"/>
                </w:rPr>
                <w:delText>0.00037</w:delText>
              </w:r>
            </w:del>
          </w:p>
        </w:tc>
        <w:tc>
          <w:tcPr>
            <w:tcW w:w="1105" w:type="dxa"/>
            <w:shd w:val="clear" w:color="auto" w:fill="FFFFFF"/>
            <w:hideMark/>
          </w:tcPr>
          <w:p w14:paraId="57CDC897" w14:textId="0B867AC2" w:rsidR="00A56F8F" w:rsidRPr="0074216D" w:rsidDel="00022465" w:rsidRDefault="00A56F8F">
            <w:pPr>
              <w:spacing w:after="160" w:line="259" w:lineRule="auto"/>
              <w:jc w:val="center"/>
              <w:rPr>
                <w:del w:id="4036" w:author="Lim, Vanessa Gunawan" w:date="2022-11-17T15:17:00Z"/>
                <w:rFonts w:asciiTheme="minorHAnsi" w:eastAsia="PMingLiU" w:hAnsiTheme="minorHAnsi" w:cstheme="minorHAnsi"/>
                <w:lang w:val="en-IN" w:bidi="en-US"/>
              </w:rPr>
              <w:pPrChange w:id="4037" w:author="Lim, Vanessa Gunawan" w:date="2022-11-17T15:17:00Z">
                <w:pPr>
                  <w:widowControl w:val="0"/>
                  <w:spacing w:after="240"/>
                  <w:jc w:val="both"/>
                </w:pPr>
              </w:pPrChange>
            </w:pPr>
            <w:del w:id="4038" w:author="Lim, Vanessa Gunawan" w:date="2022-11-17T15:17:00Z">
              <w:r w:rsidRPr="0074216D" w:rsidDel="00022465">
                <w:rPr>
                  <w:rFonts w:asciiTheme="minorHAnsi" w:eastAsia="PMingLiU" w:hAnsiTheme="minorHAnsi" w:cstheme="minorHAnsi"/>
                  <w:szCs w:val="21"/>
                  <w:lang w:val="en-IN"/>
                </w:rPr>
                <w:delText>0.00033</w:delText>
              </w:r>
            </w:del>
          </w:p>
        </w:tc>
        <w:tc>
          <w:tcPr>
            <w:tcW w:w="1105" w:type="dxa"/>
            <w:shd w:val="clear" w:color="auto" w:fill="FFFFFF"/>
            <w:hideMark/>
          </w:tcPr>
          <w:p w14:paraId="0C953D4C" w14:textId="05EDACB5" w:rsidR="00A56F8F" w:rsidRPr="0074216D" w:rsidDel="00022465" w:rsidRDefault="00A56F8F">
            <w:pPr>
              <w:spacing w:after="160" w:line="259" w:lineRule="auto"/>
              <w:jc w:val="center"/>
              <w:rPr>
                <w:del w:id="4039" w:author="Lim, Vanessa Gunawan" w:date="2022-11-17T15:17:00Z"/>
                <w:rFonts w:asciiTheme="minorHAnsi" w:eastAsia="PMingLiU" w:hAnsiTheme="minorHAnsi" w:cstheme="minorHAnsi"/>
                <w:lang w:val="en-IN" w:bidi="en-US"/>
              </w:rPr>
              <w:pPrChange w:id="4040" w:author="Lim, Vanessa Gunawan" w:date="2022-11-17T15:17:00Z">
                <w:pPr>
                  <w:widowControl w:val="0"/>
                  <w:spacing w:after="240"/>
                  <w:jc w:val="both"/>
                </w:pPr>
              </w:pPrChange>
            </w:pPr>
            <w:del w:id="4041" w:author="Lim, Vanessa Gunawan" w:date="2022-11-17T15:17:00Z">
              <w:r w:rsidRPr="0074216D" w:rsidDel="00022465">
                <w:rPr>
                  <w:rFonts w:asciiTheme="minorHAnsi" w:eastAsia="PMingLiU" w:hAnsiTheme="minorHAnsi" w:cstheme="minorHAnsi"/>
                  <w:szCs w:val="21"/>
                  <w:lang w:val="en-IN"/>
                </w:rPr>
                <w:delText>0.00029</w:delText>
              </w:r>
            </w:del>
          </w:p>
        </w:tc>
        <w:tc>
          <w:tcPr>
            <w:tcW w:w="1105" w:type="dxa"/>
            <w:shd w:val="clear" w:color="auto" w:fill="FFFFFF"/>
            <w:hideMark/>
          </w:tcPr>
          <w:p w14:paraId="545D4A6D" w14:textId="54270B3C" w:rsidR="00A56F8F" w:rsidRPr="0074216D" w:rsidDel="00022465" w:rsidRDefault="00A56F8F">
            <w:pPr>
              <w:spacing w:after="160" w:line="259" w:lineRule="auto"/>
              <w:jc w:val="center"/>
              <w:rPr>
                <w:del w:id="4042" w:author="Lim, Vanessa Gunawan" w:date="2022-11-17T15:17:00Z"/>
                <w:rFonts w:asciiTheme="minorHAnsi" w:eastAsia="PMingLiU" w:hAnsiTheme="minorHAnsi" w:cstheme="minorHAnsi"/>
                <w:lang w:val="en-IN" w:bidi="en-US"/>
              </w:rPr>
              <w:pPrChange w:id="4043" w:author="Lim, Vanessa Gunawan" w:date="2022-11-17T15:17:00Z">
                <w:pPr>
                  <w:widowControl w:val="0"/>
                  <w:spacing w:after="240"/>
                  <w:jc w:val="both"/>
                </w:pPr>
              </w:pPrChange>
            </w:pPr>
            <w:del w:id="4044" w:author="Lim, Vanessa Gunawan" w:date="2022-11-17T15:17:00Z">
              <w:r w:rsidRPr="0074216D" w:rsidDel="00022465">
                <w:rPr>
                  <w:rFonts w:asciiTheme="minorHAnsi" w:eastAsia="PMingLiU" w:hAnsiTheme="minorHAnsi" w:cstheme="minorHAnsi"/>
                  <w:szCs w:val="21"/>
                  <w:lang w:val="en-IN"/>
                </w:rPr>
                <w:delText>0.00025</w:delText>
              </w:r>
            </w:del>
          </w:p>
        </w:tc>
      </w:tr>
      <w:tr w:rsidR="00A56F8F" w:rsidDel="00022465" w14:paraId="2BDBCA9E" w14:textId="51E6531E" w:rsidTr="006C4E5E">
        <w:trPr>
          <w:cantSplit/>
          <w:del w:id="4045" w:author="Lim, Vanessa Gunawan" w:date="2022-11-17T15:17:00Z"/>
        </w:trPr>
        <w:tc>
          <w:tcPr>
            <w:tcW w:w="1400" w:type="dxa"/>
            <w:shd w:val="clear" w:color="auto" w:fill="FFFFFF"/>
            <w:hideMark/>
          </w:tcPr>
          <w:p w14:paraId="1BBB3110" w14:textId="468A4CC5" w:rsidR="00A56F8F" w:rsidRPr="0074216D" w:rsidDel="00022465" w:rsidRDefault="00A56F8F">
            <w:pPr>
              <w:spacing w:after="160" w:line="259" w:lineRule="auto"/>
              <w:jc w:val="center"/>
              <w:rPr>
                <w:del w:id="4046" w:author="Lim, Vanessa Gunawan" w:date="2022-11-17T15:17:00Z"/>
                <w:rFonts w:asciiTheme="minorHAnsi" w:eastAsia="PMingLiU" w:hAnsiTheme="minorHAnsi" w:cstheme="minorHAnsi"/>
                <w:lang w:val="en-IN" w:bidi="en-US"/>
              </w:rPr>
              <w:pPrChange w:id="4047" w:author="Lim, Vanessa Gunawan" w:date="2022-11-17T15:17:00Z">
                <w:pPr>
                  <w:widowControl w:val="0"/>
                  <w:spacing w:after="240"/>
                  <w:jc w:val="both"/>
                </w:pPr>
              </w:pPrChange>
            </w:pPr>
            <w:del w:id="4048" w:author="Lim, Vanessa Gunawan" w:date="2022-11-17T15:17:00Z">
              <w:r w:rsidRPr="0074216D" w:rsidDel="00022465">
                <w:rPr>
                  <w:rFonts w:asciiTheme="minorHAnsi" w:eastAsia="PMingLiU" w:hAnsiTheme="minorHAnsi" w:cstheme="minorHAnsi"/>
                  <w:szCs w:val="21"/>
                  <w:lang w:val="en-IN"/>
                </w:rPr>
                <w:delText>19.0</w:delText>
              </w:r>
            </w:del>
          </w:p>
        </w:tc>
        <w:tc>
          <w:tcPr>
            <w:tcW w:w="1105" w:type="dxa"/>
            <w:shd w:val="clear" w:color="auto" w:fill="FFFFFF"/>
            <w:hideMark/>
          </w:tcPr>
          <w:p w14:paraId="7755E802" w14:textId="725B4CD3" w:rsidR="00A56F8F" w:rsidRPr="0074216D" w:rsidDel="00022465" w:rsidRDefault="00A56F8F">
            <w:pPr>
              <w:spacing w:after="160" w:line="259" w:lineRule="auto"/>
              <w:jc w:val="center"/>
              <w:rPr>
                <w:del w:id="4049" w:author="Lim, Vanessa Gunawan" w:date="2022-11-17T15:17:00Z"/>
                <w:rFonts w:asciiTheme="minorHAnsi" w:eastAsia="PMingLiU" w:hAnsiTheme="minorHAnsi" w:cstheme="minorHAnsi"/>
                <w:lang w:val="en-IN" w:bidi="en-US"/>
              </w:rPr>
              <w:pPrChange w:id="4050" w:author="Lim, Vanessa Gunawan" w:date="2022-11-17T15:17:00Z">
                <w:pPr>
                  <w:widowControl w:val="0"/>
                  <w:spacing w:after="240"/>
                  <w:jc w:val="both"/>
                </w:pPr>
              </w:pPrChange>
            </w:pPr>
            <w:del w:id="4051" w:author="Lim, Vanessa Gunawan" w:date="2022-11-17T15:17:00Z">
              <w:r w:rsidRPr="0074216D" w:rsidDel="00022465">
                <w:rPr>
                  <w:rFonts w:asciiTheme="minorHAnsi" w:eastAsia="PMingLiU" w:hAnsiTheme="minorHAnsi" w:cstheme="minorHAnsi"/>
                  <w:szCs w:val="21"/>
                  <w:lang w:val="en-IN"/>
                </w:rPr>
                <w:delText>0.00076</w:delText>
              </w:r>
            </w:del>
          </w:p>
        </w:tc>
        <w:tc>
          <w:tcPr>
            <w:tcW w:w="1105" w:type="dxa"/>
            <w:shd w:val="clear" w:color="auto" w:fill="FFFFFF"/>
            <w:hideMark/>
          </w:tcPr>
          <w:p w14:paraId="35B29395" w14:textId="7C2C318D" w:rsidR="00A56F8F" w:rsidRPr="0074216D" w:rsidDel="00022465" w:rsidRDefault="00A56F8F">
            <w:pPr>
              <w:spacing w:after="160" w:line="259" w:lineRule="auto"/>
              <w:jc w:val="center"/>
              <w:rPr>
                <w:del w:id="4052" w:author="Lim, Vanessa Gunawan" w:date="2022-11-17T15:17:00Z"/>
                <w:rFonts w:asciiTheme="minorHAnsi" w:eastAsia="PMingLiU" w:hAnsiTheme="minorHAnsi" w:cstheme="minorHAnsi"/>
                <w:lang w:val="en-IN" w:bidi="en-US"/>
              </w:rPr>
              <w:pPrChange w:id="4053" w:author="Lim, Vanessa Gunawan" w:date="2022-11-17T15:17:00Z">
                <w:pPr>
                  <w:widowControl w:val="0"/>
                  <w:spacing w:after="240"/>
                  <w:jc w:val="both"/>
                </w:pPr>
              </w:pPrChange>
            </w:pPr>
            <w:del w:id="4054" w:author="Lim, Vanessa Gunawan" w:date="2022-11-17T15:17:00Z">
              <w:r w:rsidRPr="0074216D" w:rsidDel="00022465">
                <w:rPr>
                  <w:rFonts w:asciiTheme="minorHAnsi" w:eastAsia="PMingLiU" w:hAnsiTheme="minorHAnsi" w:cstheme="minorHAnsi"/>
                  <w:szCs w:val="21"/>
                  <w:lang w:val="en-IN"/>
                </w:rPr>
                <w:delText>0.00067</w:delText>
              </w:r>
            </w:del>
          </w:p>
        </w:tc>
        <w:tc>
          <w:tcPr>
            <w:tcW w:w="1105" w:type="dxa"/>
            <w:shd w:val="clear" w:color="auto" w:fill="FFFFFF"/>
            <w:hideMark/>
          </w:tcPr>
          <w:p w14:paraId="1ED4828A" w14:textId="327CDD9F" w:rsidR="00A56F8F" w:rsidRPr="0074216D" w:rsidDel="00022465" w:rsidRDefault="00A56F8F">
            <w:pPr>
              <w:spacing w:after="160" w:line="259" w:lineRule="auto"/>
              <w:jc w:val="center"/>
              <w:rPr>
                <w:del w:id="4055" w:author="Lim, Vanessa Gunawan" w:date="2022-11-17T15:17:00Z"/>
                <w:rFonts w:asciiTheme="minorHAnsi" w:eastAsia="PMingLiU" w:hAnsiTheme="minorHAnsi" w:cstheme="minorHAnsi"/>
                <w:lang w:val="en-IN" w:bidi="en-US"/>
              </w:rPr>
              <w:pPrChange w:id="4056" w:author="Lim, Vanessa Gunawan" w:date="2022-11-17T15:17:00Z">
                <w:pPr>
                  <w:widowControl w:val="0"/>
                  <w:spacing w:after="240"/>
                  <w:jc w:val="both"/>
                </w:pPr>
              </w:pPrChange>
            </w:pPr>
            <w:del w:id="4057" w:author="Lim, Vanessa Gunawan" w:date="2022-11-17T15:17:00Z">
              <w:r w:rsidRPr="0074216D" w:rsidDel="00022465">
                <w:rPr>
                  <w:rFonts w:asciiTheme="minorHAnsi" w:eastAsia="PMingLiU" w:hAnsiTheme="minorHAnsi" w:cstheme="minorHAnsi"/>
                  <w:szCs w:val="21"/>
                  <w:lang w:val="en-IN"/>
                </w:rPr>
                <w:delText>0.00058</w:delText>
              </w:r>
            </w:del>
          </w:p>
        </w:tc>
        <w:tc>
          <w:tcPr>
            <w:tcW w:w="1105" w:type="dxa"/>
            <w:shd w:val="clear" w:color="auto" w:fill="FFFFFF"/>
            <w:hideMark/>
          </w:tcPr>
          <w:p w14:paraId="59A09F94" w14:textId="1FE9DD06" w:rsidR="00A56F8F" w:rsidRPr="0074216D" w:rsidDel="00022465" w:rsidRDefault="00A56F8F">
            <w:pPr>
              <w:spacing w:after="160" w:line="259" w:lineRule="auto"/>
              <w:jc w:val="center"/>
              <w:rPr>
                <w:del w:id="4058" w:author="Lim, Vanessa Gunawan" w:date="2022-11-17T15:17:00Z"/>
                <w:rFonts w:asciiTheme="minorHAnsi" w:eastAsia="PMingLiU" w:hAnsiTheme="minorHAnsi" w:cstheme="minorHAnsi"/>
                <w:lang w:val="en-IN" w:bidi="en-US"/>
              </w:rPr>
              <w:pPrChange w:id="4059" w:author="Lim, Vanessa Gunawan" w:date="2022-11-17T15:17:00Z">
                <w:pPr>
                  <w:widowControl w:val="0"/>
                  <w:spacing w:after="240"/>
                  <w:jc w:val="both"/>
                </w:pPr>
              </w:pPrChange>
            </w:pPr>
            <w:del w:id="4060" w:author="Lim, Vanessa Gunawan" w:date="2022-11-17T15:17:00Z">
              <w:r w:rsidRPr="0074216D" w:rsidDel="00022465">
                <w:rPr>
                  <w:rFonts w:asciiTheme="minorHAnsi" w:eastAsia="PMingLiU" w:hAnsiTheme="minorHAnsi" w:cstheme="minorHAnsi"/>
                  <w:szCs w:val="21"/>
                  <w:lang w:val="en-IN"/>
                </w:rPr>
                <w:delText>0.00051</w:delText>
              </w:r>
            </w:del>
          </w:p>
        </w:tc>
        <w:tc>
          <w:tcPr>
            <w:tcW w:w="1105" w:type="dxa"/>
            <w:shd w:val="clear" w:color="auto" w:fill="FFFFFF"/>
            <w:hideMark/>
          </w:tcPr>
          <w:p w14:paraId="0216DA7E" w14:textId="108536D3" w:rsidR="00A56F8F" w:rsidRPr="0074216D" w:rsidDel="00022465" w:rsidRDefault="00A56F8F">
            <w:pPr>
              <w:spacing w:after="160" w:line="259" w:lineRule="auto"/>
              <w:jc w:val="center"/>
              <w:rPr>
                <w:del w:id="4061" w:author="Lim, Vanessa Gunawan" w:date="2022-11-17T15:17:00Z"/>
                <w:rFonts w:asciiTheme="minorHAnsi" w:eastAsia="PMingLiU" w:hAnsiTheme="minorHAnsi" w:cstheme="minorHAnsi"/>
                <w:lang w:val="en-IN" w:bidi="en-US"/>
              </w:rPr>
              <w:pPrChange w:id="4062" w:author="Lim, Vanessa Gunawan" w:date="2022-11-17T15:17:00Z">
                <w:pPr>
                  <w:widowControl w:val="0"/>
                  <w:spacing w:after="240"/>
                  <w:jc w:val="both"/>
                </w:pPr>
              </w:pPrChange>
            </w:pPr>
            <w:del w:id="4063" w:author="Lim, Vanessa Gunawan" w:date="2022-11-17T15:17:00Z">
              <w:r w:rsidRPr="0074216D" w:rsidDel="00022465">
                <w:rPr>
                  <w:rFonts w:asciiTheme="minorHAnsi" w:eastAsia="PMingLiU" w:hAnsiTheme="minorHAnsi" w:cstheme="minorHAnsi"/>
                  <w:szCs w:val="21"/>
                  <w:lang w:val="en-IN"/>
                </w:rPr>
                <w:delText>0.00045</w:delText>
              </w:r>
            </w:del>
          </w:p>
        </w:tc>
        <w:tc>
          <w:tcPr>
            <w:tcW w:w="1105" w:type="dxa"/>
            <w:shd w:val="clear" w:color="auto" w:fill="FFFFFF"/>
            <w:hideMark/>
          </w:tcPr>
          <w:p w14:paraId="41C8D290" w14:textId="28E6FE02" w:rsidR="00A56F8F" w:rsidRPr="0074216D" w:rsidDel="00022465" w:rsidRDefault="00A56F8F">
            <w:pPr>
              <w:spacing w:after="160" w:line="259" w:lineRule="auto"/>
              <w:jc w:val="center"/>
              <w:rPr>
                <w:del w:id="4064" w:author="Lim, Vanessa Gunawan" w:date="2022-11-17T15:17:00Z"/>
                <w:rFonts w:asciiTheme="minorHAnsi" w:eastAsia="PMingLiU" w:hAnsiTheme="minorHAnsi" w:cstheme="minorHAnsi"/>
                <w:lang w:val="en-IN" w:bidi="en-US"/>
              </w:rPr>
              <w:pPrChange w:id="4065" w:author="Lim, Vanessa Gunawan" w:date="2022-11-17T15:17:00Z">
                <w:pPr>
                  <w:widowControl w:val="0"/>
                  <w:spacing w:after="240"/>
                  <w:jc w:val="both"/>
                </w:pPr>
              </w:pPrChange>
            </w:pPr>
            <w:del w:id="4066" w:author="Lim, Vanessa Gunawan" w:date="2022-11-17T15:17:00Z">
              <w:r w:rsidRPr="0074216D" w:rsidDel="00022465">
                <w:rPr>
                  <w:rFonts w:asciiTheme="minorHAnsi" w:eastAsia="PMingLiU" w:hAnsiTheme="minorHAnsi" w:cstheme="minorHAnsi"/>
                  <w:szCs w:val="21"/>
                  <w:lang w:val="en-IN"/>
                </w:rPr>
                <w:delText>0.00041</w:delText>
              </w:r>
            </w:del>
          </w:p>
        </w:tc>
        <w:tc>
          <w:tcPr>
            <w:tcW w:w="1105" w:type="dxa"/>
            <w:shd w:val="clear" w:color="auto" w:fill="FFFFFF"/>
            <w:hideMark/>
          </w:tcPr>
          <w:p w14:paraId="5042C065" w14:textId="0909A407" w:rsidR="00A56F8F" w:rsidRPr="0074216D" w:rsidDel="00022465" w:rsidRDefault="00A56F8F">
            <w:pPr>
              <w:spacing w:after="160" w:line="259" w:lineRule="auto"/>
              <w:jc w:val="center"/>
              <w:rPr>
                <w:del w:id="4067" w:author="Lim, Vanessa Gunawan" w:date="2022-11-17T15:17:00Z"/>
                <w:rFonts w:asciiTheme="minorHAnsi" w:eastAsia="PMingLiU" w:hAnsiTheme="minorHAnsi" w:cstheme="minorHAnsi"/>
                <w:lang w:val="en-IN" w:bidi="en-US"/>
              </w:rPr>
              <w:pPrChange w:id="4068" w:author="Lim, Vanessa Gunawan" w:date="2022-11-17T15:17:00Z">
                <w:pPr>
                  <w:widowControl w:val="0"/>
                  <w:spacing w:after="240"/>
                  <w:jc w:val="both"/>
                </w:pPr>
              </w:pPrChange>
            </w:pPr>
            <w:del w:id="4069" w:author="Lim, Vanessa Gunawan" w:date="2022-11-17T15:17:00Z">
              <w:r w:rsidRPr="0074216D" w:rsidDel="00022465">
                <w:rPr>
                  <w:rFonts w:asciiTheme="minorHAnsi" w:eastAsia="PMingLiU" w:hAnsiTheme="minorHAnsi" w:cstheme="minorHAnsi"/>
                  <w:szCs w:val="21"/>
                  <w:lang w:val="en-IN"/>
                </w:rPr>
                <w:delText>0.00037</w:delText>
              </w:r>
            </w:del>
          </w:p>
        </w:tc>
      </w:tr>
      <w:tr w:rsidR="00A56F8F" w:rsidDel="00022465" w14:paraId="2D9C4C89" w14:textId="5EC83793" w:rsidTr="006C4E5E">
        <w:trPr>
          <w:cantSplit/>
          <w:del w:id="4070" w:author="Lim, Vanessa Gunawan" w:date="2022-11-17T15:17:00Z"/>
        </w:trPr>
        <w:tc>
          <w:tcPr>
            <w:tcW w:w="1400" w:type="dxa"/>
            <w:shd w:val="clear" w:color="auto" w:fill="FFFFFF"/>
            <w:hideMark/>
          </w:tcPr>
          <w:p w14:paraId="29F8E6C4" w14:textId="4D223F1C" w:rsidR="00A56F8F" w:rsidRPr="0074216D" w:rsidDel="00022465" w:rsidRDefault="00A56F8F">
            <w:pPr>
              <w:spacing w:after="160" w:line="259" w:lineRule="auto"/>
              <w:jc w:val="center"/>
              <w:rPr>
                <w:del w:id="4071" w:author="Lim, Vanessa Gunawan" w:date="2022-11-17T15:17:00Z"/>
                <w:rFonts w:asciiTheme="minorHAnsi" w:eastAsia="PMingLiU" w:hAnsiTheme="minorHAnsi" w:cstheme="minorHAnsi"/>
                <w:lang w:val="en-IN" w:bidi="en-US"/>
              </w:rPr>
              <w:pPrChange w:id="4072" w:author="Lim, Vanessa Gunawan" w:date="2022-11-17T15:17:00Z">
                <w:pPr>
                  <w:widowControl w:val="0"/>
                  <w:spacing w:after="240"/>
                  <w:jc w:val="both"/>
                </w:pPr>
              </w:pPrChange>
            </w:pPr>
            <w:del w:id="4073" w:author="Lim, Vanessa Gunawan" w:date="2022-11-17T15:17:00Z">
              <w:r w:rsidRPr="0074216D" w:rsidDel="00022465">
                <w:rPr>
                  <w:rFonts w:asciiTheme="minorHAnsi" w:eastAsia="PMingLiU" w:hAnsiTheme="minorHAnsi" w:cstheme="minorHAnsi"/>
                  <w:szCs w:val="21"/>
                  <w:lang w:val="en-IN"/>
                </w:rPr>
                <w:delText>20.0</w:delText>
              </w:r>
            </w:del>
          </w:p>
        </w:tc>
        <w:tc>
          <w:tcPr>
            <w:tcW w:w="1105" w:type="dxa"/>
            <w:shd w:val="clear" w:color="auto" w:fill="FFFFFF"/>
            <w:hideMark/>
          </w:tcPr>
          <w:p w14:paraId="4CB9BF19" w14:textId="54C2D15A" w:rsidR="00A56F8F" w:rsidRPr="0074216D" w:rsidDel="00022465" w:rsidRDefault="00A56F8F">
            <w:pPr>
              <w:spacing w:after="160" w:line="259" w:lineRule="auto"/>
              <w:jc w:val="center"/>
              <w:rPr>
                <w:del w:id="4074" w:author="Lim, Vanessa Gunawan" w:date="2022-11-17T15:17:00Z"/>
                <w:rFonts w:asciiTheme="minorHAnsi" w:eastAsia="PMingLiU" w:hAnsiTheme="minorHAnsi" w:cstheme="minorHAnsi"/>
                <w:lang w:val="en-IN" w:bidi="en-US"/>
              </w:rPr>
              <w:pPrChange w:id="4075" w:author="Lim, Vanessa Gunawan" w:date="2022-11-17T15:17:00Z">
                <w:pPr>
                  <w:widowControl w:val="0"/>
                  <w:spacing w:after="240"/>
                  <w:jc w:val="both"/>
                </w:pPr>
              </w:pPrChange>
            </w:pPr>
            <w:del w:id="4076" w:author="Lim, Vanessa Gunawan" w:date="2022-11-17T15:17:00Z">
              <w:r w:rsidRPr="0074216D" w:rsidDel="00022465">
                <w:rPr>
                  <w:rFonts w:asciiTheme="minorHAnsi" w:eastAsia="PMingLiU" w:hAnsiTheme="minorHAnsi" w:cstheme="minorHAnsi"/>
                  <w:szCs w:val="21"/>
                  <w:lang w:val="en-IN"/>
                </w:rPr>
                <w:delText>0.00098</w:delText>
              </w:r>
            </w:del>
          </w:p>
        </w:tc>
        <w:tc>
          <w:tcPr>
            <w:tcW w:w="1105" w:type="dxa"/>
            <w:shd w:val="clear" w:color="auto" w:fill="FFFFFF"/>
            <w:hideMark/>
          </w:tcPr>
          <w:p w14:paraId="0CE51061" w14:textId="2D354AE2" w:rsidR="00A56F8F" w:rsidRPr="0074216D" w:rsidDel="00022465" w:rsidRDefault="00A56F8F">
            <w:pPr>
              <w:spacing w:after="160" w:line="259" w:lineRule="auto"/>
              <w:jc w:val="center"/>
              <w:rPr>
                <w:del w:id="4077" w:author="Lim, Vanessa Gunawan" w:date="2022-11-17T15:17:00Z"/>
                <w:rFonts w:asciiTheme="minorHAnsi" w:eastAsia="PMingLiU" w:hAnsiTheme="minorHAnsi" w:cstheme="minorHAnsi"/>
                <w:lang w:val="en-IN" w:bidi="en-US"/>
              </w:rPr>
              <w:pPrChange w:id="4078" w:author="Lim, Vanessa Gunawan" w:date="2022-11-17T15:17:00Z">
                <w:pPr>
                  <w:widowControl w:val="0"/>
                  <w:spacing w:after="240"/>
                  <w:jc w:val="both"/>
                </w:pPr>
              </w:pPrChange>
            </w:pPr>
            <w:del w:id="4079" w:author="Lim, Vanessa Gunawan" w:date="2022-11-17T15:17:00Z">
              <w:r w:rsidRPr="0074216D" w:rsidDel="00022465">
                <w:rPr>
                  <w:rFonts w:asciiTheme="minorHAnsi" w:eastAsia="PMingLiU" w:hAnsiTheme="minorHAnsi" w:cstheme="minorHAnsi"/>
                  <w:szCs w:val="21"/>
                  <w:lang w:val="en-IN"/>
                </w:rPr>
                <w:delText>0.00086</w:delText>
              </w:r>
            </w:del>
          </w:p>
        </w:tc>
        <w:tc>
          <w:tcPr>
            <w:tcW w:w="1105" w:type="dxa"/>
            <w:shd w:val="clear" w:color="auto" w:fill="FFFFFF"/>
            <w:hideMark/>
          </w:tcPr>
          <w:p w14:paraId="4AB21B1A" w14:textId="732C0DFE" w:rsidR="00A56F8F" w:rsidRPr="0074216D" w:rsidDel="00022465" w:rsidRDefault="00A56F8F">
            <w:pPr>
              <w:spacing w:after="160" w:line="259" w:lineRule="auto"/>
              <w:jc w:val="center"/>
              <w:rPr>
                <w:del w:id="4080" w:author="Lim, Vanessa Gunawan" w:date="2022-11-17T15:17:00Z"/>
                <w:rFonts w:asciiTheme="minorHAnsi" w:eastAsia="PMingLiU" w:hAnsiTheme="minorHAnsi" w:cstheme="minorHAnsi"/>
                <w:lang w:val="en-IN" w:bidi="en-US"/>
              </w:rPr>
              <w:pPrChange w:id="4081" w:author="Lim, Vanessa Gunawan" w:date="2022-11-17T15:17:00Z">
                <w:pPr>
                  <w:widowControl w:val="0"/>
                  <w:spacing w:after="240"/>
                  <w:jc w:val="both"/>
                </w:pPr>
              </w:pPrChange>
            </w:pPr>
            <w:del w:id="4082" w:author="Lim, Vanessa Gunawan" w:date="2022-11-17T15:17:00Z">
              <w:r w:rsidRPr="0074216D" w:rsidDel="00022465">
                <w:rPr>
                  <w:rFonts w:asciiTheme="minorHAnsi" w:eastAsia="PMingLiU" w:hAnsiTheme="minorHAnsi" w:cstheme="minorHAnsi"/>
                  <w:szCs w:val="21"/>
                  <w:lang w:val="en-IN"/>
                </w:rPr>
                <w:delText>0.00076</w:delText>
              </w:r>
            </w:del>
          </w:p>
        </w:tc>
        <w:tc>
          <w:tcPr>
            <w:tcW w:w="1105" w:type="dxa"/>
            <w:shd w:val="clear" w:color="auto" w:fill="FFFFFF"/>
            <w:hideMark/>
          </w:tcPr>
          <w:p w14:paraId="2DC68153" w14:textId="356F33C3" w:rsidR="00A56F8F" w:rsidRPr="0074216D" w:rsidDel="00022465" w:rsidRDefault="00A56F8F">
            <w:pPr>
              <w:spacing w:after="160" w:line="259" w:lineRule="auto"/>
              <w:jc w:val="center"/>
              <w:rPr>
                <w:del w:id="4083" w:author="Lim, Vanessa Gunawan" w:date="2022-11-17T15:17:00Z"/>
                <w:rFonts w:asciiTheme="minorHAnsi" w:eastAsia="PMingLiU" w:hAnsiTheme="minorHAnsi" w:cstheme="minorHAnsi"/>
                <w:lang w:val="en-IN" w:bidi="en-US"/>
              </w:rPr>
              <w:pPrChange w:id="4084" w:author="Lim, Vanessa Gunawan" w:date="2022-11-17T15:17:00Z">
                <w:pPr>
                  <w:widowControl w:val="0"/>
                  <w:spacing w:after="240"/>
                  <w:jc w:val="both"/>
                </w:pPr>
              </w:pPrChange>
            </w:pPr>
            <w:del w:id="4085" w:author="Lim, Vanessa Gunawan" w:date="2022-11-17T15:17:00Z">
              <w:r w:rsidRPr="0074216D" w:rsidDel="00022465">
                <w:rPr>
                  <w:rFonts w:asciiTheme="minorHAnsi" w:eastAsia="PMingLiU" w:hAnsiTheme="minorHAnsi" w:cstheme="minorHAnsi"/>
                  <w:szCs w:val="21"/>
                  <w:lang w:val="en-IN"/>
                </w:rPr>
                <w:delText>0.00067</w:delText>
              </w:r>
            </w:del>
          </w:p>
        </w:tc>
        <w:tc>
          <w:tcPr>
            <w:tcW w:w="1105" w:type="dxa"/>
            <w:shd w:val="clear" w:color="auto" w:fill="FFFFFF"/>
            <w:hideMark/>
          </w:tcPr>
          <w:p w14:paraId="335C0E91" w14:textId="4E62A44D" w:rsidR="00A56F8F" w:rsidRPr="0074216D" w:rsidDel="00022465" w:rsidRDefault="00A56F8F">
            <w:pPr>
              <w:spacing w:after="160" w:line="259" w:lineRule="auto"/>
              <w:jc w:val="center"/>
              <w:rPr>
                <w:del w:id="4086" w:author="Lim, Vanessa Gunawan" w:date="2022-11-17T15:17:00Z"/>
                <w:rFonts w:asciiTheme="minorHAnsi" w:eastAsia="PMingLiU" w:hAnsiTheme="minorHAnsi" w:cstheme="minorHAnsi"/>
                <w:lang w:val="en-IN" w:bidi="en-US"/>
              </w:rPr>
              <w:pPrChange w:id="4087" w:author="Lim, Vanessa Gunawan" w:date="2022-11-17T15:17:00Z">
                <w:pPr>
                  <w:widowControl w:val="0"/>
                  <w:spacing w:after="240"/>
                  <w:jc w:val="both"/>
                </w:pPr>
              </w:pPrChange>
            </w:pPr>
            <w:del w:id="4088" w:author="Lim, Vanessa Gunawan" w:date="2022-11-17T15:17:00Z">
              <w:r w:rsidRPr="0074216D" w:rsidDel="00022465">
                <w:rPr>
                  <w:rFonts w:asciiTheme="minorHAnsi" w:eastAsia="PMingLiU" w:hAnsiTheme="minorHAnsi" w:cstheme="minorHAnsi"/>
                  <w:szCs w:val="21"/>
                  <w:lang w:val="en-IN"/>
                </w:rPr>
                <w:delText>0.00059</w:delText>
              </w:r>
            </w:del>
          </w:p>
        </w:tc>
        <w:tc>
          <w:tcPr>
            <w:tcW w:w="1105" w:type="dxa"/>
            <w:shd w:val="clear" w:color="auto" w:fill="FFFFFF"/>
            <w:hideMark/>
          </w:tcPr>
          <w:p w14:paraId="6DA79A1A" w14:textId="4D88697E" w:rsidR="00A56F8F" w:rsidRPr="0074216D" w:rsidDel="00022465" w:rsidRDefault="00A56F8F">
            <w:pPr>
              <w:spacing w:after="160" w:line="259" w:lineRule="auto"/>
              <w:jc w:val="center"/>
              <w:rPr>
                <w:del w:id="4089" w:author="Lim, Vanessa Gunawan" w:date="2022-11-17T15:17:00Z"/>
                <w:rFonts w:asciiTheme="minorHAnsi" w:eastAsia="PMingLiU" w:hAnsiTheme="minorHAnsi" w:cstheme="minorHAnsi"/>
                <w:lang w:val="en-IN" w:bidi="en-US"/>
              </w:rPr>
              <w:pPrChange w:id="4090" w:author="Lim, Vanessa Gunawan" w:date="2022-11-17T15:17:00Z">
                <w:pPr>
                  <w:widowControl w:val="0"/>
                  <w:spacing w:after="240"/>
                  <w:jc w:val="both"/>
                </w:pPr>
              </w:pPrChange>
            </w:pPr>
            <w:del w:id="4091" w:author="Lim, Vanessa Gunawan" w:date="2022-11-17T15:17:00Z">
              <w:r w:rsidRPr="0074216D" w:rsidDel="00022465">
                <w:rPr>
                  <w:rFonts w:asciiTheme="minorHAnsi" w:eastAsia="PMingLiU" w:hAnsiTheme="minorHAnsi" w:cstheme="minorHAnsi"/>
                  <w:szCs w:val="21"/>
                  <w:lang w:val="en-IN"/>
                </w:rPr>
                <w:delText>0.00052</w:delText>
              </w:r>
            </w:del>
          </w:p>
        </w:tc>
        <w:tc>
          <w:tcPr>
            <w:tcW w:w="1105" w:type="dxa"/>
            <w:shd w:val="clear" w:color="auto" w:fill="FFFFFF"/>
            <w:hideMark/>
          </w:tcPr>
          <w:p w14:paraId="51CFD7F2" w14:textId="169149C8" w:rsidR="00A56F8F" w:rsidRPr="0074216D" w:rsidDel="00022465" w:rsidRDefault="00A56F8F">
            <w:pPr>
              <w:spacing w:after="160" w:line="259" w:lineRule="auto"/>
              <w:jc w:val="center"/>
              <w:rPr>
                <w:del w:id="4092" w:author="Lim, Vanessa Gunawan" w:date="2022-11-17T15:17:00Z"/>
                <w:rFonts w:asciiTheme="minorHAnsi" w:eastAsia="PMingLiU" w:hAnsiTheme="minorHAnsi" w:cstheme="minorHAnsi"/>
                <w:lang w:val="en-IN" w:bidi="en-US"/>
              </w:rPr>
              <w:pPrChange w:id="4093" w:author="Lim, Vanessa Gunawan" w:date="2022-11-17T15:17:00Z">
                <w:pPr>
                  <w:widowControl w:val="0"/>
                  <w:spacing w:after="240"/>
                  <w:jc w:val="both"/>
                </w:pPr>
              </w:pPrChange>
            </w:pPr>
            <w:del w:id="4094" w:author="Lim, Vanessa Gunawan" w:date="2022-11-17T15:17:00Z">
              <w:r w:rsidRPr="0074216D" w:rsidDel="00022465">
                <w:rPr>
                  <w:rFonts w:asciiTheme="minorHAnsi" w:eastAsia="PMingLiU" w:hAnsiTheme="minorHAnsi" w:cstheme="minorHAnsi"/>
                  <w:szCs w:val="21"/>
                  <w:lang w:val="en-IN"/>
                </w:rPr>
                <w:delText>0.00047</w:delText>
              </w:r>
            </w:del>
          </w:p>
        </w:tc>
      </w:tr>
      <w:tr w:rsidR="00A56F8F" w:rsidDel="00022465" w14:paraId="230AA75B" w14:textId="37AA7F95" w:rsidTr="006C4E5E">
        <w:trPr>
          <w:cantSplit/>
          <w:del w:id="4095" w:author="Lim, Vanessa Gunawan" w:date="2022-11-17T15:17:00Z"/>
        </w:trPr>
        <w:tc>
          <w:tcPr>
            <w:tcW w:w="1400" w:type="dxa"/>
            <w:shd w:val="clear" w:color="auto" w:fill="FFFFFF"/>
            <w:hideMark/>
          </w:tcPr>
          <w:p w14:paraId="6030F3A4" w14:textId="6B4ECD2A" w:rsidR="00A56F8F" w:rsidRPr="0074216D" w:rsidDel="00022465" w:rsidRDefault="00A56F8F">
            <w:pPr>
              <w:spacing w:after="160" w:line="259" w:lineRule="auto"/>
              <w:jc w:val="center"/>
              <w:rPr>
                <w:del w:id="4096" w:author="Lim, Vanessa Gunawan" w:date="2022-11-17T15:17:00Z"/>
                <w:rFonts w:asciiTheme="minorHAnsi" w:eastAsia="PMingLiU" w:hAnsiTheme="minorHAnsi" w:cstheme="minorHAnsi"/>
                <w:lang w:val="en-IN" w:bidi="en-US"/>
              </w:rPr>
              <w:pPrChange w:id="4097" w:author="Lim, Vanessa Gunawan" w:date="2022-11-17T15:17:00Z">
                <w:pPr>
                  <w:widowControl w:val="0"/>
                  <w:spacing w:after="240"/>
                  <w:jc w:val="both"/>
                </w:pPr>
              </w:pPrChange>
            </w:pPr>
            <w:del w:id="4098" w:author="Lim, Vanessa Gunawan" w:date="2022-11-17T15:17:00Z">
              <w:r w:rsidRPr="0074216D" w:rsidDel="00022465">
                <w:rPr>
                  <w:rFonts w:asciiTheme="minorHAnsi" w:eastAsia="PMingLiU" w:hAnsiTheme="minorHAnsi" w:cstheme="minorHAnsi"/>
                  <w:szCs w:val="21"/>
                  <w:lang w:val="en-IN"/>
                </w:rPr>
                <w:delText>21.0</w:delText>
              </w:r>
            </w:del>
          </w:p>
        </w:tc>
        <w:tc>
          <w:tcPr>
            <w:tcW w:w="1105" w:type="dxa"/>
            <w:shd w:val="clear" w:color="auto" w:fill="FFFFFF"/>
            <w:hideMark/>
          </w:tcPr>
          <w:p w14:paraId="50FFCC8B" w14:textId="2CD17357" w:rsidR="00A56F8F" w:rsidRPr="0074216D" w:rsidDel="00022465" w:rsidRDefault="00A56F8F">
            <w:pPr>
              <w:spacing w:after="160" w:line="259" w:lineRule="auto"/>
              <w:jc w:val="center"/>
              <w:rPr>
                <w:del w:id="4099" w:author="Lim, Vanessa Gunawan" w:date="2022-11-17T15:17:00Z"/>
                <w:rFonts w:asciiTheme="minorHAnsi" w:eastAsia="PMingLiU" w:hAnsiTheme="minorHAnsi" w:cstheme="minorHAnsi"/>
                <w:lang w:val="en-IN" w:bidi="en-US"/>
              </w:rPr>
              <w:pPrChange w:id="4100" w:author="Lim, Vanessa Gunawan" w:date="2022-11-17T15:17:00Z">
                <w:pPr>
                  <w:widowControl w:val="0"/>
                  <w:spacing w:after="240"/>
                  <w:jc w:val="both"/>
                </w:pPr>
              </w:pPrChange>
            </w:pPr>
            <w:del w:id="4101" w:author="Lim, Vanessa Gunawan" w:date="2022-11-17T15:17:00Z">
              <w:r w:rsidRPr="0074216D" w:rsidDel="00022465">
                <w:rPr>
                  <w:rFonts w:asciiTheme="minorHAnsi" w:eastAsia="PMingLiU" w:hAnsiTheme="minorHAnsi" w:cstheme="minorHAnsi"/>
                  <w:szCs w:val="21"/>
                  <w:lang w:val="en-IN"/>
                </w:rPr>
                <w:delText>0.00113</w:delText>
              </w:r>
            </w:del>
          </w:p>
        </w:tc>
        <w:tc>
          <w:tcPr>
            <w:tcW w:w="1105" w:type="dxa"/>
            <w:shd w:val="clear" w:color="auto" w:fill="FFFFFF"/>
            <w:hideMark/>
          </w:tcPr>
          <w:p w14:paraId="0056D4E7" w14:textId="697AD5A1" w:rsidR="00A56F8F" w:rsidRPr="0074216D" w:rsidDel="00022465" w:rsidRDefault="00A56F8F">
            <w:pPr>
              <w:spacing w:after="160" w:line="259" w:lineRule="auto"/>
              <w:jc w:val="center"/>
              <w:rPr>
                <w:del w:id="4102" w:author="Lim, Vanessa Gunawan" w:date="2022-11-17T15:17:00Z"/>
                <w:rFonts w:asciiTheme="minorHAnsi" w:eastAsia="PMingLiU" w:hAnsiTheme="minorHAnsi" w:cstheme="minorHAnsi"/>
                <w:lang w:val="en-IN" w:bidi="en-US"/>
              </w:rPr>
              <w:pPrChange w:id="4103" w:author="Lim, Vanessa Gunawan" w:date="2022-11-17T15:17:00Z">
                <w:pPr>
                  <w:widowControl w:val="0"/>
                  <w:spacing w:after="240"/>
                  <w:jc w:val="both"/>
                </w:pPr>
              </w:pPrChange>
            </w:pPr>
            <w:del w:id="4104" w:author="Lim, Vanessa Gunawan" w:date="2022-11-17T15:17:00Z">
              <w:r w:rsidRPr="0074216D" w:rsidDel="00022465">
                <w:rPr>
                  <w:rFonts w:asciiTheme="minorHAnsi" w:eastAsia="PMingLiU" w:hAnsiTheme="minorHAnsi" w:cstheme="minorHAnsi"/>
                  <w:szCs w:val="21"/>
                  <w:lang w:val="en-IN"/>
                </w:rPr>
                <w:delText>0.00100</w:delText>
              </w:r>
            </w:del>
          </w:p>
        </w:tc>
        <w:tc>
          <w:tcPr>
            <w:tcW w:w="1105" w:type="dxa"/>
            <w:shd w:val="clear" w:color="auto" w:fill="FFFFFF"/>
            <w:hideMark/>
          </w:tcPr>
          <w:p w14:paraId="1E3264AE" w14:textId="62B21C07" w:rsidR="00A56F8F" w:rsidRPr="0074216D" w:rsidDel="00022465" w:rsidRDefault="00A56F8F">
            <w:pPr>
              <w:spacing w:after="160" w:line="259" w:lineRule="auto"/>
              <w:jc w:val="center"/>
              <w:rPr>
                <w:del w:id="4105" w:author="Lim, Vanessa Gunawan" w:date="2022-11-17T15:17:00Z"/>
                <w:rFonts w:asciiTheme="minorHAnsi" w:eastAsia="PMingLiU" w:hAnsiTheme="minorHAnsi" w:cstheme="minorHAnsi"/>
                <w:lang w:val="en-IN" w:bidi="en-US"/>
              </w:rPr>
              <w:pPrChange w:id="4106" w:author="Lim, Vanessa Gunawan" w:date="2022-11-17T15:17:00Z">
                <w:pPr>
                  <w:widowControl w:val="0"/>
                  <w:spacing w:after="240"/>
                  <w:jc w:val="both"/>
                </w:pPr>
              </w:pPrChange>
            </w:pPr>
            <w:del w:id="4107" w:author="Lim, Vanessa Gunawan" w:date="2022-11-17T15:17:00Z">
              <w:r w:rsidRPr="0074216D" w:rsidDel="00022465">
                <w:rPr>
                  <w:rFonts w:asciiTheme="minorHAnsi" w:eastAsia="PMingLiU" w:hAnsiTheme="minorHAnsi" w:cstheme="minorHAnsi"/>
                  <w:szCs w:val="21"/>
                  <w:lang w:val="en-IN"/>
                </w:rPr>
                <w:delText>0.00089</w:delText>
              </w:r>
            </w:del>
          </w:p>
        </w:tc>
        <w:tc>
          <w:tcPr>
            <w:tcW w:w="1105" w:type="dxa"/>
            <w:shd w:val="clear" w:color="auto" w:fill="FFFFFF"/>
            <w:hideMark/>
          </w:tcPr>
          <w:p w14:paraId="0E4D3AFC" w14:textId="62486ED2" w:rsidR="00A56F8F" w:rsidRPr="0074216D" w:rsidDel="00022465" w:rsidRDefault="00A56F8F">
            <w:pPr>
              <w:spacing w:after="160" w:line="259" w:lineRule="auto"/>
              <w:jc w:val="center"/>
              <w:rPr>
                <w:del w:id="4108" w:author="Lim, Vanessa Gunawan" w:date="2022-11-17T15:17:00Z"/>
                <w:rFonts w:asciiTheme="minorHAnsi" w:eastAsia="PMingLiU" w:hAnsiTheme="minorHAnsi" w:cstheme="minorHAnsi"/>
                <w:lang w:val="en-IN" w:bidi="en-US"/>
              </w:rPr>
              <w:pPrChange w:id="4109" w:author="Lim, Vanessa Gunawan" w:date="2022-11-17T15:17:00Z">
                <w:pPr>
                  <w:widowControl w:val="0"/>
                  <w:spacing w:after="240"/>
                  <w:jc w:val="both"/>
                </w:pPr>
              </w:pPrChange>
            </w:pPr>
            <w:del w:id="4110" w:author="Lim, Vanessa Gunawan" w:date="2022-11-17T15:17:00Z">
              <w:r w:rsidRPr="0074216D" w:rsidDel="00022465">
                <w:rPr>
                  <w:rFonts w:asciiTheme="minorHAnsi" w:eastAsia="PMingLiU" w:hAnsiTheme="minorHAnsi" w:cstheme="minorHAnsi"/>
                  <w:szCs w:val="21"/>
                  <w:lang w:val="en-IN"/>
                </w:rPr>
                <w:delText>0.00079</w:delText>
              </w:r>
            </w:del>
          </w:p>
        </w:tc>
        <w:tc>
          <w:tcPr>
            <w:tcW w:w="1105" w:type="dxa"/>
            <w:shd w:val="clear" w:color="auto" w:fill="FFFFFF"/>
            <w:hideMark/>
          </w:tcPr>
          <w:p w14:paraId="43DC9A42" w14:textId="4677141F" w:rsidR="00A56F8F" w:rsidRPr="0074216D" w:rsidDel="00022465" w:rsidRDefault="00A56F8F">
            <w:pPr>
              <w:spacing w:after="160" w:line="259" w:lineRule="auto"/>
              <w:jc w:val="center"/>
              <w:rPr>
                <w:del w:id="4111" w:author="Lim, Vanessa Gunawan" w:date="2022-11-17T15:17:00Z"/>
                <w:rFonts w:asciiTheme="minorHAnsi" w:eastAsia="PMingLiU" w:hAnsiTheme="minorHAnsi" w:cstheme="minorHAnsi"/>
                <w:lang w:val="en-IN" w:bidi="en-US"/>
              </w:rPr>
              <w:pPrChange w:id="4112" w:author="Lim, Vanessa Gunawan" w:date="2022-11-17T15:17:00Z">
                <w:pPr>
                  <w:widowControl w:val="0"/>
                  <w:spacing w:after="240"/>
                  <w:jc w:val="both"/>
                </w:pPr>
              </w:pPrChange>
            </w:pPr>
            <w:del w:id="4113" w:author="Lim, Vanessa Gunawan" w:date="2022-11-17T15:17:00Z">
              <w:r w:rsidRPr="0074216D" w:rsidDel="00022465">
                <w:rPr>
                  <w:rFonts w:asciiTheme="minorHAnsi" w:eastAsia="PMingLiU" w:hAnsiTheme="minorHAnsi" w:cstheme="minorHAnsi"/>
                  <w:szCs w:val="21"/>
                  <w:lang w:val="en-IN"/>
                </w:rPr>
                <w:delText>0.00070</w:delText>
              </w:r>
            </w:del>
          </w:p>
        </w:tc>
        <w:tc>
          <w:tcPr>
            <w:tcW w:w="1105" w:type="dxa"/>
            <w:shd w:val="clear" w:color="auto" w:fill="FFFFFF"/>
            <w:hideMark/>
          </w:tcPr>
          <w:p w14:paraId="01169F1C" w14:textId="350C7126" w:rsidR="00A56F8F" w:rsidRPr="0074216D" w:rsidDel="00022465" w:rsidRDefault="00A56F8F">
            <w:pPr>
              <w:spacing w:after="160" w:line="259" w:lineRule="auto"/>
              <w:jc w:val="center"/>
              <w:rPr>
                <w:del w:id="4114" w:author="Lim, Vanessa Gunawan" w:date="2022-11-17T15:17:00Z"/>
                <w:rFonts w:asciiTheme="minorHAnsi" w:eastAsia="PMingLiU" w:hAnsiTheme="minorHAnsi" w:cstheme="minorHAnsi"/>
                <w:lang w:val="en-IN" w:bidi="en-US"/>
              </w:rPr>
              <w:pPrChange w:id="4115" w:author="Lim, Vanessa Gunawan" w:date="2022-11-17T15:17:00Z">
                <w:pPr>
                  <w:widowControl w:val="0"/>
                  <w:spacing w:after="240"/>
                  <w:jc w:val="both"/>
                </w:pPr>
              </w:pPrChange>
            </w:pPr>
            <w:del w:id="4116" w:author="Lim, Vanessa Gunawan" w:date="2022-11-17T15:17:00Z">
              <w:r w:rsidRPr="0074216D" w:rsidDel="00022465">
                <w:rPr>
                  <w:rFonts w:asciiTheme="minorHAnsi" w:eastAsia="PMingLiU" w:hAnsiTheme="minorHAnsi" w:cstheme="minorHAnsi"/>
                  <w:szCs w:val="21"/>
                  <w:lang w:val="en-IN"/>
                </w:rPr>
                <w:delText>0.00062</w:delText>
              </w:r>
            </w:del>
          </w:p>
        </w:tc>
        <w:tc>
          <w:tcPr>
            <w:tcW w:w="1105" w:type="dxa"/>
            <w:shd w:val="clear" w:color="auto" w:fill="FFFFFF"/>
            <w:hideMark/>
          </w:tcPr>
          <w:p w14:paraId="5BE2B370" w14:textId="56488887" w:rsidR="00A56F8F" w:rsidRPr="0074216D" w:rsidDel="00022465" w:rsidRDefault="00A56F8F">
            <w:pPr>
              <w:spacing w:after="160" w:line="259" w:lineRule="auto"/>
              <w:jc w:val="center"/>
              <w:rPr>
                <w:del w:id="4117" w:author="Lim, Vanessa Gunawan" w:date="2022-11-17T15:17:00Z"/>
                <w:rFonts w:asciiTheme="minorHAnsi" w:eastAsia="PMingLiU" w:hAnsiTheme="minorHAnsi" w:cstheme="minorHAnsi"/>
                <w:lang w:val="en-IN" w:bidi="en-US"/>
              </w:rPr>
              <w:pPrChange w:id="4118" w:author="Lim, Vanessa Gunawan" w:date="2022-11-17T15:17:00Z">
                <w:pPr>
                  <w:widowControl w:val="0"/>
                  <w:spacing w:after="240"/>
                  <w:jc w:val="both"/>
                </w:pPr>
              </w:pPrChange>
            </w:pPr>
            <w:del w:id="4119" w:author="Lim, Vanessa Gunawan" w:date="2022-11-17T15:17:00Z">
              <w:r w:rsidRPr="0074216D" w:rsidDel="00022465">
                <w:rPr>
                  <w:rFonts w:asciiTheme="minorHAnsi" w:eastAsia="PMingLiU" w:hAnsiTheme="minorHAnsi" w:cstheme="minorHAnsi"/>
                  <w:szCs w:val="21"/>
                  <w:lang w:val="en-IN"/>
                </w:rPr>
                <w:delText>0.00055</w:delText>
              </w:r>
            </w:del>
          </w:p>
        </w:tc>
      </w:tr>
      <w:tr w:rsidR="00A56F8F" w:rsidDel="00022465" w14:paraId="2248483F" w14:textId="2953DAB8" w:rsidTr="006C4E5E">
        <w:trPr>
          <w:cantSplit/>
          <w:del w:id="4120" w:author="Lim, Vanessa Gunawan" w:date="2022-11-17T15:17:00Z"/>
        </w:trPr>
        <w:tc>
          <w:tcPr>
            <w:tcW w:w="1400" w:type="dxa"/>
            <w:shd w:val="clear" w:color="auto" w:fill="FFFFFF"/>
            <w:hideMark/>
          </w:tcPr>
          <w:p w14:paraId="6AC320ED" w14:textId="01685863" w:rsidR="00A56F8F" w:rsidRPr="0074216D" w:rsidDel="00022465" w:rsidRDefault="00A56F8F">
            <w:pPr>
              <w:spacing w:after="160" w:line="259" w:lineRule="auto"/>
              <w:jc w:val="center"/>
              <w:rPr>
                <w:del w:id="4121" w:author="Lim, Vanessa Gunawan" w:date="2022-11-17T15:17:00Z"/>
                <w:rFonts w:asciiTheme="minorHAnsi" w:eastAsia="PMingLiU" w:hAnsiTheme="minorHAnsi" w:cstheme="minorHAnsi"/>
                <w:lang w:val="en-IN" w:bidi="en-US"/>
              </w:rPr>
              <w:pPrChange w:id="4122" w:author="Lim, Vanessa Gunawan" w:date="2022-11-17T15:17:00Z">
                <w:pPr>
                  <w:widowControl w:val="0"/>
                  <w:spacing w:after="240"/>
                  <w:jc w:val="both"/>
                </w:pPr>
              </w:pPrChange>
            </w:pPr>
            <w:del w:id="4123" w:author="Lim, Vanessa Gunawan" w:date="2022-11-17T15:17:00Z">
              <w:r w:rsidRPr="0074216D" w:rsidDel="00022465">
                <w:rPr>
                  <w:rFonts w:asciiTheme="minorHAnsi" w:eastAsia="PMingLiU" w:hAnsiTheme="minorHAnsi" w:cstheme="minorHAnsi"/>
                  <w:szCs w:val="21"/>
                  <w:lang w:val="en-IN"/>
                </w:rPr>
                <w:delText>22.0</w:delText>
              </w:r>
            </w:del>
          </w:p>
        </w:tc>
        <w:tc>
          <w:tcPr>
            <w:tcW w:w="1105" w:type="dxa"/>
            <w:shd w:val="clear" w:color="auto" w:fill="FFFFFF"/>
            <w:hideMark/>
          </w:tcPr>
          <w:p w14:paraId="5AD32041" w14:textId="56A17A7D" w:rsidR="00A56F8F" w:rsidRPr="0074216D" w:rsidDel="00022465" w:rsidRDefault="00A56F8F">
            <w:pPr>
              <w:spacing w:after="160" w:line="259" w:lineRule="auto"/>
              <w:jc w:val="center"/>
              <w:rPr>
                <w:del w:id="4124" w:author="Lim, Vanessa Gunawan" w:date="2022-11-17T15:17:00Z"/>
                <w:rFonts w:asciiTheme="minorHAnsi" w:eastAsia="PMingLiU" w:hAnsiTheme="minorHAnsi" w:cstheme="minorHAnsi"/>
                <w:lang w:val="en-IN" w:bidi="en-US"/>
              </w:rPr>
              <w:pPrChange w:id="4125" w:author="Lim, Vanessa Gunawan" w:date="2022-11-17T15:17:00Z">
                <w:pPr>
                  <w:widowControl w:val="0"/>
                  <w:spacing w:after="240"/>
                  <w:jc w:val="both"/>
                </w:pPr>
              </w:pPrChange>
            </w:pPr>
            <w:del w:id="4126" w:author="Lim, Vanessa Gunawan" w:date="2022-11-17T15:17:00Z">
              <w:r w:rsidRPr="0074216D" w:rsidDel="00022465">
                <w:rPr>
                  <w:rFonts w:asciiTheme="minorHAnsi" w:eastAsia="PMingLiU" w:hAnsiTheme="minorHAnsi" w:cstheme="minorHAnsi"/>
                  <w:szCs w:val="21"/>
                  <w:lang w:val="en-IN"/>
                </w:rPr>
                <w:delText>0.00132</w:delText>
              </w:r>
            </w:del>
          </w:p>
        </w:tc>
        <w:tc>
          <w:tcPr>
            <w:tcW w:w="1105" w:type="dxa"/>
            <w:shd w:val="clear" w:color="auto" w:fill="FFFFFF"/>
            <w:hideMark/>
          </w:tcPr>
          <w:p w14:paraId="708936A0" w14:textId="6AFF1BFC" w:rsidR="00A56F8F" w:rsidRPr="0074216D" w:rsidDel="00022465" w:rsidRDefault="00A56F8F">
            <w:pPr>
              <w:spacing w:after="160" w:line="259" w:lineRule="auto"/>
              <w:jc w:val="center"/>
              <w:rPr>
                <w:del w:id="4127" w:author="Lim, Vanessa Gunawan" w:date="2022-11-17T15:17:00Z"/>
                <w:rFonts w:asciiTheme="minorHAnsi" w:eastAsia="PMingLiU" w:hAnsiTheme="minorHAnsi" w:cstheme="minorHAnsi"/>
                <w:lang w:val="en-IN" w:bidi="en-US"/>
              </w:rPr>
              <w:pPrChange w:id="4128" w:author="Lim, Vanessa Gunawan" w:date="2022-11-17T15:17:00Z">
                <w:pPr>
                  <w:widowControl w:val="0"/>
                  <w:spacing w:after="240"/>
                  <w:jc w:val="both"/>
                </w:pPr>
              </w:pPrChange>
            </w:pPr>
            <w:del w:id="4129" w:author="Lim, Vanessa Gunawan" w:date="2022-11-17T15:17:00Z">
              <w:r w:rsidRPr="0074216D" w:rsidDel="00022465">
                <w:rPr>
                  <w:rFonts w:asciiTheme="minorHAnsi" w:eastAsia="PMingLiU" w:hAnsiTheme="minorHAnsi" w:cstheme="minorHAnsi"/>
                  <w:szCs w:val="21"/>
                  <w:lang w:val="en-IN"/>
                </w:rPr>
                <w:delText>0.00117</w:delText>
              </w:r>
            </w:del>
          </w:p>
        </w:tc>
        <w:tc>
          <w:tcPr>
            <w:tcW w:w="1105" w:type="dxa"/>
            <w:shd w:val="clear" w:color="auto" w:fill="FFFFFF"/>
            <w:hideMark/>
          </w:tcPr>
          <w:p w14:paraId="5B01903C" w14:textId="0263318A" w:rsidR="00A56F8F" w:rsidRPr="0074216D" w:rsidDel="00022465" w:rsidRDefault="00A56F8F">
            <w:pPr>
              <w:spacing w:after="160" w:line="259" w:lineRule="auto"/>
              <w:jc w:val="center"/>
              <w:rPr>
                <w:del w:id="4130" w:author="Lim, Vanessa Gunawan" w:date="2022-11-17T15:17:00Z"/>
                <w:rFonts w:asciiTheme="minorHAnsi" w:eastAsia="PMingLiU" w:hAnsiTheme="minorHAnsi" w:cstheme="minorHAnsi"/>
                <w:lang w:val="en-IN" w:bidi="en-US"/>
              </w:rPr>
              <w:pPrChange w:id="4131" w:author="Lim, Vanessa Gunawan" w:date="2022-11-17T15:17:00Z">
                <w:pPr>
                  <w:widowControl w:val="0"/>
                  <w:spacing w:after="240"/>
                  <w:jc w:val="both"/>
                </w:pPr>
              </w:pPrChange>
            </w:pPr>
            <w:del w:id="4132" w:author="Lim, Vanessa Gunawan" w:date="2022-11-17T15:17:00Z">
              <w:r w:rsidRPr="0074216D" w:rsidDel="00022465">
                <w:rPr>
                  <w:rFonts w:asciiTheme="minorHAnsi" w:eastAsia="PMingLiU" w:hAnsiTheme="minorHAnsi" w:cstheme="minorHAnsi"/>
                  <w:szCs w:val="21"/>
                  <w:lang w:val="en-IN"/>
                </w:rPr>
                <w:delText>0.00101</w:delText>
              </w:r>
            </w:del>
          </w:p>
        </w:tc>
        <w:tc>
          <w:tcPr>
            <w:tcW w:w="1105" w:type="dxa"/>
            <w:shd w:val="clear" w:color="auto" w:fill="FFFFFF"/>
            <w:hideMark/>
          </w:tcPr>
          <w:p w14:paraId="66072E3A" w14:textId="11CAAA1A" w:rsidR="00A56F8F" w:rsidRPr="0074216D" w:rsidDel="00022465" w:rsidRDefault="00A56F8F">
            <w:pPr>
              <w:spacing w:after="160" w:line="259" w:lineRule="auto"/>
              <w:jc w:val="center"/>
              <w:rPr>
                <w:del w:id="4133" w:author="Lim, Vanessa Gunawan" w:date="2022-11-17T15:17:00Z"/>
                <w:rFonts w:asciiTheme="minorHAnsi" w:eastAsia="PMingLiU" w:hAnsiTheme="minorHAnsi" w:cstheme="minorHAnsi"/>
                <w:lang w:val="en-IN" w:bidi="en-US"/>
              </w:rPr>
              <w:pPrChange w:id="4134" w:author="Lim, Vanessa Gunawan" w:date="2022-11-17T15:17:00Z">
                <w:pPr>
                  <w:widowControl w:val="0"/>
                  <w:spacing w:after="240"/>
                  <w:jc w:val="both"/>
                </w:pPr>
              </w:pPrChange>
            </w:pPr>
            <w:del w:id="4135" w:author="Lim, Vanessa Gunawan" w:date="2022-11-17T15:17:00Z">
              <w:r w:rsidRPr="0074216D" w:rsidDel="00022465">
                <w:rPr>
                  <w:rFonts w:asciiTheme="minorHAnsi" w:eastAsia="PMingLiU" w:hAnsiTheme="minorHAnsi" w:cstheme="minorHAnsi"/>
                  <w:szCs w:val="21"/>
                  <w:lang w:val="en-IN"/>
                </w:rPr>
                <w:delText>0.00090</w:delText>
              </w:r>
            </w:del>
          </w:p>
        </w:tc>
        <w:tc>
          <w:tcPr>
            <w:tcW w:w="1105" w:type="dxa"/>
            <w:shd w:val="clear" w:color="auto" w:fill="FFFFFF"/>
            <w:hideMark/>
          </w:tcPr>
          <w:p w14:paraId="3C855E82" w14:textId="5800B805" w:rsidR="00A56F8F" w:rsidRPr="0074216D" w:rsidDel="00022465" w:rsidRDefault="00A56F8F">
            <w:pPr>
              <w:spacing w:after="160" w:line="259" w:lineRule="auto"/>
              <w:jc w:val="center"/>
              <w:rPr>
                <w:del w:id="4136" w:author="Lim, Vanessa Gunawan" w:date="2022-11-17T15:17:00Z"/>
                <w:rFonts w:asciiTheme="minorHAnsi" w:eastAsia="PMingLiU" w:hAnsiTheme="minorHAnsi" w:cstheme="minorHAnsi"/>
                <w:lang w:val="en-IN" w:bidi="en-US"/>
              </w:rPr>
              <w:pPrChange w:id="4137" w:author="Lim, Vanessa Gunawan" w:date="2022-11-17T15:17:00Z">
                <w:pPr>
                  <w:widowControl w:val="0"/>
                  <w:spacing w:after="240"/>
                  <w:jc w:val="both"/>
                </w:pPr>
              </w:pPrChange>
            </w:pPr>
            <w:del w:id="4138" w:author="Lim, Vanessa Gunawan" w:date="2022-11-17T15:17:00Z">
              <w:r w:rsidRPr="0074216D" w:rsidDel="00022465">
                <w:rPr>
                  <w:rFonts w:asciiTheme="minorHAnsi" w:eastAsia="PMingLiU" w:hAnsiTheme="minorHAnsi" w:cstheme="minorHAnsi"/>
                  <w:szCs w:val="21"/>
                  <w:lang w:val="en-IN"/>
                </w:rPr>
                <w:delText>0.00081</w:delText>
              </w:r>
            </w:del>
          </w:p>
        </w:tc>
        <w:tc>
          <w:tcPr>
            <w:tcW w:w="1105" w:type="dxa"/>
            <w:shd w:val="clear" w:color="auto" w:fill="FFFFFF"/>
            <w:hideMark/>
          </w:tcPr>
          <w:p w14:paraId="6387693B" w14:textId="5FBBA318" w:rsidR="00A56F8F" w:rsidRPr="0074216D" w:rsidDel="00022465" w:rsidRDefault="00A56F8F">
            <w:pPr>
              <w:spacing w:after="160" w:line="259" w:lineRule="auto"/>
              <w:jc w:val="center"/>
              <w:rPr>
                <w:del w:id="4139" w:author="Lim, Vanessa Gunawan" w:date="2022-11-17T15:17:00Z"/>
                <w:rFonts w:asciiTheme="minorHAnsi" w:eastAsia="PMingLiU" w:hAnsiTheme="minorHAnsi" w:cstheme="minorHAnsi"/>
                <w:lang w:val="en-IN" w:bidi="en-US"/>
              </w:rPr>
              <w:pPrChange w:id="4140" w:author="Lim, Vanessa Gunawan" w:date="2022-11-17T15:17:00Z">
                <w:pPr>
                  <w:widowControl w:val="0"/>
                  <w:spacing w:after="240"/>
                  <w:jc w:val="both"/>
                </w:pPr>
              </w:pPrChange>
            </w:pPr>
            <w:del w:id="4141" w:author="Lim, Vanessa Gunawan" w:date="2022-11-17T15:17:00Z">
              <w:r w:rsidRPr="0074216D" w:rsidDel="00022465">
                <w:rPr>
                  <w:rFonts w:asciiTheme="minorHAnsi" w:eastAsia="PMingLiU" w:hAnsiTheme="minorHAnsi" w:cstheme="minorHAnsi"/>
                  <w:szCs w:val="21"/>
                  <w:lang w:val="en-IN"/>
                </w:rPr>
                <w:delText>0.00072</w:delText>
              </w:r>
            </w:del>
          </w:p>
        </w:tc>
        <w:tc>
          <w:tcPr>
            <w:tcW w:w="1105" w:type="dxa"/>
            <w:shd w:val="clear" w:color="auto" w:fill="FFFFFF"/>
            <w:hideMark/>
          </w:tcPr>
          <w:p w14:paraId="5CDCEBA0" w14:textId="312D138D" w:rsidR="00A56F8F" w:rsidRPr="0074216D" w:rsidDel="00022465" w:rsidRDefault="00A56F8F">
            <w:pPr>
              <w:spacing w:after="160" w:line="259" w:lineRule="auto"/>
              <w:jc w:val="center"/>
              <w:rPr>
                <w:del w:id="4142" w:author="Lim, Vanessa Gunawan" w:date="2022-11-17T15:17:00Z"/>
                <w:rFonts w:asciiTheme="minorHAnsi" w:eastAsia="PMingLiU" w:hAnsiTheme="minorHAnsi" w:cstheme="minorHAnsi"/>
                <w:lang w:val="en-IN" w:bidi="en-US"/>
              </w:rPr>
              <w:pPrChange w:id="4143" w:author="Lim, Vanessa Gunawan" w:date="2022-11-17T15:17:00Z">
                <w:pPr>
                  <w:widowControl w:val="0"/>
                  <w:spacing w:after="240"/>
                  <w:jc w:val="both"/>
                </w:pPr>
              </w:pPrChange>
            </w:pPr>
            <w:del w:id="4144" w:author="Lim, Vanessa Gunawan" w:date="2022-11-17T15:17:00Z">
              <w:r w:rsidRPr="0074216D" w:rsidDel="00022465">
                <w:rPr>
                  <w:rFonts w:asciiTheme="minorHAnsi" w:eastAsia="PMingLiU" w:hAnsiTheme="minorHAnsi" w:cstheme="minorHAnsi"/>
                  <w:szCs w:val="21"/>
                  <w:lang w:val="en-IN"/>
                </w:rPr>
                <w:delText>0.00064</w:delText>
              </w:r>
            </w:del>
          </w:p>
        </w:tc>
      </w:tr>
    </w:tbl>
    <w:p w14:paraId="4A085AAC" w14:textId="79925226" w:rsidR="00A56F8F" w:rsidRPr="0074216D" w:rsidDel="00022465" w:rsidRDefault="00A56F8F">
      <w:pPr>
        <w:spacing w:after="160" w:line="259" w:lineRule="auto"/>
        <w:jc w:val="center"/>
        <w:rPr>
          <w:del w:id="4145" w:author="Lim, Vanessa Gunawan" w:date="2022-11-17T15:17:00Z"/>
          <w:rFonts w:asciiTheme="minorHAnsi" w:hAnsiTheme="minorHAnsi" w:cstheme="minorHAnsi"/>
          <w:lang w:val="en-IN"/>
        </w:rPr>
        <w:pPrChange w:id="4146" w:author="Lim, Vanessa Gunawan" w:date="2022-11-17T15:17:00Z">
          <w:pPr>
            <w:spacing w:before="240" w:after="240"/>
            <w:ind w:left="1440" w:hanging="1080"/>
            <w:jc w:val="both"/>
          </w:pPr>
        </w:pPrChange>
      </w:pPr>
      <w:del w:id="4147" w:author="Lim, Vanessa Gunawan" w:date="2022-11-17T15:17:00Z">
        <w:r w:rsidRPr="0074216D" w:rsidDel="00022465">
          <w:rPr>
            <w:rFonts w:asciiTheme="minorHAnsi" w:hAnsiTheme="minorHAnsi" w:cstheme="minorHAnsi"/>
            <w:lang w:val="en-IN"/>
          </w:rPr>
          <w:delText xml:space="preserve">Source: ISO 6578:1991, Annex C. Correction factors for volume reduction of LNG mixtures Table C. 1 </w:delText>
        </w:r>
      </w:del>
    </w:p>
    <w:p w14:paraId="3D8B64C2" w14:textId="5E31DBBF" w:rsidR="00A56F8F" w:rsidRPr="0074216D" w:rsidDel="00022465" w:rsidRDefault="00A56F8F">
      <w:pPr>
        <w:spacing w:after="160" w:line="259" w:lineRule="auto"/>
        <w:jc w:val="center"/>
        <w:rPr>
          <w:del w:id="4148" w:author="Lim, Vanessa Gunawan" w:date="2022-11-17T15:17:00Z"/>
          <w:rFonts w:asciiTheme="minorHAnsi" w:hAnsiTheme="minorHAnsi" w:cstheme="minorHAnsi"/>
          <w:sz w:val="21"/>
          <w:szCs w:val="21"/>
          <w:lang w:val="en-IN"/>
        </w:rPr>
        <w:pPrChange w:id="4149" w:author="Lim, Vanessa Gunawan" w:date="2022-11-17T15:17:00Z">
          <w:pPr>
            <w:spacing w:after="240"/>
            <w:jc w:val="both"/>
          </w:pPr>
        </w:pPrChange>
      </w:pPr>
      <w:del w:id="4150" w:author="Lim, Vanessa Gunawan" w:date="2022-11-17T15:17:00Z">
        <w:r w:rsidRPr="0074216D" w:rsidDel="00022465">
          <w:rPr>
            <w:rFonts w:asciiTheme="minorHAnsi" w:hAnsiTheme="minorHAnsi" w:cstheme="minorHAnsi"/>
            <w:b/>
            <w:sz w:val="21"/>
            <w:szCs w:val="21"/>
            <w:lang w:val="en-IN"/>
          </w:rPr>
          <w:delText>34.</w:delText>
        </w:r>
        <w:r w:rsidRPr="0074216D" w:rsidDel="00022465">
          <w:rPr>
            <w:rFonts w:asciiTheme="minorHAnsi" w:hAnsiTheme="minorHAnsi" w:cstheme="minorHAnsi"/>
            <w:b/>
            <w:sz w:val="21"/>
            <w:szCs w:val="21"/>
            <w:lang w:val="en-IN"/>
          </w:rPr>
          <w:tab/>
          <w:delText>Volume Correction Factor, K2</w:delText>
        </w:r>
      </w:del>
    </w:p>
    <w:tbl>
      <w:tblPr>
        <w:tblW w:w="913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0"/>
        <w:gridCol w:w="1119"/>
        <w:gridCol w:w="1119"/>
        <w:gridCol w:w="1119"/>
        <w:gridCol w:w="1120"/>
        <w:gridCol w:w="1119"/>
        <w:gridCol w:w="1119"/>
        <w:gridCol w:w="1120"/>
      </w:tblGrid>
      <w:tr w:rsidR="00A56F8F" w:rsidDel="00022465" w14:paraId="2C0E4C3B" w14:textId="6E90BE65" w:rsidTr="006C4E5E">
        <w:trPr>
          <w:cantSplit/>
          <w:trHeight w:val="713"/>
          <w:tblHeader/>
          <w:del w:id="4151"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27A52C03" w14:textId="4D9F4053" w:rsidR="00A56F8F" w:rsidRPr="0074216D" w:rsidDel="00022465" w:rsidRDefault="00A56F8F">
            <w:pPr>
              <w:spacing w:after="160" w:line="259" w:lineRule="auto"/>
              <w:jc w:val="center"/>
              <w:rPr>
                <w:del w:id="4152" w:author="Lim, Vanessa Gunawan" w:date="2022-11-17T15:17:00Z"/>
                <w:rFonts w:asciiTheme="minorHAnsi" w:eastAsia="PMingLiU" w:hAnsiTheme="minorHAnsi" w:cstheme="minorHAnsi"/>
                <w:lang w:val="en-IN" w:bidi="en-US"/>
              </w:rPr>
              <w:pPrChange w:id="4153" w:author="Lim, Vanessa Gunawan" w:date="2022-11-17T15:17:00Z">
                <w:pPr>
                  <w:widowControl w:val="0"/>
                  <w:spacing w:after="240"/>
                  <w:jc w:val="both"/>
                </w:pPr>
              </w:pPrChange>
            </w:pPr>
            <w:del w:id="4154" w:author="Lim, Vanessa Gunawan" w:date="2022-11-17T15:17:00Z">
              <w:r w:rsidRPr="0074216D" w:rsidDel="00022465">
                <w:rPr>
                  <w:rFonts w:asciiTheme="minorHAnsi" w:eastAsia="PMingLiU" w:hAnsiTheme="minorHAnsi" w:cstheme="minorHAnsi"/>
                  <w:szCs w:val="21"/>
                  <w:lang w:val="en-IN"/>
                </w:rPr>
                <w:delText>Molecular Mass of Mixture</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6963826" w14:textId="7717773D" w:rsidR="00A56F8F" w:rsidRPr="0074216D" w:rsidDel="00022465" w:rsidRDefault="00A56F8F">
            <w:pPr>
              <w:spacing w:after="160" w:line="259" w:lineRule="auto"/>
              <w:jc w:val="center"/>
              <w:rPr>
                <w:del w:id="4155" w:author="Lim, Vanessa Gunawan" w:date="2022-11-17T15:17:00Z"/>
                <w:rFonts w:asciiTheme="minorHAnsi" w:eastAsia="PMingLiU" w:hAnsiTheme="minorHAnsi" w:cstheme="minorHAnsi"/>
                <w:lang w:val="en-IN" w:bidi="en-US"/>
              </w:rPr>
              <w:pPrChange w:id="4156" w:author="Lim, Vanessa Gunawan" w:date="2022-11-17T15:17:00Z">
                <w:pPr>
                  <w:widowControl w:val="0"/>
                  <w:spacing w:after="240"/>
                  <w:jc w:val="both"/>
                </w:pPr>
              </w:pPrChange>
            </w:pPr>
            <w:del w:id="4157" w:author="Lim, Vanessa Gunawan" w:date="2022-11-17T15:17:00Z">
              <w:r w:rsidRPr="0074216D" w:rsidDel="00022465">
                <w:rPr>
                  <w:rFonts w:asciiTheme="minorHAnsi" w:eastAsia="PMingLiU" w:hAnsiTheme="minorHAnsi" w:cstheme="minorHAnsi"/>
                  <w:szCs w:val="21"/>
                  <w:lang w:val="en-IN"/>
                </w:rPr>
                <w:delText>-150°C</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BF4C11A" w14:textId="5607E416" w:rsidR="00A56F8F" w:rsidRPr="0074216D" w:rsidDel="00022465" w:rsidRDefault="00A56F8F">
            <w:pPr>
              <w:spacing w:after="160" w:line="259" w:lineRule="auto"/>
              <w:jc w:val="center"/>
              <w:rPr>
                <w:del w:id="4158" w:author="Lim, Vanessa Gunawan" w:date="2022-11-17T15:17:00Z"/>
                <w:rFonts w:asciiTheme="minorHAnsi" w:eastAsia="PMingLiU" w:hAnsiTheme="minorHAnsi" w:cstheme="minorHAnsi"/>
                <w:lang w:val="en-IN" w:bidi="en-US"/>
              </w:rPr>
              <w:pPrChange w:id="4159" w:author="Lim, Vanessa Gunawan" w:date="2022-11-17T15:17:00Z">
                <w:pPr>
                  <w:widowControl w:val="0"/>
                  <w:spacing w:after="240"/>
                  <w:jc w:val="both"/>
                </w:pPr>
              </w:pPrChange>
            </w:pPr>
            <w:del w:id="4160" w:author="Lim, Vanessa Gunawan" w:date="2022-11-17T15:17:00Z">
              <w:r w:rsidRPr="0074216D" w:rsidDel="00022465">
                <w:rPr>
                  <w:rFonts w:asciiTheme="minorHAnsi" w:eastAsia="PMingLiU" w:hAnsiTheme="minorHAnsi" w:cstheme="minorHAnsi"/>
                  <w:szCs w:val="21"/>
                  <w:lang w:val="en-IN"/>
                </w:rPr>
                <w:delText>-155°C</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7A0DE3C" w14:textId="533EB8D5" w:rsidR="00A56F8F" w:rsidRPr="0074216D" w:rsidDel="00022465" w:rsidRDefault="00A56F8F">
            <w:pPr>
              <w:spacing w:after="160" w:line="259" w:lineRule="auto"/>
              <w:jc w:val="center"/>
              <w:rPr>
                <w:del w:id="4161" w:author="Lim, Vanessa Gunawan" w:date="2022-11-17T15:17:00Z"/>
                <w:rFonts w:asciiTheme="minorHAnsi" w:eastAsia="PMingLiU" w:hAnsiTheme="minorHAnsi" w:cstheme="minorHAnsi"/>
                <w:lang w:val="en-IN" w:bidi="en-US"/>
              </w:rPr>
              <w:pPrChange w:id="4162" w:author="Lim, Vanessa Gunawan" w:date="2022-11-17T15:17:00Z">
                <w:pPr>
                  <w:widowControl w:val="0"/>
                  <w:spacing w:after="240"/>
                  <w:jc w:val="both"/>
                </w:pPr>
              </w:pPrChange>
            </w:pPr>
            <w:del w:id="4163" w:author="Lim, Vanessa Gunawan" w:date="2022-11-17T15:17:00Z">
              <w:r w:rsidRPr="0074216D" w:rsidDel="00022465">
                <w:rPr>
                  <w:rFonts w:asciiTheme="minorHAnsi" w:eastAsia="PMingLiU" w:hAnsiTheme="minorHAnsi" w:cstheme="minorHAnsi"/>
                  <w:szCs w:val="21"/>
                  <w:lang w:val="en-IN"/>
                </w:rPr>
                <w:delText>-160°C</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17A6AD4" w14:textId="11E99C4E" w:rsidR="00A56F8F" w:rsidRPr="0074216D" w:rsidDel="00022465" w:rsidRDefault="00A56F8F">
            <w:pPr>
              <w:spacing w:after="160" w:line="259" w:lineRule="auto"/>
              <w:jc w:val="center"/>
              <w:rPr>
                <w:del w:id="4164" w:author="Lim, Vanessa Gunawan" w:date="2022-11-17T15:17:00Z"/>
                <w:rFonts w:asciiTheme="minorHAnsi" w:eastAsia="PMingLiU" w:hAnsiTheme="minorHAnsi" w:cstheme="minorHAnsi"/>
                <w:lang w:val="en-IN" w:bidi="en-US"/>
              </w:rPr>
              <w:pPrChange w:id="4165" w:author="Lim, Vanessa Gunawan" w:date="2022-11-17T15:17:00Z">
                <w:pPr>
                  <w:widowControl w:val="0"/>
                  <w:spacing w:after="240"/>
                  <w:jc w:val="both"/>
                </w:pPr>
              </w:pPrChange>
            </w:pPr>
            <w:del w:id="4166" w:author="Lim, Vanessa Gunawan" w:date="2022-11-17T15:17:00Z">
              <w:r w:rsidRPr="0074216D" w:rsidDel="00022465">
                <w:rPr>
                  <w:rFonts w:asciiTheme="minorHAnsi" w:eastAsia="PMingLiU" w:hAnsiTheme="minorHAnsi" w:cstheme="minorHAnsi"/>
                  <w:szCs w:val="21"/>
                  <w:lang w:val="en-IN"/>
                </w:rPr>
                <w:delText>-165°C</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61285A" w14:textId="7CC7A1F3" w:rsidR="00A56F8F" w:rsidRPr="0074216D" w:rsidDel="00022465" w:rsidRDefault="00A56F8F">
            <w:pPr>
              <w:spacing w:after="160" w:line="259" w:lineRule="auto"/>
              <w:jc w:val="center"/>
              <w:rPr>
                <w:del w:id="4167" w:author="Lim, Vanessa Gunawan" w:date="2022-11-17T15:17:00Z"/>
                <w:rFonts w:asciiTheme="minorHAnsi" w:eastAsia="PMingLiU" w:hAnsiTheme="minorHAnsi" w:cstheme="minorHAnsi"/>
                <w:lang w:val="en-IN" w:bidi="en-US"/>
              </w:rPr>
              <w:pPrChange w:id="4168" w:author="Lim, Vanessa Gunawan" w:date="2022-11-17T15:17:00Z">
                <w:pPr>
                  <w:widowControl w:val="0"/>
                  <w:spacing w:after="240"/>
                  <w:jc w:val="both"/>
                </w:pPr>
              </w:pPrChange>
            </w:pPr>
            <w:del w:id="4169" w:author="Lim, Vanessa Gunawan" w:date="2022-11-17T15:17:00Z">
              <w:r w:rsidRPr="0074216D" w:rsidDel="00022465">
                <w:rPr>
                  <w:rFonts w:asciiTheme="minorHAnsi" w:eastAsia="PMingLiU" w:hAnsiTheme="minorHAnsi" w:cstheme="minorHAnsi"/>
                  <w:szCs w:val="21"/>
                  <w:lang w:val="en-IN"/>
                </w:rPr>
                <w:delText>-170°C</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55B64B" w14:textId="49B71EE2" w:rsidR="00A56F8F" w:rsidRPr="0074216D" w:rsidDel="00022465" w:rsidRDefault="00A56F8F">
            <w:pPr>
              <w:spacing w:after="160" w:line="259" w:lineRule="auto"/>
              <w:jc w:val="center"/>
              <w:rPr>
                <w:del w:id="4170" w:author="Lim, Vanessa Gunawan" w:date="2022-11-17T15:17:00Z"/>
                <w:rFonts w:asciiTheme="minorHAnsi" w:eastAsia="PMingLiU" w:hAnsiTheme="minorHAnsi" w:cstheme="minorHAnsi"/>
                <w:lang w:val="en-IN" w:bidi="en-US"/>
              </w:rPr>
              <w:pPrChange w:id="4171" w:author="Lim, Vanessa Gunawan" w:date="2022-11-17T15:17:00Z">
                <w:pPr>
                  <w:widowControl w:val="0"/>
                  <w:spacing w:after="240"/>
                  <w:jc w:val="both"/>
                </w:pPr>
              </w:pPrChange>
            </w:pPr>
            <w:del w:id="4172" w:author="Lim, Vanessa Gunawan" w:date="2022-11-17T15:17:00Z">
              <w:r w:rsidRPr="0074216D" w:rsidDel="00022465">
                <w:rPr>
                  <w:rFonts w:asciiTheme="minorHAnsi" w:eastAsia="PMingLiU" w:hAnsiTheme="minorHAnsi" w:cstheme="minorHAnsi"/>
                  <w:szCs w:val="21"/>
                  <w:lang w:val="en-IN"/>
                </w:rPr>
                <w:delText>-175°C</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53F64E4" w14:textId="5F738A62" w:rsidR="00A56F8F" w:rsidRPr="0074216D" w:rsidDel="00022465" w:rsidRDefault="00A56F8F">
            <w:pPr>
              <w:spacing w:after="160" w:line="259" w:lineRule="auto"/>
              <w:jc w:val="center"/>
              <w:rPr>
                <w:del w:id="4173" w:author="Lim, Vanessa Gunawan" w:date="2022-11-17T15:17:00Z"/>
                <w:rFonts w:asciiTheme="minorHAnsi" w:eastAsia="PMingLiU" w:hAnsiTheme="minorHAnsi" w:cstheme="minorHAnsi"/>
                <w:lang w:val="en-IN" w:bidi="en-US"/>
              </w:rPr>
              <w:pPrChange w:id="4174" w:author="Lim, Vanessa Gunawan" w:date="2022-11-17T15:17:00Z">
                <w:pPr>
                  <w:widowControl w:val="0"/>
                  <w:spacing w:after="240"/>
                  <w:jc w:val="both"/>
                </w:pPr>
              </w:pPrChange>
            </w:pPr>
            <w:del w:id="4175" w:author="Lim, Vanessa Gunawan" w:date="2022-11-17T15:17:00Z">
              <w:r w:rsidRPr="0074216D" w:rsidDel="00022465">
                <w:rPr>
                  <w:rFonts w:asciiTheme="minorHAnsi" w:eastAsia="PMingLiU" w:hAnsiTheme="minorHAnsi" w:cstheme="minorHAnsi"/>
                  <w:szCs w:val="21"/>
                  <w:lang w:val="en-IN"/>
                </w:rPr>
                <w:delText>-180°C</w:delText>
              </w:r>
            </w:del>
          </w:p>
        </w:tc>
      </w:tr>
      <w:tr w:rsidR="00A56F8F" w:rsidDel="00022465" w14:paraId="4DF848B6" w14:textId="2C7E7B6D" w:rsidTr="006C4E5E">
        <w:trPr>
          <w:cantSplit/>
          <w:trHeight w:val="90"/>
          <w:del w:id="4176"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3B8F3F43" w14:textId="0DE33C03" w:rsidR="00A56F8F" w:rsidRPr="0074216D" w:rsidDel="00022465" w:rsidRDefault="00A56F8F">
            <w:pPr>
              <w:spacing w:after="160" w:line="259" w:lineRule="auto"/>
              <w:jc w:val="center"/>
              <w:rPr>
                <w:del w:id="4177" w:author="Lim, Vanessa Gunawan" w:date="2022-11-17T15:17:00Z"/>
                <w:rFonts w:asciiTheme="minorHAnsi" w:eastAsia="PMingLiU" w:hAnsiTheme="minorHAnsi" w:cstheme="minorHAnsi"/>
                <w:lang w:val="en-IN" w:bidi="en-US"/>
              </w:rPr>
              <w:pPrChange w:id="4178" w:author="Lim, Vanessa Gunawan" w:date="2022-11-17T15:17:00Z">
                <w:pPr>
                  <w:widowControl w:val="0"/>
                  <w:spacing w:after="240"/>
                  <w:jc w:val="both"/>
                </w:pPr>
              </w:pPrChange>
            </w:pPr>
            <w:del w:id="4179" w:author="Lim, Vanessa Gunawan" w:date="2022-11-17T15:17:00Z">
              <w:r w:rsidRPr="0074216D" w:rsidDel="00022465">
                <w:rPr>
                  <w:rFonts w:asciiTheme="minorHAnsi" w:eastAsia="PMingLiU" w:hAnsiTheme="minorHAnsi" w:cstheme="minorHAnsi"/>
                  <w:szCs w:val="21"/>
                  <w:lang w:val="en-IN"/>
                </w:rPr>
                <w:delText>16.0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017AC04A" w14:textId="5345FF33" w:rsidR="00A56F8F" w:rsidRPr="0074216D" w:rsidDel="00022465" w:rsidRDefault="00A56F8F">
            <w:pPr>
              <w:spacing w:after="160" w:line="259" w:lineRule="auto"/>
              <w:jc w:val="center"/>
              <w:rPr>
                <w:del w:id="4180" w:author="Lim, Vanessa Gunawan" w:date="2022-11-17T15:17:00Z"/>
                <w:rFonts w:asciiTheme="minorHAnsi" w:eastAsia="PMingLiU" w:hAnsiTheme="minorHAnsi" w:cstheme="minorHAnsi"/>
                <w:lang w:val="en-IN" w:bidi="en-US"/>
              </w:rPr>
              <w:pPrChange w:id="4181" w:author="Lim, Vanessa Gunawan" w:date="2022-11-17T15:17:00Z">
                <w:pPr>
                  <w:widowControl w:val="0"/>
                  <w:spacing w:after="240"/>
                  <w:jc w:val="both"/>
                </w:pPr>
              </w:pPrChange>
            </w:pPr>
            <w:del w:id="4182" w:author="Lim, Vanessa Gunawan" w:date="2022-11-17T15:17:00Z">
              <w:r w:rsidRPr="0074216D" w:rsidDel="00022465">
                <w:rPr>
                  <w:rFonts w:asciiTheme="minorHAnsi" w:eastAsia="PMingLiU" w:hAnsiTheme="minorHAnsi" w:cstheme="minorHAnsi"/>
                  <w:szCs w:val="21"/>
                  <w:lang w:val="en-IN"/>
                </w:rPr>
                <w:delText>-0.00004</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5D2F8D48" w14:textId="4B1754BA" w:rsidR="00A56F8F" w:rsidRPr="0074216D" w:rsidDel="00022465" w:rsidRDefault="00A56F8F">
            <w:pPr>
              <w:spacing w:after="160" w:line="259" w:lineRule="auto"/>
              <w:jc w:val="center"/>
              <w:rPr>
                <w:del w:id="4183" w:author="Lim, Vanessa Gunawan" w:date="2022-11-17T15:17:00Z"/>
                <w:rFonts w:asciiTheme="minorHAnsi" w:eastAsia="PMingLiU" w:hAnsiTheme="minorHAnsi" w:cstheme="minorHAnsi"/>
                <w:lang w:val="en-IN" w:bidi="en-US"/>
              </w:rPr>
              <w:pPrChange w:id="4184" w:author="Lim, Vanessa Gunawan" w:date="2022-11-17T15:17:00Z">
                <w:pPr>
                  <w:widowControl w:val="0"/>
                  <w:spacing w:after="240"/>
                  <w:jc w:val="both"/>
                </w:pPr>
              </w:pPrChange>
            </w:pPr>
            <w:del w:id="4185" w:author="Lim, Vanessa Gunawan" w:date="2022-11-17T15:17:00Z">
              <w:r w:rsidRPr="0074216D" w:rsidDel="00022465">
                <w:rPr>
                  <w:rFonts w:asciiTheme="minorHAnsi" w:eastAsia="PMingLiU" w:hAnsiTheme="minorHAnsi" w:cstheme="minorHAnsi"/>
                  <w:szCs w:val="21"/>
                  <w:lang w:val="en-IN"/>
                </w:rPr>
                <w:delText>-0.00003</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044BD80E" w14:textId="5FDAC97F" w:rsidR="00A56F8F" w:rsidRPr="0074216D" w:rsidDel="00022465" w:rsidRDefault="00A56F8F">
            <w:pPr>
              <w:spacing w:after="160" w:line="259" w:lineRule="auto"/>
              <w:jc w:val="center"/>
              <w:rPr>
                <w:del w:id="4186" w:author="Lim, Vanessa Gunawan" w:date="2022-11-17T15:17:00Z"/>
                <w:rFonts w:asciiTheme="minorHAnsi" w:eastAsia="PMingLiU" w:hAnsiTheme="minorHAnsi" w:cstheme="minorHAnsi"/>
                <w:lang w:val="en-IN" w:bidi="en-US"/>
              </w:rPr>
              <w:pPrChange w:id="4187" w:author="Lim, Vanessa Gunawan" w:date="2022-11-17T15:17:00Z">
                <w:pPr>
                  <w:widowControl w:val="0"/>
                  <w:spacing w:after="240"/>
                  <w:jc w:val="both"/>
                </w:pPr>
              </w:pPrChange>
            </w:pPr>
            <w:del w:id="4188" w:author="Lim, Vanessa Gunawan" w:date="2022-11-17T15:17:00Z">
              <w:r w:rsidRPr="0074216D" w:rsidDel="00022465">
                <w:rPr>
                  <w:rFonts w:asciiTheme="minorHAnsi" w:eastAsia="PMingLiU" w:hAnsiTheme="minorHAnsi" w:cstheme="minorHAnsi"/>
                  <w:szCs w:val="21"/>
                  <w:lang w:val="en-IN"/>
                </w:rPr>
                <w:delText>-0.00002</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6CAC484E" w14:textId="70E9BB88" w:rsidR="00A56F8F" w:rsidRPr="0074216D" w:rsidDel="00022465" w:rsidRDefault="00A56F8F">
            <w:pPr>
              <w:spacing w:after="160" w:line="259" w:lineRule="auto"/>
              <w:jc w:val="center"/>
              <w:rPr>
                <w:del w:id="4189" w:author="Lim, Vanessa Gunawan" w:date="2022-11-17T15:17:00Z"/>
                <w:rFonts w:asciiTheme="minorHAnsi" w:eastAsia="PMingLiU" w:hAnsiTheme="minorHAnsi" w:cstheme="minorHAnsi"/>
                <w:lang w:val="en-IN" w:bidi="en-US"/>
              </w:rPr>
              <w:pPrChange w:id="4190" w:author="Lim, Vanessa Gunawan" w:date="2022-11-17T15:17:00Z">
                <w:pPr>
                  <w:widowControl w:val="0"/>
                  <w:spacing w:after="240"/>
                  <w:jc w:val="both"/>
                </w:pPr>
              </w:pPrChange>
            </w:pPr>
            <w:del w:id="4191" w:author="Lim, Vanessa Gunawan" w:date="2022-11-17T15:17:00Z">
              <w:r w:rsidRPr="0074216D" w:rsidDel="00022465">
                <w:rPr>
                  <w:rFonts w:asciiTheme="minorHAnsi" w:eastAsia="PMingLiU" w:hAnsiTheme="minorHAnsi" w:cstheme="minorHAnsi"/>
                  <w:szCs w:val="21"/>
                  <w:lang w:val="en-IN"/>
                </w:rPr>
                <w:delText>-0.00001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85ED385" w14:textId="2742D6BA" w:rsidR="00A56F8F" w:rsidRPr="0074216D" w:rsidDel="00022465" w:rsidRDefault="00A56F8F">
            <w:pPr>
              <w:spacing w:after="160" w:line="259" w:lineRule="auto"/>
              <w:jc w:val="center"/>
              <w:rPr>
                <w:del w:id="4192" w:author="Lim, Vanessa Gunawan" w:date="2022-11-17T15:17:00Z"/>
                <w:rFonts w:asciiTheme="minorHAnsi" w:eastAsia="PMingLiU" w:hAnsiTheme="minorHAnsi" w:cstheme="minorHAnsi"/>
                <w:lang w:val="en-IN" w:bidi="en-US"/>
              </w:rPr>
              <w:pPrChange w:id="4193" w:author="Lim, Vanessa Gunawan" w:date="2022-11-17T15:17:00Z">
                <w:pPr>
                  <w:widowControl w:val="0"/>
                  <w:spacing w:after="240"/>
                  <w:jc w:val="both"/>
                </w:pPr>
              </w:pPrChange>
            </w:pPr>
            <w:del w:id="4194" w:author="Lim, Vanessa Gunawan" w:date="2022-11-17T15:17:00Z">
              <w:r w:rsidRPr="0074216D" w:rsidDel="00022465">
                <w:rPr>
                  <w:rFonts w:asciiTheme="minorHAnsi" w:eastAsia="PMingLiU" w:hAnsiTheme="minorHAnsi" w:cstheme="minorHAnsi"/>
                  <w:szCs w:val="21"/>
                  <w:lang w:val="en-IN"/>
                </w:rPr>
                <w:delText>-0.00001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58E56078" w14:textId="576604E1" w:rsidR="00A56F8F" w:rsidRPr="0074216D" w:rsidDel="00022465" w:rsidRDefault="00A56F8F">
            <w:pPr>
              <w:spacing w:after="160" w:line="259" w:lineRule="auto"/>
              <w:jc w:val="center"/>
              <w:rPr>
                <w:del w:id="4195" w:author="Lim, Vanessa Gunawan" w:date="2022-11-17T15:17:00Z"/>
                <w:rFonts w:asciiTheme="minorHAnsi" w:eastAsia="PMingLiU" w:hAnsiTheme="minorHAnsi" w:cstheme="minorHAnsi"/>
                <w:lang w:val="en-IN" w:bidi="en-US"/>
              </w:rPr>
              <w:pPrChange w:id="4196" w:author="Lim, Vanessa Gunawan" w:date="2022-11-17T15:17:00Z">
                <w:pPr>
                  <w:widowControl w:val="0"/>
                  <w:spacing w:after="240"/>
                  <w:jc w:val="both"/>
                </w:pPr>
              </w:pPrChange>
            </w:pPr>
            <w:del w:id="4197" w:author="Lim, Vanessa Gunawan" w:date="2022-11-17T15:17:00Z">
              <w:r w:rsidRPr="0074216D" w:rsidDel="00022465">
                <w:rPr>
                  <w:rFonts w:asciiTheme="minorHAnsi" w:eastAsia="PMingLiU" w:hAnsiTheme="minorHAnsi" w:cstheme="minorHAnsi"/>
                  <w:szCs w:val="21"/>
                  <w:lang w:val="en-IN"/>
                </w:rPr>
                <w:delText>-0.00001</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72B2BC8C" w14:textId="52589CA6" w:rsidR="00A56F8F" w:rsidRPr="0074216D" w:rsidDel="00022465" w:rsidRDefault="00A56F8F">
            <w:pPr>
              <w:spacing w:after="160" w:line="259" w:lineRule="auto"/>
              <w:jc w:val="center"/>
              <w:rPr>
                <w:del w:id="4198" w:author="Lim, Vanessa Gunawan" w:date="2022-11-17T15:17:00Z"/>
                <w:rFonts w:asciiTheme="minorHAnsi" w:eastAsia="PMingLiU" w:hAnsiTheme="minorHAnsi" w:cstheme="minorHAnsi"/>
                <w:lang w:val="en-IN" w:bidi="en-US"/>
              </w:rPr>
              <w:pPrChange w:id="4199" w:author="Lim, Vanessa Gunawan" w:date="2022-11-17T15:17:00Z">
                <w:pPr>
                  <w:widowControl w:val="0"/>
                  <w:spacing w:after="240"/>
                  <w:jc w:val="both"/>
                </w:pPr>
              </w:pPrChange>
            </w:pPr>
            <w:del w:id="4200" w:author="Lim, Vanessa Gunawan" w:date="2022-11-17T15:17:00Z">
              <w:r w:rsidRPr="0074216D" w:rsidDel="00022465">
                <w:rPr>
                  <w:rFonts w:asciiTheme="minorHAnsi" w:eastAsia="PMingLiU" w:hAnsiTheme="minorHAnsi" w:cstheme="minorHAnsi"/>
                  <w:szCs w:val="21"/>
                  <w:lang w:val="en-IN"/>
                </w:rPr>
                <w:delText>-0.00000</w:delText>
              </w:r>
            </w:del>
          </w:p>
        </w:tc>
      </w:tr>
      <w:tr w:rsidR="00A56F8F" w:rsidDel="00022465" w14:paraId="417AFFBF" w14:textId="2CC87127" w:rsidTr="006C4E5E">
        <w:trPr>
          <w:cantSplit/>
          <w:del w:id="4201"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490A3FB7" w14:textId="5B3489DF" w:rsidR="00A56F8F" w:rsidRPr="0074216D" w:rsidDel="00022465" w:rsidRDefault="00A56F8F">
            <w:pPr>
              <w:spacing w:after="160" w:line="259" w:lineRule="auto"/>
              <w:jc w:val="center"/>
              <w:rPr>
                <w:del w:id="4202" w:author="Lim, Vanessa Gunawan" w:date="2022-11-17T15:17:00Z"/>
                <w:rFonts w:asciiTheme="minorHAnsi" w:eastAsia="PMingLiU" w:hAnsiTheme="minorHAnsi" w:cstheme="minorHAnsi"/>
                <w:lang w:val="en-IN" w:bidi="en-US"/>
              </w:rPr>
              <w:pPrChange w:id="4203" w:author="Lim, Vanessa Gunawan" w:date="2022-11-17T15:17:00Z">
                <w:pPr>
                  <w:widowControl w:val="0"/>
                  <w:spacing w:after="240"/>
                  <w:jc w:val="both"/>
                </w:pPr>
              </w:pPrChange>
            </w:pPr>
            <w:del w:id="4204" w:author="Lim, Vanessa Gunawan" w:date="2022-11-17T15:17:00Z">
              <w:r w:rsidRPr="0074216D" w:rsidDel="00022465">
                <w:rPr>
                  <w:rFonts w:asciiTheme="minorHAnsi" w:eastAsia="PMingLiU" w:hAnsiTheme="minorHAnsi" w:cstheme="minorHAnsi"/>
                  <w:szCs w:val="21"/>
                  <w:lang w:val="en-IN"/>
                </w:rPr>
                <w:delText>17.0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93B21E7" w14:textId="782D82B2" w:rsidR="00A56F8F" w:rsidRPr="0074216D" w:rsidDel="00022465" w:rsidRDefault="00A56F8F">
            <w:pPr>
              <w:spacing w:after="160" w:line="259" w:lineRule="auto"/>
              <w:jc w:val="center"/>
              <w:rPr>
                <w:del w:id="4205" w:author="Lim, Vanessa Gunawan" w:date="2022-11-17T15:17:00Z"/>
                <w:rFonts w:asciiTheme="minorHAnsi" w:eastAsia="PMingLiU" w:hAnsiTheme="minorHAnsi" w:cstheme="minorHAnsi"/>
                <w:lang w:val="en-IN" w:bidi="en-US"/>
              </w:rPr>
              <w:pPrChange w:id="4206" w:author="Lim, Vanessa Gunawan" w:date="2022-11-17T15:17:00Z">
                <w:pPr>
                  <w:widowControl w:val="0"/>
                  <w:spacing w:after="240"/>
                  <w:jc w:val="both"/>
                </w:pPr>
              </w:pPrChange>
            </w:pPr>
            <w:del w:id="4207" w:author="Lim, Vanessa Gunawan" w:date="2022-11-17T15:17:00Z">
              <w:r w:rsidRPr="0074216D" w:rsidDel="00022465">
                <w:rPr>
                  <w:rFonts w:asciiTheme="minorHAnsi" w:eastAsia="PMingLiU" w:hAnsiTheme="minorHAnsi" w:cstheme="minorHAnsi"/>
                  <w:szCs w:val="21"/>
                  <w:lang w:val="en-IN"/>
                </w:rPr>
                <w:delText>0.00091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5C906D43" w14:textId="4F673DE0" w:rsidR="00A56F8F" w:rsidRPr="0074216D" w:rsidDel="00022465" w:rsidRDefault="00A56F8F">
            <w:pPr>
              <w:spacing w:after="160" w:line="259" w:lineRule="auto"/>
              <w:jc w:val="center"/>
              <w:rPr>
                <w:del w:id="4208" w:author="Lim, Vanessa Gunawan" w:date="2022-11-17T15:17:00Z"/>
                <w:rFonts w:asciiTheme="minorHAnsi" w:eastAsia="PMingLiU" w:hAnsiTheme="minorHAnsi" w:cstheme="minorHAnsi"/>
                <w:lang w:val="en-IN" w:bidi="en-US"/>
              </w:rPr>
              <w:pPrChange w:id="4209" w:author="Lim, Vanessa Gunawan" w:date="2022-11-17T15:17:00Z">
                <w:pPr>
                  <w:widowControl w:val="0"/>
                  <w:spacing w:after="240"/>
                  <w:jc w:val="both"/>
                </w:pPr>
              </w:pPrChange>
            </w:pPr>
            <w:del w:id="4210" w:author="Lim, Vanessa Gunawan" w:date="2022-11-17T15:17:00Z">
              <w:r w:rsidRPr="0074216D" w:rsidDel="00022465">
                <w:rPr>
                  <w:rFonts w:asciiTheme="minorHAnsi" w:eastAsia="PMingLiU" w:hAnsiTheme="minorHAnsi" w:cstheme="minorHAnsi"/>
                  <w:szCs w:val="21"/>
                  <w:lang w:val="en-IN"/>
                </w:rPr>
                <w:delText>0.00068</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BBC9515" w14:textId="7130FC0E" w:rsidR="00A56F8F" w:rsidRPr="0074216D" w:rsidDel="00022465" w:rsidRDefault="00A56F8F">
            <w:pPr>
              <w:spacing w:after="160" w:line="259" w:lineRule="auto"/>
              <w:jc w:val="center"/>
              <w:rPr>
                <w:del w:id="4211" w:author="Lim, Vanessa Gunawan" w:date="2022-11-17T15:17:00Z"/>
                <w:rFonts w:asciiTheme="minorHAnsi" w:eastAsia="PMingLiU" w:hAnsiTheme="minorHAnsi" w:cstheme="minorHAnsi"/>
                <w:lang w:val="en-IN" w:bidi="en-US"/>
              </w:rPr>
              <w:pPrChange w:id="4212" w:author="Lim, Vanessa Gunawan" w:date="2022-11-17T15:17:00Z">
                <w:pPr>
                  <w:widowControl w:val="0"/>
                  <w:spacing w:after="240"/>
                  <w:jc w:val="both"/>
                </w:pPr>
              </w:pPrChange>
            </w:pPr>
            <w:del w:id="4213" w:author="Lim, Vanessa Gunawan" w:date="2022-11-17T15:17:00Z">
              <w:r w:rsidRPr="0074216D" w:rsidDel="00022465">
                <w:rPr>
                  <w:rFonts w:asciiTheme="minorHAnsi" w:eastAsia="PMingLiU" w:hAnsiTheme="minorHAnsi" w:cstheme="minorHAnsi"/>
                  <w:szCs w:val="21"/>
                  <w:lang w:val="en-IN"/>
                </w:rPr>
                <w:delText>0.00046</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7CB01620" w14:textId="3AA0BB7F" w:rsidR="00A56F8F" w:rsidRPr="0074216D" w:rsidDel="00022465" w:rsidRDefault="00A56F8F">
            <w:pPr>
              <w:spacing w:after="160" w:line="259" w:lineRule="auto"/>
              <w:jc w:val="center"/>
              <w:rPr>
                <w:del w:id="4214" w:author="Lim, Vanessa Gunawan" w:date="2022-11-17T15:17:00Z"/>
                <w:rFonts w:asciiTheme="minorHAnsi" w:eastAsia="PMingLiU" w:hAnsiTheme="minorHAnsi" w:cstheme="minorHAnsi"/>
                <w:lang w:val="en-IN" w:bidi="en-US"/>
              </w:rPr>
              <w:pPrChange w:id="4215" w:author="Lim, Vanessa Gunawan" w:date="2022-11-17T15:17:00Z">
                <w:pPr>
                  <w:widowControl w:val="0"/>
                  <w:spacing w:after="240"/>
                  <w:jc w:val="both"/>
                </w:pPr>
              </w:pPrChange>
            </w:pPr>
            <w:del w:id="4216" w:author="Lim, Vanessa Gunawan" w:date="2022-11-17T15:17:00Z">
              <w:r w:rsidRPr="0074216D" w:rsidDel="00022465">
                <w:rPr>
                  <w:rFonts w:asciiTheme="minorHAnsi" w:eastAsia="PMingLiU" w:hAnsiTheme="minorHAnsi" w:cstheme="minorHAnsi"/>
                  <w:szCs w:val="21"/>
                  <w:lang w:val="en-IN"/>
                </w:rPr>
                <w:delText>0.00029</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0A4DBF1E" w14:textId="662472DF" w:rsidR="00A56F8F" w:rsidRPr="0074216D" w:rsidDel="00022465" w:rsidRDefault="00A56F8F">
            <w:pPr>
              <w:spacing w:after="160" w:line="259" w:lineRule="auto"/>
              <w:jc w:val="center"/>
              <w:rPr>
                <w:del w:id="4217" w:author="Lim, Vanessa Gunawan" w:date="2022-11-17T15:17:00Z"/>
                <w:rFonts w:asciiTheme="minorHAnsi" w:eastAsia="PMingLiU" w:hAnsiTheme="minorHAnsi" w:cstheme="minorHAnsi"/>
                <w:lang w:val="en-IN" w:bidi="en-US"/>
              </w:rPr>
              <w:pPrChange w:id="4218" w:author="Lim, Vanessa Gunawan" w:date="2022-11-17T15:17:00Z">
                <w:pPr>
                  <w:widowControl w:val="0"/>
                  <w:spacing w:after="240"/>
                  <w:jc w:val="both"/>
                </w:pPr>
              </w:pPrChange>
            </w:pPr>
            <w:del w:id="4219" w:author="Lim, Vanessa Gunawan" w:date="2022-11-17T15:17:00Z">
              <w:r w:rsidRPr="0074216D" w:rsidDel="00022465">
                <w:rPr>
                  <w:rFonts w:asciiTheme="minorHAnsi" w:eastAsia="PMingLiU" w:hAnsiTheme="minorHAnsi" w:cstheme="minorHAnsi"/>
                  <w:szCs w:val="21"/>
                  <w:lang w:val="en-IN"/>
                </w:rPr>
                <w:delText>0.00021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63A98E2E" w14:textId="070BB71F" w:rsidR="00A56F8F" w:rsidRPr="0074216D" w:rsidDel="00022465" w:rsidRDefault="00A56F8F">
            <w:pPr>
              <w:spacing w:after="160" w:line="259" w:lineRule="auto"/>
              <w:jc w:val="center"/>
              <w:rPr>
                <w:del w:id="4220" w:author="Lim, Vanessa Gunawan" w:date="2022-11-17T15:17:00Z"/>
                <w:rFonts w:asciiTheme="minorHAnsi" w:eastAsia="PMingLiU" w:hAnsiTheme="minorHAnsi" w:cstheme="minorHAnsi"/>
                <w:lang w:val="en-IN" w:bidi="en-US"/>
              </w:rPr>
              <w:pPrChange w:id="4221" w:author="Lim, Vanessa Gunawan" w:date="2022-11-17T15:17:00Z">
                <w:pPr>
                  <w:widowControl w:val="0"/>
                  <w:spacing w:after="240"/>
                  <w:jc w:val="both"/>
                </w:pPr>
              </w:pPrChange>
            </w:pPr>
            <w:del w:id="4222" w:author="Lim, Vanessa Gunawan" w:date="2022-11-17T15:17:00Z">
              <w:r w:rsidRPr="0074216D" w:rsidDel="00022465">
                <w:rPr>
                  <w:rFonts w:asciiTheme="minorHAnsi" w:eastAsia="PMingLiU" w:hAnsiTheme="minorHAnsi" w:cstheme="minorHAnsi"/>
                  <w:szCs w:val="21"/>
                  <w:lang w:val="en-IN"/>
                </w:rPr>
                <w:delText>0.00015</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7AC061F5" w14:textId="3CE4B389" w:rsidR="00A56F8F" w:rsidRPr="0074216D" w:rsidDel="00022465" w:rsidRDefault="00A56F8F">
            <w:pPr>
              <w:spacing w:after="160" w:line="259" w:lineRule="auto"/>
              <w:jc w:val="center"/>
              <w:rPr>
                <w:del w:id="4223" w:author="Lim, Vanessa Gunawan" w:date="2022-11-17T15:17:00Z"/>
                <w:rFonts w:asciiTheme="minorHAnsi" w:eastAsia="PMingLiU" w:hAnsiTheme="minorHAnsi" w:cstheme="minorHAnsi"/>
                <w:lang w:val="en-IN" w:bidi="en-US"/>
              </w:rPr>
              <w:pPrChange w:id="4224" w:author="Lim, Vanessa Gunawan" w:date="2022-11-17T15:17:00Z">
                <w:pPr>
                  <w:widowControl w:val="0"/>
                  <w:spacing w:after="240"/>
                  <w:jc w:val="both"/>
                </w:pPr>
              </w:pPrChange>
            </w:pPr>
            <w:del w:id="4225" w:author="Lim, Vanessa Gunawan" w:date="2022-11-17T15:17:00Z">
              <w:r w:rsidRPr="0074216D" w:rsidDel="00022465">
                <w:rPr>
                  <w:rFonts w:asciiTheme="minorHAnsi" w:eastAsia="PMingLiU" w:hAnsiTheme="minorHAnsi" w:cstheme="minorHAnsi"/>
                  <w:szCs w:val="21"/>
                  <w:lang w:val="en-IN"/>
                </w:rPr>
                <w:delText>0.00011</w:delText>
              </w:r>
            </w:del>
          </w:p>
        </w:tc>
      </w:tr>
      <w:tr w:rsidR="00A56F8F" w:rsidDel="00022465" w14:paraId="45C3F191" w14:textId="72C8E8E4" w:rsidTr="006C4E5E">
        <w:trPr>
          <w:cantSplit/>
          <w:del w:id="4226"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26B21316" w14:textId="282902E5" w:rsidR="00A56F8F" w:rsidRPr="0074216D" w:rsidDel="00022465" w:rsidRDefault="00A56F8F">
            <w:pPr>
              <w:spacing w:after="160" w:line="259" w:lineRule="auto"/>
              <w:jc w:val="center"/>
              <w:rPr>
                <w:del w:id="4227" w:author="Lim, Vanessa Gunawan" w:date="2022-11-17T15:17:00Z"/>
                <w:rFonts w:asciiTheme="minorHAnsi" w:eastAsia="PMingLiU" w:hAnsiTheme="minorHAnsi" w:cstheme="minorHAnsi"/>
                <w:lang w:val="en-IN" w:bidi="en-US"/>
              </w:rPr>
              <w:pPrChange w:id="4228" w:author="Lim, Vanessa Gunawan" w:date="2022-11-17T15:17:00Z">
                <w:pPr>
                  <w:widowControl w:val="0"/>
                  <w:spacing w:after="240"/>
                  <w:jc w:val="both"/>
                </w:pPr>
              </w:pPrChange>
            </w:pPr>
            <w:del w:id="4229" w:author="Lim, Vanessa Gunawan" w:date="2022-11-17T15:17:00Z">
              <w:r w:rsidRPr="0074216D" w:rsidDel="00022465">
                <w:rPr>
                  <w:rFonts w:asciiTheme="minorHAnsi" w:eastAsia="PMingLiU" w:hAnsiTheme="minorHAnsi" w:cstheme="minorHAnsi"/>
                  <w:szCs w:val="21"/>
                  <w:lang w:val="en-IN"/>
                </w:rPr>
                <w:delText>18.0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1892FE86" w14:textId="4728621F" w:rsidR="00A56F8F" w:rsidRPr="0074216D" w:rsidDel="00022465" w:rsidRDefault="00A56F8F">
            <w:pPr>
              <w:spacing w:after="160" w:line="259" w:lineRule="auto"/>
              <w:jc w:val="center"/>
              <w:rPr>
                <w:del w:id="4230" w:author="Lim, Vanessa Gunawan" w:date="2022-11-17T15:17:00Z"/>
                <w:rFonts w:asciiTheme="minorHAnsi" w:eastAsia="PMingLiU" w:hAnsiTheme="minorHAnsi" w:cstheme="minorHAnsi"/>
                <w:lang w:val="en-IN" w:bidi="en-US"/>
              </w:rPr>
              <w:pPrChange w:id="4231" w:author="Lim, Vanessa Gunawan" w:date="2022-11-17T15:17:00Z">
                <w:pPr>
                  <w:widowControl w:val="0"/>
                  <w:spacing w:after="240"/>
                  <w:jc w:val="both"/>
                </w:pPr>
              </w:pPrChange>
            </w:pPr>
            <w:del w:id="4232" w:author="Lim, Vanessa Gunawan" w:date="2022-11-17T15:17:00Z">
              <w:r w:rsidRPr="0074216D" w:rsidDel="00022465">
                <w:rPr>
                  <w:rFonts w:asciiTheme="minorHAnsi" w:eastAsia="PMingLiU" w:hAnsiTheme="minorHAnsi" w:cstheme="minorHAnsi"/>
                  <w:szCs w:val="21"/>
                  <w:lang w:val="en-IN"/>
                </w:rPr>
                <w:delText>0.00105</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5A3B11C0" w14:textId="58AD9116" w:rsidR="00A56F8F" w:rsidRPr="0074216D" w:rsidDel="00022465" w:rsidRDefault="00A56F8F">
            <w:pPr>
              <w:spacing w:after="160" w:line="259" w:lineRule="auto"/>
              <w:jc w:val="center"/>
              <w:rPr>
                <w:del w:id="4233" w:author="Lim, Vanessa Gunawan" w:date="2022-11-17T15:17:00Z"/>
                <w:rFonts w:asciiTheme="minorHAnsi" w:eastAsia="PMingLiU" w:hAnsiTheme="minorHAnsi" w:cstheme="minorHAnsi"/>
                <w:lang w:val="en-IN" w:bidi="en-US"/>
              </w:rPr>
              <w:pPrChange w:id="4234" w:author="Lim, Vanessa Gunawan" w:date="2022-11-17T15:17:00Z">
                <w:pPr>
                  <w:widowControl w:val="0"/>
                  <w:spacing w:after="240"/>
                  <w:jc w:val="both"/>
                </w:pPr>
              </w:pPrChange>
            </w:pPr>
            <w:del w:id="4235" w:author="Lim, Vanessa Gunawan" w:date="2022-11-17T15:17:00Z">
              <w:r w:rsidRPr="0074216D" w:rsidDel="00022465">
                <w:rPr>
                  <w:rFonts w:asciiTheme="minorHAnsi" w:eastAsia="PMingLiU" w:hAnsiTheme="minorHAnsi" w:cstheme="minorHAnsi"/>
                  <w:szCs w:val="21"/>
                  <w:lang w:val="en-IN"/>
                </w:rPr>
                <w:delText>0.00084</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724DFFF" w14:textId="4BF5635B" w:rsidR="00A56F8F" w:rsidRPr="0074216D" w:rsidDel="00022465" w:rsidRDefault="00A56F8F">
            <w:pPr>
              <w:spacing w:after="160" w:line="259" w:lineRule="auto"/>
              <w:jc w:val="center"/>
              <w:rPr>
                <w:del w:id="4236" w:author="Lim, Vanessa Gunawan" w:date="2022-11-17T15:17:00Z"/>
                <w:rFonts w:asciiTheme="minorHAnsi" w:eastAsia="PMingLiU" w:hAnsiTheme="minorHAnsi" w:cstheme="minorHAnsi"/>
                <w:lang w:val="en-IN" w:bidi="en-US"/>
              </w:rPr>
              <w:pPrChange w:id="4237" w:author="Lim, Vanessa Gunawan" w:date="2022-11-17T15:17:00Z">
                <w:pPr>
                  <w:widowControl w:val="0"/>
                  <w:spacing w:after="240"/>
                  <w:jc w:val="both"/>
                </w:pPr>
              </w:pPrChange>
            </w:pPr>
            <w:del w:id="4238" w:author="Lim, Vanessa Gunawan" w:date="2022-11-17T15:17:00Z">
              <w:r w:rsidRPr="0074216D" w:rsidDel="00022465">
                <w:rPr>
                  <w:rFonts w:asciiTheme="minorHAnsi" w:eastAsia="PMingLiU" w:hAnsiTheme="minorHAnsi" w:cstheme="minorHAnsi"/>
                  <w:szCs w:val="21"/>
                  <w:lang w:val="en-IN"/>
                </w:rPr>
                <w:delText>0.00067</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4CB20D08" w14:textId="0EEC39BA" w:rsidR="00A56F8F" w:rsidRPr="0074216D" w:rsidDel="00022465" w:rsidRDefault="00A56F8F">
            <w:pPr>
              <w:spacing w:after="160" w:line="259" w:lineRule="auto"/>
              <w:jc w:val="center"/>
              <w:rPr>
                <w:del w:id="4239" w:author="Lim, Vanessa Gunawan" w:date="2022-11-17T15:17:00Z"/>
                <w:rFonts w:asciiTheme="minorHAnsi" w:eastAsia="PMingLiU" w:hAnsiTheme="minorHAnsi" w:cstheme="minorHAnsi"/>
                <w:lang w:val="en-IN" w:bidi="en-US"/>
              </w:rPr>
              <w:pPrChange w:id="4240" w:author="Lim, Vanessa Gunawan" w:date="2022-11-17T15:17:00Z">
                <w:pPr>
                  <w:widowControl w:val="0"/>
                  <w:spacing w:after="240"/>
                  <w:jc w:val="both"/>
                </w:pPr>
              </w:pPrChange>
            </w:pPr>
            <w:del w:id="4241" w:author="Lim, Vanessa Gunawan" w:date="2022-11-17T15:17:00Z">
              <w:r w:rsidRPr="0074216D" w:rsidDel="00022465">
                <w:rPr>
                  <w:rFonts w:asciiTheme="minorHAnsi" w:eastAsia="PMingLiU" w:hAnsiTheme="minorHAnsi" w:cstheme="minorHAnsi"/>
                  <w:szCs w:val="21"/>
                  <w:lang w:val="en-IN"/>
                </w:rPr>
                <w:delText>0.00053</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65AACC1D" w14:textId="24E0B260" w:rsidR="00A56F8F" w:rsidRPr="0074216D" w:rsidDel="00022465" w:rsidRDefault="00A56F8F">
            <w:pPr>
              <w:spacing w:after="160" w:line="259" w:lineRule="auto"/>
              <w:jc w:val="center"/>
              <w:rPr>
                <w:del w:id="4242" w:author="Lim, Vanessa Gunawan" w:date="2022-11-17T15:17:00Z"/>
                <w:rFonts w:asciiTheme="minorHAnsi" w:eastAsia="PMingLiU" w:hAnsiTheme="minorHAnsi" w:cstheme="minorHAnsi"/>
                <w:lang w:val="en-IN" w:bidi="en-US"/>
              </w:rPr>
              <w:pPrChange w:id="4243" w:author="Lim, Vanessa Gunawan" w:date="2022-11-17T15:17:00Z">
                <w:pPr>
                  <w:widowControl w:val="0"/>
                  <w:spacing w:after="240"/>
                  <w:jc w:val="both"/>
                </w:pPr>
              </w:pPrChange>
            </w:pPr>
            <w:del w:id="4244" w:author="Lim, Vanessa Gunawan" w:date="2022-11-17T15:17:00Z">
              <w:r w:rsidRPr="0074216D" w:rsidDel="00022465">
                <w:rPr>
                  <w:rFonts w:asciiTheme="minorHAnsi" w:eastAsia="PMingLiU" w:hAnsiTheme="minorHAnsi" w:cstheme="minorHAnsi"/>
                  <w:szCs w:val="21"/>
                  <w:lang w:val="en-IN"/>
                </w:rPr>
                <w:delText>0.00039</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64655710" w14:textId="22D6A2A8" w:rsidR="00A56F8F" w:rsidRPr="0074216D" w:rsidDel="00022465" w:rsidRDefault="00A56F8F">
            <w:pPr>
              <w:spacing w:after="160" w:line="259" w:lineRule="auto"/>
              <w:jc w:val="center"/>
              <w:rPr>
                <w:del w:id="4245" w:author="Lim, Vanessa Gunawan" w:date="2022-11-17T15:17:00Z"/>
                <w:rFonts w:asciiTheme="minorHAnsi" w:eastAsia="PMingLiU" w:hAnsiTheme="minorHAnsi" w:cstheme="minorHAnsi"/>
                <w:lang w:val="en-IN" w:bidi="en-US"/>
              </w:rPr>
              <w:pPrChange w:id="4246" w:author="Lim, Vanessa Gunawan" w:date="2022-11-17T15:17:00Z">
                <w:pPr>
                  <w:widowControl w:val="0"/>
                  <w:spacing w:after="240"/>
                  <w:jc w:val="both"/>
                </w:pPr>
              </w:pPrChange>
            </w:pPr>
            <w:del w:id="4247" w:author="Lim, Vanessa Gunawan" w:date="2022-11-17T15:17:00Z">
              <w:r w:rsidRPr="0074216D" w:rsidDel="00022465">
                <w:rPr>
                  <w:rFonts w:asciiTheme="minorHAnsi" w:eastAsia="PMingLiU" w:hAnsiTheme="minorHAnsi" w:cstheme="minorHAnsi"/>
                  <w:szCs w:val="21"/>
                  <w:lang w:val="en-IN"/>
                </w:rPr>
                <w:delText>0.00032</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1EC9FB8C" w14:textId="492A31E5" w:rsidR="00A56F8F" w:rsidRPr="0074216D" w:rsidDel="00022465" w:rsidRDefault="00A56F8F">
            <w:pPr>
              <w:spacing w:after="160" w:line="259" w:lineRule="auto"/>
              <w:jc w:val="center"/>
              <w:rPr>
                <w:del w:id="4248" w:author="Lim, Vanessa Gunawan" w:date="2022-11-17T15:17:00Z"/>
                <w:rFonts w:asciiTheme="minorHAnsi" w:eastAsia="PMingLiU" w:hAnsiTheme="minorHAnsi" w:cstheme="minorHAnsi"/>
                <w:lang w:val="en-IN" w:bidi="en-US"/>
              </w:rPr>
              <w:pPrChange w:id="4249" w:author="Lim, Vanessa Gunawan" w:date="2022-11-17T15:17:00Z">
                <w:pPr>
                  <w:widowControl w:val="0"/>
                  <w:spacing w:after="240"/>
                  <w:jc w:val="both"/>
                </w:pPr>
              </w:pPrChange>
            </w:pPr>
            <w:del w:id="4250" w:author="Lim, Vanessa Gunawan" w:date="2022-11-17T15:17:00Z">
              <w:r w:rsidRPr="0074216D" w:rsidDel="00022465">
                <w:rPr>
                  <w:rFonts w:asciiTheme="minorHAnsi" w:eastAsia="PMingLiU" w:hAnsiTheme="minorHAnsi" w:cstheme="minorHAnsi"/>
                  <w:szCs w:val="21"/>
                  <w:lang w:val="en-IN"/>
                </w:rPr>
                <w:delText>0.00026</w:delText>
              </w:r>
            </w:del>
          </w:p>
        </w:tc>
      </w:tr>
      <w:tr w:rsidR="00A56F8F" w:rsidDel="00022465" w14:paraId="737969CA" w14:textId="3DADA654" w:rsidTr="006C4E5E">
        <w:trPr>
          <w:cantSplit/>
          <w:del w:id="4251"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09171B00" w14:textId="0725A53F" w:rsidR="00A56F8F" w:rsidRPr="0074216D" w:rsidDel="00022465" w:rsidRDefault="00A56F8F">
            <w:pPr>
              <w:spacing w:after="160" w:line="259" w:lineRule="auto"/>
              <w:jc w:val="center"/>
              <w:rPr>
                <w:del w:id="4252" w:author="Lim, Vanessa Gunawan" w:date="2022-11-17T15:17:00Z"/>
                <w:rFonts w:asciiTheme="minorHAnsi" w:eastAsia="PMingLiU" w:hAnsiTheme="minorHAnsi" w:cstheme="minorHAnsi"/>
                <w:lang w:val="en-IN" w:bidi="en-US"/>
              </w:rPr>
              <w:pPrChange w:id="4253" w:author="Lim, Vanessa Gunawan" w:date="2022-11-17T15:17:00Z">
                <w:pPr>
                  <w:widowControl w:val="0"/>
                  <w:spacing w:after="240"/>
                  <w:jc w:val="both"/>
                </w:pPr>
              </w:pPrChange>
            </w:pPr>
            <w:del w:id="4254" w:author="Lim, Vanessa Gunawan" w:date="2022-11-17T15:17:00Z">
              <w:r w:rsidRPr="0074216D" w:rsidDel="00022465">
                <w:rPr>
                  <w:rFonts w:asciiTheme="minorHAnsi" w:eastAsia="PMingLiU" w:hAnsiTheme="minorHAnsi" w:cstheme="minorHAnsi"/>
                  <w:szCs w:val="21"/>
                  <w:lang w:val="en-IN"/>
                </w:rPr>
                <w:delText>19.0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567381E0" w14:textId="3C4814B1" w:rsidR="00A56F8F" w:rsidRPr="0074216D" w:rsidDel="00022465" w:rsidRDefault="00A56F8F">
            <w:pPr>
              <w:spacing w:after="160" w:line="259" w:lineRule="auto"/>
              <w:jc w:val="center"/>
              <w:rPr>
                <w:del w:id="4255" w:author="Lim, Vanessa Gunawan" w:date="2022-11-17T15:17:00Z"/>
                <w:rFonts w:asciiTheme="minorHAnsi" w:eastAsia="PMingLiU" w:hAnsiTheme="minorHAnsi" w:cstheme="minorHAnsi"/>
                <w:lang w:val="en-IN" w:bidi="en-US"/>
              </w:rPr>
              <w:pPrChange w:id="4256" w:author="Lim, Vanessa Gunawan" w:date="2022-11-17T15:17:00Z">
                <w:pPr>
                  <w:widowControl w:val="0"/>
                  <w:spacing w:after="240"/>
                  <w:jc w:val="both"/>
                </w:pPr>
              </w:pPrChange>
            </w:pPr>
            <w:del w:id="4257" w:author="Lim, Vanessa Gunawan" w:date="2022-11-17T15:17:00Z">
              <w:r w:rsidRPr="0074216D" w:rsidDel="00022465">
                <w:rPr>
                  <w:rFonts w:asciiTheme="minorHAnsi" w:eastAsia="PMingLiU" w:hAnsiTheme="minorHAnsi" w:cstheme="minorHAnsi"/>
                  <w:szCs w:val="21"/>
                  <w:lang w:val="en-IN"/>
                </w:rPr>
                <w:delText>0.00139</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84A5507" w14:textId="48C221D4" w:rsidR="00A56F8F" w:rsidRPr="0074216D" w:rsidDel="00022465" w:rsidRDefault="00A56F8F">
            <w:pPr>
              <w:spacing w:after="160" w:line="259" w:lineRule="auto"/>
              <w:jc w:val="center"/>
              <w:rPr>
                <w:del w:id="4258" w:author="Lim, Vanessa Gunawan" w:date="2022-11-17T15:17:00Z"/>
                <w:rFonts w:asciiTheme="minorHAnsi" w:eastAsia="PMingLiU" w:hAnsiTheme="minorHAnsi" w:cstheme="minorHAnsi"/>
                <w:lang w:val="en-IN" w:bidi="en-US"/>
              </w:rPr>
              <w:pPrChange w:id="4259" w:author="Lim, Vanessa Gunawan" w:date="2022-11-17T15:17:00Z">
                <w:pPr>
                  <w:widowControl w:val="0"/>
                  <w:spacing w:after="240"/>
                  <w:jc w:val="both"/>
                </w:pPr>
              </w:pPrChange>
            </w:pPr>
            <w:del w:id="4260" w:author="Lim, Vanessa Gunawan" w:date="2022-11-17T15:17:00Z">
              <w:r w:rsidRPr="0074216D" w:rsidDel="00022465">
                <w:rPr>
                  <w:rFonts w:asciiTheme="minorHAnsi" w:eastAsia="PMingLiU" w:hAnsiTheme="minorHAnsi" w:cstheme="minorHAnsi"/>
                  <w:szCs w:val="21"/>
                  <w:lang w:val="en-IN"/>
                </w:rPr>
                <w:delText>0.00113</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46ACC18A" w14:textId="29302E4C" w:rsidR="00A56F8F" w:rsidRPr="0074216D" w:rsidDel="00022465" w:rsidRDefault="00A56F8F">
            <w:pPr>
              <w:spacing w:after="160" w:line="259" w:lineRule="auto"/>
              <w:jc w:val="center"/>
              <w:rPr>
                <w:del w:id="4261" w:author="Lim, Vanessa Gunawan" w:date="2022-11-17T15:17:00Z"/>
                <w:rFonts w:asciiTheme="minorHAnsi" w:eastAsia="PMingLiU" w:hAnsiTheme="minorHAnsi" w:cstheme="minorHAnsi"/>
                <w:lang w:val="en-IN" w:bidi="en-US"/>
              </w:rPr>
              <w:pPrChange w:id="4262" w:author="Lim, Vanessa Gunawan" w:date="2022-11-17T15:17:00Z">
                <w:pPr>
                  <w:widowControl w:val="0"/>
                  <w:spacing w:after="240"/>
                  <w:jc w:val="both"/>
                </w:pPr>
              </w:pPrChange>
            </w:pPr>
            <w:del w:id="4263" w:author="Lim, Vanessa Gunawan" w:date="2022-11-17T15:17:00Z">
              <w:r w:rsidRPr="0074216D" w:rsidDel="00022465">
                <w:rPr>
                  <w:rFonts w:asciiTheme="minorHAnsi" w:eastAsia="PMingLiU" w:hAnsiTheme="minorHAnsi" w:cstheme="minorHAnsi"/>
                  <w:szCs w:val="21"/>
                  <w:lang w:val="en-IN"/>
                </w:rPr>
                <w:delText>0.00088</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6C89965C" w14:textId="42BC62E1" w:rsidR="00A56F8F" w:rsidRPr="0074216D" w:rsidDel="00022465" w:rsidRDefault="00A56F8F">
            <w:pPr>
              <w:spacing w:after="160" w:line="259" w:lineRule="auto"/>
              <w:jc w:val="center"/>
              <w:rPr>
                <w:del w:id="4264" w:author="Lim, Vanessa Gunawan" w:date="2022-11-17T15:17:00Z"/>
                <w:rFonts w:asciiTheme="minorHAnsi" w:eastAsia="PMingLiU" w:hAnsiTheme="minorHAnsi" w:cstheme="minorHAnsi"/>
                <w:lang w:val="en-IN" w:bidi="en-US"/>
              </w:rPr>
              <w:pPrChange w:id="4265" w:author="Lim, Vanessa Gunawan" w:date="2022-11-17T15:17:00Z">
                <w:pPr>
                  <w:widowControl w:val="0"/>
                  <w:spacing w:after="240"/>
                  <w:jc w:val="both"/>
                </w:pPr>
              </w:pPrChange>
            </w:pPr>
            <w:del w:id="4266" w:author="Lim, Vanessa Gunawan" w:date="2022-11-17T15:17:00Z">
              <w:r w:rsidRPr="0074216D" w:rsidDel="00022465">
                <w:rPr>
                  <w:rFonts w:asciiTheme="minorHAnsi" w:eastAsia="PMingLiU" w:hAnsiTheme="minorHAnsi" w:cstheme="minorHAnsi"/>
                  <w:szCs w:val="21"/>
                  <w:lang w:val="en-IN"/>
                </w:rPr>
                <w:delText>0.00071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755A2F58" w14:textId="7A445C0D" w:rsidR="00A56F8F" w:rsidRPr="0074216D" w:rsidDel="00022465" w:rsidRDefault="00A56F8F">
            <w:pPr>
              <w:spacing w:after="160" w:line="259" w:lineRule="auto"/>
              <w:jc w:val="center"/>
              <w:rPr>
                <w:del w:id="4267" w:author="Lim, Vanessa Gunawan" w:date="2022-11-17T15:17:00Z"/>
                <w:rFonts w:asciiTheme="minorHAnsi" w:eastAsia="PMingLiU" w:hAnsiTheme="minorHAnsi" w:cstheme="minorHAnsi"/>
                <w:lang w:val="en-IN" w:bidi="en-US"/>
              </w:rPr>
              <w:pPrChange w:id="4268" w:author="Lim, Vanessa Gunawan" w:date="2022-11-17T15:17:00Z">
                <w:pPr>
                  <w:widowControl w:val="0"/>
                  <w:spacing w:after="240"/>
                  <w:jc w:val="both"/>
                </w:pPr>
              </w:pPrChange>
            </w:pPr>
            <w:del w:id="4269" w:author="Lim, Vanessa Gunawan" w:date="2022-11-17T15:17:00Z">
              <w:r w:rsidRPr="0074216D" w:rsidDel="00022465">
                <w:rPr>
                  <w:rFonts w:asciiTheme="minorHAnsi" w:eastAsia="PMingLiU" w:hAnsiTheme="minorHAnsi" w:cstheme="minorHAnsi"/>
                  <w:szCs w:val="21"/>
                  <w:lang w:val="en-IN"/>
                </w:rPr>
                <w:delText>0.00057</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1FD740C7" w14:textId="40C3F70F" w:rsidR="00A56F8F" w:rsidRPr="0074216D" w:rsidDel="00022465" w:rsidRDefault="00A56F8F">
            <w:pPr>
              <w:spacing w:after="160" w:line="259" w:lineRule="auto"/>
              <w:jc w:val="center"/>
              <w:rPr>
                <w:del w:id="4270" w:author="Lim, Vanessa Gunawan" w:date="2022-11-17T15:17:00Z"/>
                <w:rFonts w:asciiTheme="minorHAnsi" w:eastAsia="PMingLiU" w:hAnsiTheme="minorHAnsi" w:cstheme="minorHAnsi"/>
                <w:lang w:val="en-IN" w:bidi="en-US"/>
              </w:rPr>
              <w:pPrChange w:id="4271" w:author="Lim, Vanessa Gunawan" w:date="2022-11-17T15:17:00Z">
                <w:pPr>
                  <w:widowControl w:val="0"/>
                  <w:spacing w:after="240"/>
                  <w:jc w:val="both"/>
                </w:pPr>
              </w:pPrChange>
            </w:pPr>
            <w:del w:id="4272" w:author="Lim, Vanessa Gunawan" w:date="2022-11-17T15:17:00Z">
              <w:r w:rsidRPr="0074216D" w:rsidDel="00022465">
                <w:rPr>
                  <w:rFonts w:asciiTheme="minorHAnsi" w:eastAsia="PMingLiU" w:hAnsiTheme="minorHAnsi" w:cstheme="minorHAnsi"/>
                  <w:szCs w:val="21"/>
                  <w:lang w:val="en-IN"/>
                </w:rPr>
                <w:delText>0.00047</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1FDCC4DF" w14:textId="7B852371" w:rsidR="00A56F8F" w:rsidRPr="0074216D" w:rsidDel="00022465" w:rsidRDefault="00A56F8F">
            <w:pPr>
              <w:spacing w:after="160" w:line="259" w:lineRule="auto"/>
              <w:jc w:val="center"/>
              <w:rPr>
                <w:del w:id="4273" w:author="Lim, Vanessa Gunawan" w:date="2022-11-17T15:17:00Z"/>
                <w:rFonts w:asciiTheme="minorHAnsi" w:eastAsia="PMingLiU" w:hAnsiTheme="minorHAnsi" w:cstheme="minorHAnsi"/>
                <w:lang w:val="en-IN" w:bidi="en-US"/>
              </w:rPr>
              <w:pPrChange w:id="4274" w:author="Lim, Vanessa Gunawan" w:date="2022-11-17T15:17:00Z">
                <w:pPr>
                  <w:widowControl w:val="0"/>
                  <w:spacing w:after="240"/>
                  <w:jc w:val="both"/>
                </w:pPr>
              </w:pPrChange>
            </w:pPr>
            <w:del w:id="4275" w:author="Lim, Vanessa Gunawan" w:date="2022-11-17T15:17:00Z">
              <w:r w:rsidRPr="0074216D" w:rsidDel="00022465">
                <w:rPr>
                  <w:rFonts w:asciiTheme="minorHAnsi" w:eastAsia="PMingLiU" w:hAnsiTheme="minorHAnsi" w:cstheme="minorHAnsi"/>
                  <w:szCs w:val="21"/>
                  <w:lang w:val="en-IN"/>
                </w:rPr>
                <w:delText>0.00040</w:delText>
              </w:r>
            </w:del>
          </w:p>
        </w:tc>
      </w:tr>
      <w:tr w:rsidR="00A56F8F" w:rsidDel="00022465" w14:paraId="392288F8" w14:textId="42F14933" w:rsidTr="006C4E5E">
        <w:trPr>
          <w:cantSplit/>
          <w:del w:id="4276"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13DC4EDD" w14:textId="34AF7CCD" w:rsidR="00A56F8F" w:rsidRPr="0074216D" w:rsidDel="00022465" w:rsidRDefault="00A56F8F">
            <w:pPr>
              <w:spacing w:after="160" w:line="259" w:lineRule="auto"/>
              <w:jc w:val="center"/>
              <w:rPr>
                <w:del w:id="4277" w:author="Lim, Vanessa Gunawan" w:date="2022-11-17T15:17:00Z"/>
                <w:rFonts w:asciiTheme="minorHAnsi" w:eastAsia="PMingLiU" w:hAnsiTheme="minorHAnsi" w:cstheme="minorHAnsi"/>
                <w:lang w:val="en-IN" w:bidi="en-US"/>
              </w:rPr>
              <w:pPrChange w:id="4278" w:author="Lim, Vanessa Gunawan" w:date="2022-11-17T15:17:00Z">
                <w:pPr>
                  <w:widowControl w:val="0"/>
                  <w:spacing w:after="240"/>
                  <w:jc w:val="both"/>
                </w:pPr>
              </w:pPrChange>
            </w:pPr>
            <w:del w:id="4279" w:author="Lim, Vanessa Gunawan" w:date="2022-11-17T15:17:00Z">
              <w:r w:rsidRPr="0074216D" w:rsidDel="00022465">
                <w:rPr>
                  <w:rFonts w:asciiTheme="minorHAnsi" w:eastAsia="PMingLiU" w:hAnsiTheme="minorHAnsi" w:cstheme="minorHAnsi"/>
                  <w:szCs w:val="21"/>
                  <w:lang w:val="en-IN"/>
                </w:rPr>
                <w:delText>20.0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05CA3E18" w14:textId="603E0822" w:rsidR="00A56F8F" w:rsidRPr="0074216D" w:rsidDel="00022465" w:rsidRDefault="00A56F8F">
            <w:pPr>
              <w:spacing w:after="160" w:line="259" w:lineRule="auto"/>
              <w:jc w:val="center"/>
              <w:rPr>
                <w:del w:id="4280" w:author="Lim, Vanessa Gunawan" w:date="2022-11-17T15:17:00Z"/>
                <w:rFonts w:asciiTheme="minorHAnsi" w:eastAsia="PMingLiU" w:hAnsiTheme="minorHAnsi" w:cstheme="minorHAnsi"/>
                <w:lang w:val="en-IN" w:bidi="en-US"/>
              </w:rPr>
              <w:pPrChange w:id="4281" w:author="Lim, Vanessa Gunawan" w:date="2022-11-17T15:17:00Z">
                <w:pPr>
                  <w:widowControl w:val="0"/>
                  <w:spacing w:after="240"/>
                  <w:jc w:val="both"/>
                </w:pPr>
              </w:pPrChange>
            </w:pPr>
            <w:del w:id="4282" w:author="Lim, Vanessa Gunawan" w:date="2022-11-17T15:17:00Z">
              <w:r w:rsidRPr="0074216D" w:rsidDel="00022465">
                <w:rPr>
                  <w:rFonts w:asciiTheme="minorHAnsi" w:eastAsia="PMingLiU" w:hAnsiTheme="minorHAnsi" w:cstheme="minorHAnsi"/>
                  <w:szCs w:val="21"/>
                  <w:lang w:val="en-IN"/>
                </w:rPr>
                <w:delText>0.00162</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3ABCCEF9" w14:textId="6FB6D4BF" w:rsidR="00A56F8F" w:rsidRPr="0074216D" w:rsidDel="00022465" w:rsidRDefault="00A56F8F">
            <w:pPr>
              <w:spacing w:after="160" w:line="259" w:lineRule="auto"/>
              <w:jc w:val="center"/>
              <w:rPr>
                <w:del w:id="4283" w:author="Lim, Vanessa Gunawan" w:date="2022-11-17T15:17:00Z"/>
                <w:rFonts w:asciiTheme="minorHAnsi" w:eastAsia="PMingLiU" w:hAnsiTheme="minorHAnsi" w:cstheme="minorHAnsi"/>
                <w:lang w:val="en-IN" w:bidi="en-US"/>
              </w:rPr>
              <w:pPrChange w:id="4284" w:author="Lim, Vanessa Gunawan" w:date="2022-11-17T15:17:00Z">
                <w:pPr>
                  <w:widowControl w:val="0"/>
                  <w:spacing w:after="240"/>
                  <w:jc w:val="both"/>
                </w:pPr>
              </w:pPrChange>
            </w:pPr>
            <w:del w:id="4285" w:author="Lim, Vanessa Gunawan" w:date="2022-11-17T15:17:00Z">
              <w:r w:rsidRPr="0074216D" w:rsidDel="00022465">
                <w:rPr>
                  <w:rFonts w:asciiTheme="minorHAnsi" w:eastAsia="PMingLiU" w:hAnsiTheme="minorHAnsi" w:cstheme="minorHAnsi"/>
                  <w:szCs w:val="21"/>
                  <w:lang w:val="en-IN"/>
                </w:rPr>
                <w:delText>0.00133</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785CFF65" w14:textId="007D112E" w:rsidR="00A56F8F" w:rsidRPr="0074216D" w:rsidDel="00022465" w:rsidRDefault="00A56F8F">
            <w:pPr>
              <w:spacing w:after="160" w:line="259" w:lineRule="auto"/>
              <w:jc w:val="center"/>
              <w:rPr>
                <w:del w:id="4286" w:author="Lim, Vanessa Gunawan" w:date="2022-11-17T15:17:00Z"/>
                <w:rFonts w:asciiTheme="minorHAnsi" w:eastAsia="PMingLiU" w:hAnsiTheme="minorHAnsi" w:cstheme="minorHAnsi"/>
                <w:lang w:val="en-IN" w:bidi="en-US"/>
              </w:rPr>
              <w:pPrChange w:id="4287" w:author="Lim, Vanessa Gunawan" w:date="2022-11-17T15:17:00Z">
                <w:pPr>
                  <w:widowControl w:val="0"/>
                  <w:spacing w:after="240"/>
                  <w:jc w:val="both"/>
                </w:pPr>
              </w:pPrChange>
            </w:pPr>
            <w:del w:id="4288" w:author="Lim, Vanessa Gunawan" w:date="2022-11-17T15:17:00Z">
              <w:r w:rsidRPr="0074216D" w:rsidDel="00022465">
                <w:rPr>
                  <w:rFonts w:asciiTheme="minorHAnsi" w:eastAsia="PMingLiU" w:hAnsiTheme="minorHAnsi" w:cstheme="minorHAnsi"/>
                  <w:szCs w:val="21"/>
                  <w:lang w:val="en-IN"/>
                </w:rPr>
                <w:delText>0.00106</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22BEB6D6" w14:textId="40BDF165" w:rsidR="00A56F8F" w:rsidRPr="0074216D" w:rsidDel="00022465" w:rsidRDefault="00A56F8F">
            <w:pPr>
              <w:spacing w:after="160" w:line="259" w:lineRule="auto"/>
              <w:jc w:val="center"/>
              <w:rPr>
                <w:del w:id="4289" w:author="Lim, Vanessa Gunawan" w:date="2022-11-17T15:17:00Z"/>
                <w:rFonts w:asciiTheme="minorHAnsi" w:eastAsia="PMingLiU" w:hAnsiTheme="minorHAnsi" w:cstheme="minorHAnsi"/>
                <w:lang w:val="en-IN" w:bidi="en-US"/>
              </w:rPr>
              <w:pPrChange w:id="4290" w:author="Lim, Vanessa Gunawan" w:date="2022-11-17T15:17:00Z">
                <w:pPr>
                  <w:widowControl w:val="0"/>
                  <w:spacing w:after="240"/>
                  <w:jc w:val="both"/>
                </w:pPr>
              </w:pPrChange>
            </w:pPr>
            <w:del w:id="4291" w:author="Lim, Vanessa Gunawan" w:date="2022-11-17T15:17:00Z">
              <w:r w:rsidRPr="0074216D" w:rsidDel="00022465">
                <w:rPr>
                  <w:rFonts w:asciiTheme="minorHAnsi" w:eastAsia="PMingLiU" w:hAnsiTheme="minorHAnsi" w:cstheme="minorHAnsi"/>
                  <w:szCs w:val="21"/>
                  <w:lang w:val="en-IN"/>
                </w:rPr>
                <w:delText>0.00086</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0978EE03" w14:textId="7AF0F601" w:rsidR="00A56F8F" w:rsidRPr="0074216D" w:rsidDel="00022465" w:rsidRDefault="00A56F8F">
            <w:pPr>
              <w:spacing w:after="160" w:line="259" w:lineRule="auto"/>
              <w:jc w:val="center"/>
              <w:rPr>
                <w:del w:id="4292" w:author="Lim, Vanessa Gunawan" w:date="2022-11-17T15:17:00Z"/>
                <w:rFonts w:asciiTheme="minorHAnsi" w:eastAsia="PMingLiU" w:hAnsiTheme="minorHAnsi" w:cstheme="minorHAnsi"/>
                <w:lang w:val="en-IN" w:bidi="en-US"/>
              </w:rPr>
              <w:pPrChange w:id="4293" w:author="Lim, Vanessa Gunawan" w:date="2022-11-17T15:17:00Z">
                <w:pPr>
                  <w:widowControl w:val="0"/>
                  <w:spacing w:after="240"/>
                  <w:jc w:val="both"/>
                </w:pPr>
              </w:pPrChange>
            </w:pPr>
            <w:del w:id="4294" w:author="Lim, Vanessa Gunawan" w:date="2022-11-17T15:17:00Z">
              <w:r w:rsidRPr="0074216D" w:rsidDel="00022465">
                <w:rPr>
                  <w:rFonts w:asciiTheme="minorHAnsi" w:eastAsia="PMingLiU" w:hAnsiTheme="minorHAnsi" w:cstheme="minorHAnsi"/>
                  <w:szCs w:val="21"/>
                  <w:lang w:val="en-IN"/>
                </w:rPr>
                <w:delText>0.00071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7F4F9A64" w14:textId="5AE92E93" w:rsidR="00A56F8F" w:rsidRPr="0074216D" w:rsidDel="00022465" w:rsidRDefault="00A56F8F">
            <w:pPr>
              <w:spacing w:after="160" w:line="259" w:lineRule="auto"/>
              <w:jc w:val="center"/>
              <w:rPr>
                <w:del w:id="4295" w:author="Lim, Vanessa Gunawan" w:date="2022-11-17T15:17:00Z"/>
                <w:rFonts w:asciiTheme="minorHAnsi" w:eastAsia="PMingLiU" w:hAnsiTheme="minorHAnsi" w:cstheme="minorHAnsi"/>
                <w:lang w:val="en-IN" w:bidi="en-US"/>
              </w:rPr>
              <w:pPrChange w:id="4296" w:author="Lim, Vanessa Gunawan" w:date="2022-11-17T15:17:00Z">
                <w:pPr>
                  <w:widowControl w:val="0"/>
                  <w:spacing w:after="240"/>
                  <w:jc w:val="both"/>
                </w:pPr>
              </w:pPrChange>
            </w:pPr>
            <w:del w:id="4297" w:author="Lim, Vanessa Gunawan" w:date="2022-11-17T15:17:00Z">
              <w:r w:rsidRPr="0074216D" w:rsidDel="00022465">
                <w:rPr>
                  <w:rFonts w:asciiTheme="minorHAnsi" w:eastAsia="PMingLiU" w:hAnsiTheme="minorHAnsi" w:cstheme="minorHAnsi"/>
                  <w:szCs w:val="21"/>
                  <w:lang w:val="en-IN"/>
                </w:rPr>
                <w:delText>0.00062</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2BE2DC1A" w14:textId="002FC04F" w:rsidR="00A56F8F" w:rsidRPr="0074216D" w:rsidDel="00022465" w:rsidRDefault="00A56F8F">
            <w:pPr>
              <w:spacing w:after="160" w:line="259" w:lineRule="auto"/>
              <w:jc w:val="center"/>
              <w:rPr>
                <w:del w:id="4298" w:author="Lim, Vanessa Gunawan" w:date="2022-11-17T15:17:00Z"/>
                <w:rFonts w:asciiTheme="minorHAnsi" w:eastAsia="PMingLiU" w:hAnsiTheme="minorHAnsi" w:cstheme="minorHAnsi"/>
                <w:lang w:val="en-IN" w:bidi="en-US"/>
              </w:rPr>
              <w:pPrChange w:id="4299" w:author="Lim, Vanessa Gunawan" w:date="2022-11-17T15:17:00Z">
                <w:pPr>
                  <w:widowControl w:val="0"/>
                  <w:spacing w:after="240"/>
                  <w:jc w:val="both"/>
                </w:pPr>
              </w:pPrChange>
            </w:pPr>
            <w:del w:id="4300" w:author="Lim, Vanessa Gunawan" w:date="2022-11-17T15:17:00Z">
              <w:r w:rsidRPr="0074216D" w:rsidDel="00022465">
                <w:rPr>
                  <w:rFonts w:asciiTheme="minorHAnsi" w:eastAsia="PMingLiU" w:hAnsiTheme="minorHAnsi" w:cstheme="minorHAnsi"/>
                  <w:szCs w:val="21"/>
                  <w:lang w:val="en-IN"/>
                </w:rPr>
                <w:delText>0.00056</w:delText>
              </w:r>
            </w:del>
          </w:p>
        </w:tc>
      </w:tr>
      <w:tr w:rsidR="00A56F8F" w:rsidDel="00022465" w14:paraId="117B3DBD" w14:textId="74FA36F0" w:rsidTr="006C4E5E">
        <w:trPr>
          <w:cantSplit/>
          <w:del w:id="4301"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7CED5C6B" w14:textId="280AB104" w:rsidR="00A56F8F" w:rsidRPr="0074216D" w:rsidDel="00022465" w:rsidRDefault="00A56F8F">
            <w:pPr>
              <w:spacing w:after="160" w:line="259" w:lineRule="auto"/>
              <w:jc w:val="center"/>
              <w:rPr>
                <w:del w:id="4302" w:author="Lim, Vanessa Gunawan" w:date="2022-11-17T15:17:00Z"/>
                <w:rFonts w:asciiTheme="minorHAnsi" w:eastAsia="PMingLiU" w:hAnsiTheme="minorHAnsi" w:cstheme="minorHAnsi"/>
                <w:lang w:val="en-IN" w:bidi="en-US"/>
              </w:rPr>
              <w:pPrChange w:id="4303" w:author="Lim, Vanessa Gunawan" w:date="2022-11-17T15:17:00Z">
                <w:pPr>
                  <w:widowControl w:val="0"/>
                  <w:spacing w:after="240"/>
                  <w:jc w:val="both"/>
                </w:pPr>
              </w:pPrChange>
            </w:pPr>
            <w:del w:id="4304" w:author="Lim, Vanessa Gunawan" w:date="2022-11-17T15:17:00Z">
              <w:r w:rsidRPr="0074216D" w:rsidDel="00022465">
                <w:rPr>
                  <w:rFonts w:asciiTheme="minorHAnsi" w:eastAsia="PMingLiU" w:hAnsiTheme="minorHAnsi" w:cstheme="minorHAnsi"/>
                  <w:szCs w:val="21"/>
                  <w:lang w:val="en-IN"/>
                </w:rPr>
                <w:delText>21.0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38FF7C44" w14:textId="4EEE73A5" w:rsidR="00A56F8F" w:rsidRPr="0074216D" w:rsidDel="00022465" w:rsidRDefault="00A56F8F">
            <w:pPr>
              <w:spacing w:after="160" w:line="259" w:lineRule="auto"/>
              <w:jc w:val="center"/>
              <w:rPr>
                <w:del w:id="4305" w:author="Lim, Vanessa Gunawan" w:date="2022-11-17T15:17:00Z"/>
                <w:rFonts w:asciiTheme="minorHAnsi" w:eastAsia="PMingLiU" w:hAnsiTheme="minorHAnsi" w:cstheme="minorHAnsi"/>
                <w:lang w:val="en-IN" w:bidi="en-US"/>
              </w:rPr>
              <w:pPrChange w:id="4306" w:author="Lim, Vanessa Gunawan" w:date="2022-11-17T15:17:00Z">
                <w:pPr>
                  <w:widowControl w:val="0"/>
                  <w:spacing w:after="240"/>
                  <w:jc w:val="both"/>
                </w:pPr>
              </w:pPrChange>
            </w:pPr>
            <w:del w:id="4307" w:author="Lim, Vanessa Gunawan" w:date="2022-11-17T15:17:00Z">
              <w:r w:rsidRPr="0074216D" w:rsidDel="00022465">
                <w:rPr>
                  <w:rFonts w:asciiTheme="minorHAnsi" w:eastAsia="PMingLiU" w:hAnsiTheme="minorHAnsi" w:cstheme="minorHAnsi"/>
                  <w:szCs w:val="21"/>
                  <w:lang w:val="en-IN"/>
                </w:rPr>
                <w:delText>0.00185</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3C4F1F3C" w14:textId="5F9C9B7A" w:rsidR="00A56F8F" w:rsidRPr="0074216D" w:rsidDel="00022465" w:rsidRDefault="00A56F8F">
            <w:pPr>
              <w:spacing w:after="160" w:line="259" w:lineRule="auto"/>
              <w:jc w:val="center"/>
              <w:rPr>
                <w:del w:id="4308" w:author="Lim, Vanessa Gunawan" w:date="2022-11-17T15:17:00Z"/>
                <w:rFonts w:asciiTheme="minorHAnsi" w:eastAsia="PMingLiU" w:hAnsiTheme="minorHAnsi" w:cstheme="minorHAnsi"/>
                <w:lang w:val="en-IN" w:bidi="en-US"/>
              </w:rPr>
              <w:pPrChange w:id="4309" w:author="Lim, Vanessa Gunawan" w:date="2022-11-17T15:17:00Z">
                <w:pPr>
                  <w:widowControl w:val="0"/>
                  <w:spacing w:after="240"/>
                  <w:jc w:val="both"/>
                </w:pPr>
              </w:pPrChange>
            </w:pPr>
            <w:del w:id="4310" w:author="Lim, Vanessa Gunawan" w:date="2022-11-17T15:17:00Z">
              <w:r w:rsidRPr="0074216D" w:rsidDel="00022465">
                <w:rPr>
                  <w:rFonts w:asciiTheme="minorHAnsi" w:eastAsia="PMingLiU" w:hAnsiTheme="minorHAnsi" w:cstheme="minorHAnsi"/>
                  <w:szCs w:val="21"/>
                  <w:lang w:val="en-IN"/>
                </w:rPr>
                <w:delText>0.00148</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426E152B" w14:textId="6DDDD502" w:rsidR="00A56F8F" w:rsidRPr="0074216D" w:rsidDel="00022465" w:rsidRDefault="00A56F8F">
            <w:pPr>
              <w:spacing w:after="160" w:line="259" w:lineRule="auto"/>
              <w:jc w:val="center"/>
              <w:rPr>
                <w:del w:id="4311" w:author="Lim, Vanessa Gunawan" w:date="2022-11-17T15:17:00Z"/>
                <w:rFonts w:asciiTheme="minorHAnsi" w:eastAsia="PMingLiU" w:hAnsiTheme="minorHAnsi" w:cstheme="minorHAnsi"/>
                <w:lang w:val="en-IN" w:bidi="en-US"/>
              </w:rPr>
              <w:pPrChange w:id="4312" w:author="Lim, Vanessa Gunawan" w:date="2022-11-17T15:17:00Z">
                <w:pPr>
                  <w:widowControl w:val="0"/>
                  <w:spacing w:after="240"/>
                  <w:jc w:val="both"/>
                </w:pPr>
              </w:pPrChange>
            </w:pPr>
            <w:del w:id="4313" w:author="Lim, Vanessa Gunawan" w:date="2022-11-17T15:17:00Z">
              <w:r w:rsidRPr="0074216D" w:rsidDel="00022465">
                <w:rPr>
                  <w:rFonts w:asciiTheme="minorHAnsi" w:eastAsia="PMingLiU" w:hAnsiTheme="minorHAnsi" w:cstheme="minorHAnsi"/>
                  <w:szCs w:val="21"/>
                  <w:lang w:val="en-IN"/>
                </w:rPr>
                <w:delText>0.00116</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142EDA55" w14:textId="58CC4278" w:rsidR="00A56F8F" w:rsidRPr="0074216D" w:rsidDel="00022465" w:rsidRDefault="00A56F8F">
            <w:pPr>
              <w:spacing w:after="160" w:line="259" w:lineRule="auto"/>
              <w:jc w:val="center"/>
              <w:rPr>
                <w:del w:id="4314" w:author="Lim, Vanessa Gunawan" w:date="2022-11-17T15:17:00Z"/>
                <w:rFonts w:asciiTheme="minorHAnsi" w:eastAsia="PMingLiU" w:hAnsiTheme="minorHAnsi" w:cstheme="minorHAnsi"/>
                <w:lang w:val="en-IN" w:bidi="en-US"/>
              </w:rPr>
              <w:pPrChange w:id="4315" w:author="Lim, Vanessa Gunawan" w:date="2022-11-17T15:17:00Z">
                <w:pPr>
                  <w:widowControl w:val="0"/>
                  <w:spacing w:after="240"/>
                  <w:jc w:val="both"/>
                </w:pPr>
              </w:pPrChange>
            </w:pPr>
            <w:del w:id="4316" w:author="Lim, Vanessa Gunawan" w:date="2022-11-17T15:17:00Z">
              <w:r w:rsidRPr="0074216D" w:rsidDel="00022465">
                <w:rPr>
                  <w:rFonts w:asciiTheme="minorHAnsi" w:eastAsia="PMingLiU" w:hAnsiTheme="minorHAnsi" w:cstheme="minorHAnsi"/>
                  <w:szCs w:val="21"/>
                  <w:lang w:val="en-IN"/>
                </w:rPr>
                <w:delText>0.00101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647A9BD6" w14:textId="5075340A" w:rsidR="00A56F8F" w:rsidRPr="0074216D" w:rsidDel="00022465" w:rsidRDefault="00A56F8F">
            <w:pPr>
              <w:spacing w:after="160" w:line="259" w:lineRule="auto"/>
              <w:jc w:val="center"/>
              <w:rPr>
                <w:del w:id="4317" w:author="Lim, Vanessa Gunawan" w:date="2022-11-17T15:17:00Z"/>
                <w:rFonts w:asciiTheme="minorHAnsi" w:eastAsia="PMingLiU" w:hAnsiTheme="minorHAnsi" w:cstheme="minorHAnsi"/>
                <w:lang w:val="en-IN" w:bidi="en-US"/>
              </w:rPr>
              <w:pPrChange w:id="4318" w:author="Lim, Vanessa Gunawan" w:date="2022-11-17T15:17:00Z">
                <w:pPr>
                  <w:widowControl w:val="0"/>
                  <w:spacing w:after="240"/>
                  <w:jc w:val="both"/>
                </w:pPr>
              </w:pPrChange>
            </w:pPr>
            <w:del w:id="4319" w:author="Lim, Vanessa Gunawan" w:date="2022-11-17T15:17:00Z">
              <w:r w:rsidRPr="0074216D" w:rsidDel="00022465">
                <w:rPr>
                  <w:rFonts w:asciiTheme="minorHAnsi" w:eastAsia="PMingLiU" w:hAnsiTheme="minorHAnsi" w:cstheme="minorHAnsi"/>
                  <w:szCs w:val="21"/>
                  <w:lang w:val="en-IN"/>
                </w:rPr>
                <w:delText>0.00087</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4EB939FB" w14:textId="13C670A9" w:rsidR="00A56F8F" w:rsidRPr="0074216D" w:rsidDel="00022465" w:rsidRDefault="00A56F8F">
            <w:pPr>
              <w:spacing w:after="160" w:line="259" w:lineRule="auto"/>
              <w:jc w:val="center"/>
              <w:rPr>
                <w:del w:id="4320" w:author="Lim, Vanessa Gunawan" w:date="2022-11-17T15:17:00Z"/>
                <w:rFonts w:asciiTheme="minorHAnsi" w:eastAsia="PMingLiU" w:hAnsiTheme="minorHAnsi" w:cstheme="minorHAnsi"/>
                <w:lang w:val="en-IN" w:bidi="en-US"/>
              </w:rPr>
              <w:pPrChange w:id="4321" w:author="Lim, Vanessa Gunawan" w:date="2022-11-17T15:17:00Z">
                <w:pPr>
                  <w:widowControl w:val="0"/>
                  <w:spacing w:after="240"/>
                  <w:jc w:val="both"/>
                </w:pPr>
              </w:pPrChange>
            </w:pPr>
            <w:del w:id="4322" w:author="Lim, Vanessa Gunawan" w:date="2022-11-17T15:17:00Z">
              <w:r w:rsidRPr="0074216D" w:rsidDel="00022465">
                <w:rPr>
                  <w:rFonts w:asciiTheme="minorHAnsi" w:eastAsia="PMingLiU" w:hAnsiTheme="minorHAnsi" w:cstheme="minorHAnsi"/>
                  <w:szCs w:val="21"/>
                  <w:lang w:val="en-IN"/>
                </w:rPr>
                <w:delText>0.00076</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32F238D6" w14:textId="370C7BE8" w:rsidR="00A56F8F" w:rsidRPr="0074216D" w:rsidDel="00022465" w:rsidRDefault="00A56F8F">
            <w:pPr>
              <w:spacing w:after="160" w:line="259" w:lineRule="auto"/>
              <w:jc w:val="center"/>
              <w:rPr>
                <w:del w:id="4323" w:author="Lim, Vanessa Gunawan" w:date="2022-11-17T15:17:00Z"/>
                <w:rFonts w:asciiTheme="minorHAnsi" w:eastAsia="PMingLiU" w:hAnsiTheme="minorHAnsi" w:cstheme="minorHAnsi"/>
                <w:lang w:val="en-IN" w:bidi="en-US"/>
              </w:rPr>
              <w:pPrChange w:id="4324" w:author="Lim, Vanessa Gunawan" w:date="2022-11-17T15:17:00Z">
                <w:pPr>
                  <w:widowControl w:val="0"/>
                  <w:spacing w:after="240"/>
                  <w:jc w:val="both"/>
                </w:pPr>
              </w:pPrChange>
            </w:pPr>
            <w:del w:id="4325" w:author="Lim, Vanessa Gunawan" w:date="2022-11-17T15:17:00Z">
              <w:r w:rsidRPr="0074216D" w:rsidDel="00022465">
                <w:rPr>
                  <w:rFonts w:asciiTheme="minorHAnsi" w:eastAsia="PMingLiU" w:hAnsiTheme="minorHAnsi" w:cstheme="minorHAnsi"/>
                  <w:szCs w:val="21"/>
                  <w:lang w:val="en-IN"/>
                </w:rPr>
                <w:delText>0.00067</w:delText>
              </w:r>
            </w:del>
          </w:p>
        </w:tc>
      </w:tr>
      <w:tr w:rsidR="00A56F8F" w:rsidDel="00022465" w14:paraId="3E9D7F59" w14:textId="6A9D4E26" w:rsidTr="006C4E5E">
        <w:trPr>
          <w:cantSplit/>
          <w:del w:id="4326" w:author="Lim, Vanessa Gunawan" w:date="2022-11-17T15:17:00Z"/>
        </w:trPr>
        <w:tc>
          <w:tcPr>
            <w:tcW w:w="1300" w:type="dxa"/>
            <w:tcBorders>
              <w:top w:val="single" w:sz="4" w:space="0" w:color="000000"/>
              <w:left w:val="single" w:sz="4" w:space="0" w:color="000000"/>
              <w:bottom w:val="single" w:sz="4" w:space="0" w:color="000000"/>
              <w:right w:val="single" w:sz="4" w:space="0" w:color="000000"/>
            </w:tcBorders>
            <w:shd w:val="clear" w:color="auto" w:fill="FFFFFF"/>
            <w:hideMark/>
          </w:tcPr>
          <w:p w14:paraId="3FFC46E3" w14:textId="1D018DBB" w:rsidR="00A56F8F" w:rsidRPr="0074216D" w:rsidDel="00022465" w:rsidRDefault="00A56F8F">
            <w:pPr>
              <w:spacing w:after="160" w:line="259" w:lineRule="auto"/>
              <w:jc w:val="center"/>
              <w:rPr>
                <w:del w:id="4327" w:author="Lim, Vanessa Gunawan" w:date="2022-11-17T15:17:00Z"/>
                <w:rFonts w:asciiTheme="minorHAnsi" w:eastAsia="PMingLiU" w:hAnsiTheme="minorHAnsi" w:cstheme="minorHAnsi"/>
                <w:lang w:val="en-IN" w:bidi="en-US"/>
              </w:rPr>
              <w:pPrChange w:id="4328" w:author="Lim, Vanessa Gunawan" w:date="2022-11-17T15:17:00Z">
                <w:pPr>
                  <w:widowControl w:val="0"/>
                  <w:spacing w:after="240"/>
                  <w:jc w:val="both"/>
                </w:pPr>
              </w:pPrChange>
            </w:pPr>
            <w:del w:id="4329" w:author="Lim, Vanessa Gunawan" w:date="2022-11-17T15:17:00Z">
              <w:r w:rsidRPr="0074216D" w:rsidDel="00022465">
                <w:rPr>
                  <w:rFonts w:asciiTheme="minorHAnsi" w:eastAsia="PMingLiU" w:hAnsiTheme="minorHAnsi" w:cstheme="minorHAnsi"/>
                  <w:szCs w:val="21"/>
                  <w:lang w:val="en-IN"/>
                </w:rPr>
                <w:delText>22.0</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4C385A64" w14:textId="23A88C91" w:rsidR="00A56F8F" w:rsidRPr="0074216D" w:rsidDel="00022465" w:rsidRDefault="00A56F8F">
            <w:pPr>
              <w:spacing w:after="160" w:line="259" w:lineRule="auto"/>
              <w:jc w:val="center"/>
              <w:rPr>
                <w:del w:id="4330" w:author="Lim, Vanessa Gunawan" w:date="2022-11-17T15:17:00Z"/>
                <w:rFonts w:asciiTheme="minorHAnsi" w:eastAsia="PMingLiU" w:hAnsiTheme="minorHAnsi" w:cstheme="minorHAnsi"/>
                <w:lang w:val="en-IN" w:bidi="en-US"/>
              </w:rPr>
              <w:pPrChange w:id="4331" w:author="Lim, Vanessa Gunawan" w:date="2022-11-17T15:17:00Z">
                <w:pPr>
                  <w:widowControl w:val="0"/>
                  <w:spacing w:after="240"/>
                  <w:jc w:val="both"/>
                </w:pPr>
              </w:pPrChange>
            </w:pPr>
            <w:del w:id="4332" w:author="Lim, Vanessa Gunawan" w:date="2022-11-17T15:17:00Z">
              <w:r w:rsidRPr="0074216D" w:rsidDel="00022465">
                <w:rPr>
                  <w:rFonts w:asciiTheme="minorHAnsi" w:eastAsia="PMingLiU" w:hAnsiTheme="minorHAnsi" w:cstheme="minorHAnsi"/>
                  <w:szCs w:val="21"/>
                  <w:lang w:val="en-IN"/>
                </w:rPr>
                <w:delText>0.00209</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8F085B2" w14:textId="794C414A" w:rsidR="00A56F8F" w:rsidRPr="0074216D" w:rsidDel="00022465" w:rsidRDefault="00A56F8F">
            <w:pPr>
              <w:spacing w:after="160" w:line="259" w:lineRule="auto"/>
              <w:jc w:val="center"/>
              <w:rPr>
                <w:del w:id="4333" w:author="Lim, Vanessa Gunawan" w:date="2022-11-17T15:17:00Z"/>
                <w:rFonts w:asciiTheme="minorHAnsi" w:eastAsia="PMingLiU" w:hAnsiTheme="minorHAnsi" w:cstheme="minorHAnsi"/>
                <w:lang w:val="en-IN" w:bidi="en-US"/>
              </w:rPr>
              <w:pPrChange w:id="4334" w:author="Lim, Vanessa Gunawan" w:date="2022-11-17T15:17:00Z">
                <w:pPr>
                  <w:widowControl w:val="0"/>
                  <w:spacing w:after="240"/>
                  <w:jc w:val="both"/>
                </w:pPr>
              </w:pPrChange>
            </w:pPr>
            <w:del w:id="4335" w:author="Lim, Vanessa Gunawan" w:date="2022-11-17T15:17:00Z">
              <w:r w:rsidRPr="0074216D" w:rsidDel="00022465">
                <w:rPr>
                  <w:rFonts w:asciiTheme="minorHAnsi" w:eastAsia="PMingLiU" w:hAnsiTheme="minorHAnsi" w:cstheme="minorHAnsi"/>
                  <w:szCs w:val="21"/>
                  <w:lang w:val="en-IN"/>
                </w:rPr>
                <w:delText>0.00165</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2E45CF90" w14:textId="0C0E393A" w:rsidR="00A56F8F" w:rsidRPr="0074216D" w:rsidDel="00022465" w:rsidRDefault="00A56F8F">
            <w:pPr>
              <w:spacing w:after="160" w:line="259" w:lineRule="auto"/>
              <w:jc w:val="center"/>
              <w:rPr>
                <w:del w:id="4336" w:author="Lim, Vanessa Gunawan" w:date="2022-11-17T15:17:00Z"/>
                <w:rFonts w:asciiTheme="minorHAnsi" w:eastAsia="PMingLiU" w:hAnsiTheme="minorHAnsi" w:cstheme="minorHAnsi"/>
                <w:lang w:val="en-IN" w:bidi="en-US"/>
              </w:rPr>
              <w:pPrChange w:id="4337" w:author="Lim, Vanessa Gunawan" w:date="2022-11-17T15:17:00Z">
                <w:pPr>
                  <w:widowControl w:val="0"/>
                  <w:spacing w:after="240"/>
                  <w:jc w:val="both"/>
                </w:pPr>
              </w:pPrChange>
            </w:pPr>
            <w:del w:id="4338" w:author="Lim, Vanessa Gunawan" w:date="2022-11-17T15:17:00Z">
              <w:r w:rsidRPr="0074216D" w:rsidDel="00022465">
                <w:rPr>
                  <w:rFonts w:asciiTheme="minorHAnsi" w:eastAsia="PMingLiU" w:hAnsiTheme="minorHAnsi" w:cstheme="minorHAnsi"/>
                  <w:szCs w:val="21"/>
                  <w:lang w:val="en-IN"/>
                </w:rPr>
                <w:delText>0.00127</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47388F3E" w14:textId="1BD3EEFC" w:rsidR="00A56F8F" w:rsidRPr="0074216D" w:rsidDel="00022465" w:rsidRDefault="00A56F8F">
            <w:pPr>
              <w:spacing w:after="160" w:line="259" w:lineRule="auto"/>
              <w:jc w:val="center"/>
              <w:rPr>
                <w:del w:id="4339" w:author="Lim, Vanessa Gunawan" w:date="2022-11-17T15:17:00Z"/>
                <w:rFonts w:asciiTheme="minorHAnsi" w:eastAsia="PMingLiU" w:hAnsiTheme="minorHAnsi" w:cstheme="minorHAnsi"/>
                <w:lang w:val="en-IN" w:bidi="en-US"/>
              </w:rPr>
              <w:pPrChange w:id="4340" w:author="Lim, Vanessa Gunawan" w:date="2022-11-17T15:17:00Z">
                <w:pPr>
                  <w:widowControl w:val="0"/>
                  <w:spacing w:after="240"/>
                  <w:jc w:val="both"/>
                </w:pPr>
              </w:pPrChange>
            </w:pPr>
            <w:del w:id="4341" w:author="Lim, Vanessa Gunawan" w:date="2022-11-17T15:17:00Z">
              <w:r w:rsidRPr="0074216D" w:rsidDel="00022465">
                <w:rPr>
                  <w:rFonts w:asciiTheme="minorHAnsi" w:eastAsia="PMingLiU" w:hAnsiTheme="minorHAnsi" w:cstheme="minorHAnsi"/>
                  <w:szCs w:val="21"/>
                  <w:lang w:val="en-IN"/>
                </w:rPr>
                <w:delText>0.00116</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5FDC25BF" w14:textId="5D14863F" w:rsidR="00A56F8F" w:rsidRPr="0074216D" w:rsidDel="00022465" w:rsidRDefault="00A56F8F">
            <w:pPr>
              <w:spacing w:after="160" w:line="259" w:lineRule="auto"/>
              <w:jc w:val="center"/>
              <w:rPr>
                <w:del w:id="4342" w:author="Lim, Vanessa Gunawan" w:date="2022-11-17T15:17:00Z"/>
                <w:rFonts w:asciiTheme="minorHAnsi" w:eastAsia="PMingLiU" w:hAnsiTheme="minorHAnsi" w:cstheme="minorHAnsi"/>
                <w:lang w:val="en-IN" w:bidi="en-US"/>
              </w:rPr>
              <w:pPrChange w:id="4343" w:author="Lim, Vanessa Gunawan" w:date="2022-11-17T15:17:00Z">
                <w:pPr>
                  <w:widowControl w:val="0"/>
                  <w:spacing w:after="240"/>
                  <w:jc w:val="both"/>
                </w:pPr>
              </w:pPrChange>
            </w:pPr>
            <w:del w:id="4344" w:author="Lim, Vanessa Gunawan" w:date="2022-11-17T15:17:00Z">
              <w:r w:rsidRPr="0074216D" w:rsidDel="00022465">
                <w:rPr>
                  <w:rFonts w:asciiTheme="minorHAnsi" w:eastAsia="PMingLiU" w:hAnsiTheme="minorHAnsi" w:cstheme="minorHAnsi"/>
                  <w:szCs w:val="21"/>
                  <w:lang w:val="en-IN"/>
                </w:rPr>
                <w:delText>0.00101</w:delText>
              </w:r>
            </w:del>
          </w:p>
        </w:tc>
        <w:tc>
          <w:tcPr>
            <w:tcW w:w="1119" w:type="dxa"/>
            <w:tcBorders>
              <w:top w:val="single" w:sz="4" w:space="0" w:color="000000"/>
              <w:left w:val="single" w:sz="4" w:space="0" w:color="000000"/>
              <w:bottom w:val="single" w:sz="4" w:space="0" w:color="000000"/>
              <w:right w:val="single" w:sz="4" w:space="0" w:color="000000"/>
            </w:tcBorders>
            <w:shd w:val="clear" w:color="auto" w:fill="FFFFFF"/>
            <w:hideMark/>
          </w:tcPr>
          <w:p w14:paraId="1BA103A1" w14:textId="78513D57" w:rsidR="00A56F8F" w:rsidRPr="0074216D" w:rsidDel="00022465" w:rsidRDefault="00A56F8F">
            <w:pPr>
              <w:spacing w:after="160" w:line="259" w:lineRule="auto"/>
              <w:jc w:val="center"/>
              <w:rPr>
                <w:del w:id="4345" w:author="Lim, Vanessa Gunawan" w:date="2022-11-17T15:17:00Z"/>
                <w:rFonts w:asciiTheme="minorHAnsi" w:eastAsia="PMingLiU" w:hAnsiTheme="minorHAnsi" w:cstheme="minorHAnsi"/>
                <w:lang w:val="en-IN" w:bidi="en-US"/>
              </w:rPr>
              <w:pPrChange w:id="4346" w:author="Lim, Vanessa Gunawan" w:date="2022-11-17T15:17:00Z">
                <w:pPr>
                  <w:widowControl w:val="0"/>
                  <w:spacing w:after="240"/>
                  <w:jc w:val="both"/>
                </w:pPr>
              </w:pPrChange>
            </w:pPr>
            <w:del w:id="4347" w:author="Lim, Vanessa Gunawan" w:date="2022-11-17T15:17:00Z">
              <w:r w:rsidRPr="0074216D" w:rsidDel="00022465">
                <w:rPr>
                  <w:rFonts w:asciiTheme="minorHAnsi" w:eastAsia="PMingLiU" w:hAnsiTheme="minorHAnsi" w:cstheme="minorHAnsi"/>
                  <w:szCs w:val="21"/>
                  <w:lang w:val="en-IN"/>
                </w:rPr>
                <w:delText>0.00090</w:delText>
              </w:r>
            </w:del>
          </w:p>
        </w:tc>
        <w:tc>
          <w:tcPr>
            <w:tcW w:w="1120" w:type="dxa"/>
            <w:tcBorders>
              <w:top w:val="single" w:sz="4" w:space="0" w:color="000000"/>
              <w:left w:val="single" w:sz="4" w:space="0" w:color="000000"/>
              <w:bottom w:val="single" w:sz="4" w:space="0" w:color="000000"/>
              <w:right w:val="single" w:sz="4" w:space="0" w:color="000000"/>
            </w:tcBorders>
            <w:shd w:val="clear" w:color="auto" w:fill="FFFFFF"/>
            <w:hideMark/>
          </w:tcPr>
          <w:p w14:paraId="0B14F8E7" w14:textId="4669F9B4" w:rsidR="00A56F8F" w:rsidRPr="0074216D" w:rsidDel="00022465" w:rsidRDefault="00A56F8F">
            <w:pPr>
              <w:spacing w:after="160" w:line="259" w:lineRule="auto"/>
              <w:jc w:val="center"/>
              <w:rPr>
                <w:del w:id="4348" w:author="Lim, Vanessa Gunawan" w:date="2022-11-17T15:17:00Z"/>
                <w:rFonts w:asciiTheme="minorHAnsi" w:eastAsia="PMingLiU" w:hAnsiTheme="minorHAnsi" w:cstheme="minorHAnsi"/>
                <w:lang w:val="en-IN" w:bidi="en-US"/>
              </w:rPr>
              <w:pPrChange w:id="4349" w:author="Lim, Vanessa Gunawan" w:date="2022-11-17T15:17:00Z">
                <w:pPr>
                  <w:widowControl w:val="0"/>
                  <w:spacing w:after="240"/>
                  <w:jc w:val="both"/>
                </w:pPr>
              </w:pPrChange>
            </w:pPr>
            <w:del w:id="4350" w:author="Lim, Vanessa Gunawan" w:date="2022-11-17T15:17:00Z">
              <w:r w:rsidRPr="0074216D" w:rsidDel="00022465">
                <w:rPr>
                  <w:rFonts w:asciiTheme="minorHAnsi" w:eastAsia="PMingLiU" w:hAnsiTheme="minorHAnsi" w:cstheme="minorHAnsi"/>
                  <w:szCs w:val="21"/>
                  <w:lang w:val="en-IN"/>
                </w:rPr>
                <w:delText>0.00078</w:delText>
              </w:r>
            </w:del>
          </w:p>
        </w:tc>
      </w:tr>
    </w:tbl>
    <w:p w14:paraId="3B2B5379" w14:textId="1CDB7CC6" w:rsidR="00A56F8F" w:rsidRPr="0074216D" w:rsidDel="00022465" w:rsidRDefault="00A56F8F">
      <w:pPr>
        <w:spacing w:after="160" w:line="259" w:lineRule="auto"/>
        <w:jc w:val="center"/>
        <w:rPr>
          <w:del w:id="4351" w:author="Lim, Vanessa Gunawan" w:date="2022-11-17T15:17:00Z"/>
          <w:rFonts w:asciiTheme="minorHAnsi" w:hAnsiTheme="minorHAnsi" w:cstheme="minorHAnsi"/>
          <w:lang w:val="en-IN"/>
        </w:rPr>
        <w:pPrChange w:id="4352" w:author="Lim, Vanessa Gunawan" w:date="2022-11-17T15:17:00Z">
          <w:pPr>
            <w:spacing w:before="240" w:after="240"/>
            <w:ind w:left="360"/>
            <w:jc w:val="both"/>
          </w:pPr>
        </w:pPrChange>
      </w:pPr>
      <w:del w:id="4353" w:author="Lim, Vanessa Gunawan" w:date="2022-11-17T15:17:00Z">
        <w:r w:rsidRPr="0074216D" w:rsidDel="00022465">
          <w:rPr>
            <w:rFonts w:asciiTheme="minorHAnsi" w:hAnsiTheme="minorHAnsi" w:cstheme="minorHAnsi"/>
            <w:lang w:val="en-IN"/>
          </w:rPr>
          <w:lastRenderedPageBreak/>
          <w:delText xml:space="preserve">Source : ISO 6578:1991, Annex C. Correction factors for volume reduction of LNG mixtures Table C. 2. </w:delText>
        </w:r>
      </w:del>
    </w:p>
    <w:p w14:paraId="082E1025" w14:textId="2B4E7A05" w:rsidR="00A56F8F" w:rsidRPr="0074216D" w:rsidDel="00022465" w:rsidRDefault="00A56F8F">
      <w:pPr>
        <w:spacing w:after="160" w:line="259" w:lineRule="auto"/>
        <w:jc w:val="center"/>
        <w:rPr>
          <w:del w:id="4354" w:author="Lim, Vanessa Gunawan" w:date="2022-11-17T15:17:00Z"/>
          <w:rFonts w:asciiTheme="minorHAnsi" w:hAnsiTheme="minorHAnsi" w:cstheme="minorHAnsi"/>
          <w:u w:val="single"/>
          <w:lang w:val="en-IN"/>
        </w:rPr>
        <w:sectPr w:rsidR="00A56F8F" w:rsidRPr="0074216D" w:rsidDel="00022465" w:rsidSect="00BB1C01">
          <w:pgSz w:w="12240" w:h="15840"/>
          <w:pgMar w:top="1440" w:right="1440" w:bottom="1440" w:left="1440" w:header="540" w:footer="720" w:gutter="0"/>
          <w:pgNumType w:start="1"/>
          <w:cols w:space="720"/>
          <w:docGrid w:linePitch="326"/>
        </w:sectPr>
        <w:pPrChange w:id="4355" w:author="Lim, Vanessa Gunawan" w:date="2022-11-17T15:17:00Z">
          <w:pPr>
            <w:pStyle w:val="DefaultText"/>
            <w:widowControl/>
            <w:tabs>
              <w:tab w:val="clear" w:pos="3600"/>
              <w:tab w:val="clear" w:pos="4320"/>
              <w:tab w:val="left" w:pos="0"/>
              <w:tab w:val="left" w:pos="3510"/>
            </w:tabs>
            <w:spacing w:before="0" w:line="240" w:lineRule="auto"/>
            <w:jc w:val="right"/>
          </w:pPr>
        </w:pPrChange>
      </w:pPr>
    </w:p>
    <w:p w14:paraId="6A2DFDFB" w14:textId="7CABCD3B" w:rsidR="00A56F8F" w:rsidRPr="0074216D" w:rsidDel="00022465" w:rsidRDefault="00A56F8F">
      <w:pPr>
        <w:spacing w:after="160" w:line="259" w:lineRule="auto"/>
        <w:jc w:val="center"/>
        <w:rPr>
          <w:del w:id="4356" w:author="Lim, Vanessa Gunawan" w:date="2022-11-17T15:17:00Z"/>
          <w:rFonts w:asciiTheme="minorHAnsi" w:hAnsiTheme="minorHAnsi" w:cstheme="minorHAnsi"/>
          <w:u w:val="single"/>
          <w:lang w:val="en-IN"/>
        </w:rPr>
        <w:pPrChange w:id="4357" w:author="Lim, Vanessa Gunawan" w:date="2022-11-17T15:17:00Z">
          <w:pPr>
            <w:pStyle w:val="DefaultText"/>
            <w:widowControl/>
            <w:tabs>
              <w:tab w:val="clear" w:pos="3600"/>
              <w:tab w:val="clear" w:pos="4320"/>
              <w:tab w:val="left" w:pos="0"/>
              <w:tab w:val="left" w:pos="3510"/>
            </w:tabs>
            <w:spacing w:before="0" w:line="240" w:lineRule="auto"/>
            <w:jc w:val="right"/>
          </w:pPr>
        </w:pPrChange>
      </w:pPr>
    </w:p>
    <w:p w14:paraId="01757C46" w14:textId="5C77AC2B" w:rsidR="00A56F8F" w:rsidRPr="0074216D" w:rsidDel="00022465" w:rsidRDefault="00A56F8F">
      <w:pPr>
        <w:spacing w:after="160" w:line="259" w:lineRule="auto"/>
        <w:jc w:val="center"/>
        <w:rPr>
          <w:del w:id="4358" w:author="Lim, Vanessa Gunawan" w:date="2022-11-17T15:17:00Z"/>
          <w:rFonts w:asciiTheme="minorHAnsi" w:hAnsiTheme="minorHAnsi" w:cstheme="minorHAnsi"/>
          <w:u w:val="single"/>
          <w:lang w:val="en-IN"/>
        </w:rPr>
        <w:pPrChange w:id="4359" w:author="Lim, Vanessa Gunawan" w:date="2022-11-17T15:17:00Z">
          <w:pPr>
            <w:pStyle w:val="BodyText"/>
            <w:jc w:val="center"/>
          </w:pPr>
        </w:pPrChange>
      </w:pPr>
      <w:del w:id="4360" w:author="Lim, Vanessa Gunawan" w:date="2022-11-17T15:17:00Z">
        <w:r w:rsidRPr="0074216D" w:rsidDel="00022465">
          <w:rPr>
            <w:rFonts w:asciiTheme="minorHAnsi" w:hAnsiTheme="minorHAnsi" w:cstheme="minorHAnsi"/>
            <w:u w:val="single"/>
            <w:lang w:val="en-IN"/>
          </w:rPr>
          <w:delText>Exhibit K: Methods of Testing for Impurities</w:delText>
        </w:r>
      </w:del>
    </w:p>
    <w:p w14:paraId="132D4719" w14:textId="7614E38E" w:rsidR="00A56F8F" w:rsidRPr="0074216D" w:rsidDel="00022465" w:rsidRDefault="00A56F8F">
      <w:pPr>
        <w:spacing w:after="160" w:line="259" w:lineRule="auto"/>
        <w:jc w:val="center"/>
        <w:rPr>
          <w:del w:id="4361" w:author="Lim, Vanessa Gunawan" w:date="2022-11-17T15:17:00Z"/>
          <w:rFonts w:asciiTheme="minorHAnsi" w:hAnsiTheme="minorHAnsi" w:cstheme="minorHAnsi"/>
          <w:i/>
          <w:u w:val="single"/>
          <w:lang w:val="en-IN"/>
        </w:rPr>
        <w:pPrChange w:id="4362" w:author="Lim, Vanessa Gunawan" w:date="2022-11-17T15:17:00Z">
          <w:pPr>
            <w:pStyle w:val="BodyText"/>
            <w:jc w:val="center"/>
          </w:pPr>
        </w:pPrChange>
      </w:pPr>
    </w:p>
    <w:p w14:paraId="4B0D505E" w14:textId="2377ACD1" w:rsidR="00A56F8F" w:rsidRPr="0074216D" w:rsidDel="00022465" w:rsidRDefault="00A56F8F">
      <w:pPr>
        <w:spacing w:after="160" w:line="259" w:lineRule="auto"/>
        <w:jc w:val="center"/>
        <w:rPr>
          <w:del w:id="4363" w:author="Lim, Vanessa Gunawan" w:date="2022-11-17T15:17:00Z"/>
          <w:rFonts w:asciiTheme="minorHAnsi" w:eastAsia="?? ?????" w:hAnsiTheme="minorHAnsi" w:cstheme="minorHAnsi"/>
          <w:lang w:val="en-IN"/>
        </w:rPr>
        <w:pPrChange w:id="4364" w:author="Lim, Vanessa Gunawan" w:date="2022-11-17T15:17:00Z">
          <w:pPr>
            <w:pStyle w:val="BodyText"/>
          </w:pPr>
        </w:pPrChange>
      </w:pPr>
      <w:del w:id="4365" w:author="Lim, Vanessa Gunawan" w:date="2022-11-17T15:17:00Z">
        <w:r w:rsidRPr="0074216D" w:rsidDel="00022465">
          <w:rPr>
            <w:rFonts w:asciiTheme="minorHAnsi" w:eastAsia="?? ?????" w:hAnsiTheme="minorHAnsi" w:cstheme="minorHAnsi"/>
            <w:lang w:val="en-IN"/>
          </w:rPr>
          <w:delText>Seller may from time to time, as Buyer requires, perform analyses for impurities on the samples obtained in accordance with paragraph 15 of Section II of Exhibit J, using the following test methods or any later versions thereof, or any methods which may be agreed between Seller and Buyer:</w:delText>
        </w:r>
      </w:del>
    </w:p>
    <w:p w14:paraId="58D0F3A9" w14:textId="412D854C" w:rsidR="00A56F8F" w:rsidRPr="0074216D" w:rsidDel="00022465" w:rsidRDefault="00A56F8F">
      <w:pPr>
        <w:spacing w:after="160" w:line="259" w:lineRule="auto"/>
        <w:jc w:val="center"/>
        <w:rPr>
          <w:del w:id="4366" w:author="Lim, Vanessa Gunawan" w:date="2022-11-17T15:17:00Z"/>
          <w:rFonts w:asciiTheme="minorHAnsi" w:eastAsia="?? ?????" w:hAnsiTheme="minorHAnsi" w:cstheme="minorHAnsi"/>
          <w:i/>
          <w:lang w:val="en-IN"/>
        </w:rPr>
        <w:pPrChange w:id="4367" w:author="Lim, Vanessa Gunawan" w:date="2022-11-17T15:17:00Z">
          <w:pPr>
            <w:pStyle w:val="BodyText"/>
          </w:pPr>
        </w:pPrChange>
      </w:pPr>
    </w:p>
    <w:p w14:paraId="632083E4" w14:textId="508E8528" w:rsidR="00A56F8F" w:rsidRPr="0074216D" w:rsidDel="00022465" w:rsidRDefault="00A56F8F">
      <w:pPr>
        <w:spacing w:after="160" w:line="259" w:lineRule="auto"/>
        <w:jc w:val="center"/>
        <w:rPr>
          <w:del w:id="4368" w:author="Lim, Vanessa Gunawan" w:date="2022-11-17T15:17:00Z"/>
          <w:rFonts w:asciiTheme="minorHAnsi" w:hAnsiTheme="minorHAnsi" w:cstheme="minorHAnsi"/>
          <w:lang w:val="en-IN"/>
        </w:rPr>
        <w:pPrChange w:id="4369" w:author="Lim, Vanessa Gunawan" w:date="2022-11-17T15:17:00Z">
          <w:pPr>
            <w:pStyle w:val="BodyTextHanging"/>
            <w:widowControl/>
          </w:pPr>
        </w:pPrChange>
      </w:pPr>
      <w:del w:id="4370" w:author="Lim, Vanessa Gunawan" w:date="2022-11-17T15:17:00Z">
        <w:r w:rsidRPr="0074216D" w:rsidDel="00022465">
          <w:rPr>
            <w:rFonts w:asciiTheme="minorHAnsi" w:hAnsiTheme="minorHAnsi" w:cstheme="minorHAnsi"/>
            <w:lang w:val="en-IN"/>
          </w:rPr>
          <w:delText>(a)</w:delText>
        </w:r>
        <w:r w:rsidRPr="0074216D" w:rsidDel="00022465">
          <w:rPr>
            <w:rFonts w:asciiTheme="minorHAnsi" w:hAnsiTheme="minorHAnsi" w:cstheme="minorHAnsi"/>
            <w:lang w:val="en-IN"/>
          </w:rPr>
          <w:tab/>
          <w:delText>for establishing the Hydrogen Sulphide content – Standard Method of Test for Hydrogen Sulphide in Natural Gas (Methylene Blue Method) or ISO 19739:2004, ASTM 4084-82, JIS K2301, unless Seller and Buyer mutually agreed that some other method should be used.</w:delText>
        </w:r>
      </w:del>
    </w:p>
    <w:p w14:paraId="7170B870" w14:textId="39889B8F" w:rsidR="00A56F8F" w:rsidRPr="0074216D" w:rsidDel="00022465" w:rsidRDefault="00A56F8F">
      <w:pPr>
        <w:spacing w:after="160" w:line="259" w:lineRule="auto"/>
        <w:jc w:val="center"/>
        <w:rPr>
          <w:del w:id="4371" w:author="Lim, Vanessa Gunawan" w:date="2022-11-17T15:17:00Z"/>
          <w:rFonts w:asciiTheme="minorHAnsi" w:hAnsiTheme="minorHAnsi" w:cstheme="minorHAnsi"/>
          <w:lang w:val="en-IN"/>
        </w:rPr>
        <w:pPrChange w:id="4372" w:author="Lim, Vanessa Gunawan" w:date="2022-11-17T15:17:00Z">
          <w:pPr>
            <w:pStyle w:val="BodyTextHanging"/>
            <w:widowControl/>
          </w:pPr>
        </w:pPrChange>
      </w:pPr>
      <w:del w:id="4373" w:author="Lim, Vanessa Gunawan" w:date="2022-11-17T15:17:00Z">
        <w:r w:rsidRPr="0074216D" w:rsidDel="00022465">
          <w:rPr>
            <w:rFonts w:asciiTheme="minorHAnsi" w:hAnsiTheme="minorHAnsi" w:cstheme="minorHAnsi"/>
            <w:lang w:val="en-IN"/>
          </w:rPr>
          <w:delText>(b)</w:delText>
        </w:r>
        <w:r w:rsidRPr="0074216D" w:rsidDel="00022465">
          <w:rPr>
            <w:rFonts w:asciiTheme="minorHAnsi" w:hAnsiTheme="minorHAnsi" w:cstheme="minorHAnsi"/>
            <w:lang w:val="en-IN"/>
          </w:rPr>
          <w:tab/>
          <w:delText xml:space="preserve">for establishing the Total Sulphur content – ASTM D3246-81, Standard Method of sulphur in Liquefied Petroleum Gases (Oxidative Microcoulometry), ASTM 4468-85, </w:delText>
        </w:r>
        <w:r w:rsidRPr="0074216D" w:rsidDel="00022465">
          <w:rPr>
            <w:rFonts w:asciiTheme="minorHAnsi" w:eastAsia="PMingLiU" w:hAnsiTheme="minorHAnsi" w:cstheme="minorHAnsi"/>
            <w:lang w:val="en-IN"/>
          </w:rPr>
          <w:delText xml:space="preserve">ASTM D 6667-2014, </w:delText>
        </w:r>
        <w:r w:rsidRPr="0074216D" w:rsidDel="00022465">
          <w:rPr>
            <w:rFonts w:asciiTheme="minorHAnsi" w:hAnsiTheme="minorHAnsi" w:cstheme="minorHAnsi"/>
            <w:lang w:val="en-IN"/>
          </w:rPr>
          <w:delText>JIS K2301, B7981, K2240 or K2541 unless Seller and Buyer mutually agreed that some other method should be used.</w:delText>
        </w:r>
      </w:del>
    </w:p>
    <w:p w14:paraId="0C608F23" w14:textId="5AD3181A" w:rsidR="00A56F8F" w:rsidRPr="0074216D" w:rsidDel="00022465" w:rsidRDefault="00A56F8F">
      <w:pPr>
        <w:spacing w:after="160" w:line="259" w:lineRule="auto"/>
        <w:jc w:val="center"/>
        <w:rPr>
          <w:del w:id="4374" w:author="Lim, Vanessa Gunawan" w:date="2022-11-17T15:17:00Z"/>
          <w:rFonts w:asciiTheme="minorHAnsi" w:hAnsiTheme="minorHAnsi" w:cstheme="minorHAnsi"/>
          <w:lang w:val="en-IN"/>
        </w:rPr>
        <w:pPrChange w:id="4375" w:author="Lim, Vanessa Gunawan" w:date="2022-11-17T15:17:00Z">
          <w:pPr>
            <w:pStyle w:val="BodyTextHanging"/>
            <w:widowControl/>
          </w:pPr>
        </w:pPrChange>
      </w:pPr>
      <w:del w:id="4376" w:author="Lim, Vanessa Gunawan" w:date="2022-11-17T15:17:00Z">
        <w:r w:rsidRPr="0074216D" w:rsidDel="00022465">
          <w:rPr>
            <w:rFonts w:asciiTheme="minorHAnsi" w:hAnsiTheme="minorHAnsi" w:cstheme="minorHAnsi"/>
            <w:lang w:val="en-IN"/>
          </w:rPr>
          <w:delText>(c)</w:delText>
        </w:r>
        <w:r w:rsidRPr="0074216D" w:rsidDel="00022465">
          <w:rPr>
            <w:rFonts w:asciiTheme="minorHAnsi" w:hAnsiTheme="minorHAnsi" w:cstheme="minorHAnsi"/>
            <w:lang w:val="en-IN"/>
          </w:rPr>
          <w:tab/>
          <w:delText>for establishing Mercury content – ISO 6978-2:2003.</w:delText>
        </w:r>
      </w:del>
    </w:p>
    <w:p w14:paraId="234F82BB" w14:textId="6F5092A1" w:rsidR="000544AB" w:rsidRPr="0074216D" w:rsidDel="00022465" w:rsidRDefault="000544AB">
      <w:pPr>
        <w:spacing w:after="160" w:line="259" w:lineRule="auto"/>
        <w:jc w:val="center"/>
        <w:rPr>
          <w:del w:id="4377" w:author="Lim, Vanessa Gunawan" w:date="2022-11-17T15:17:00Z"/>
          <w:rFonts w:asciiTheme="minorHAnsi" w:hAnsiTheme="minorHAnsi" w:cstheme="minorHAnsi"/>
          <w:lang w:val="en-IN"/>
        </w:rPr>
        <w:pPrChange w:id="4378" w:author="Lim, Vanessa Gunawan" w:date="2022-11-17T15:17:00Z">
          <w:pPr>
            <w:pStyle w:val="VESigBlockRight"/>
          </w:pPr>
        </w:pPrChange>
      </w:pPr>
    </w:p>
    <w:p w14:paraId="3C570505" w14:textId="01162DFE" w:rsidR="000544AB" w:rsidRPr="0074216D" w:rsidDel="00022465" w:rsidRDefault="000544AB">
      <w:pPr>
        <w:spacing w:after="160" w:line="259" w:lineRule="auto"/>
        <w:jc w:val="center"/>
        <w:rPr>
          <w:del w:id="4379" w:author="Lim, Vanessa Gunawan" w:date="2022-11-17T15:17:00Z"/>
          <w:rFonts w:asciiTheme="minorHAnsi" w:hAnsiTheme="minorHAnsi" w:cstheme="minorHAnsi"/>
          <w:lang w:val="en-IN"/>
        </w:rPr>
        <w:pPrChange w:id="4380" w:author="Lim, Vanessa Gunawan" w:date="2022-11-17T15:17:00Z">
          <w:pPr>
            <w:pStyle w:val="ScheduleUK4"/>
            <w:numPr>
              <w:ilvl w:val="0"/>
              <w:numId w:val="0"/>
            </w:numPr>
            <w:tabs>
              <w:tab w:val="clear" w:pos="0"/>
            </w:tabs>
            <w:ind w:left="0" w:firstLine="0"/>
          </w:pPr>
        </w:pPrChange>
      </w:pPr>
    </w:p>
    <w:p w14:paraId="7168566C" w14:textId="7BD31763" w:rsidR="000544AB" w:rsidRPr="0074216D" w:rsidDel="00022465" w:rsidRDefault="000544AB">
      <w:pPr>
        <w:spacing w:after="160" w:line="259" w:lineRule="auto"/>
        <w:jc w:val="center"/>
        <w:rPr>
          <w:del w:id="4381" w:author="Lim, Vanessa Gunawan" w:date="2022-11-17T15:17:00Z"/>
          <w:rFonts w:asciiTheme="minorHAnsi" w:hAnsiTheme="minorHAnsi" w:cstheme="minorHAnsi"/>
          <w:lang w:val="en-IN"/>
        </w:rPr>
        <w:pPrChange w:id="4382" w:author="Lim, Vanessa Gunawan" w:date="2022-11-17T15:17:00Z">
          <w:pPr>
            <w:spacing w:after="160" w:line="259" w:lineRule="auto"/>
          </w:pPr>
        </w:pPrChange>
      </w:pPr>
    </w:p>
    <w:bookmarkEnd w:id="86"/>
    <w:p w14:paraId="4AC8639F" w14:textId="77777777" w:rsidR="000544AB" w:rsidRPr="0074216D" w:rsidRDefault="000544AB" w:rsidP="00B355F3">
      <w:pPr>
        <w:rPr>
          <w:szCs w:val="24"/>
          <w:lang w:val="en-IN"/>
        </w:rPr>
      </w:pPr>
    </w:p>
    <w:sectPr w:rsidR="000544AB" w:rsidRPr="0074216D" w:rsidSect="00BB1C01">
      <w:headerReference w:type="default" r:id="rId30"/>
      <w:footerReference w:type="even" r:id="rId31"/>
      <w:footerReference w:type="default" r:id="rId32"/>
      <w:footerReference w:type="first" r:id="rId33"/>
      <w:pgSz w:w="11906" w:h="16838"/>
      <w:pgMar w:top="1440" w:right="1440" w:bottom="1440" w:left="1440" w:header="270" w:footer="4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E1A94" w14:textId="77777777" w:rsidR="00BC5CEC" w:rsidRDefault="00BC5CEC">
      <w:pPr>
        <w:spacing w:after="0" w:line="240" w:lineRule="auto"/>
      </w:pPr>
      <w:r>
        <w:separator/>
      </w:r>
    </w:p>
  </w:endnote>
  <w:endnote w:type="continuationSeparator" w:id="0">
    <w:p w14:paraId="39250204" w14:textId="77777777" w:rsidR="00BC5CEC" w:rsidRDefault="00BC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Univers for BP Light">
    <w:altName w:val="Calibri"/>
    <w:panose1 w:val="020B0403020202020204"/>
    <w:charset w:val="00"/>
    <w:family w:val="swiss"/>
    <w:pitch w:val="variable"/>
    <w:sig w:usb0="A00002A7" w:usb1="00000001" w:usb2="00000000" w:usb3="00000000" w:csb0="0000009F" w:csb1="00000000"/>
  </w:font>
  <w:font w:name="Fd68885-Identity-H">
    <w:altName w:val="Times New Roman"/>
    <w:charset w:val="00"/>
    <w:family w:val="auto"/>
    <w:pitch w:val="default"/>
  </w:font>
  <w:font w:name="Fd363598-Identity-H">
    <w:altName w:val="Times New Roman"/>
    <w:charset w:val="00"/>
    <w:family w:val="auto"/>
    <w:pitch w:val="default"/>
  </w:font>
  <w:font w:name="?? ?????">
    <w:altName w:val="Arial Unicode MS"/>
    <w:panose1 w:val="00000000000000000000"/>
    <w:charset w:val="80"/>
    <w:family w:val="modern"/>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2694" w14:textId="6DE122E4" w:rsidR="00022465" w:rsidRDefault="00022465">
    <w:pPr>
      <w:pStyle w:val="Footer"/>
    </w:pPr>
    <w:r>
      <w:rPr>
        <w:noProof/>
      </w:rPr>
      <mc:AlternateContent>
        <mc:Choice Requires="wps">
          <w:drawing>
            <wp:anchor distT="0" distB="0" distL="0" distR="0" simplePos="0" relativeHeight="251659264" behindDoc="0" locked="0" layoutInCell="1" allowOverlap="1" wp14:anchorId="71048182" wp14:editId="64DA4488">
              <wp:simplePos x="635" y="635"/>
              <wp:positionH relativeFrom="column">
                <wp:align>center</wp:align>
              </wp:positionH>
              <wp:positionV relativeFrom="paragraph">
                <wp:posOffset>635</wp:posOffset>
              </wp:positionV>
              <wp:extent cx="443865" cy="443865"/>
              <wp:effectExtent l="0" t="0" r="15240" b="635"/>
              <wp:wrapSquare wrapText="bothSides"/>
              <wp:docPr id="12" name="Text Box 1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A3B18" w14:textId="524A01C7"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1048182" id="_x0000_t202" coordsize="21600,21600" o:spt="202" path="m,l,21600r21600,l21600,xe">
              <v:stroke joinstyle="miter"/>
              <v:path gradientshapeok="t" o:connecttype="rect"/>
            </v:shapetype>
            <v:shape id="Text Box 12" o:spid="_x0000_s1033" type="#_x0000_t202" alt="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DCA3B18" w14:textId="524A01C7"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2C573" w14:textId="77A2F158" w:rsidR="00CE3A8B" w:rsidRDefault="00022465" w:rsidP="00726671">
    <w:pPr>
      <w:pStyle w:val="Footer"/>
      <w:tabs>
        <w:tab w:val="clear" w:pos="4513"/>
        <w:tab w:val="left" w:pos="4500"/>
      </w:tabs>
      <w:jc w:val="center"/>
    </w:pPr>
    <w:r>
      <w:rPr>
        <w:noProof/>
      </w:rPr>
      <mc:AlternateContent>
        <mc:Choice Requires="wps">
          <w:drawing>
            <wp:anchor distT="0" distB="0" distL="0" distR="0" simplePos="0" relativeHeight="251660288" behindDoc="0" locked="0" layoutInCell="1" allowOverlap="1" wp14:anchorId="4111B9BA" wp14:editId="3082DDF8">
              <wp:simplePos x="400050" y="9258300"/>
              <wp:positionH relativeFrom="column">
                <wp:align>center</wp:align>
              </wp:positionH>
              <wp:positionV relativeFrom="paragraph">
                <wp:posOffset>635</wp:posOffset>
              </wp:positionV>
              <wp:extent cx="443865" cy="443865"/>
              <wp:effectExtent l="0" t="0" r="15240" b="635"/>
              <wp:wrapSquare wrapText="bothSides"/>
              <wp:docPr id="13" name="Text Box 1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244E06" w14:textId="10D210DA"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111B9BA" id="_x0000_t202" coordsize="21600,21600" o:spt="202" path="m,l,21600r21600,l21600,xe">
              <v:stroke joinstyle="miter"/>
              <v:path gradientshapeok="t" o:connecttype="rect"/>
            </v:shapetype>
            <v:shape id="Text Box 13" o:spid="_x0000_s1034" type="#_x0000_t202" alt="Confidential" style="position:absolute;left:0;text-align:left;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9244E06" w14:textId="10D210DA"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v:textbox>
              <w10:wrap type="square"/>
            </v:shape>
          </w:pict>
        </mc:Fallback>
      </mc:AlternateContent>
    </w:r>
  </w:p>
  <w:p w14:paraId="325D9323" w14:textId="677F8D17" w:rsidR="00CE3A8B" w:rsidRDefault="00CE3A8B" w:rsidP="00726671">
    <w:pPr>
      <w:pStyle w:val="Footer"/>
      <w:tabs>
        <w:tab w:val="clear" w:pos="4513"/>
        <w:tab w:val="left" w:pos="450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82BC1" w14:textId="43334673" w:rsidR="00CE3A8B" w:rsidRDefault="00022465" w:rsidP="00726671">
    <w:pPr>
      <w:pStyle w:val="Footer"/>
      <w:tabs>
        <w:tab w:val="clear" w:pos="4513"/>
        <w:tab w:val="left" w:pos="4500"/>
      </w:tabs>
      <w:jc w:val="center"/>
    </w:pPr>
    <w:r>
      <w:rPr>
        <w:noProof/>
      </w:rPr>
      <mc:AlternateContent>
        <mc:Choice Requires="wps">
          <w:drawing>
            <wp:anchor distT="0" distB="0" distL="0" distR="0" simplePos="0" relativeHeight="251658240" behindDoc="0" locked="0" layoutInCell="1" allowOverlap="1" wp14:anchorId="21227622" wp14:editId="367543A8">
              <wp:simplePos x="635" y="635"/>
              <wp:positionH relativeFrom="column">
                <wp:align>center</wp:align>
              </wp:positionH>
              <wp:positionV relativeFrom="paragraph">
                <wp:posOffset>635</wp:posOffset>
              </wp:positionV>
              <wp:extent cx="443865" cy="443865"/>
              <wp:effectExtent l="0" t="0" r="15240" b="635"/>
              <wp:wrapSquare wrapText="bothSides"/>
              <wp:docPr id="10" name="Text Box 10"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79159D" w14:textId="043ED931"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1227622" id="_x0000_t202" coordsize="21600,21600" o:spt="202" path="m,l,21600r21600,l21600,xe">
              <v:stroke joinstyle="miter"/>
              <v:path gradientshapeok="t" o:connecttype="rect"/>
            </v:shapetype>
            <v:shape id="Text Box 10" o:spid="_x0000_s1035" type="#_x0000_t202" alt="Confident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479159D" w14:textId="043ED931"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v:textbox>
              <w10:wrap type="square"/>
            </v:shape>
          </w:pict>
        </mc:Fallback>
      </mc:AlternateContent>
    </w:r>
    <w:r w:rsidR="00CE3A8B">
      <w:tab/>
      <w:t>K-1</w:t>
    </w:r>
    <w:r w:rsidR="00CE3A8B">
      <w:tab/>
    </w:r>
    <w:r w:rsidR="00CE3A8B">
      <w:rPr>
        <w:i/>
      </w:rPr>
      <w:t>June __, 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CC18" w14:textId="041B978C" w:rsidR="00022465" w:rsidRDefault="00022465">
    <w:pPr>
      <w:pStyle w:val="Footer"/>
    </w:pPr>
    <w:r>
      <w:rPr>
        <w:noProof/>
      </w:rPr>
      <mc:AlternateContent>
        <mc:Choice Requires="wps">
          <w:drawing>
            <wp:anchor distT="0" distB="0" distL="0" distR="0" simplePos="0" relativeHeight="251662336" behindDoc="0" locked="0" layoutInCell="1" allowOverlap="1" wp14:anchorId="319199AC" wp14:editId="2F0DC68B">
              <wp:simplePos x="635" y="635"/>
              <wp:positionH relativeFrom="column">
                <wp:align>center</wp:align>
              </wp:positionH>
              <wp:positionV relativeFrom="paragraph">
                <wp:posOffset>635</wp:posOffset>
              </wp:positionV>
              <wp:extent cx="443865" cy="443865"/>
              <wp:effectExtent l="0" t="0" r="15240" b="635"/>
              <wp:wrapSquare wrapText="bothSides"/>
              <wp:docPr id="15" name="Text Box 1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E667D" w14:textId="311E6E5A"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199AC" id="_x0000_t202" coordsize="21600,21600" o:spt="202" path="m,l,21600r21600,l21600,xe">
              <v:stroke joinstyle="miter"/>
              <v:path gradientshapeok="t" o:connecttype="rect"/>
            </v:shapetype>
            <v:shape id="Text Box 15" o:spid="_x0000_s1036" type="#_x0000_t202" alt="Confident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A2E667D" w14:textId="311E6E5A"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7A5A" w14:textId="4C22CCAF" w:rsidR="00CE3A8B" w:rsidRDefault="00022465">
    <w:pPr>
      <w:pStyle w:val="Footer"/>
    </w:pPr>
    <w:r>
      <w:rPr>
        <w:noProof/>
      </w:rPr>
      <mc:AlternateContent>
        <mc:Choice Requires="wps">
          <w:drawing>
            <wp:anchor distT="0" distB="0" distL="0" distR="0" simplePos="0" relativeHeight="251663360" behindDoc="0" locked="0" layoutInCell="1" allowOverlap="1" wp14:anchorId="6E132658" wp14:editId="6FE1462E">
              <wp:simplePos x="635" y="635"/>
              <wp:positionH relativeFrom="column">
                <wp:align>center</wp:align>
              </wp:positionH>
              <wp:positionV relativeFrom="paragraph">
                <wp:posOffset>635</wp:posOffset>
              </wp:positionV>
              <wp:extent cx="443865" cy="443865"/>
              <wp:effectExtent l="0" t="0" r="15240" b="635"/>
              <wp:wrapSquare wrapText="bothSides"/>
              <wp:docPr id="16" name="Text Box 1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E6F014" w14:textId="1495285A"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132658" id="_x0000_t202" coordsize="21600,21600" o:spt="202" path="m,l,21600r21600,l21600,xe">
              <v:stroke joinstyle="miter"/>
              <v:path gradientshapeok="t" o:connecttype="rect"/>
            </v:shapetype>
            <v:shape id="Text Box 16" o:spid="_x0000_s1037" type="#_x0000_t202" alt="Confident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ga5OqAQCAAAXBAAADgAAAAAAAAAAAAAA&#10;AAAuAgAAZHJzL2Uyb0RvYy54bWxQSwECLQAUAAYACAAAACEAhLDTKNYAAAADAQAADwAAAAAAAAAA&#10;AAAAAABeBAAAZHJzL2Rvd25yZXYueG1sUEsFBgAAAAAEAAQA8wAAAGEFAAAAAA==&#10;" filled="f" stroked="f">
              <v:textbox style="mso-fit-shape-to-text:t" inset="0,0,0,0">
                <w:txbxContent>
                  <w:p w14:paraId="76E6F014" w14:textId="1495285A"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v:textbox>
              <w10:wrap type="squar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9CC1" w14:textId="413724E5" w:rsidR="00022465" w:rsidRDefault="00022465">
    <w:pPr>
      <w:pStyle w:val="Footer"/>
    </w:pPr>
    <w:r>
      <w:rPr>
        <w:noProof/>
      </w:rPr>
      <mc:AlternateContent>
        <mc:Choice Requires="wps">
          <w:drawing>
            <wp:anchor distT="0" distB="0" distL="0" distR="0" simplePos="0" relativeHeight="251661312" behindDoc="0" locked="0" layoutInCell="1" allowOverlap="1" wp14:anchorId="7B8F4A57" wp14:editId="280565C0">
              <wp:simplePos x="635" y="635"/>
              <wp:positionH relativeFrom="column">
                <wp:align>center</wp:align>
              </wp:positionH>
              <wp:positionV relativeFrom="paragraph">
                <wp:posOffset>635</wp:posOffset>
              </wp:positionV>
              <wp:extent cx="443865" cy="443865"/>
              <wp:effectExtent l="0" t="0" r="15240" b="635"/>
              <wp:wrapSquare wrapText="bothSides"/>
              <wp:docPr id="14" name="Text Box 1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D5E53E" w14:textId="1EC86ED7"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B8F4A57" id="_x0000_t202" coordsize="21600,21600" o:spt="202" path="m,l,21600r21600,l21600,xe">
              <v:stroke joinstyle="miter"/>
              <v:path gradientshapeok="t" o:connecttype="rect"/>
            </v:shapetype>
            <v:shape id="Text Box 14" o:spid="_x0000_s1038" type="#_x0000_t202" alt="Confidential"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6ED5E53E" w14:textId="1EC86ED7" w:rsidR="00022465" w:rsidRPr="00022465" w:rsidRDefault="00022465">
                    <w:pPr>
                      <w:rPr>
                        <w:rFonts w:ascii="Univers for BP Light" w:eastAsia="Univers for BP Light" w:hAnsi="Univers for BP Light" w:cs="Univers for BP Light"/>
                        <w:noProof/>
                        <w:color w:val="000000"/>
                        <w:sz w:val="20"/>
                        <w:szCs w:val="20"/>
                      </w:rPr>
                    </w:pPr>
                    <w:r w:rsidRPr="00022465">
                      <w:rPr>
                        <w:rFonts w:ascii="Univers for BP Light" w:eastAsia="Univers for BP Light" w:hAnsi="Univers for BP Light" w:cs="Univers for BP Light"/>
                        <w:noProof/>
                        <w:color w:val="000000"/>
                        <w:sz w:val="20"/>
                        <w:szCs w:val="20"/>
                      </w:rPr>
                      <w:t>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EDCA3" w14:textId="77777777" w:rsidR="00BC5CEC" w:rsidRDefault="00BC5CEC">
      <w:pPr>
        <w:spacing w:after="0" w:line="240" w:lineRule="auto"/>
      </w:pPr>
      <w:r>
        <w:separator/>
      </w:r>
    </w:p>
  </w:footnote>
  <w:footnote w:type="continuationSeparator" w:id="0">
    <w:p w14:paraId="0D5824F9" w14:textId="77777777" w:rsidR="00BC5CEC" w:rsidRDefault="00BC5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7760" w14:textId="77777777" w:rsidR="00022465" w:rsidRDefault="00022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FCD4" w14:textId="77777777" w:rsidR="00022465" w:rsidRDefault="00022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69EF" w14:textId="77777777" w:rsidR="00022465" w:rsidRDefault="000224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8585" w14:textId="77777777" w:rsidR="00CE3A8B" w:rsidRDefault="00CE3A8B" w:rsidP="005155EE">
    <w:pPr>
      <w:pStyle w:val="Header"/>
      <w:jc w:val="right"/>
    </w:pPr>
    <w:r>
      <w:t xml:space="preserve">Confidential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D18C9B58"/>
    <w:name w:val="VELIST2"/>
    <w:lvl w:ilvl="0" w:tplc="6B60D44C">
      <w:start w:val="1"/>
      <w:numFmt w:val="bullet"/>
      <w:lvlText w:val=""/>
      <w:lvlJc w:val="left"/>
      <w:pPr>
        <w:tabs>
          <w:tab w:val="num" w:pos="720"/>
        </w:tabs>
        <w:ind w:left="720" w:hanging="360"/>
      </w:pPr>
      <w:rPr>
        <w:rFonts w:ascii="Symbol" w:hAnsi="Symbol" w:hint="default"/>
        <w:spacing w:val="0"/>
      </w:rPr>
    </w:lvl>
    <w:lvl w:ilvl="1" w:tplc="F60256F6">
      <w:start w:val="1"/>
      <w:numFmt w:val="bullet"/>
      <w:lvlText w:val="o"/>
      <w:lvlJc w:val="left"/>
      <w:pPr>
        <w:tabs>
          <w:tab w:val="num" w:pos="1440"/>
        </w:tabs>
        <w:ind w:left="1440" w:hanging="360"/>
      </w:pPr>
      <w:rPr>
        <w:rFonts w:ascii="Courier New" w:hAnsi="Courier New" w:hint="default"/>
        <w:spacing w:val="0"/>
      </w:rPr>
    </w:lvl>
    <w:lvl w:ilvl="2" w:tplc="6EB8064A">
      <w:start w:val="1"/>
      <w:numFmt w:val="bullet"/>
      <w:lvlText w:val=""/>
      <w:lvlJc w:val="left"/>
      <w:pPr>
        <w:tabs>
          <w:tab w:val="num" w:pos="2160"/>
        </w:tabs>
        <w:ind w:left="2160" w:hanging="360"/>
      </w:pPr>
      <w:rPr>
        <w:rFonts w:ascii="Wingdings" w:hAnsi="Wingdings" w:hint="default"/>
        <w:spacing w:val="0"/>
      </w:rPr>
    </w:lvl>
    <w:lvl w:ilvl="3" w:tplc="85105DD4">
      <w:start w:val="1"/>
      <w:numFmt w:val="bullet"/>
      <w:lvlText w:val=""/>
      <w:lvlJc w:val="left"/>
      <w:pPr>
        <w:tabs>
          <w:tab w:val="num" w:pos="2880"/>
        </w:tabs>
        <w:ind w:left="2880" w:hanging="360"/>
      </w:pPr>
      <w:rPr>
        <w:rFonts w:ascii="Symbol" w:hAnsi="Symbol" w:hint="default"/>
        <w:spacing w:val="0"/>
      </w:rPr>
    </w:lvl>
    <w:lvl w:ilvl="4" w:tplc="ED72DE4E">
      <w:start w:val="1"/>
      <w:numFmt w:val="bullet"/>
      <w:lvlText w:val="o"/>
      <w:lvlJc w:val="left"/>
      <w:pPr>
        <w:tabs>
          <w:tab w:val="num" w:pos="3600"/>
        </w:tabs>
        <w:ind w:left="3600" w:hanging="360"/>
      </w:pPr>
      <w:rPr>
        <w:rFonts w:ascii="Courier New" w:hAnsi="Courier New" w:hint="default"/>
        <w:spacing w:val="0"/>
      </w:rPr>
    </w:lvl>
    <w:lvl w:ilvl="5" w:tplc="1160F298">
      <w:start w:val="1"/>
      <w:numFmt w:val="bullet"/>
      <w:lvlText w:val=""/>
      <w:lvlJc w:val="left"/>
      <w:pPr>
        <w:tabs>
          <w:tab w:val="num" w:pos="4320"/>
        </w:tabs>
        <w:ind w:left="4320" w:hanging="360"/>
      </w:pPr>
      <w:rPr>
        <w:rFonts w:ascii="Wingdings" w:hAnsi="Wingdings" w:hint="default"/>
        <w:spacing w:val="0"/>
      </w:rPr>
    </w:lvl>
    <w:lvl w:ilvl="6" w:tplc="39A4D332">
      <w:start w:val="1"/>
      <w:numFmt w:val="bullet"/>
      <w:lvlText w:val=""/>
      <w:lvlJc w:val="left"/>
      <w:pPr>
        <w:tabs>
          <w:tab w:val="num" w:pos="5040"/>
        </w:tabs>
        <w:ind w:left="5040" w:hanging="360"/>
      </w:pPr>
      <w:rPr>
        <w:rFonts w:ascii="Symbol" w:hAnsi="Symbol" w:hint="default"/>
        <w:spacing w:val="0"/>
      </w:rPr>
    </w:lvl>
    <w:lvl w:ilvl="7" w:tplc="A9DCE1D8">
      <w:start w:val="1"/>
      <w:numFmt w:val="bullet"/>
      <w:lvlText w:val="o"/>
      <w:lvlJc w:val="left"/>
      <w:pPr>
        <w:tabs>
          <w:tab w:val="num" w:pos="5760"/>
        </w:tabs>
        <w:ind w:left="5760" w:hanging="360"/>
      </w:pPr>
      <w:rPr>
        <w:rFonts w:ascii="Courier New" w:hAnsi="Courier New" w:hint="default"/>
        <w:spacing w:val="0"/>
      </w:rPr>
    </w:lvl>
    <w:lvl w:ilvl="8" w:tplc="9A96FB14">
      <w:start w:val="1"/>
      <w:numFmt w:val="bullet"/>
      <w:lvlText w:val=""/>
      <w:lvlJc w:val="left"/>
      <w:pPr>
        <w:tabs>
          <w:tab w:val="num" w:pos="6480"/>
        </w:tabs>
        <w:ind w:left="6480" w:hanging="360"/>
      </w:pPr>
      <w:rPr>
        <w:rFonts w:ascii="Wingdings" w:hAnsi="Wingdings" w:hint="default"/>
        <w:spacing w:val="0"/>
      </w:rPr>
    </w:lvl>
  </w:abstractNum>
  <w:abstractNum w:abstractNumId="1" w15:restartNumberingAfterBreak="0">
    <w:nsid w:val="0145642E"/>
    <w:multiLevelType w:val="hybridMultilevel"/>
    <w:tmpl w:val="C692814A"/>
    <w:lvl w:ilvl="0" w:tplc="59907330">
      <w:start w:val="1"/>
      <w:numFmt w:val="decimal"/>
      <w:lvlText w:val="%1."/>
      <w:lvlJc w:val="left"/>
      <w:pPr>
        <w:ind w:left="720" w:hanging="360"/>
      </w:pPr>
      <w:rPr>
        <w:rFonts w:hint="default"/>
      </w:rPr>
    </w:lvl>
    <w:lvl w:ilvl="1" w:tplc="7512C40A" w:tentative="1">
      <w:start w:val="1"/>
      <w:numFmt w:val="lowerLetter"/>
      <w:lvlText w:val="%2."/>
      <w:lvlJc w:val="left"/>
      <w:pPr>
        <w:ind w:left="1440" w:hanging="360"/>
      </w:pPr>
    </w:lvl>
    <w:lvl w:ilvl="2" w:tplc="303486EA" w:tentative="1">
      <w:start w:val="1"/>
      <w:numFmt w:val="lowerRoman"/>
      <w:lvlText w:val="%3."/>
      <w:lvlJc w:val="right"/>
      <w:pPr>
        <w:ind w:left="2160" w:hanging="180"/>
      </w:pPr>
    </w:lvl>
    <w:lvl w:ilvl="3" w:tplc="431E6938" w:tentative="1">
      <w:start w:val="1"/>
      <w:numFmt w:val="decimal"/>
      <w:lvlText w:val="%4."/>
      <w:lvlJc w:val="left"/>
      <w:pPr>
        <w:ind w:left="2880" w:hanging="360"/>
      </w:pPr>
    </w:lvl>
    <w:lvl w:ilvl="4" w:tplc="EBC0BDD0" w:tentative="1">
      <w:start w:val="1"/>
      <w:numFmt w:val="lowerLetter"/>
      <w:lvlText w:val="%5."/>
      <w:lvlJc w:val="left"/>
      <w:pPr>
        <w:ind w:left="3600" w:hanging="360"/>
      </w:pPr>
    </w:lvl>
    <w:lvl w:ilvl="5" w:tplc="624A0A38" w:tentative="1">
      <w:start w:val="1"/>
      <w:numFmt w:val="lowerRoman"/>
      <w:lvlText w:val="%6."/>
      <w:lvlJc w:val="right"/>
      <w:pPr>
        <w:ind w:left="4320" w:hanging="180"/>
      </w:pPr>
    </w:lvl>
    <w:lvl w:ilvl="6" w:tplc="6728C8EA" w:tentative="1">
      <w:start w:val="1"/>
      <w:numFmt w:val="decimal"/>
      <w:lvlText w:val="%7."/>
      <w:lvlJc w:val="left"/>
      <w:pPr>
        <w:ind w:left="5040" w:hanging="360"/>
      </w:pPr>
    </w:lvl>
    <w:lvl w:ilvl="7" w:tplc="35847830" w:tentative="1">
      <w:start w:val="1"/>
      <w:numFmt w:val="lowerLetter"/>
      <w:lvlText w:val="%8."/>
      <w:lvlJc w:val="left"/>
      <w:pPr>
        <w:ind w:left="5760" w:hanging="360"/>
      </w:pPr>
    </w:lvl>
    <w:lvl w:ilvl="8" w:tplc="3200A50E" w:tentative="1">
      <w:start w:val="1"/>
      <w:numFmt w:val="lowerRoman"/>
      <w:lvlText w:val="%9."/>
      <w:lvlJc w:val="right"/>
      <w:pPr>
        <w:ind w:left="6480" w:hanging="180"/>
      </w:pPr>
    </w:lvl>
  </w:abstractNum>
  <w:abstractNum w:abstractNumId="2" w15:restartNumberingAfterBreak="0">
    <w:nsid w:val="07323D74"/>
    <w:multiLevelType w:val="hybridMultilevel"/>
    <w:tmpl w:val="9EA6F7A4"/>
    <w:lvl w:ilvl="0" w:tplc="09CC19C4">
      <w:start w:val="1"/>
      <w:numFmt w:val="lowerLetter"/>
      <w:lvlText w:val="%1."/>
      <w:lvlJc w:val="left"/>
      <w:pPr>
        <w:ind w:left="720" w:hanging="360"/>
      </w:pPr>
    </w:lvl>
    <w:lvl w:ilvl="1" w:tplc="F0B84DAA" w:tentative="1">
      <w:start w:val="1"/>
      <w:numFmt w:val="lowerLetter"/>
      <w:lvlText w:val="%2."/>
      <w:lvlJc w:val="left"/>
      <w:pPr>
        <w:ind w:left="1440" w:hanging="360"/>
      </w:pPr>
    </w:lvl>
    <w:lvl w:ilvl="2" w:tplc="DD800C66" w:tentative="1">
      <w:start w:val="1"/>
      <w:numFmt w:val="lowerRoman"/>
      <w:lvlText w:val="%3."/>
      <w:lvlJc w:val="right"/>
      <w:pPr>
        <w:ind w:left="2160" w:hanging="180"/>
      </w:pPr>
    </w:lvl>
    <w:lvl w:ilvl="3" w:tplc="12B05A80" w:tentative="1">
      <w:start w:val="1"/>
      <w:numFmt w:val="decimal"/>
      <w:lvlText w:val="%4."/>
      <w:lvlJc w:val="left"/>
      <w:pPr>
        <w:ind w:left="2880" w:hanging="360"/>
      </w:pPr>
    </w:lvl>
    <w:lvl w:ilvl="4" w:tplc="370E67B6" w:tentative="1">
      <w:start w:val="1"/>
      <w:numFmt w:val="lowerLetter"/>
      <w:lvlText w:val="%5."/>
      <w:lvlJc w:val="left"/>
      <w:pPr>
        <w:ind w:left="3600" w:hanging="360"/>
      </w:pPr>
    </w:lvl>
    <w:lvl w:ilvl="5" w:tplc="06FE868A" w:tentative="1">
      <w:start w:val="1"/>
      <w:numFmt w:val="lowerRoman"/>
      <w:lvlText w:val="%6."/>
      <w:lvlJc w:val="right"/>
      <w:pPr>
        <w:ind w:left="4320" w:hanging="180"/>
      </w:pPr>
    </w:lvl>
    <w:lvl w:ilvl="6" w:tplc="BED217CA" w:tentative="1">
      <w:start w:val="1"/>
      <w:numFmt w:val="decimal"/>
      <w:lvlText w:val="%7."/>
      <w:lvlJc w:val="left"/>
      <w:pPr>
        <w:ind w:left="5040" w:hanging="360"/>
      </w:pPr>
    </w:lvl>
    <w:lvl w:ilvl="7" w:tplc="1958AC94" w:tentative="1">
      <w:start w:val="1"/>
      <w:numFmt w:val="lowerLetter"/>
      <w:lvlText w:val="%8."/>
      <w:lvlJc w:val="left"/>
      <w:pPr>
        <w:ind w:left="5760" w:hanging="360"/>
      </w:pPr>
    </w:lvl>
    <w:lvl w:ilvl="8" w:tplc="274E37AE" w:tentative="1">
      <w:start w:val="1"/>
      <w:numFmt w:val="lowerRoman"/>
      <w:lvlText w:val="%9."/>
      <w:lvlJc w:val="right"/>
      <w:pPr>
        <w:ind w:left="6480" w:hanging="180"/>
      </w:pPr>
    </w:lvl>
  </w:abstractNum>
  <w:abstractNum w:abstractNumId="3" w15:restartNumberingAfterBreak="0">
    <w:nsid w:val="07AC0A8D"/>
    <w:multiLevelType w:val="hybridMultilevel"/>
    <w:tmpl w:val="F18077BE"/>
    <w:lvl w:ilvl="0" w:tplc="AE0C8B9C">
      <w:numFmt w:val="bullet"/>
      <w:lvlText w:val="•"/>
      <w:lvlJc w:val="left"/>
      <w:pPr>
        <w:ind w:left="1440" w:hanging="720"/>
      </w:pPr>
      <w:rPr>
        <w:rFonts w:ascii="Times New Roman" w:eastAsia="Calibri" w:hAnsi="Times New Roman" w:cs="Times New Roman" w:hint="default"/>
      </w:rPr>
    </w:lvl>
    <w:lvl w:ilvl="1" w:tplc="4066D328" w:tentative="1">
      <w:start w:val="1"/>
      <w:numFmt w:val="bullet"/>
      <w:lvlText w:val="o"/>
      <w:lvlJc w:val="left"/>
      <w:pPr>
        <w:ind w:left="1800" w:hanging="360"/>
      </w:pPr>
      <w:rPr>
        <w:rFonts w:ascii="Courier New" w:hAnsi="Courier New" w:cs="Courier New" w:hint="default"/>
      </w:rPr>
    </w:lvl>
    <w:lvl w:ilvl="2" w:tplc="58DE8F54" w:tentative="1">
      <w:start w:val="1"/>
      <w:numFmt w:val="bullet"/>
      <w:lvlText w:val=""/>
      <w:lvlJc w:val="left"/>
      <w:pPr>
        <w:ind w:left="2520" w:hanging="360"/>
      </w:pPr>
      <w:rPr>
        <w:rFonts w:ascii="Wingdings" w:hAnsi="Wingdings" w:hint="default"/>
      </w:rPr>
    </w:lvl>
    <w:lvl w:ilvl="3" w:tplc="33D62990" w:tentative="1">
      <w:start w:val="1"/>
      <w:numFmt w:val="bullet"/>
      <w:lvlText w:val=""/>
      <w:lvlJc w:val="left"/>
      <w:pPr>
        <w:ind w:left="3240" w:hanging="360"/>
      </w:pPr>
      <w:rPr>
        <w:rFonts w:ascii="Symbol" w:hAnsi="Symbol" w:hint="default"/>
      </w:rPr>
    </w:lvl>
    <w:lvl w:ilvl="4" w:tplc="E27A24EC" w:tentative="1">
      <w:start w:val="1"/>
      <w:numFmt w:val="bullet"/>
      <w:lvlText w:val="o"/>
      <w:lvlJc w:val="left"/>
      <w:pPr>
        <w:ind w:left="3960" w:hanging="360"/>
      </w:pPr>
      <w:rPr>
        <w:rFonts w:ascii="Courier New" w:hAnsi="Courier New" w:cs="Courier New" w:hint="default"/>
      </w:rPr>
    </w:lvl>
    <w:lvl w:ilvl="5" w:tplc="FBF818EE" w:tentative="1">
      <w:start w:val="1"/>
      <w:numFmt w:val="bullet"/>
      <w:lvlText w:val=""/>
      <w:lvlJc w:val="left"/>
      <w:pPr>
        <w:ind w:left="4680" w:hanging="360"/>
      </w:pPr>
      <w:rPr>
        <w:rFonts w:ascii="Wingdings" w:hAnsi="Wingdings" w:hint="default"/>
      </w:rPr>
    </w:lvl>
    <w:lvl w:ilvl="6" w:tplc="D3B2DEF8" w:tentative="1">
      <w:start w:val="1"/>
      <w:numFmt w:val="bullet"/>
      <w:lvlText w:val=""/>
      <w:lvlJc w:val="left"/>
      <w:pPr>
        <w:ind w:left="5400" w:hanging="360"/>
      </w:pPr>
      <w:rPr>
        <w:rFonts w:ascii="Symbol" w:hAnsi="Symbol" w:hint="default"/>
      </w:rPr>
    </w:lvl>
    <w:lvl w:ilvl="7" w:tplc="83D27B9E" w:tentative="1">
      <w:start w:val="1"/>
      <w:numFmt w:val="bullet"/>
      <w:lvlText w:val="o"/>
      <w:lvlJc w:val="left"/>
      <w:pPr>
        <w:ind w:left="6120" w:hanging="360"/>
      </w:pPr>
      <w:rPr>
        <w:rFonts w:ascii="Courier New" w:hAnsi="Courier New" w:cs="Courier New" w:hint="default"/>
      </w:rPr>
    </w:lvl>
    <w:lvl w:ilvl="8" w:tplc="E9D67438" w:tentative="1">
      <w:start w:val="1"/>
      <w:numFmt w:val="bullet"/>
      <w:lvlText w:val=""/>
      <w:lvlJc w:val="left"/>
      <w:pPr>
        <w:ind w:left="6840" w:hanging="360"/>
      </w:pPr>
      <w:rPr>
        <w:rFonts w:ascii="Wingdings" w:hAnsi="Wingdings" w:hint="default"/>
      </w:rPr>
    </w:lvl>
  </w:abstractNum>
  <w:abstractNum w:abstractNumId="4" w15:restartNumberingAfterBreak="0">
    <w:nsid w:val="0A5177C4"/>
    <w:multiLevelType w:val="hybridMultilevel"/>
    <w:tmpl w:val="F7785104"/>
    <w:lvl w:ilvl="0" w:tplc="D078200C">
      <w:start w:val="1"/>
      <w:numFmt w:val="decimal"/>
      <w:lvlText w:val="%1."/>
      <w:lvlJc w:val="left"/>
      <w:pPr>
        <w:ind w:left="360" w:hanging="360"/>
      </w:pPr>
    </w:lvl>
    <w:lvl w:ilvl="1" w:tplc="BFA0186E" w:tentative="1">
      <w:start w:val="1"/>
      <w:numFmt w:val="lowerLetter"/>
      <w:lvlText w:val="%2."/>
      <w:lvlJc w:val="left"/>
      <w:pPr>
        <w:ind w:left="1080" w:hanging="360"/>
      </w:pPr>
    </w:lvl>
    <w:lvl w:ilvl="2" w:tplc="7B62FE6A" w:tentative="1">
      <w:start w:val="1"/>
      <w:numFmt w:val="lowerRoman"/>
      <w:lvlText w:val="%3."/>
      <w:lvlJc w:val="right"/>
      <w:pPr>
        <w:ind w:left="1800" w:hanging="180"/>
      </w:pPr>
    </w:lvl>
    <w:lvl w:ilvl="3" w:tplc="BAE8E9E2" w:tentative="1">
      <w:start w:val="1"/>
      <w:numFmt w:val="decimal"/>
      <w:lvlText w:val="%4."/>
      <w:lvlJc w:val="left"/>
      <w:pPr>
        <w:ind w:left="2520" w:hanging="360"/>
      </w:pPr>
    </w:lvl>
    <w:lvl w:ilvl="4" w:tplc="47363BBA" w:tentative="1">
      <w:start w:val="1"/>
      <w:numFmt w:val="lowerLetter"/>
      <w:lvlText w:val="%5."/>
      <w:lvlJc w:val="left"/>
      <w:pPr>
        <w:ind w:left="3240" w:hanging="360"/>
      </w:pPr>
    </w:lvl>
    <w:lvl w:ilvl="5" w:tplc="C0C4CE32" w:tentative="1">
      <w:start w:val="1"/>
      <w:numFmt w:val="lowerRoman"/>
      <w:lvlText w:val="%6."/>
      <w:lvlJc w:val="right"/>
      <w:pPr>
        <w:ind w:left="3960" w:hanging="180"/>
      </w:pPr>
    </w:lvl>
    <w:lvl w:ilvl="6" w:tplc="09CA08CC" w:tentative="1">
      <w:start w:val="1"/>
      <w:numFmt w:val="decimal"/>
      <w:lvlText w:val="%7."/>
      <w:lvlJc w:val="left"/>
      <w:pPr>
        <w:ind w:left="4680" w:hanging="360"/>
      </w:pPr>
    </w:lvl>
    <w:lvl w:ilvl="7" w:tplc="D1EE1D78" w:tentative="1">
      <w:start w:val="1"/>
      <w:numFmt w:val="lowerLetter"/>
      <w:lvlText w:val="%8."/>
      <w:lvlJc w:val="left"/>
      <w:pPr>
        <w:ind w:left="5400" w:hanging="360"/>
      </w:pPr>
    </w:lvl>
    <w:lvl w:ilvl="8" w:tplc="0AD4A342" w:tentative="1">
      <w:start w:val="1"/>
      <w:numFmt w:val="lowerRoman"/>
      <w:lvlText w:val="%9."/>
      <w:lvlJc w:val="right"/>
      <w:pPr>
        <w:ind w:left="6120" w:hanging="180"/>
      </w:pPr>
    </w:lvl>
  </w:abstractNum>
  <w:abstractNum w:abstractNumId="5" w15:restartNumberingAfterBreak="0">
    <w:nsid w:val="0AE241B0"/>
    <w:multiLevelType w:val="hybridMultilevel"/>
    <w:tmpl w:val="61A6A414"/>
    <w:lvl w:ilvl="0" w:tplc="73BA120C">
      <w:start w:val="1"/>
      <w:numFmt w:val="bullet"/>
      <w:lvlText w:val=""/>
      <w:lvlJc w:val="left"/>
      <w:pPr>
        <w:ind w:left="720" w:hanging="360"/>
      </w:pPr>
      <w:rPr>
        <w:rFonts w:ascii="Symbol" w:hAnsi="Symbol" w:hint="default"/>
      </w:rPr>
    </w:lvl>
    <w:lvl w:ilvl="1" w:tplc="D4CACB1A" w:tentative="1">
      <w:start w:val="1"/>
      <w:numFmt w:val="bullet"/>
      <w:lvlText w:val="o"/>
      <w:lvlJc w:val="left"/>
      <w:pPr>
        <w:ind w:left="1440" w:hanging="360"/>
      </w:pPr>
      <w:rPr>
        <w:rFonts w:ascii="Courier New" w:hAnsi="Courier New" w:cs="Courier New" w:hint="default"/>
      </w:rPr>
    </w:lvl>
    <w:lvl w:ilvl="2" w:tplc="3C247B06" w:tentative="1">
      <w:start w:val="1"/>
      <w:numFmt w:val="bullet"/>
      <w:lvlText w:val=""/>
      <w:lvlJc w:val="left"/>
      <w:pPr>
        <w:ind w:left="2160" w:hanging="360"/>
      </w:pPr>
      <w:rPr>
        <w:rFonts w:ascii="Wingdings" w:hAnsi="Wingdings" w:hint="default"/>
      </w:rPr>
    </w:lvl>
    <w:lvl w:ilvl="3" w:tplc="374A7A3C" w:tentative="1">
      <w:start w:val="1"/>
      <w:numFmt w:val="bullet"/>
      <w:lvlText w:val=""/>
      <w:lvlJc w:val="left"/>
      <w:pPr>
        <w:ind w:left="2880" w:hanging="360"/>
      </w:pPr>
      <w:rPr>
        <w:rFonts w:ascii="Symbol" w:hAnsi="Symbol" w:hint="default"/>
      </w:rPr>
    </w:lvl>
    <w:lvl w:ilvl="4" w:tplc="BD4C908E" w:tentative="1">
      <w:start w:val="1"/>
      <w:numFmt w:val="bullet"/>
      <w:lvlText w:val="o"/>
      <w:lvlJc w:val="left"/>
      <w:pPr>
        <w:ind w:left="3600" w:hanging="360"/>
      </w:pPr>
      <w:rPr>
        <w:rFonts w:ascii="Courier New" w:hAnsi="Courier New" w:cs="Courier New" w:hint="default"/>
      </w:rPr>
    </w:lvl>
    <w:lvl w:ilvl="5" w:tplc="03B0D996" w:tentative="1">
      <w:start w:val="1"/>
      <w:numFmt w:val="bullet"/>
      <w:lvlText w:val=""/>
      <w:lvlJc w:val="left"/>
      <w:pPr>
        <w:ind w:left="4320" w:hanging="360"/>
      </w:pPr>
      <w:rPr>
        <w:rFonts w:ascii="Wingdings" w:hAnsi="Wingdings" w:hint="default"/>
      </w:rPr>
    </w:lvl>
    <w:lvl w:ilvl="6" w:tplc="DE46DF36" w:tentative="1">
      <w:start w:val="1"/>
      <w:numFmt w:val="bullet"/>
      <w:lvlText w:val=""/>
      <w:lvlJc w:val="left"/>
      <w:pPr>
        <w:ind w:left="5040" w:hanging="360"/>
      </w:pPr>
      <w:rPr>
        <w:rFonts w:ascii="Symbol" w:hAnsi="Symbol" w:hint="default"/>
      </w:rPr>
    </w:lvl>
    <w:lvl w:ilvl="7" w:tplc="B44AF384" w:tentative="1">
      <w:start w:val="1"/>
      <w:numFmt w:val="bullet"/>
      <w:lvlText w:val="o"/>
      <w:lvlJc w:val="left"/>
      <w:pPr>
        <w:ind w:left="5760" w:hanging="360"/>
      </w:pPr>
      <w:rPr>
        <w:rFonts w:ascii="Courier New" w:hAnsi="Courier New" w:cs="Courier New" w:hint="default"/>
      </w:rPr>
    </w:lvl>
    <w:lvl w:ilvl="8" w:tplc="CF9C1058" w:tentative="1">
      <w:start w:val="1"/>
      <w:numFmt w:val="bullet"/>
      <w:lvlText w:val=""/>
      <w:lvlJc w:val="left"/>
      <w:pPr>
        <w:ind w:left="6480" w:hanging="360"/>
      </w:pPr>
      <w:rPr>
        <w:rFonts w:ascii="Wingdings" w:hAnsi="Wingdings" w:hint="default"/>
      </w:rPr>
    </w:lvl>
  </w:abstractNum>
  <w:abstractNum w:abstractNumId="6" w15:restartNumberingAfterBreak="0">
    <w:nsid w:val="0E337765"/>
    <w:multiLevelType w:val="multilevel"/>
    <w:tmpl w:val="4962CB9E"/>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Letter"/>
      <w:lvlText w:val="(%3)"/>
      <w:lvlJc w:val="left"/>
      <w:pPr>
        <w:ind w:left="180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383A08"/>
    <w:multiLevelType w:val="hybridMultilevel"/>
    <w:tmpl w:val="058E5994"/>
    <w:lvl w:ilvl="0" w:tplc="51F6C412">
      <w:start w:val="1"/>
      <w:numFmt w:val="lowerLetter"/>
      <w:lvlText w:val="(%1)"/>
      <w:lvlJc w:val="left"/>
      <w:pPr>
        <w:ind w:left="1440" w:hanging="720"/>
      </w:pPr>
      <w:rPr>
        <w:rFonts w:hint="default"/>
      </w:rPr>
    </w:lvl>
    <w:lvl w:ilvl="1" w:tplc="76AE8B08">
      <w:start w:val="1"/>
      <w:numFmt w:val="lowerLetter"/>
      <w:lvlText w:val="%2."/>
      <w:lvlJc w:val="left"/>
      <w:pPr>
        <w:ind w:left="2232" w:hanging="360"/>
      </w:pPr>
    </w:lvl>
    <w:lvl w:ilvl="2" w:tplc="19C4C82A" w:tentative="1">
      <w:start w:val="1"/>
      <w:numFmt w:val="lowerRoman"/>
      <w:lvlText w:val="%3."/>
      <w:lvlJc w:val="right"/>
      <w:pPr>
        <w:ind w:left="2952" w:hanging="180"/>
      </w:pPr>
    </w:lvl>
    <w:lvl w:ilvl="3" w:tplc="85906AC8" w:tentative="1">
      <w:start w:val="1"/>
      <w:numFmt w:val="decimal"/>
      <w:lvlText w:val="%4."/>
      <w:lvlJc w:val="left"/>
      <w:pPr>
        <w:ind w:left="3672" w:hanging="360"/>
      </w:pPr>
    </w:lvl>
    <w:lvl w:ilvl="4" w:tplc="D78CB3D0" w:tentative="1">
      <w:start w:val="1"/>
      <w:numFmt w:val="lowerLetter"/>
      <w:lvlText w:val="%5."/>
      <w:lvlJc w:val="left"/>
      <w:pPr>
        <w:ind w:left="4392" w:hanging="360"/>
      </w:pPr>
    </w:lvl>
    <w:lvl w:ilvl="5" w:tplc="CF103A9C" w:tentative="1">
      <w:start w:val="1"/>
      <w:numFmt w:val="lowerRoman"/>
      <w:lvlText w:val="%6."/>
      <w:lvlJc w:val="right"/>
      <w:pPr>
        <w:ind w:left="5112" w:hanging="180"/>
      </w:pPr>
    </w:lvl>
    <w:lvl w:ilvl="6" w:tplc="E7A412E6" w:tentative="1">
      <w:start w:val="1"/>
      <w:numFmt w:val="decimal"/>
      <w:lvlText w:val="%7."/>
      <w:lvlJc w:val="left"/>
      <w:pPr>
        <w:ind w:left="5832" w:hanging="360"/>
      </w:pPr>
    </w:lvl>
    <w:lvl w:ilvl="7" w:tplc="570852F4" w:tentative="1">
      <w:start w:val="1"/>
      <w:numFmt w:val="lowerLetter"/>
      <w:lvlText w:val="%8."/>
      <w:lvlJc w:val="left"/>
      <w:pPr>
        <w:ind w:left="6552" w:hanging="360"/>
      </w:pPr>
    </w:lvl>
    <w:lvl w:ilvl="8" w:tplc="C97C323E" w:tentative="1">
      <w:start w:val="1"/>
      <w:numFmt w:val="lowerRoman"/>
      <w:lvlText w:val="%9."/>
      <w:lvlJc w:val="right"/>
      <w:pPr>
        <w:ind w:left="7272" w:hanging="180"/>
      </w:pPr>
    </w:lvl>
  </w:abstractNum>
  <w:abstractNum w:abstractNumId="8" w15:restartNumberingAfterBreak="0">
    <w:nsid w:val="107F7E60"/>
    <w:multiLevelType w:val="hybridMultilevel"/>
    <w:tmpl w:val="39ECA450"/>
    <w:lvl w:ilvl="0" w:tplc="29309950">
      <w:start w:val="1"/>
      <w:numFmt w:val="lowerLetter"/>
      <w:lvlText w:val="(%1)"/>
      <w:lvlJc w:val="left"/>
      <w:pPr>
        <w:ind w:left="720" w:firstLine="360"/>
      </w:pPr>
      <w:rPr>
        <w:rFonts w:hint="default"/>
      </w:rPr>
    </w:lvl>
    <w:lvl w:ilvl="1" w:tplc="28F45E6E" w:tentative="1">
      <w:start w:val="1"/>
      <w:numFmt w:val="lowerLetter"/>
      <w:lvlText w:val="%2."/>
      <w:lvlJc w:val="left"/>
      <w:pPr>
        <w:ind w:left="2232" w:hanging="360"/>
      </w:pPr>
    </w:lvl>
    <w:lvl w:ilvl="2" w:tplc="30965620" w:tentative="1">
      <w:start w:val="1"/>
      <w:numFmt w:val="lowerRoman"/>
      <w:lvlText w:val="%3."/>
      <w:lvlJc w:val="right"/>
      <w:pPr>
        <w:ind w:left="2952" w:hanging="180"/>
      </w:pPr>
    </w:lvl>
    <w:lvl w:ilvl="3" w:tplc="98625536" w:tentative="1">
      <w:start w:val="1"/>
      <w:numFmt w:val="decimal"/>
      <w:lvlText w:val="%4."/>
      <w:lvlJc w:val="left"/>
      <w:pPr>
        <w:ind w:left="3672" w:hanging="360"/>
      </w:pPr>
    </w:lvl>
    <w:lvl w:ilvl="4" w:tplc="568E0058" w:tentative="1">
      <w:start w:val="1"/>
      <w:numFmt w:val="lowerLetter"/>
      <w:lvlText w:val="%5."/>
      <w:lvlJc w:val="left"/>
      <w:pPr>
        <w:ind w:left="4392" w:hanging="360"/>
      </w:pPr>
    </w:lvl>
    <w:lvl w:ilvl="5" w:tplc="9D2AF9B6" w:tentative="1">
      <w:start w:val="1"/>
      <w:numFmt w:val="lowerRoman"/>
      <w:lvlText w:val="%6."/>
      <w:lvlJc w:val="right"/>
      <w:pPr>
        <w:ind w:left="5112" w:hanging="180"/>
      </w:pPr>
    </w:lvl>
    <w:lvl w:ilvl="6" w:tplc="6EF2C4BE" w:tentative="1">
      <w:start w:val="1"/>
      <w:numFmt w:val="decimal"/>
      <w:lvlText w:val="%7."/>
      <w:lvlJc w:val="left"/>
      <w:pPr>
        <w:ind w:left="5832" w:hanging="360"/>
      </w:pPr>
    </w:lvl>
    <w:lvl w:ilvl="7" w:tplc="442229B0" w:tentative="1">
      <w:start w:val="1"/>
      <w:numFmt w:val="lowerLetter"/>
      <w:lvlText w:val="%8."/>
      <w:lvlJc w:val="left"/>
      <w:pPr>
        <w:ind w:left="6552" w:hanging="360"/>
      </w:pPr>
    </w:lvl>
    <w:lvl w:ilvl="8" w:tplc="8830FEFC" w:tentative="1">
      <w:start w:val="1"/>
      <w:numFmt w:val="lowerRoman"/>
      <w:lvlText w:val="%9."/>
      <w:lvlJc w:val="right"/>
      <w:pPr>
        <w:ind w:left="7272" w:hanging="180"/>
      </w:pPr>
    </w:lvl>
  </w:abstractNum>
  <w:abstractNum w:abstractNumId="9" w15:restartNumberingAfterBreak="0">
    <w:nsid w:val="1307377D"/>
    <w:multiLevelType w:val="multilevel"/>
    <w:tmpl w:val="2E2E0BA6"/>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Letter"/>
      <w:lvlText w:val="(%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641772"/>
    <w:multiLevelType w:val="multilevel"/>
    <w:tmpl w:val="82E86218"/>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Letter"/>
      <w:lvlText w:val="(%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2B71AB"/>
    <w:multiLevelType w:val="hybridMultilevel"/>
    <w:tmpl w:val="F8CEBE86"/>
    <w:lvl w:ilvl="0" w:tplc="EC38DE3E">
      <w:start w:val="6"/>
      <w:numFmt w:val="decimal"/>
      <w:lvlText w:val="%1."/>
      <w:lvlJc w:val="left"/>
      <w:pPr>
        <w:ind w:left="369" w:hanging="360"/>
      </w:pPr>
      <w:rPr>
        <w:rFonts w:hint="default"/>
      </w:rPr>
    </w:lvl>
    <w:lvl w:ilvl="1" w:tplc="9F10B760" w:tentative="1">
      <w:start w:val="1"/>
      <w:numFmt w:val="lowerLetter"/>
      <w:lvlText w:val="%2."/>
      <w:lvlJc w:val="left"/>
      <w:pPr>
        <w:ind w:left="1440" w:hanging="360"/>
      </w:pPr>
    </w:lvl>
    <w:lvl w:ilvl="2" w:tplc="94CE13FE" w:tentative="1">
      <w:start w:val="1"/>
      <w:numFmt w:val="lowerRoman"/>
      <w:lvlText w:val="%3."/>
      <w:lvlJc w:val="right"/>
      <w:pPr>
        <w:ind w:left="2160" w:hanging="180"/>
      </w:pPr>
    </w:lvl>
    <w:lvl w:ilvl="3" w:tplc="66A65FEC" w:tentative="1">
      <w:start w:val="1"/>
      <w:numFmt w:val="decimal"/>
      <w:lvlText w:val="%4."/>
      <w:lvlJc w:val="left"/>
      <w:pPr>
        <w:ind w:left="2880" w:hanging="360"/>
      </w:pPr>
    </w:lvl>
    <w:lvl w:ilvl="4" w:tplc="5A2470F6" w:tentative="1">
      <w:start w:val="1"/>
      <w:numFmt w:val="lowerLetter"/>
      <w:lvlText w:val="%5."/>
      <w:lvlJc w:val="left"/>
      <w:pPr>
        <w:ind w:left="3600" w:hanging="360"/>
      </w:pPr>
    </w:lvl>
    <w:lvl w:ilvl="5" w:tplc="0EE6F240" w:tentative="1">
      <w:start w:val="1"/>
      <w:numFmt w:val="lowerRoman"/>
      <w:lvlText w:val="%6."/>
      <w:lvlJc w:val="right"/>
      <w:pPr>
        <w:ind w:left="4320" w:hanging="180"/>
      </w:pPr>
    </w:lvl>
    <w:lvl w:ilvl="6" w:tplc="26F61C3C" w:tentative="1">
      <w:start w:val="1"/>
      <w:numFmt w:val="decimal"/>
      <w:lvlText w:val="%7."/>
      <w:lvlJc w:val="left"/>
      <w:pPr>
        <w:ind w:left="5040" w:hanging="360"/>
      </w:pPr>
    </w:lvl>
    <w:lvl w:ilvl="7" w:tplc="A0E62AC6" w:tentative="1">
      <w:start w:val="1"/>
      <w:numFmt w:val="lowerLetter"/>
      <w:lvlText w:val="%8."/>
      <w:lvlJc w:val="left"/>
      <w:pPr>
        <w:ind w:left="5760" w:hanging="360"/>
      </w:pPr>
    </w:lvl>
    <w:lvl w:ilvl="8" w:tplc="662AC7E4" w:tentative="1">
      <w:start w:val="1"/>
      <w:numFmt w:val="lowerRoman"/>
      <w:lvlText w:val="%9."/>
      <w:lvlJc w:val="right"/>
      <w:pPr>
        <w:ind w:left="6480" w:hanging="180"/>
      </w:pPr>
    </w:lvl>
  </w:abstractNum>
  <w:abstractNum w:abstractNumId="12" w15:restartNumberingAfterBreak="0">
    <w:nsid w:val="186216AA"/>
    <w:multiLevelType w:val="hybridMultilevel"/>
    <w:tmpl w:val="39ECA450"/>
    <w:lvl w:ilvl="0" w:tplc="5EFEB0D6">
      <w:start w:val="1"/>
      <w:numFmt w:val="lowerLetter"/>
      <w:lvlText w:val="(%1)"/>
      <w:lvlJc w:val="left"/>
      <w:pPr>
        <w:ind w:left="720" w:firstLine="360"/>
      </w:pPr>
      <w:rPr>
        <w:rFonts w:hint="default"/>
      </w:rPr>
    </w:lvl>
    <w:lvl w:ilvl="1" w:tplc="A992E950" w:tentative="1">
      <w:start w:val="1"/>
      <w:numFmt w:val="lowerLetter"/>
      <w:lvlText w:val="%2."/>
      <w:lvlJc w:val="left"/>
      <w:pPr>
        <w:ind w:left="2232" w:hanging="360"/>
      </w:pPr>
    </w:lvl>
    <w:lvl w:ilvl="2" w:tplc="4D925FC8" w:tentative="1">
      <w:start w:val="1"/>
      <w:numFmt w:val="lowerRoman"/>
      <w:lvlText w:val="%3."/>
      <w:lvlJc w:val="right"/>
      <w:pPr>
        <w:ind w:left="2952" w:hanging="180"/>
      </w:pPr>
    </w:lvl>
    <w:lvl w:ilvl="3" w:tplc="F0323D68" w:tentative="1">
      <w:start w:val="1"/>
      <w:numFmt w:val="decimal"/>
      <w:lvlText w:val="%4."/>
      <w:lvlJc w:val="left"/>
      <w:pPr>
        <w:ind w:left="3672" w:hanging="360"/>
      </w:pPr>
    </w:lvl>
    <w:lvl w:ilvl="4" w:tplc="3466B5D4" w:tentative="1">
      <w:start w:val="1"/>
      <w:numFmt w:val="lowerLetter"/>
      <w:lvlText w:val="%5."/>
      <w:lvlJc w:val="left"/>
      <w:pPr>
        <w:ind w:left="4392" w:hanging="360"/>
      </w:pPr>
    </w:lvl>
    <w:lvl w:ilvl="5" w:tplc="28603988" w:tentative="1">
      <w:start w:val="1"/>
      <w:numFmt w:val="lowerRoman"/>
      <w:lvlText w:val="%6."/>
      <w:lvlJc w:val="right"/>
      <w:pPr>
        <w:ind w:left="5112" w:hanging="180"/>
      </w:pPr>
    </w:lvl>
    <w:lvl w:ilvl="6" w:tplc="81B20B90" w:tentative="1">
      <w:start w:val="1"/>
      <w:numFmt w:val="decimal"/>
      <w:lvlText w:val="%7."/>
      <w:lvlJc w:val="left"/>
      <w:pPr>
        <w:ind w:left="5832" w:hanging="360"/>
      </w:pPr>
    </w:lvl>
    <w:lvl w:ilvl="7" w:tplc="0936C81E" w:tentative="1">
      <w:start w:val="1"/>
      <w:numFmt w:val="lowerLetter"/>
      <w:lvlText w:val="%8."/>
      <w:lvlJc w:val="left"/>
      <w:pPr>
        <w:ind w:left="6552" w:hanging="360"/>
      </w:pPr>
    </w:lvl>
    <w:lvl w:ilvl="8" w:tplc="B7D03DDC" w:tentative="1">
      <w:start w:val="1"/>
      <w:numFmt w:val="lowerRoman"/>
      <w:lvlText w:val="%9."/>
      <w:lvlJc w:val="right"/>
      <w:pPr>
        <w:ind w:left="7272" w:hanging="180"/>
      </w:pPr>
    </w:lvl>
  </w:abstractNum>
  <w:abstractNum w:abstractNumId="13" w15:restartNumberingAfterBreak="0">
    <w:nsid w:val="1FFD6270"/>
    <w:multiLevelType w:val="hybridMultilevel"/>
    <w:tmpl w:val="DCB6B3B0"/>
    <w:lvl w:ilvl="0" w:tplc="AECC7A7E">
      <w:start w:val="1"/>
      <w:numFmt w:val="lowerLetter"/>
      <w:lvlText w:val="(%1)"/>
      <w:lvlJc w:val="left"/>
      <w:pPr>
        <w:ind w:left="1440" w:hanging="720"/>
      </w:pPr>
      <w:rPr>
        <w:rFonts w:hint="default"/>
      </w:rPr>
    </w:lvl>
    <w:lvl w:ilvl="1" w:tplc="C254C278">
      <w:start w:val="1"/>
      <w:numFmt w:val="lowerLetter"/>
      <w:lvlText w:val="%2."/>
      <w:lvlJc w:val="left"/>
      <w:pPr>
        <w:ind w:left="1872" w:hanging="360"/>
      </w:pPr>
    </w:lvl>
    <w:lvl w:ilvl="2" w:tplc="13DA107C" w:tentative="1">
      <w:start w:val="1"/>
      <w:numFmt w:val="lowerRoman"/>
      <w:lvlText w:val="%3."/>
      <w:lvlJc w:val="right"/>
      <w:pPr>
        <w:ind w:left="2592" w:hanging="180"/>
      </w:pPr>
    </w:lvl>
    <w:lvl w:ilvl="3" w:tplc="E9586D6C" w:tentative="1">
      <w:start w:val="1"/>
      <w:numFmt w:val="decimal"/>
      <w:lvlText w:val="%4."/>
      <w:lvlJc w:val="left"/>
      <w:pPr>
        <w:ind w:left="3312" w:hanging="360"/>
      </w:pPr>
    </w:lvl>
    <w:lvl w:ilvl="4" w:tplc="31387D8C" w:tentative="1">
      <w:start w:val="1"/>
      <w:numFmt w:val="lowerLetter"/>
      <w:lvlText w:val="%5."/>
      <w:lvlJc w:val="left"/>
      <w:pPr>
        <w:ind w:left="4032" w:hanging="360"/>
      </w:pPr>
    </w:lvl>
    <w:lvl w:ilvl="5" w:tplc="F6A265FC" w:tentative="1">
      <w:start w:val="1"/>
      <w:numFmt w:val="lowerRoman"/>
      <w:lvlText w:val="%6."/>
      <w:lvlJc w:val="right"/>
      <w:pPr>
        <w:ind w:left="4752" w:hanging="180"/>
      </w:pPr>
    </w:lvl>
    <w:lvl w:ilvl="6" w:tplc="F5BCAF0A" w:tentative="1">
      <w:start w:val="1"/>
      <w:numFmt w:val="decimal"/>
      <w:lvlText w:val="%7."/>
      <w:lvlJc w:val="left"/>
      <w:pPr>
        <w:ind w:left="5472" w:hanging="360"/>
      </w:pPr>
    </w:lvl>
    <w:lvl w:ilvl="7" w:tplc="B1DA6AAE" w:tentative="1">
      <w:start w:val="1"/>
      <w:numFmt w:val="lowerLetter"/>
      <w:lvlText w:val="%8."/>
      <w:lvlJc w:val="left"/>
      <w:pPr>
        <w:ind w:left="6192" w:hanging="360"/>
      </w:pPr>
    </w:lvl>
    <w:lvl w:ilvl="8" w:tplc="F0B4E048" w:tentative="1">
      <w:start w:val="1"/>
      <w:numFmt w:val="lowerRoman"/>
      <w:lvlText w:val="%9."/>
      <w:lvlJc w:val="right"/>
      <w:pPr>
        <w:ind w:left="6912" w:hanging="180"/>
      </w:pPr>
    </w:lvl>
  </w:abstractNum>
  <w:abstractNum w:abstractNumId="14" w15:restartNumberingAfterBreak="0">
    <w:nsid w:val="200649AD"/>
    <w:multiLevelType w:val="multilevel"/>
    <w:tmpl w:val="EA288C60"/>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2724DB"/>
    <w:multiLevelType w:val="hybridMultilevel"/>
    <w:tmpl w:val="3F38B500"/>
    <w:lvl w:ilvl="0" w:tplc="D5E8C918">
      <w:start w:val="1"/>
      <w:numFmt w:val="decimal"/>
      <w:lvlText w:val="%1."/>
      <w:lvlJc w:val="left"/>
      <w:pPr>
        <w:ind w:left="1080" w:hanging="720"/>
      </w:pPr>
      <w:rPr>
        <w:rFonts w:hint="default"/>
      </w:rPr>
    </w:lvl>
    <w:lvl w:ilvl="1" w:tplc="14661080" w:tentative="1">
      <w:start w:val="1"/>
      <w:numFmt w:val="lowerLetter"/>
      <w:lvlText w:val="%2."/>
      <w:lvlJc w:val="left"/>
      <w:pPr>
        <w:ind w:left="1440" w:hanging="360"/>
      </w:pPr>
    </w:lvl>
    <w:lvl w:ilvl="2" w:tplc="4B48824E" w:tentative="1">
      <w:start w:val="1"/>
      <w:numFmt w:val="lowerRoman"/>
      <w:lvlText w:val="%3."/>
      <w:lvlJc w:val="right"/>
      <w:pPr>
        <w:ind w:left="2160" w:hanging="180"/>
      </w:pPr>
    </w:lvl>
    <w:lvl w:ilvl="3" w:tplc="5D0E48B4" w:tentative="1">
      <w:start w:val="1"/>
      <w:numFmt w:val="decimal"/>
      <w:lvlText w:val="%4."/>
      <w:lvlJc w:val="left"/>
      <w:pPr>
        <w:ind w:left="2880" w:hanging="360"/>
      </w:pPr>
    </w:lvl>
    <w:lvl w:ilvl="4" w:tplc="7FAC64DC" w:tentative="1">
      <w:start w:val="1"/>
      <w:numFmt w:val="lowerLetter"/>
      <w:lvlText w:val="%5."/>
      <w:lvlJc w:val="left"/>
      <w:pPr>
        <w:ind w:left="3600" w:hanging="360"/>
      </w:pPr>
    </w:lvl>
    <w:lvl w:ilvl="5" w:tplc="CF8CA4A8" w:tentative="1">
      <w:start w:val="1"/>
      <w:numFmt w:val="lowerRoman"/>
      <w:lvlText w:val="%6."/>
      <w:lvlJc w:val="right"/>
      <w:pPr>
        <w:ind w:left="4320" w:hanging="180"/>
      </w:pPr>
    </w:lvl>
    <w:lvl w:ilvl="6" w:tplc="72548346" w:tentative="1">
      <w:start w:val="1"/>
      <w:numFmt w:val="decimal"/>
      <w:lvlText w:val="%7."/>
      <w:lvlJc w:val="left"/>
      <w:pPr>
        <w:ind w:left="5040" w:hanging="360"/>
      </w:pPr>
    </w:lvl>
    <w:lvl w:ilvl="7" w:tplc="90F81E74" w:tentative="1">
      <w:start w:val="1"/>
      <w:numFmt w:val="lowerLetter"/>
      <w:lvlText w:val="%8."/>
      <w:lvlJc w:val="left"/>
      <w:pPr>
        <w:ind w:left="5760" w:hanging="360"/>
      </w:pPr>
    </w:lvl>
    <w:lvl w:ilvl="8" w:tplc="A91AE468" w:tentative="1">
      <w:start w:val="1"/>
      <w:numFmt w:val="lowerRoman"/>
      <w:lvlText w:val="%9."/>
      <w:lvlJc w:val="right"/>
      <w:pPr>
        <w:ind w:left="6480" w:hanging="180"/>
      </w:pPr>
    </w:lvl>
  </w:abstractNum>
  <w:abstractNum w:abstractNumId="16" w15:restartNumberingAfterBreak="0">
    <w:nsid w:val="20BD1C75"/>
    <w:multiLevelType w:val="hybridMultilevel"/>
    <w:tmpl w:val="DAE8B36C"/>
    <w:lvl w:ilvl="0" w:tplc="9E603588">
      <w:start w:val="1"/>
      <w:numFmt w:val="lowerLetter"/>
      <w:lvlText w:val="(%1)"/>
      <w:lvlJc w:val="left"/>
      <w:pPr>
        <w:ind w:left="1512" w:hanging="360"/>
      </w:pPr>
      <w:rPr>
        <w:rFonts w:hint="default"/>
      </w:rPr>
    </w:lvl>
    <w:lvl w:ilvl="1" w:tplc="1090E552" w:tentative="1">
      <w:start w:val="1"/>
      <w:numFmt w:val="lowerLetter"/>
      <w:lvlText w:val="%2."/>
      <w:lvlJc w:val="left"/>
      <w:pPr>
        <w:ind w:left="2232" w:hanging="360"/>
      </w:pPr>
    </w:lvl>
    <w:lvl w:ilvl="2" w:tplc="39EECA42" w:tentative="1">
      <w:start w:val="1"/>
      <w:numFmt w:val="lowerRoman"/>
      <w:lvlText w:val="%3."/>
      <w:lvlJc w:val="right"/>
      <w:pPr>
        <w:ind w:left="2952" w:hanging="180"/>
      </w:pPr>
    </w:lvl>
    <w:lvl w:ilvl="3" w:tplc="E51CDF36" w:tentative="1">
      <w:start w:val="1"/>
      <w:numFmt w:val="decimal"/>
      <w:lvlText w:val="%4."/>
      <w:lvlJc w:val="left"/>
      <w:pPr>
        <w:ind w:left="3672" w:hanging="360"/>
      </w:pPr>
    </w:lvl>
    <w:lvl w:ilvl="4" w:tplc="947E3A1E" w:tentative="1">
      <w:start w:val="1"/>
      <w:numFmt w:val="lowerLetter"/>
      <w:lvlText w:val="%5."/>
      <w:lvlJc w:val="left"/>
      <w:pPr>
        <w:ind w:left="4392" w:hanging="360"/>
      </w:pPr>
    </w:lvl>
    <w:lvl w:ilvl="5" w:tplc="D8EC943E" w:tentative="1">
      <w:start w:val="1"/>
      <w:numFmt w:val="lowerRoman"/>
      <w:lvlText w:val="%6."/>
      <w:lvlJc w:val="right"/>
      <w:pPr>
        <w:ind w:left="5112" w:hanging="180"/>
      </w:pPr>
    </w:lvl>
    <w:lvl w:ilvl="6" w:tplc="90440614" w:tentative="1">
      <w:start w:val="1"/>
      <w:numFmt w:val="decimal"/>
      <w:lvlText w:val="%7."/>
      <w:lvlJc w:val="left"/>
      <w:pPr>
        <w:ind w:left="5832" w:hanging="360"/>
      </w:pPr>
    </w:lvl>
    <w:lvl w:ilvl="7" w:tplc="76004584" w:tentative="1">
      <w:start w:val="1"/>
      <w:numFmt w:val="lowerLetter"/>
      <w:lvlText w:val="%8."/>
      <w:lvlJc w:val="left"/>
      <w:pPr>
        <w:ind w:left="6552" w:hanging="360"/>
      </w:pPr>
    </w:lvl>
    <w:lvl w:ilvl="8" w:tplc="6F22C780" w:tentative="1">
      <w:start w:val="1"/>
      <w:numFmt w:val="lowerRoman"/>
      <w:lvlText w:val="%9."/>
      <w:lvlJc w:val="right"/>
      <w:pPr>
        <w:ind w:left="7272" w:hanging="180"/>
      </w:pPr>
    </w:lvl>
  </w:abstractNum>
  <w:abstractNum w:abstractNumId="17" w15:restartNumberingAfterBreak="0">
    <w:nsid w:val="256A12CB"/>
    <w:multiLevelType w:val="multilevel"/>
    <w:tmpl w:val="2FDC5D8A"/>
    <w:name w:val="Continue (UK)"/>
    <w:lvl w:ilvl="0">
      <w:start w:val="1"/>
      <w:numFmt w:val="none"/>
      <w:pStyle w:val="ContinueUK1"/>
      <w:suff w:val="nothing"/>
      <w:lvlText w:val=""/>
      <w:lvlJc w:val="left"/>
      <w:pPr>
        <w:tabs>
          <w:tab w:val="num" w:pos="0"/>
        </w:tabs>
        <w:ind w:left="0" w:firstLine="0"/>
      </w:pPr>
      <w:rPr>
        <w:i w:val="0"/>
        <w:strike w:val="0"/>
        <w:dstrike w:val="0"/>
        <w:color w:val="000000"/>
        <w:sz w:val="22"/>
        <w:u w:val="none"/>
        <w:effect w:val="none"/>
      </w:rPr>
    </w:lvl>
    <w:lvl w:ilvl="1">
      <w:start w:val="1"/>
      <w:numFmt w:val="none"/>
      <w:pStyle w:val="ContinueUK2"/>
      <w:suff w:val="nothing"/>
      <w:lvlText w:val=""/>
      <w:lvlJc w:val="left"/>
      <w:pPr>
        <w:tabs>
          <w:tab w:val="num" w:pos="0"/>
        </w:tabs>
        <w:ind w:left="720" w:firstLine="0"/>
      </w:pPr>
      <w:rPr>
        <w:i w:val="0"/>
        <w:strike w:val="0"/>
        <w:dstrike w:val="0"/>
        <w:color w:val="000000"/>
        <w:sz w:val="22"/>
        <w:u w:val="none"/>
        <w:effect w:val="none"/>
      </w:rPr>
    </w:lvl>
    <w:lvl w:ilvl="2">
      <w:start w:val="1"/>
      <w:numFmt w:val="upperRoman"/>
      <w:lvlText w:val="%3."/>
      <w:lvlJc w:val="right"/>
      <w:pPr>
        <w:tabs>
          <w:tab w:val="num" w:pos="0"/>
        </w:tabs>
        <w:ind w:left="1440" w:firstLine="0"/>
      </w:pPr>
      <w:rPr>
        <w:i w:val="0"/>
        <w:strike w:val="0"/>
        <w:dstrike w:val="0"/>
        <w:color w:val="000000"/>
        <w:sz w:val="22"/>
        <w:u w:val="none"/>
        <w:effect w:val="none"/>
      </w:rPr>
    </w:lvl>
    <w:lvl w:ilvl="3">
      <w:start w:val="1"/>
      <w:numFmt w:val="none"/>
      <w:pStyle w:val="ContinueUK4"/>
      <w:suff w:val="nothing"/>
      <w:lvlText w:val=""/>
      <w:lvlJc w:val="left"/>
      <w:pPr>
        <w:tabs>
          <w:tab w:val="num" w:pos="0"/>
        </w:tabs>
        <w:ind w:left="2160" w:firstLine="0"/>
      </w:pPr>
      <w:rPr>
        <w:i w:val="0"/>
        <w:strike w:val="0"/>
        <w:dstrike w:val="0"/>
        <w:color w:val="000000"/>
        <w:sz w:val="22"/>
        <w:u w:val="none"/>
        <w:effect w:val="none"/>
      </w:rPr>
    </w:lvl>
    <w:lvl w:ilvl="4">
      <w:start w:val="1"/>
      <w:numFmt w:val="none"/>
      <w:pStyle w:val="ContinueUK5"/>
      <w:suff w:val="nothing"/>
      <w:lvlText w:val=""/>
      <w:lvlJc w:val="left"/>
      <w:pPr>
        <w:tabs>
          <w:tab w:val="num" w:pos="0"/>
        </w:tabs>
        <w:ind w:left="2880" w:firstLine="0"/>
      </w:pPr>
      <w:rPr>
        <w:i w:val="0"/>
        <w:strike w:val="0"/>
        <w:dstrike w:val="0"/>
        <w:color w:val="000000"/>
        <w:sz w:val="22"/>
        <w:u w:val="none"/>
        <w:effect w:val="none"/>
      </w:rPr>
    </w:lvl>
    <w:lvl w:ilvl="5">
      <w:start w:val="1"/>
      <w:numFmt w:val="none"/>
      <w:pStyle w:val="ContinueUK6"/>
      <w:suff w:val="nothing"/>
      <w:lvlText w:val=""/>
      <w:lvlJc w:val="left"/>
      <w:pPr>
        <w:tabs>
          <w:tab w:val="num" w:pos="0"/>
        </w:tabs>
        <w:ind w:left="3600" w:firstLine="0"/>
      </w:pPr>
      <w:rPr>
        <w:i w:val="0"/>
        <w:strike w:val="0"/>
        <w:dstrike w:val="0"/>
        <w:color w:val="000000"/>
        <w:sz w:val="22"/>
        <w:u w:val="none"/>
        <w:effect w:val="none"/>
      </w:rPr>
    </w:lvl>
    <w:lvl w:ilvl="6">
      <w:start w:val="1"/>
      <w:numFmt w:val="none"/>
      <w:pStyle w:val="ContinueUK7"/>
      <w:suff w:val="nothing"/>
      <w:lvlText w:val=""/>
      <w:lvlJc w:val="left"/>
      <w:pPr>
        <w:tabs>
          <w:tab w:val="num" w:pos="0"/>
        </w:tabs>
        <w:ind w:left="4320" w:firstLine="0"/>
      </w:pPr>
      <w:rPr>
        <w:i w:val="0"/>
        <w:strike w:val="0"/>
        <w:dstrike w:val="0"/>
        <w:color w:val="000000"/>
        <w:sz w:val="22"/>
        <w:u w:val="none"/>
        <w:effect w:val="none"/>
      </w:rPr>
    </w:lvl>
    <w:lvl w:ilvl="7">
      <w:start w:val="1"/>
      <w:numFmt w:val="none"/>
      <w:pStyle w:val="ContinueUK8"/>
      <w:suff w:val="nothing"/>
      <w:lvlText w:val=""/>
      <w:lvlJc w:val="left"/>
      <w:pPr>
        <w:tabs>
          <w:tab w:val="num" w:pos="0"/>
        </w:tabs>
        <w:ind w:left="5040" w:firstLine="0"/>
      </w:pPr>
      <w:rPr>
        <w:i w:val="0"/>
        <w:strike w:val="0"/>
        <w:dstrike w:val="0"/>
        <w:color w:val="000000"/>
        <w:sz w:val="22"/>
        <w:u w:val="none"/>
        <w:effect w:val="none"/>
      </w:rPr>
    </w:lvl>
    <w:lvl w:ilvl="8">
      <w:start w:val="1"/>
      <w:numFmt w:val="decimal"/>
      <w:pStyle w:val="ContinueUK9"/>
      <w:lvlText w:val="%9."/>
      <w:lvlJc w:val="left"/>
      <w:pPr>
        <w:tabs>
          <w:tab w:val="num" w:pos="0"/>
        </w:tabs>
        <w:ind w:left="0" w:firstLine="0"/>
      </w:pPr>
      <w:rPr>
        <w:i w:val="0"/>
        <w:strike w:val="0"/>
        <w:dstrike w:val="0"/>
        <w:color w:val="000000"/>
        <w:sz w:val="22"/>
        <w:u w:val="none"/>
        <w:effect w:val="none"/>
      </w:rPr>
    </w:lvl>
  </w:abstractNum>
  <w:abstractNum w:abstractNumId="18" w15:restartNumberingAfterBreak="0">
    <w:nsid w:val="29293B94"/>
    <w:multiLevelType w:val="hybridMultilevel"/>
    <w:tmpl w:val="4BEC177C"/>
    <w:lvl w:ilvl="0" w:tplc="F3B4F8EE">
      <w:start w:val="1"/>
      <w:numFmt w:val="decimal"/>
      <w:lvlText w:val="%1."/>
      <w:lvlJc w:val="left"/>
      <w:pPr>
        <w:ind w:left="336" w:hanging="360"/>
      </w:pPr>
      <w:rPr>
        <w:rFonts w:hint="default"/>
      </w:rPr>
    </w:lvl>
    <w:lvl w:ilvl="1" w:tplc="40090019" w:tentative="1">
      <w:start w:val="1"/>
      <w:numFmt w:val="lowerLetter"/>
      <w:lvlText w:val="%2."/>
      <w:lvlJc w:val="left"/>
      <w:pPr>
        <w:ind w:left="1056" w:hanging="360"/>
      </w:pPr>
    </w:lvl>
    <w:lvl w:ilvl="2" w:tplc="4009001B" w:tentative="1">
      <w:start w:val="1"/>
      <w:numFmt w:val="lowerRoman"/>
      <w:lvlText w:val="%3."/>
      <w:lvlJc w:val="right"/>
      <w:pPr>
        <w:ind w:left="1776" w:hanging="180"/>
      </w:pPr>
    </w:lvl>
    <w:lvl w:ilvl="3" w:tplc="4009000F" w:tentative="1">
      <w:start w:val="1"/>
      <w:numFmt w:val="decimal"/>
      <w:lvlText w:val="%4."/>
      <w:lvlJc w:val="left"/>
      <w:pPr>
        <w:ind w:left="2496" w:hanging="360"/>
      </w:pPr>
    </w:lvl>
    <w:lvl w:ilvl="4" w:tplc="40090019" w:tentative="1">
      <w:start w:val="1"/>
      <w:numFmt w:val="lowerLetter"/>
      <w:lvlText w:val="%5."/>
      <w:lvlJc w:val="left"/>
      <w:pPr>
        <w:ind w:left="3216" w:hanging="360"/>
      </w:pPr>
    </w:lvl>
    <w:lvl w:ilvl="5" w:tplc="4009001B" w:tentative="1">
      <w:start w:val="1"/>
      <w:numFmt w:val="lowerRoman"/>
      <w:lvlText w:val="%6."/>
      <w:lvlJc w:val="right"/>
      <w:pPr>
        <w:ind w:left="3936" w:hanging="180"/>
      </w:pPr>
    </w:lvl>
    <w:lvl w:ilvl="6" w:tplc="4009000F" w:tentative="1">
      <w:start w:val="1"/>
      <w:numFmt w:val="decimal"/>
      <w:lvlText w:val="%7."/>
      <w:lvlJc w:val="left"/>
      <w:pPr>
        <w:ind w:left="4656" w:hanging="360"/>
      </w:pPr>
    </w:lvl>
    <w:lvl w:ilvl="7" w:tplc="40090019" w:tentative="1">
      <w:start w:val="1"/>
      <w:numFmt w:val="lowerLetter"/>
      <w:lvlText w:val="%8."/>
      <w:lvlJc w:val="left"/>
      <w:pPr>
        <w:ind w:left="5376" w:hanging="360"/>
      </w:pPr>
    </w:lvl>
    <w:lvl w:ilvl="8" w:tplc="4009001B" w:tentative="1">
      <w:start w:val="1"/>
      <w:numFmt w:val="lowerRoman"/>
      <w:lvlText w:val="%9."/>
      <w:lvlJc w:val="right"/>
      <w:pPr>
        <w:ind w:left="6096" w:hanging="180"/>
      </w:pPr>
    </w:lvl>
  </w:abstractNum>
  <w:abstractNum w:abstractNumId="19" w15:restartNumberingAfterBreak="0">
    <w:nsid w:val="2A327C1E"/>
    <w:multiLevelType w:val="hybridMultilevel"/>
    <w:tmpl w:val="E5F8E1C2"/>
    <w:lvl w:ilvl="0" w:tplc="56209648">
      <w:start w:val="1"/>
      <w:numFmt w:val="lowerLetter"/>
      <w:lvlText w:val="(%1)"/>
      <w:lvlJc w:val="left"/>
      <w:pPr>
        <w:ind w:left="1440" w:hanging="720"/>
      </w:pPr>
      <w:rPr>
        <w:rFonts w:hint="default"/>
      </w:rPr>
    </w:lvl>
    <w:lvl w:ilvl="1" w:tplc="CECAA7B8">
      <w:start w:val="1"/>
      <w:numFmt w:val="lowerLetter"/>
      <w:lvlText w:val="%2."/>
      <w:lvlJc w:val="left"/>
      <w:pPr>
        <w:ind w:left="2232" w:hanging="360"/>
      </w:pPr>
    </w:lvl>
    <w:lvl w:ilvl="2" w:tplc="B62AE926" w:tentative="1">
      <w:start w:val="1"/>
      <w:numFmt w:val="lowerRoman"/>
      <w:lvlText w:val="%3."/>
      <w:lvlJc w:val="right"/>
      <w:pPr>
        <w:ind w:left="2952" w:hanging="180"/>
      </w:pPr>
    </w:lvl>
    <w:lvl w:ilvl="3" w:tplc="D3389828" w:tentative="1">
      <w:start w:val="1"/>
      <w:numFmt w:val="decimal"/>
      <w:lvlText w:val="%4."/>
      <w:lvlJc w:val="left"/>
      <w:pPr>
        <w:ind w:left="3672" w:hanging="360"/>
      </w:pPr>
    </w:lvl>
    <w:lvl w:ilvl="4" w:tplc="B5DE8048" w:tentative="1">
      <w:start w:val="1"/>
      <w:numFmt w:val="lowerLetter"/>
      <w:lvlText w:val="%5."/>
      <w:lvlJc w:val="left"/>
      <w:pPr>
        <w:ind w:left="4392" w:hanging="360"/>
      </w:pPr>
    </w:lvl>
    <w:lvl w:ilvl="5" w:tplc="CA5EFC18" w:tentative="1">
      <w:start w:val="1"/>
      <w:numFmt w:val="lowerRoman"/>
      <w:lvlText w:val="%6."/>
      <w:lvlJc w:val="right"/>
      <w:pPr>
        <w:ind w:left="5112" w:hanging="180"/>
      </w:pPr>
    </w:lvl>
    <w:lvl w:ilvl="6" w:tplc="B680CE04" w:tentative="1">
      <w:start w:val="1"/>
      <w:numFmt w:val="decimal"/>
      <w:lvlText w:val="%7."/>
      <w:lvlJc w:val="left"/>
      <w:pPr>
        <w:ind w:left="5832" w:hanging="360"/>
      </w:pPr>
    </w:lvl>
    <w:lvl w:ilvl="7" w:tplc="04661568" w:tentative="1">
      <w:start w:val="1"/>
      <w:numFmt w:val="lowerLetter"/>
      <w:lvlText w:val="%8."/>
      <w:lvlJc w:val="left"/>
      <w:pPr>
        <w:ind w:left="6552" w:hanging="360"/>
      </w:pPr>
    </w:lvl>
    <w:lvl w:ilvl="8" w:tplc="B0B6BE92" w:tentative="1">
      <w:start w:val="1"/>
      <w:numFmt w:val="lowerRoman"/>
      <w:lvlText w:val="%9."/>
      <w:lvlJc w:val="right"/>
      <w:pPr>
        <w:ind w:left="7272" w:hanging="180"/>
      </w:pPr>
    </w:lvl>
  </w:abstractNum>
  <w:abstractNum w:abstractNumId="20" w15:restartNumberingAfterBreak="0">
    <w:nsid w:val="313B6DE2"/>
    <w:multiLevelType w:val="hybridMultilevel"/>
    <w:tmpl w:val="A4B8CE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6474E2"/>
    <w:multiLevelType w:val="hybridMultilevel"/>
    <w:tmpl w:val="93F21B34"/>
    <w:lvl w:ilvl="0" w:tplc="72EC5196">
      <w:start w:val="1"/>
      <w:numFmt w:val="lowerRoman"/>
      <w:lvlText w:val="(%1)"/>
      <w:lvlJc w:val="right"/>
      <w:pPr>
        <w:ind w:left="2880" w:hanging="360"/>
      </w:pPr>
      <w:rPr>
        <w:rFonts w:cs="Times New Roman" w:hint="default"/>
      </w:rPr>
    </w:lvl>
    <w:lvl w:ilvl="1" w:tplc="3850AEFC" w:tentative="1">
      <w:start w:val="1"/>
      <w:numFmt w:val="lowerLetter"/>
      <w:lvlText w:val="%2."/>
      <w:lvlJc w:val="left"/>
      <w:pPr>
        <w:ind w:left="3600" w:hanging="360"/>
      </w:pPr>
    </w:lvl>
    <w:lvl w:ilvl="2" w:tplc="881AC1A4" w:tentative="1">
      <w:start w:val="1"/>
      <w:numFmt w:val="lowerRoman"/>
      <w:lvlText w:val="%3."/>
      <w:lvlJc w:val="right"/>
      <w:pPr>
        <w:ind w:left="4320" w:hanging="180"/>
      </w:pPr>
    </w:lvl>
    <w:lvl w:ilvl="3" w:tplc="5986C1CE" w:tentative="1">
      <w:start w:val="1"/>
      <w:numFmt w:val="decimal"/>
      <w:lvlText w:val="%4."/>
      <w:lvlJc w:val="left"/>
      <w:pPr>
        <w:ind w:left="5040" w:hanging="360"/>
      </w:pPr>
    </w:lvl>
    <w:lvl w:ilvl="4" w:tplc="A26C78B4" w:tentative="1">
      <w:start w:val="1"/>
      <w:numFmt w:val="lowerLetter"/>
      <w:lvlText w:val="%5."/>
      <w:lvlJc w:val="left"/>
      <w:pPr>
        <w:ind w:left="5760" w:hanging="360"/>
      </w:pPr>
    </w:lvl>
    <w:lvl w:ilvl="5" w:tplc="0FBE2C04" w:tentative="1">
      <w:start w:val="1"/>
      <w:numFmt w:val="lowerRoman"/>
      <w:lvlText w:val="%6."/>
      <w:lvlJc w:val="right"/>
      <w:pPr>
        <w:ind w:left="6480" w:hanging="180"/>
      </w:pPr>
    </w:lvl>
    <w:lvl w:ilvl="6" w:tplc="FC50216E" w:tentative="1">
      <w:start w:val="1"/>
      <w:numFmt w:val="decimal"/>
      <w:lvlText w:val="%7."/>
      <w:lvlJc w:val="left"/>
      <w:pPr>
        <w:ind w:left="7200" w:hanging="360"/>
      </w:pPr>
    </w:lvl>
    <w:lvl w:ilvl="7" w:tplc="D2C66E76" w:tentative="1">
      <w:start w:val="1"/>
      <w:numFmt w:val="lowerLetter"/>
      <w:lvlText w:val="%8."/>
      <w:lvlJc w:val="left"/>
      <w:pPr>
        <w:ind w:left="7920" w:hanging="360"/>
      </w:pPr>
    </w:lvl>
    <w:lvl w:ilvl="8" w:tplc="2EE200D2" w:tentative="1">
      <w:start w:val="1"/>
      <w:numFmt w:val="lowerRoman"/>
      <w:lvlText w:val="%9."/>
      <w:lvlJc w:val="right"/>
      <w:pPr>
        <w:ind w:left="8640" w:hanging="180"/>
      </w:pPr>
    </w:lvl>
  </w:abstractNum>
  <w:abstractNum w:abstractNumId="22" w15:restartNumberingAfterBreak="0">
    <w:nsid w:val="38402C30"/>
    <w:multiLevelType w:val="multilevel"/>
    <w:tmpl w:val="2688B126"/>
    <w:name w:val="Legal2.-415014512-F"/>
    <w:styleLink w:val="Legal2List"/>
    <w:lvl w:ilvl="0">
      <w:start w:val="1"/>
      <w:numFmt w:val="decimal"/>
      <w:pStyle w:val="Legal2L1"/>
      <w:suff w:val="nothing"/>
      <w:lvlText w:val="Section %1 - "/>
      <w:lvlJc w:val="left"/>
      <w:pPr>
        <w:ind w:left="0" w:firstLine="0"/>
      </w:pPr>
      <w:rPr>
        <w:rFonts w:ascii="Arial" w:hAnsi="Arial" w:cs="Arial" w:hint="default"/>
        <w:b/>
        <w:i w:val="0"/>
        <w:caps w:val="0"/>
        <w:smallCaps w:val="0"/>
        <w:color w:val="auto"/>
        <w:sz w:val="24"/>
        <w:u w:val="none"/>
      </w:rPr>
    </w:lvl>
    <w:lvl w:ilvl="1">
      <w:start w:val="1"/>
      <w:numFmt w:val="decimal"/>
      <w:lvlRestart w:val="0"/>
      <w:pStyle w:val="Legal2L2"/>
      <w:lvlText w:val="%2"/>
      <w:lvlJc w:val="right"/>
      <w:pPr>
        <w:tabs>
          <w:tab w:val="num" w:pos="567"/>
        </w:tabs>
        <w:ind w:left="567" w:hanging="454"/>
      </w:pPr>
      <w:rPr>
        <w:rFonts w:ascii="Arial" w:hAnsi="Arial" w:cs="Arial" w:hint="default"/>
        <w:b/>
        <w:i w:val="0"/>
        <w:caps w:val="0"/>
        <w:smallCaps w:val="0"/>
        <w:color w:val="000000"/>
        <w:sz w:val="24"/>
        <w:u w:val="none"/>
      </w:rPr>
    </w:lvl>
    <w:lvl w:ilvl="2">
      <w:start w:val="1"/>
      <w:numFmt w:val="decimal"/>
      <w:pStyle w:val="Legal2L3"/>
      <w:isLgl/>
      <w:lvlText w:val="%2.%3"/>
      <w:lvlJc w:val="right"/>
      <w:pPr>
        <w:tabs>
          <w:tab w:val="num" w:pos="567"/>
        </w:tabs>
        <w:ind w:left="567" w:hanging="454"/>
      </w:pPr>
      <w:rPr>
        <w:rFonts w:ascii="Arial" w:hAnsi="Arial" w:cs="Arial" w:hint="default"/>
        <w:b w:val="0"/>
        <w:i w:val="0"/>
        <w:caps w:val="0"/>
        <w:smallCaps w:val="0"/>
        <w:color w:val="auto"/>
        <w:sz w:val="20"/>
        <w:u w:val="none"/>
      </w:rPr>
    </w:lvl>
    <w:lvl w:ilvl="3">
      <w:start w:val="1"/>
      <w:numFmt w:val="decimal"/>
      <w:pStyle w:val="Legal2L4"/>
      <w:isLgl/>
      <w:lvlText w:val="%2.%3.%4"/>
      <w:lvlJc w:val="right"/>
      <w:pPr>
        <w:tabs>
          <w:tab w:val="num" w:pos="567"/>
        </w:tabs>
        <w:ind w:left="567" w:hanging="454"/>
      </w:pPr>
      <w:rPr>
        <w:rFonts w:ascii="Arial" w:hAnsi="Arial" w:cs="Arial" w:hint="default"/>
        <w:b w:val="0"/>
        <w:i w:val="0"/>
        <w:caps w:val="0"/>
        <w:smallCaps w:val="0"/>
        <w:color w:val="auto"/>
        <w:sz w:val="20"/>
        <w:u w:val="none"/>
      </w:rPr>
    </w:lvl>
    <w:lvl w:ilvl="4">
      <w:start w:val="1"/>
      <w:numFmt w:val="lowerLetter"/>
      <w:pStyle w:val="Legal2L5"/>
      <w:lvlText w:val="(%5)"/>
      <w:lvlJc w:val="left"/>
      <w:pPr>
        <w:tabs>
          <w:tab w:val="num" w:pos="1134"/>
        </w:tabs>
        <w:ind w:left="1134" w:hanging="567"/>
      </w:pPr>
      <w:rPr>
        <w:rFonts w:ascii="Arial" w:hAnsi="Arial" w:cs="Arial" w:hint="default"/>
        <w:b w:val="0"/>
        <w:i w:val="0"/>
        <w:caps w:val="0"/>
        <w:smallCaps w:val="0"/>
        <w:color w:val="auto"/>
        <w:sz w:val="20"/>
        <w:u w:val="none"/>
      </w:rPr>
    </w:lvl>
    <w:lvl w:ilvl="5">
      <w:start w:val="1"/>
      <w:numFmt w:val="lowerRoman"/>
      <w:pStyle w:val="Legal2L6"/>
      <w:lvlText w:val="(%6)"/>
      <w:lvlJc w:val="left"/>
      <w:pPr>
        <w:tabs>
          <w:tab w:val="num" w:pos="1701"/>
        </w:tabs>
        <w:ind w:left="1701" w:hanging="567"/>
      </w:pPr>
      <w:rPr>
        <w:rFonts w:ascii="Arial" w:hAnsi="Arial" w:cs="Arial" w:hint="default"/>
        <w:b w:val="0"/>
        <w:i w:val="0"/>
        <w:caps w:val="0"/>
        <w:smallCaps w:val="0"/>
        <w:color w:val="auto"/>
        <w:sz w:val="20"/>
        <w:u w:val="none"/>
      </w:rPr>
    </w:lvl>
    <w:lvl w:ilvl="6">
      <w:start w:val="1"/>
      <w:numFmt w:val="upperLetter"/>
      <w:lvlText w:val="%7)"/>
      <w:lvlJc w:val="left"/>
      <w:pPr>
        <w:tabs>
          <w:tab w:val="num" w:pos="2268"/>
        </w:tabs>
        <w:ind w:left="2268" w:hanging="567"/>
      </w:pPr>
      <w:rPr>
        <w:rFonts w:ascii="Arial" w:hAnsi="Arial" w:cs="Arial" w:hint="default"/>
        <w:b w:val="0"/>
        <w:i w:val="0"/>
        <w:caps w:val="0"/>
        <w:smallCaps w:val="0"/>
        <w:color w:val="auto"/>
        <w:sz w:val="20"/>
        <w:u w:val="none"/>
      </w:rPr>
    </w:lvl>
    <w:lvl w:ilvl="7">
      <w:start w:val="1"/>
      <w:numFmt w:val="upperRoman"/>
      <w:pStyle w:val="Legal2L8"/>
      <w:lvlText w:val="%8)"/>
      <w:lvlJc w:val="left"/>
      <w:pPr>
        <w:tabs>
          <w:tab w:val="num" w:pos="2835"/>
        </w:tabs>
        <w:ind w:left="2835" w:hanging="567"/>
      </w:pPr>
      <w:rPr>
        <w:rFonts w:ascii="Arial" w:hAnsi="Arial" w:cs="Arial" w:hint="default"/>
        <w:b w:val="0"/>
        <w:i w:val="0"/>
        <w:caps w:val="0"/>
        <w:smallCaps w:val="0"/>
        <w:color w:val="auto"/>
        <w:sz w:val="20"/>
        <w:u w:val="none"/>
      </w:rPr>
    </w:lvl>
    <w:lvl w:ilvl="8">
      <w:start w:val="1"/>
      <w:numFmt w:val="decimal"/>
      <w:pStyle w:val="Legal2L9"/>
      <w:lvlText w:val="%9)"/>
      <w:lvlJc w:val="left"/>
      <w:pPr>
        <w:tabs>
          <w:tab w:val="num" w:pos="3402"/>
        </w:tabs>
        <w:ind w:left="3402" w:hanging="567"/>
      </w:pPr>
      <w:rPr>
        <w:rFonts w:ascii="Arial" w:hAnsi="Arial" w:cs="Arial" w:hint="default"/>
        <w:b w:val="0"/>
        <w:i w:val="0"/>
        <w:caps w:val="0"/>
        <w:smallCaps w:val="0"/>
        <w:color w:val="auto"/>
        <w:sz w:val="20"/>
        <w:u w:val="none"/>
      </w:rPr>
    </w:lvl>
  </w:abstractNum>
  <w:abstractNum w:abstractNumId="23" w15:restartNumberingAfterBreak="0">
    <w:nsid w:val="38B12BF2"/>
    <w:multiLevelType w:val="multilevel"/>
    <w:tmpl w:val="2E0E40B4"/>
    <w:lvl w:ilvl="0">
      <w:start w:val="1"/>
      <w:numFmt w:val="decimal"/>
      <w:lvlText w:val="%1."/>
      <w:lvlJc w:val="left"/>
      <w:pPr>
        <w:ind w:left="360" w:hanging="360"/>
      </w:pPr>
    </w:lvl>
    <w:lvl w:ilvl="1">
      <w:start w:val="1"/>
      <w:numFmt w:val="lowerLetter"/>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C292B5B"/>
    <w:multiLevelType w:val="hybridMultilevel"/>
    <w:tmpl w:val="8C984A1C"/>
    <w:lvl w:ilvl="0" w:tplc="EA80E73C">
      <w:start w:val="1"/>
      <w:numFmt w:val="lowerLetter"/>
      <w:lvlText w:val="(%1)"/>
      <w:lvlJc w:val="left"/>
      <w:pPr>
        <w:ind w:left="720" w:hanging="720"/>
      </w:pPr>
      <w:rPr>
        <w:rFonts w:hint="default"/>
      </w:rPr>
    </w:lvl>
    <w:lvl w:ilvl="1" w:tplc="96B2C2F6" w:tentative="1">
      <w:start w:val="1"/>
      <w:numFmt w:val="lowerLetter"/>
      <w:lvlText w:val="%2."/>
      <w:lvlJc w:val="left"/>
      <w:pPr>
        <w:ind w:left="1872" w:hanging="360"/>
      </w:pPr>
    </w:lvl>
    <w:lvl w:ilvl="2" w:tplc="D9900834" w:tentative="1">
      <w:start w:val="1"/>
      <w:numFmt w:val="lowerRoman"/>
      <w:lvlText w:val="%3."/>
      <w:lvlJc w:val="right"/>
      <w:pPr>
        <w:ind w:left="2592" w:hanging="180"/>
      </w:pPr>
    </w:lvl>
    <w:lvl w:ilvl="3" w:tplc="F744A958" w:tentative="1">
      <w:start w:val="1"/>
      <w:numFmt w:val="decimal"/>
      <w:lvlText w:val="%4."/>
      <w:lvlJc w:val="left"/>
      <w:pPr>
        <w:ind w:left="3312" w:hanging="360"/>
      </w:pPr>
    </w:lvl>
    <w:lvl w:ilvl="4" w:tplc="11AE7E7E" w:tentative="1">
      <w:start w:val="1"/>
      <w:numFmt w:val="lowerLetter"/>
      <w:lvlText w:val="%5."/>
      <w:lvlJc w:val="left"/>
      <w:pPr>
        <w:ind w:left="4032" w:hanging="360"/>
      </w:pPr>
    </w:lvl>
    <w:lvl w:ilvl="5" w:tplc="47FAD694" w:tentative="1">
      <w:start w:val="1"/>
      <w:numFmt w:val="lowerRoman"/>
      <w:lvlText w:val="%6."/>
      <w:lvlJc w:val="right"/>
      <w:pPr>
        <w:ind w:left="4752" w:hanging="180"/>
      </w:pPr>
    </w:lvl>
    <w:lvl w:ilvl="6" w:tplc="6DE67614" w:tentative="1">
      <w:start w:val="1"/>
      <w:numFmt w:val="decimal"/>
      <w:lvlText w:val="%7."/>
      <w:lvlJc w:val="left"/>
      <w:pPr>
        <w:ind w:left="5472" w:hanging="360"/>
      </w:pPr>
    </w:lvl>
    <w:lvl w:ilvl="7" w:tplc="6C580750" w:tentative="1">
      <w:start w:val="1"/>
      <w:numFmt w:val="lowerLetter"/>
      <w:lvlText w:val="%8."/>
      <w:lvlJc w:val="left"/>
      <w:pPr>
        <w:ind w:left="6192" w:hanging="360"/>
      </w:pPr>
    </w:lvl>
    <w:lvl w:ilvl="8" w:tplc="C5CE1A5C" w:tentative="1">
      <w:start w:val="1"/>
      <w:numFmt w:val="lowerRoman"/>
      <w:lvlText w:val="%9."/>
      <w:lvlJc w:val="right"/>
      <w:pPr>
        <w:ind w:left="6912" w:hanging="180"/>
      </w:pPr>
    </w:lvl>
  </w:abstractNum>
  <w:abstractNum w:abstractNumId="25" w15:restartNumberingAfterBreak="0">
    <w:nsid w:val="419C4977"/>
    <w:multiLevelType w:val="hybridMultilevel"/>
    <w:tmpl w:val="72A6E02E"/>
    <w:lvl w:ilvl="0" w:tplc="E7206334">
      <w:start w:val="1"/>
      <w:numFmt w:val="decimal"/>
      <w:lvlText w:val="%1."/>
      <w:lvlJc w:val="left"/>
      <w:pPr>
        <w:ind w:left="360" w:hanging="360"/>
      </w:pPr>
      <w:rPr>
        <w:b/>
        <w:i/>
      </w:rPr>
    </w:lvl>
    <w:lvl w:ilvl="1" w:tplc="2BE077E4">
      <w:start w:val="1"/>
      <w:numFmt w:val="lowerLetter"/>
      <w:lvlText w:val="%2."/>
      <w:lvlJc w:val="left"/>
      <w:pPr>
        <w:ind w:left="1440" w:hanging="360"/>
      </w:pPr>
    </w:lvl>
    <w:lvl w:ilvl="2" w:tplc="DFE86DC6" w:tentative="1">
      <w:start w:val="1"/>
      <w:numFmt w:val="lowerRoman"/>
      <w:lvlText w:val="%3."/>
      <w:lvlJc w:val="right"/>
      <w:pPr>
        <w:ind w:left="2160" w:hanging="180"/>
      </w:pPr>
    </w:lvl>
    <w:lvl w:ilvl="3" w:tplc="C3DA12E6" w:tentative="1">
      <w:start w:val="1"/>
      <w:numFmt w:val="decimal"/>
      <w:lvlText w:val="%4."/>
      <w:lvlJc w:val="left"/>
      <w:pPr>
        <w:ind w:left="2880" w:hanging="360"/>
      </w:pPr>
    </w:lvl>
    <w:lvl w:ilvl="4" w:tplc="89EA80B0" w:tentative="1">
      <w:start w:val="1"/>
      <w:numFmt w:val="lowerLetter"/>
      <w:lvlText w:val="%5."/>
      <w:lvlJc w:val="left"/>
      <w:pPr>
        <w:ind w:left="3600" w:hanging="360"/>
      </w:pPr>
    </w:lvl>
    <w:lvl w:ilvl="5" w:tplc="74D46FEC" w:tentative="1">
      <w:start w:val="1"/>
      <w:numFmt w:val="lowerRoman"/>
      <w:lvlText w:val="%6."/>
      <w:lvlJc w:val="right"/>
      <w:pPr>
        <w:ind w:left="4320" w:hanging="180"/>
      </w:pPr>
    </w:lvl>
    <w:lvl w:ilvl="6" w:tplc="4A180040" w:tentative="1">
      <w:start w:val="1"/>
      <w:numFmt w:val="decimal"/>
      <w:lvlText w:val="%7."/>
      <w:lvlJc w:val="left"/>
      <w:pPr>
        <w:ind w:left="5040" w:hanging="360"/>
      </w:pPr>
    </w:lvl>
    <w:lvl w:ilvl="7" w:tplc="0B2605D8" w:tentative="1">
      <w:start w:val="1"/>
      <w:numFmt w:val="lowerLetter"/>
      <w:lvlText w:val="%8."/>
      <w:lvlJc w:val="left"/>
      <w:pPr>
        <w:ind w:left="5760" w:hanging="360"/>
      </w:pPr>
    </w:lvl>
    <w:lvl w:ilvl="8" w:tplc="A2787D6E" w:tentative="1">
      <w:start w:val="1"/>
      <w:numFmt w:val="lowerRoman"/>
      <w:lvlText w:val="%9."/>
      <w:lvlJc w:val="right"/>
      <w:pPr>
        <w:ind w:left="6480" w:hanging="180"/>
      </w:pPr>
    </w:lvl>
  </w:abstractNum>
  <w:abstractNum w:abstractNumId="26" w15:restartNumberingAfterBreak="0">
    <w:nsid w:val="4258652F"/>
    <w:multiLevelType w:val="hybridMultilevel"/>
    <w:tmpl w:val="CA9A0A0C"/>
    <w:lvl w:ilvl="0" w:tplc="A8C64230">
      <w:start w:val="1"/>
      <w:numFmt w:val="bullet"/>
      <w:lvlText w:val=""/>
      <w:lvlJc w:val="left"/>
      <w:pPr>
        <w:ind w:left="360" w:hanging="360"/>
      </w:pPr>
      <w:rPr>
        <w:rFonts w:ascii="Symbol" w:hAnsi="Symbol" w:hint="default"/>
      </w:rPr>
    </w:lvl>
    <w:lvl w:ilvl="1" w:tplc="94A64096">
      <w:start w:val="1"/>
      <w:numFmt w:val="bullet"/>
      <w:lvlText w:val="o"/>
      <w:lvlJc w:val="left"/>
      <w:pPr>
        <w:ind w:left="1080" w:hanging="360"/>
      </w:pPr>
      <w:rPr>
        <w:rFonts w:ascii="Courier New" w:hAnsi="Courier New" w:cs="Courier New" w:hint="default"/>
      </w:rPr>
    </w:lvl>
    <w:lvl w:ilvl="2" w:tplc="1542CDE4" w:tentative="1">
      <w:start w:val="1"/>
      <w:numFmt w:val="bullet"/>
      <w:lvlText w:val=""/>
      <w:lvlJc w:val="left"/>
      <w:pPr>
        <w:ind w:left="1800" w:hanging="360"/>
      </w:pPr>
      <w:rPr>
        <w:rFonts w:ascii="Wingdings" w:hAnsi="Wingdings" w:hint="default"/>
      </w:rPr>
    </w:lvl>
    <w:lvl w:ilvl="3" w:tplc="4A98FC98" w:tentative="1">
      <w:start w:val="1"/>
      <w:numFmt w:val="bullet"/>
      <w:lvlText w:val=""/>
      <w:lvlJc w:val="left"/>
      <w:pPr>
        <w:ind w:left="2520" w:hanging="360"/>
      </w:pPr>
      <w:rPr>
        <w:rFonts w:ascii="Symbol" w:hAnsi="Symbol" w:hint="default"/>
      </w:rPr>
    </w:lvl>
    <w:lvl w:ilvl="4" w:tplc="FC726E88" w:tentative="1">
      <w:start w:val="1"/>
      <w:numFmt w:val="bullet"/>
      <w:lvlText w:val="o"/>
      <w:lvlJc w:val="left"/>
      <w:pPr>
        <w:ind w:left="3240" w:hanging="360"/>
      </w:pPr>
      <w:rPr>
        <w:rFonts w:ascii="Courier New" w:hAnsi="Courier New" w:cs="Courier New" w:hint="default"/>
      </w:rPr>
    </w:lvl>
    <w:lvl w:ilvl="5" w:tplc="CCB034A2" w:tentative="1">
      <w:start w:val="1"/>
      <w:numFmt w:val="bullet"/>
      <w:lvlText w:val=""/>
      <w:lvlJc w:val="left"/>
      <w:pPr>
        <w:ind w:left="3960" w:hanging="360"/>
      </w:pPr>
      <w:rPr>
        <w:rFonts w:ascii="Wingdings" w:hAnsi="Wingdings" w:hint="default"/>
      </w:rPr>
    </w:lvl>
    <w:lvl w:ilvl="6" w:tplc="B192BF2A" w:tentative="1">
      <w:start w:val="1"/>
      <w:numFmt w:val="bullet"/>
      <w:lvlText w:val=""/>
      <w:lvlJc w:val="left"/>
      <w:pPr>
        <w:ind w:left="4680" w:hanging="360"/>
      </w:pPr>
      <w:rPr>
        <w:rFonts w:ascii="Symbol" w:hAnsi="Symbol" w:hint="default"/>
      </w:rPr>
    </w:lvl>
    <w:lvl w:ilvl="7" w:tplc="45C04482" w:tentative="1">
      <w:start w:val="1"/>
      <w:numFmt w:val="bullet"/>
      <w:lvlText w:val="o"/>
      <w:lvlJc w:val="left"/>
      <w:pPr>
        <w:ind w:left="5400" w:hanging="360"/>
      </w:pPr>
      <w:rPr>
        <w:rFonts w:ascii="Courier New" w:hAnsi="Courier New" w:cs="Courier New" w:hint="default"/>
      </w:rPr>
    </w:lvl>
    <w:lvl w:ilvl="8" w:tplc="B9F462CE" w:tentative="1">
      <w:start w:val="1"/>
      <w:numFmt w:val="bullet"/>
      <w:lvlText w:val=""/>
      <w:lvlJc w:val="left"/>
      <w:pPr>
        <w:ind w:left="6120" w:hanging="360"/>
      </w:pPr>
      <w:rPr>
        <w:rFonts w:ascii="Wingdings" w:hAnsi="Wingdings" w:hint="default"/>
      </w:rPr>
    </w:lvl>
  </w:abstractNum>
  <w:abstractNum w:abstractNumId="27" w15:restartNumberingAfterBreak="0">
    <w:nsid w:val="437E0BD6"/>
    <w:multiLevelType w:val="hybridMultilevel"/>
    <w:tmpl w:val="39ECA450"/>
    <w:lvl w:ilvl="0" w:tplc="6CA6AE32">
      <w:start w:val="1"/>
      <w:numFmt w:val="lowerLetter"/>
      <w:lvlText w:val="(%1)"/>
      <w:lvlJc w:val="left"/>
      <w:pPr>
        <w:ind w:left="720" w:firstLine="360"/>
      </w:pPr>
      <w:rPr>
        <w:rFonts w:hint="default"/>
      </w:rPr>
    </w:lvl>
    <w:lvl w:ilvl="1" w:tplc="4D088BFA" w:tentative="1">
      <w:start w:val="1"/>
      <w:numFmt w:val="lowerLetter"/>
      <w:lvlText w:val="%2."/>
      <w:lvlJc w:val="left"/>
      <w:pPr>
        <w:ind w:left="2232" w:hanging="360"/>
      </w:pPr>
    </w:lvl>
    <w:lvl w:ilvl="2" w:tplc="5CB4EF62" w:tentative="1">
      <w:start w:val="1"/>
      <w:numFmt w:val="lowerRoman"/>
      <w:lvlText w:val="%3."/>
      <w:lvlJc w:val="right"/>
      <w:pPr>
        <w:ind w:left="2952" w:hanging="180"/>
      </w:pPr>
    </w:lvl>
    <w:lvl w:ilvl="3" w:tplc="211A5DB6" w:tentative="1">
      <w:start w:val="1"/>
      <w:numFmt w:val="decimal"/>
      <w:lvlText w:val="%4."/>
      <w:lvlJc w:val="left"/>
      <w:pPr>
        <w:ind w:left="3672" w:hanging="360"/>
      </w:pPr>
    </w:lvl>
    <w:lvl w:ilvl="4" w:tplc="9834ACCA" w:tentative="1">
      <w:start w:val="1"/>
      <w:numFmt w:val="lowerLetter"/>
      <w:lvlText w:val="%5."/>
      <w:lvlJc w:val="left"/>
      <w:pPr>
        <w:ind w:left="4392" w:hanging="360"/>
      </w:pPr>
    </w:lvl>
    <w:lvl w:ilvl="5" w:tplc="4CB06B14" w:tentative="1">
      <w:start w:val="1"/>
      <w:numFmt w:val="lowerRoman"/>
      <w:lvlText w:val="%6."/>
      <w:lvlJc w:val="right"/>
      <w:pPr>
        <w:ind w:left="5112" w:hanging="180"/>
      </w:pPr>
    </w:lvl>
    <w:lvl w:ilvl="6" w:tplc="61101DA0" w:tentative="1">
      <w:start w:val="1"/>
      <w:numFmt w:val="decimal"/>
      <w:lvlText w:val="%7."/>
      <w:lvlJc w:val="left"/>
      <w:pPr>
        <w:ind w:left="5832" w:hanging="360"/>
      </w:pPr>
    </w:lvl>
    <w:lvl w:ilvl="7" w:tplc="0D502CCA" w:tentative="1">
      <w:start w:val="1"/>
      <w:numFmt w:val="lowerLetter"/>
      <w:lvlText w:val="%8."/>
      <w:lvlJc w:val="left"/>
      <w:pPr>
        <w:ind w:left="6552" w:hanging="360"/>
      </w:pPr>
    </w:lvl>
    <w:lvl w:ilvl="8" w:tplc="CF6E4136" w:tentative="1">
      <w:start w:val="1"/>
      <w:numFmt w:val="lowerRoman"/>
      <w:lvlText w:val="%9."/>
      <w:lvlJc w:val="right"/>
      <w:pPr>
        <w:ind w:left="7272" w:hanging="180"/>
      </w:pPr>
    </w:lvl>
  </w:abstractNum>
  <w:abstractNum w:abstractNumId="28" w15:restartNumberingAfterBreak="0">
    <w:nsid w:val="449C4F4A"/>
    <w:multiLevelType w:val="hybridMultilevel"/>
    <w:tmpl w:val="39ECA450"/>
    <w:lvl w:ilvl="0" w:tplc="A50C7020">
      <w:start w:val="1"/>
      <w:numFmt w:val="lowerLetter"/>
      <w:lvlText w:val="(%1)"/>
      <w:lvlJc w:val="left"/>
      <w:pPr>
        <w:ind w:left="720" w:firstLine="360"/>
      </w:pPr>
      <w:rPr>
        <w:rFonts w:hint="default"/>
      </w:rPr>
    </w:lvl>
    <w:lvl w:ilvl="1" w:tplc="DC681398" w:tentative="1">
      <w:start w:val="1"/>
      <w:numFmt w:val="lowerLetter"/>
      <w:lvlText w:val="%2."/>
      <w:lvlJc w:val="left"/>
      <w:pPr>
        <w:ind w:left="2232" w:hanging="360"/>
      </w:pPr>
    </w:lvl>
    <w:lvl w:ilvl="2" w:tplc="FC46BB70" w:tentative="1">
      <w:start w:val="1"/>
      <w:numFmt w:val="lowerRoman"/>
      <w:lvlText w:val="%3."/>
      <w:lvlJc w:val="right"/>
      <w:pPr>
        <w:ind w:left="2952" w:hanging="180"/>
      </w:pPr>
    </w:lvl>
    <w:lvl w:ilvl="3" w:tplc="5B042AEE" w:tentative="1">
      <w:start w:val="1"/>
      <w:numFmt w:val="decimal"/>
      <w:lvlText w:val="%4."/>
      <w:lvlJc w:val="left"/>
      <w:pPr>
        <w:ind w:left="3672" w:hanging="360"/>
      </w:pPr>
    </w:lvl>
    <w:lvl w:ilvl="4" w:tplc="5C6CFFD2" w:tentative="1">
      <w:start w:val="1"/>
      <w:numFmt w:val="lowerLetter"/>
      <w:lvlText w:val="%5."/>
      <w:lvlJc w:val="left"/>
      <w:pPr>
        <w:ind w:left="4392" w:hanging="360"/>
      </w:pPr>
    </w:lvl>
    <w:lvl w:ilvl="5" w:tplc="CBCE4BC2" w:tentative="1">
      <w:start w:val="1"/>
      <w:numFmt w:val="lowerRoman"/>
      <w:lvlText w:val="%6."/>
      <w:lvlJc w:val="right"/>
      <w:pPr>
        <w:ind w:left="5112" w:hanging="180"/>
      </w:pPr>
    </w:lvl>
    <w:lvl w:ilvl="6" w:tplc="C4B87B50" w:tentative="1">
      <w:start w:val="1"/>
      <w:numFmt w:val="decimal"/>
      <w:lvlText w:val="%7."/>
      <w:lvlJc w:val="left"/>
      <w:pPr>
        <w:ind w:left="5832" w:hanging="360"/>
      </w:pPr>
    </w:lvl>
    <w:lvl w:ilvl="7" w:tplc="1C241A5E" w:tentative="1">
      <w:start w:val="1"/>
      <w:numFmt w:val="lowerLetter"/>
      <w:lvlText w:val="%8."/>
      <w:lvlJc w:val="left"/>
      <w:pPr>
        <w:ind w:left="6552" w:hanging="360"/>
      </w:pPr>
    </w:lvl>
    <w:lvl w:ilvl="8" w:tplc="E500F47A" w:tentative="1">
      <w:start w:val="1"/>
      <w:numFmt w:val="lowerRoman"/>
      <w:lvlText w:val="%9."/>
      <w:lvlJc w:val="right"/>
      <w:pPr>
        <w:ind w:left="7272" w:hanging="180"/>
      </w:pPr>
    </w:lvl>
  </w:abstractNum>
  <w:abstractNum w:abstractNumId="29" w15:restartNumberingAfterBreak="0">
    <w:nsid w:val="45064AFA"/>
    <w:multiLevelType w:val="hybridMultilevel"/>
    <w:tmpl w:val="2AB49E04"/>
    <w:lvl w:ilvl="0" w:tplc="873C9C30">
      <w:start w:val="1"/>
      <w:numFmt w:val="decimal"/>
      <w:lvlText w:val="%1."/>
      <w:lvlJc w:val="left"/>
      <w:pPr>
        <w:ind w:left="707" w:hanging="698"/>
      </w:pPr>
      <w:rPr>
        <w:rFonts w:hint="default"/>
      </w:rPr>
    </w:lvl>
    <w:lvl w:ilvl="1" w:tplc="546E8612">
      <w:start w:val="1"/>
      <w:numFmt w:val="lowerLetter"/>
      <w:lvlText w:val="%2."/>
      <w:lvlJc w:val="left"/>
      <w:pPr>
        <w:ind w:left="1089" w:hanging="360"/>
      </w:pPr>
    </w:lvl>
    <w:lvl w:ilvl="2" w:tplc="FBF8E896" w:tentative="1">
      <w:start w:val="1"/>
      <w:numFmt w:val="lowerRoman"/>
      <w:lvlText w:val="%3."/>
      <w:lvlJc w:val="right"/>
      <w:pPr>
        <w:ind w:left="1809" w:hanging="180"/>
      </w:pPr>
    </w:lvl>
    <w:lvl w:ilvl="3" w:tplc="8408B44E" w:tentative="1">
      <w:start w:val="1"/>
      <w:numFmt w:val="decimal"/>
      <w:lvlText w:val="%4."/>
      <w:lvlJc w:val="left"/>
      <w:pPr>
        <w:ind w:left="2529" w:hanging="360"/>
      </w:pPr>
    </w:lvl>
    <w:lvl w:ilvl="4" w:tplc="9DAA0332" w:tentative="1">
      <w:start w:val="1"/>
      <w:numFmt w:val="lowerLetter"/>
      <w:lvlText w:val="%5."/>
      <w:lvlJc w:val="left"/>
      <w:pPr>
        <w:ind w:left="3249" w:hanging="360"/>
      </w:pPr>
    </w:lvl>
    <w:lvl w:ilvl="5" w:tplc="CE24BA42" w:tentative="1">
      <w:start w:val="1"/>
      <w:numFmt w:val="lowerRoman"/>
      <w:lvlText w:val="%6."/>
      <w:lvlJc w:val="right"/>
      <w:pPr>
        <w:ind w:left="3969" w:hanging="180"/>
      </w:pPr>
    </w:lvl>
    <w:lvl w:ilvl="6" w:tplc="2CC61B96" w:tentative="1">
      <w:start w:val="1"/>
      <w:numFmt w:val="decimal"/>
      <w:lvlText w:val="%7."/>
      <w:lvlJc w:val="left"/>
      <w:pPr>
        <w:ind w:left="4689" w:hanging="360"/>
      </w:pPr>
    </w:lvl>
    <w:lvl w:ilvl="7" w:tplc="9ED6F442" w:tentative="1">
      <w:start w:val="1"/>
      <w:numFmt w:val="lowerLetter"/>
      <w:lvlText w:val="%8."/>
      <w:lvlJc w:val="left"/>
      <w:pPr>
        <w:ind w:left="5409" w:hanging="360"/>
      </w:pPr>
    </w:lvl>
    <w:lvl w:ilvl="8" w:tplc="0C9ABF06" w:tentative="1">
      <w:start w:val="1"/>
      <w:numFmt w:val="lowerRoman"/>
      <w:lvlText w:val="%9."/>
      <w:lvlJc w:val="right"/>
      <w:pPr>
        <w:ind w:left="6129" w:hanging="180"/>
      </w:pPr>
    </w:lvl>
  </w:abstractNum>
  <w:abstractNum w:abstractNumId="30" w15:restartNumberingAfterBreak="0">
    <w:nsid w:val="48FD4E57"/>
    <w:multiLevelType w:val="multilevel"/>
    <w:tmpl w:val="24AE6E38"/>
    <w:name w:val="Schedule (UK)"/>
    <w:lvl w:ilvl="0">
      <w:start w:val="1"/>
      <w:numFmt w:val="decimal"/>
      <w:pStyle w:val="ScheduleUK1"/>
      <w:suff w:val="nothing"/>
      <w:lvlText w:val="Schedule %1"/>
      <w:lvlJc w:val="left"/>
      <w:pPr>
        <w:tabs>
          <w:tab w:val="num" w:pos="0"/>
        </w:tabs>
        <w:ind w:left="0" w:firstLine="0"/>
      </w:pPr>
      <w:rPr>
        <w:rFonts w:ascii="Times New Roman Bold" w:hAnsi="Times New Roman Bold" w:cs="Times New Roman Bold"/>
        <w:b/>
        <w:i w:val="0"/>
        <w:caps/>
        <w:smallCaps w:val="0"/>
        <w:strike w:val="0"/>
        <w:dstrike w:val="0"/>
        <w:vanish w:val="0"/>
        <w:color w:val="000000"/>
        <w:sz w:val="24"/>
        <w:u w:val="single"/>
        <w:effect w:val="none"/>
        <w:vertAlign w:val="baseline"/>
      </w:rPr>
    </w:lvl>
    <w:lvl w:ilvl="1">
      <w:start w:val="1"/>
      <w:numFmt w:val="upperRoman"/>
      <w:pStyle w:val="ScheduleUK2"/>
      <w:suff w:val="nothing"/>
      <w:lvlText w:val="Section %2"/>
      <w:lvlJc w:val="left"/>
      <w:pPr>
        <w:tabs>
          <w:tab w:val="num" w:pos="0"/>
        </w:tabs>
        <w:ind w:left="0" w:firstLine="0"/>
      </w:pPr>
      <w:rPr>
        <w:rFonts w:ascii="Times New Roman Bold" w:hAnsi="Times New Roman Bold" w:cs="Times New Roman Bold"/>
        <w:b/>
        <w:i w:val="0"/>
        <w:caps/>
        <w:smallCaps w:val="0"/>
        <w:strike w:val="0"/>
        <w:dstrike w:val="0"/>
        <w:color w:val="000000"/>
        <w:sz w:val="24"/>
        <w:u w:val="none" w:color="000000"/>
        <w:effect w:val="none"/>
      </w:rPr>
    </w:lvl>
    <w:lvl w:ilvl="2">
      <w:start w:val="1"/>
      <w:numFmt w:val="decimal"/>
      <w:lvlRestart w:val="0"/>
      <w:pStyle w:val="ScheduleUK3"/>
      <w:lvlText w:val="%3."/>
      <w:lvlJc w:val="left"/>
      <w:pPr>
        <w:tabs>
          <w:tab w:val="num" w:pos="0"/>
        </w:tabs>
        <w:ind w:left="720" w:hanging="720"/>
      </w:pPr>
      <w:rPr>
        <w:b w:val="0"/>
        <w:i w:val="0"/>
        <w:strike w:val="0"/>
        <w:dstrike w:val="0"/>
        <w:color w:val="000000"/>
        <w:sz w:val="24"/>
        <w:u w:val="none" w:color="000000"/>
        <w:effect w:val="none"/>
      </w:rPr>
    </w:lvl>
    <w:lvl w:ilvl="3">
      <w:start w:val="1"/>
      <w:numFmt w:val="lowerLetter"/>
      <w:pStyle w:val="ScheduleUK4"/>
      <w:lvlText w:val="(%4)"/>
      <w:lvlJc w:val="left"/>
      <w:pPr>
        <w:tabs>
          <w:tab w:val="num" w:pos="0"/>
        </w:tabs>
        <w:ind w:left="1440" w:hanging="720"/>
      </w:pPr>
      <w:rPr>
        <w:b w:val="0"/>
        <w:i w:val="0"/>
        <w:strike w:val="0"/>
        <w:dstrike w:val="0"/>
        <w:color w:val="000000"/>
        <w:sz w:val="24"/>
        <w:u w:val="none"/>
        <w:effect w:val="none"/>
      </w:rPr>
    </w:lvl>
    <w:lvl w:ilvl="4">
      <w:start w:val="1"/>
      <w:numFmt w:val="lowerRoman"/>
      <w:pStyle w:val="ScheduleUK5"/>
      <w:lvlText w:val="(%5)"/>
      <w:lvlJc w:val="left"/>
      <w:pPr>
        <w:tabs>
          <w:tab w:val="num" w:pos="0"/>
        </w:tabs>
        <w:ind w:left="2160" w:hanging="720"/>
      </w:pPr>
      <w:rPr>
        <w:i w:val="0"/>
        <w:strike w:val="0"/>
        <w:dstrike w:val="0"/>
        <w:color w:val="000000"/>
        <w:sz w:val="24"/>
        <w:u w:val="none"/>
        <w:effect w:val="none"/>
      </w:rPr>
    </w:lvl>
    <w:lvl w:ilvl="5">
      <w:start w:val="1"/>
      <w:numFmt w:val="upperLetter"/>
      <w:pStyle w:val="ScheduleUK6"/>
      <w:lvlText w:val="(%6)"/>
      <w:lvlJc w:val="left"/>
      <w:pPr>
        <w:tabs>
          <w:tab w:val="num" w:pos="0"/>
        </w:tabs>
        <w:ind w:left="2880" w:hanging="720"/>
      </w:pPr>
      <w:rPr>
        <w:i w:val="0"/>
        <w:strike w:val="0"/>
        <w:dstrike w:val="0"/>
        <w:color w:val="000000"/>
        <w:sz w:val="24"/>
        <w:u w:val="none"/>
        <w:effect w:val="none"/>
      </w:rPr>
    </w:lvl>
    <w:lvl w:ilvl="6">
      <w:start w:val="1"/>
      <w:numFmt w:val="decimal"/>
      <w:pStyle w:val="ScheduleUK7"/>
      <w:lvlText w:val="(%7)"/>
      <w:lvlJc w:val="left"/>
      <w:pPr>
        <w:tabs>
          <w:tab w:val="num" w:pos="0"/>
        </w:tabs>
        <w:ind w:left="3600" w:hanging="720"/>
      </w:pPr>
      <w:rPr>
        <w:i w:val="0"/>
        <w:strike w:val="0"/>
        <w:dstrike w:val="0"/>
        <w:color w:val="000000"/>
        <w:sz w:val="24"/>
        <w:u w:val="none"/>
        <w:effect w:val="none"/>
      </w:rPr>
    </w:lvl>
    <w:lvl w:ilvl="7">
      <w:start w:val="1"/>
      <w:numFmt w:val="decimal"/>
      <w:pStyle w:val="ScheduleUK8"/>
      <w:lvlText w:val="%8)"/>
      <w:lvlJc w:val="left"/>
      <w:pPr>
        <w:tabs>
          <w:tab w:val="num" w:pos="0"/>
        </w:tabs>
        <w:ind w:left="6480" w:hanging="720"/>
      </w:pPr>
      <w:rPr>
        <w:i w:val="0"/>
        <w:strike w:val="0"/>
        <w:dstrike w:val="0"/>
        <w:color w:val="000000"/>
        <w:sz w:val="24"/>
        <w:u w:val="none"/>
        <w:effect w:val="none"/>
      </w:rPr>
    </w:lvl>
    <w:lvl w:ilvl="8">
      <w:start w:val="1"/>
      <w:numFmt w:val="lowerLetter"/>
      <w:pStyle w:val="ScheduleUK9"/>
      <w:lvlText w:val="%9)"/>
      <w:lvlJc w:val="left"/>
      <w:pPr>
        <w:tabs>
          <w:tab w:val="num" w:pos="0"/>
        </w:tabs>
        <w:ind w:left="7200" w:hanging="720"/>
      </w:pPr>
      <w:rPr>
        <w:i w:val="0"/>
        <w:strike w:val="0"/>
        <w:dstrike w:val="0"/>
        <w:color w:val="000000"/>
        <w:sz w:val="24"/>
        <w:u w:val="none"/>
        <w:effect w:val="none"/>
      </w:rPr>
    </w:lvl>
  </w:abstractNum>
  <w:abstractNum w:abstractNumId="31" w15:restartNumberingAfterBreak="0">
    <w:nsid w:val="4A1D0168"/>
    <w:multiLevelType w:val="hybridMultilevel"/>
    <w:tmpl w:val="486A7B58"/>
    <w:lvl w:ilvl="0" w:tplc="61080DFA">
      <w:start w:val="1"/>
      <w:numFmt w:val="decimal"/>
      <w:lvlText w:val="%1."/>
      <w:lvlJc w:val="left"/>
      <w:pPr>
        <w:ind w:left="1080" w:hanging="360"/>
      </w:pPr>
    </w:lvl>
    <w:lvl w:ilvl="1" w:tplc="99EEC3FA" w:tentative="1">
      <w:start w:val="1"/>
      <w:numFmt w:val="lowerLetter"/>
      <w:lvlText w:val="%2."/>
      <w:lvlJc w:val="left"/>
      <w:pPr>
        <w:ind w:left="1800" w:hanging="360"/>
      </w:pPr>
    </w:lvl>
    <w:lvl w:ilvl="2" w:tplc="DBFC0A70" w:tentative="1">
      <w:start w:val="1"/>
      <w:numFmt w:val="lowerRoman"/>
      <w:lvlText w:val="%3."/>
      <w:lvlJc w:val="right"/>
      <w:pPr>
        <w:ind w:left="2520" w:hanging="180"/>
      </w:pPr>
    </w:lvl>
    <w:lvl w:ilvl="3" w:tplc="B5CE13BA" w:tentative="1">
      <w:start w:val="1"/>
      <w:numFmt w:val="decimal"/>
      <w:lvlText w:val="%4."/>
      <w:lvlJc w:val="left"/>
      <w:pPr>
        <w:ind w:left="3240" w:hanging="360"/>
      </w:pPr>
    </w:lvl>
    <w:lvl w:ilvl="4" w:tplc="39B2BBAC" w:tentative="1">
      <w:start w:val="1"/>
      <w:numFmt w:val="lowerLetter"/>
      <w:lvlText w:val="%5."/>
      <w:lvlJc w:val="left"/>
      <w:pPr>
        <w:ind w:left="3960" w:hanging="360"/>
      </w:pPr>
    </w:lvl>
    <w:lvl w:ilvl="5" w:tplc="4FC0D9D0" w:tentative="1">
      <w:start w:val="1"/>
      <w:numFmt w:val="lowerRoman"/>
      <w:lvlText w:val="%6."/>
      <w:lvlJc w:val="right"/>
      <w:pPr>
        <w:ind w:left="4680" w:hanging="180"/>
      </w:pPr>
    </w:lvl>
    <w:lvl w:ilvl="6" w:tplc="B60A29FA" w:tentative="1">
      <w:start w:val="1"/>
      <w:numFmt w:val="decimal"/>
      <w:lvlText w:val="%7."/>
      <w:lvlJc w:val="left"/>
      <w:pPr>
        <w:ind w:left="5400" w:hanging="360"/>
      </w:pPr>
    </w:lvl>
    <w:lvl w:ilvl="7" w:tplc="CEF0617C" w:tentative="1">
      <w:start w:val="1"/>
      <w:numFmt w:val="lowerLetter"/>
      <w:lvlText w:val="%8."/>
      <w:lvlJc w:val="left"/>
      <w:pPr>
        <w:ind w:left="6120" w:hanging="360"/>
      </w:pPr>
    </w:lvl>
    <w:lvl w:ilvl="8" w:tplc="6F5C9C96" w:tentative="1">
      <w:start w:val="1"/>
      <w:numFmt w:val="lowerRoman"/>
      <w:lvlText w:val="%9."/>
      <w:lvlJc w:val="right"/>
      <w:pPr>
        <w:ind w:left="6840" w:hanging="180"/>
      </w:pPr>
    </w:lvl>
  </w:abstractNum>
  <w:abstractNum w:abstractNumId="32" w15:restartNumberingAfterBreak="0">
    <w:nsid w:val="4AEE5F3A"/>
    <w:multiLevelType w:val="hybridMultilevel"/>
    <w:tmpl w:val="E0023A10"/>
    <w:lvl w:ilvl="0" w:tplc="EF1210A6">
      <w:start w:val="1"/>
      <w:numFmt w:val="bullet"/>
      <w:lvlText w:val=""/>
      <w:lvlJc w:val="left"/>
      <w:pPr>
        <w:ind w:left="780" w:hanging="360"/>
      </w:pPr>
      <w:rPr>
        <w:rFonts w:ascii="Symbol" w:hAnsi="Symbol" w:hint="default"/>
      </w:rPr>
    </w:lvl>
    <w:lvl w:ilvl="1" w:tplc="023628E8" w:tentative="1">
      <w:start w:val="1"/>
      <w:numFmt w:val="bullet"/>
      <w:lvlText w:val="o"/>
      <w:lvlJc w:val="left"/>
      <w:pPr>
        <w:ind w:left="1500" w:hanging="360"/>
      </w:pPr>
      <w:rPr>
        <w:rFonts w:ascii="Courier New" w:hAnsi="Courier New" w:cs="Courier New" w:hint="default"/>
      </w:rPr>
    </w:lvl>
    <w:lvl w:ilvl="2" w:tplc="AC7ECE5C" w:tentative="1">
      <w:start w:val="1"/>
      <w:numFmt w:val="bullet"/>
      <w:lvlText w:val=""/>
      <w:lvlJc w:val="left"/>
      <w:pPr>
        <w:ind w:left="2220" w:hanging="360"/>
      </w:pPr>
      <w:rPr>
        <w:rFonts w:ascii="Wingdings" w:hAnsi="Wingdings" w:hint="default"/>
      </w:rPr>
    </w:lvl>
    <w:lvl w:ilvl="3" w:tplc="46DCBE84" w:tentative="1">
      <w:start w:val="1"/>
      <w:numFmt w:val="bullet"/>
      <w:lvlText w:val=""/>
      <w:lvlJc w:val="left"/>
      <w:pPr>
        <w:ind w:left="2940" w:hanging="360"/>
      </w:pPr>
      <w:rPr>
        <w:rFonts w:ascii="Symbol" w:hAnsi="Symbol" w:hint="default"/>
      </w:rPr>
    </w:lvl>
    <w:lvl w:ilvl="4" w:tplc="7320F65C" w:tentative="1">
      <w:start w:val="1"/>
      <w:numFmt w:val="bullet"/>
      <w:lvlText w:val="o"/>
      <w:lvlJc w:val="left"/>
      <w:pPr>
        <w:ind w:left="3660" w:hanging="360"/>
      </w:pPr>
      <w:rPr>
        <w:rFonts w:ascii="Courier New" w:hAnsi="Courier New" w:cs="Courier New" w:hint="default"/>
      </w:rPr>
    </w:lvl>
    <w:lvl w:ilvl="5" w:tplc="CF8231D0" w:tentative="1">
      <w:start w:val="1"/>
      <w:numFmt w:val="bullet"/>
      <w:lvlText w:val=""/>
      <w:lvlJc w:val="left"/>
      <w:pPr>
        <w:ind w:left="4380" w:hanging="360"/>
      </w:pPr>
      <w:rPr>
        <w:rFonts w:ascii="Wingdings" w:hAnsi="Wingdings" w:hint="default"/>
      </w:rPr>
    </w:lvl>
    <w:lvl w:ilvl="6" w:tplc="662E711C" w:tentative="1">
      <w:start w:val="1"/>
      <w:numFmt w:val="bullet"/>
      <w:lvlText w:val=""/>
      <w:lvlJc w:val="left"/>
      <w:pPr>
        <w:ind w:left="5100" w:hanging="360"/>
      </w:pPr>
      <w:rPr>
        <w:rFonts w:ascii="Symbol" w:hAnsi="Symbol" w:hint="default"/>
      </w:rPr>
    </w:lvl>
    <w:lvl w:ilvl="7" w:tplc="AA1C68B0" w:tentative="1">
      <w:start w:val="1"/>
      <w:numFmt w:val="bullet"/>
      <w:lvlText w:val="o"/>
      <w:lvlJc w:val="left"/>
      <w:pPr>
        <w:ind w:left="5820" w:hanging="360"/>
      </w:pPr>
      <w:rPr>
        <w:rFonts w:ascii="Courier New" w:hAnsi="Courier New" w:cs="Courier New" w:hint="default"/>
      </w:rPr>
    </w:lvl>
    <w:lvl w:ilvl="8" w:tplc="9202D704" w:tentative="1">
      <w:start w:val="1"/>
      <w:numFmt w:val="bullet"/>
      <w:lvlText w:val=""/>
      <w:lvlJc w:val="left"/>
      <w:pPr>
        <w:ind w:left="6540" w:hanging="360"/>
      </w:pPr>
      <w:rPr>
        <w:rFonts w:ascii="Wingdings" w:hAnsi="Wingdings" w:hint="default"/>
      </w:rPr>
    </w:lvl>
  </w:abstractNum>
  <w:abstractNum w:abstractNumId="33" w15:restartNumberingAfterBreak="0">
    <w:nsid w:val="4F4B3ADF"/>
    <w:multiLevelType w:val="multilevel"/>
    <w:tmpl w:val="642C6D74"/>
    <w:lvl w:ilvl="0">
      <w:start w:val="1"/>
      <w:numFmt w:val="decimal"/>
      <w:pStyle w:val="H1Ashurst"/>
      <w:lvlText w:val="%1."/>
      <w:lvlJc w:val="left"/>
      <w:pPr>
        <w:tabs>
          <w:tab w:val="num" w:pos="782"/>
        </w:tabs>
        <w:ind w:left="782" w:hanging="782"/>
      </w:pPr>
      <w:rPr>
        <w:rFonts w:ascii="Times New Roman" w:hAnsi="Times New Roman" w:cs="Times New Roman" w:hint="default"/>
        <w:b w:val="0"/>
        <w:i w:val="0"/>
        <w:sz w:val="24"/>
        <w:szCs w:val="24"/>
      </w:rPr>
    </w:lvl>
    <w:lvl w:ilvl="1">
      <w:start w:val="1"/>
      <w:numFmt w:val="decimal"/>
      <w:pStyle w:val="H2Ashurst"/>
      <w:lvlText w:val="%1.%2"/>
      <w:lvlJc w:val="left"/>
      <w:pPr>
        <w:tabs>
          <w:tab w:val="num" w:pos="782"/>
        </w:tabs>
        <w:ind w:left="782" w:hanging="782"/>
      </w:pPr>
      <w:rPr>
        <w:rFonts w:ascii="Times New Roman" w:hAnsi="Times New Roman" w:cs="Times New Roman" w:hint="default"/>
        <w:b w:val="0"/>
        <w:i w:val="0"/>
        <w:sz w:val="24"/>
        <w:szCs w:val="24"/>
      </w:rPr>
    </w:lvl>
    <w:lvl w:ilvl="2">
      <w:start w:val="1"/>
      <w:numFmt w:val="lowerLetter"/>
      <w:pStyle w:val="H3Ashurst"/>
      <w:lvlText w:val="(%3)"/>
      <w:lvlJc w:val="left"/>
      <w:pPr>
        <w:tabs>
          <w:tab w:val="num" w:pos="1901"/>
        </w:tabs>
        <w:ind w:left="1901" w:hanging="624"/>
      </w:pPr>
      <w:rPr>
        <w:rFonts w:ascii="Times New Roman" w:hAnsi="Times New Roman" w:cs="Times New Roman" w:hint="default"/>
        <w:b w:val="0"/>
        <w:i w:val="0"/>
        <w:sz w:val="24"/>
        <w:szCs w:val="24"/>
      </w:rPr>
    </w:lvl>
    <w:lvl w:ilvl="3">
      <w:start w:val="1"/>
      <w:numFmt w:val="lowerRoman"/>
      <w:pStyle w:val="H4Ashurst"/>
      <w:lvlText w:val="(%4)"/>
      <w:lvlJc w:val="left"/>
      <w:pPr>
        <w:tabs>
          <w:tab w:val="num" w:pos="2030"/>
        </w:tabs>
        <w:ind w:left="2030" w:hanging="624"/>
      </w:pPr>
      <w:rPr>
        <w:rFonts w:hint="default"/>
        <w:b w:val="0"/>
        <w:i w:val="0"/>
        <w:sz w:val="24"/>
        <w:szCs w:val="18"/>
      </w:rPr>
    </w:lvl>
    <w:lvl w:ilvl="4">
      <w:start w:val="1"/>
      <w:numFmt w:val="upperLetter"/>
      <w:pStyle w:val="H5Ashurst"/>
      <w:lvlText w:val="(%5)"/>
      <w:lvlJc w:val="left"/>
      <w:pPr>
        <w:tabs>
          <w:tab w:val="num" w:pos="2653"/>
        </w:tabs>
        <w:ind w:left="2653" w:hanging="623"/>
      </w:pPr>
      <w:rPr>
        <w:rFonts w:ascii="Times New Roman" w:hAnsi="Times New Roman" w:cs="Times New Roman" w:hint="default"/>
        <w:b w:val="0"/>
        <w:i w:val="0"/>
        <w:sz w:val="24"/>
        <w:szCs w:val="24"/>
      </w:rPr>
    </w:lvl>
    <w:lvl w:ilvl="5">
      <w:start w:val="27"/>
      <w:numFmt w:val="lowerLetter"/>
      <w:pStyle w:val="H6Ashurst"/>
      <w:lvlText w:val="(%6)"/>
      <w:lvlJc w:val="left"/>
      <w:pPr>
        <w:tabs>
          <w:tab w:val="num" w:pos="3277"/>
        </w:tabs>
        <w:ind w:left="3277" w:hanging="624"/>
      </w:pPr>
      <w:rPr>
        <w:rFonts w:hint="default"/>
        <w:b w:val="0"/>
        <w:i w:val="0"/>
        <w:sz w:val="18"/>
        <w:szCs w:val="18"/>
      </w:rPr>
    </w:lvl>
    <w:lvl w:ilvl="6">
      <w:start w:val="1"/>
      <w:numFmt w:val="lowerLetter"/>
      <w:pStyle w:val="H7Ashurst"/>
      <w:lvlText w:val="(%7)"/>
      <w:lvlJc w:val="left"/>
      <w:pPr>
        <w:tabs>
          <w:tab w:val="num" w:pos="3901"/>
        </w:tabs>
        <w:ind w:left="3901" w:hanging="624"/>
      </w:pPr>
      <w:rPr>
        <w:rFonts w:hint="default"/>
      </w:rPr>
    </w:lvl>
    <w:lvl w:ilvl="7">
      <w:start w:val="1"/>
      <w:numFmt w:val="lowerRoman"/>
      <w:pStyle w:val="H8Ashurst"/>
      <w:lvlText w:val="(%8)"/>
      <w:lvlJc w:val="left"/>
      <w:pPr>
        <w:tabs>
          <w:tab w:val="num" w:pos="4525"/>
        </w:tabs>
        <w:ind w:left="4525" w:hanging="624"/>
      </w:pPr>
      <w:rPr>
        <w:rFonts w:hint="default"/>
      </w:rPr>
    </w:lvl>
    <w:lvl w:ilvl="8">
      <w:start w:val="1"/>
      <w:numFmt w:val="none"/>
      <w:lvlText w:val=""/>
      <w:lvlJc w:val="left"/>
      <w:pPr>
        <w:tabs>
          <w:tab w:val="num" w:pos="0"/>
        </w:tabs>
        <w:ind w:left="0" w:firstLine="0"/>
      </w:pPr>
      <w:rPr>
        <w:rFonts w:hint="default"/>
      </w:rPr>
    </w:lvl>
  </w:abstractNum>
  <w:abstractNum w:abstractNumId="34" w15:restartNumberingAfterBreak="0">
    <w:nsid w:val="570B0205"/>
    <w:multiLevelType w:val="hybridMultilevel"/>
    <w:tmpl w:val="0066BD84"/>
    <w:lvl w:ilvl="0" w:tplc="E5A0C5C4">
      <w:start w:val="1"/>
      <w:numFmt w:val="decimal"/>
      <w:lvlText w:val="%1."/>
      <w:lvlJc w:val="left"/>
      <w:pPr>
        <w:ind w:left="360" w:firstLine="0"/>
      </w:pPr>
      <w:rPr>
        <w:rFonts w:hint="default"/>
        <w:b/>
        <w:bCs/>
      </w:rPr>
    </w:lvl>
    <w:lvl w:ilvl="1" w:tplc="26062EA4" w:tentative="1">
      <w:start w:val="1"/>
      <w:numFmt w:val="lowerLetter"/>
      <w:lvlText w:val="%2."/>
      <w:lvlJc w:val="left"/>
      <w:pPr>
        <w:ind w:left="1440" w:hanging="360"/>
      </w:pPr>
    </w:lvl>
    <w:lvl w:ilvl="2" w:tplc="C98C8212" w:tentative="1">
      <w:start w:val="1"/>
      <w:numFmt w:val="lowerRoman"/>
      <w:lvlText w:val="%3."/>
      <w:lvlJc w:val="right"/>
      <w:pPr>
        <w:ind w:left="2160" w:hanging="180"/>
      </w:pPr>
    </w:lvl>
    <w:lvl w:ilvl="3" w:tplc="5B6822F4" w:tentative="1">
      <w:start w:val="1"/>
      <w:numFmt w:val="decimal"/>
      <w:lvlText w:val="%4."/>
      <w:lvlJc w:val="left"/>
      <w:pPr>
        <w:ind w:left="2880" w:hanging="360"/>
      </w:pPr>
    </w:lvl>
    <w:lvl w:ilvl="4" w:tplc="5CEE9598" w:tentative="1">
      <w:start w:val="1"/>
      <w:numFmt w:val="lowerLetter"/>
      <w:lvlText w:val="%5."/>
      <w:lvlJc w:val="left"/>
      <w:pPr>
        <w:ind w:left="3600" w:hanging="360"/>
      </w:pPr>
    </w:lvl>
    <w:lvl w:ilvl="5" w:tplc="9376A226" w:tentative="1">
      <w:start w:val="1"/>
      <w:numFmt w:val="lowerRoman"/>
      <w:lvlText w:val="%6."/>
      <w:lvlJc w:val="right"/>
      <w:pPr>
        <w:ind w:left="4320" w:hanging="180"/>
      </w:pPr>
    </w:lvl>
    <w:lvl w:ilvl="6" w:tplc="33165E6E" w:tentative="1">
      <w:start w:val="1"/>
      <w:numFmt w:val="decimal"/>
      <w:lvlText w:val="%7."/>
      <w:lvlJc w:val="left"/>
      <w:pPr>
        <w:ind w:left="5040" w:hanging="360"/>
      </w:pPr>
    </w:lvl>
    <w:lvl w:ilvl="7" w:tplc="3DA2CEB2" w:tentative="1">
      <w:start w:val="1"/>
      <w:numFmt w:val="lowerLetter"/>
      <w:lvlText w:val="%8."/>
      <w:lvlJc w:val="left"/>
      <w:pPr>
        <w:ind w:left="5760" w:hanging="360"/>
      </w:pPr>
    </w:lvl>
    <w:lvl w:ilvl="8" w:tplc="FE4691B4" w:tentative="1">
      <w:start w:val="1"/>
      <w:numFmt w:val="lowerRoman"/>
      <w:lvlText w:val="%9."/>
      <w:lvlJc w:val="right"/>
      <w:pPr>
        <w:ind w:left="6480" w:hanging="180"/>
      </w:pPr>
    </w:lvl>
  </w:abstractNum>
  <w:abstractNum w:abstractNumId="35" w15:restartNumberingAfterBreak="0">
    <w:nsid w:val="5CFE52CB"/>
    <w:multiLevelType w:val="hybridMultilevel"/>
    <w:tmpl w:val="FC0AC908"/>
    <w:lvl w:ilvl="0" w:tplc="C5664E22">
      <w:start w:val="1"/>
      <w:numFmt w:val="lowerLetter"/>
      <w:lvlText w:val="(%1)"/>
      <w:lvlJc w:val="left"/>
      <w:pPr>
        <w:ind w:left="720" w:firstLine="720"/>
      </w:pPr>
      <w:rPr>
        <w:rFonts w:hint="default"/>
      </w:rPr>
    </w:lvl>
    <w:lvl w:ilvl="1" w:tplc="D86EB022" w:tentative="1">
      <w:start w:val="1"/>
      <w:numFmt w:val="lowerLetter"/>
      <w:lvlText w:val="%2."/>
      <w:lvlJc w:val="left"/>
      <w:pPr>
        <w:ind w:left="2232" w:hanging="360"/>
      </w:pPr>
    </w:lvl>
    <w:lvl w:ilvl="2" w:tplc="A22E3CD4" w:tentative="1">
      <w:start w:val="1"/>
      <w:numFmt w:val="lowerRoman"/>
      <w:lvlText w:val="%3."/>
      <w:lvlJc w:val="right"/>
      <w:pPr>
        <w:ind w:left="2952" w:hanging="180"/>
      </w:pPr>
    </w:lvl>
    <w:lvl w:ilvl="3" w:tplc="204EAD4E" w:tentative="1">
      <w:start w:val="1"/>
      <w:numFmt w:val="decimal"/>
      <w:lvlText w:val="%4."/>
      <w:lvlJc w:val="left"/>
      <w:pPr>
        <w:ind w:left="3672" w:hanging="360"/>
      </w:pPr>
    </w:lvl>
    <w:lvl w:ilvl="4" w:tplc="0E24F580" w:tentative="1">
      <w:start w:val="1"/>
      <w:numFmt w:val="lowerLetter"/>
      <w:lvlText w:val="%5."/>
      <w:lvlJc w:val="left"/>
      <w:pPr>
        <w:ind w:left="4392" w:hanging="360"/>
      </w:pPr>
    </w:lvl>
    <w:lvl w:ilvl="5" w:tplc="D0EEBCD8" w:tentative="1">
      <w:start w:val="1"/>
      <w:numFmt w:val="lowerRoman"/>
      <w:lvlText w:val="%6."/>
      <w:lvlJc w:val="right"/>
      <w:pPr>
        <w:ind w:left="5112" w:hanging="180"/>
      </w:pPr>
    </w:lvl>
    <w:lvl w:ilvl="6" w:tplc="276A758A" w:tentative="1">
      <w:start w:val="1"/>
      <w:numFmt w:val="decimal"/>
      <w:lvlText w:val="%7."/>
      <w:lvlJc w:val="left"/>
      <w:pPr>
        <w:ind w:left="5832" w:hanging="360"/>
      </w:pPr>
    </w:lvl>
    <w:lvl w:ilvl="7" w:tplc="B4F2297A" w:tentative="1">
      <w:start w:val="1"/>
      <w:numFmt w:val="lowerLetter"/>
      <w:lvlText w:val="%8."/>
      <w:lvlJc w:val="left"/>
      <w:pPr>
        <w:ind w:left="6552" w:hanging="360"/>
      </w:pPr>
    </w:lvl>
    <w:lvl w:ilvl="8" w:tplc="738ADA24" w:tentative="1">
      <w:start w:val="1"/>
      <w:numFmt w:val="lowerRoman"/>
      <w:lvlText w:val="%9."/>
      <w:lvlJc w:val="right"/>
      <w:pPr>
        <w:ind w:left="7272" w:hanging="180"/>
      </w:pPr>
    </w:lvl>
  </w:abstractNum>
  <w:abstractNum w:abstractNumId="36" w15:restartNumberingAfterBreak="0">
    <w:nsid w:val="5E953F63"/>
    <w:multiLevelType w:val="hybridMultilevel"/>
    <w:tmpl w:val="3838356E"/>
    <w:lvl w:ilvl="0" w:tplc="0F326334">
      <w:start w:val="1"/>
      <w:numFmt w:val="lowerRoman"/>
      <w:lvlText w:val="(%1)"/>
      <w:lvlJc w:val="right"/>
      <w:pPr>
        <w:ind w:left="2160" w:hanging="720"/>
      </w:pPr>
      <w:rPr>
        <w:rFonts w:cs="Times New Roman" w:hint="default"/>
      </w:rPr>
    </w:lvl>
    <w:lvl w:ilvl="1" w:tplc="4D7AA5BC" w:tentative="1">
      <w:start w:val="1"/>
      <w:numFmt w:val="lowerLetter"/>
      <w:lvlText w:val="%2."/>
      <w:lvlJc w:val="left"/>
      <w:pPr>
        <w:ind w:left="3600" w:hanging="360"/>
      </w:pPr>
    </w:lvl>
    <w:lvl w:ilvl="2" w:tplc="A82E964C" w:tentative="1">
      <w:start w:val="1"/>
      <w:numFmt w:val="lowerRoman"/>
      <w:lvlText w:val="%3."/>
      <w:lvlJc w:val="right"/>
      <w:pPr>
        <w:ind w:left="4320" w:hanging="180"/>
      </w:pPr>
    </w:lvl>
    <w:lvl w:ilvl="3" w:tplc="48B6F86E" w:tentative="1">
      <w:start w:val="1"/>
      <w:numFmt w:val="decimal"/>
      <w:lvlText w:val="%4."/>
      <w:lvlJc w:val="left"/>
      <w:pPr>
        <w:ind w:left="5040" w:hanging="360"/>
      </w:pPr>
    </w:lvl>
    <w:lvl w:ilvl="4" w:tplc="22581640" w:tentative="1">
      <w:start w:val="1"/>
      <w:numFmt w:val="lowerLetter"/>
      <w:lvlText w:val="%5."/>
      <w:lvlJc w:val="left"/>
      <w:pPr>
        <w:ind w:left="5760" w:hanging="360"/>
      </w:pPr>
    </w:lvl>
    <w:lvl w:ilvl="5" w:tplc="F5BE32EA" w:tentative="1">
      <w:start w:val="1"/>
      <w:numFmt w:val="lowerRoman"/>
      <w:lvlText w:val="%6."/>
      <w:lvlJc w:val="right"/>
      <w:pPr>
        <w:ind w:left="6480" w:hanging="180"/>
      </w:pPr>
    </w:lvl>
    <w:lvl w:ilvl="6" w:tplc="9AECD53A" w:tentative="1">
      <w:start w:val="1"/>
      <w:numFmt w:val="decimal"/>
      <w:lvlText w:val="%7."/>
      <w:lvlJc w:val="left"/>
      <w:pPr>
        <w:ind w:left="7200" w:hanging="360"/>
      </w:pPr>
    </w:lvl>
    <w:lvl w:ilvl="7" w:tplc="98B82FDA" w:tentative="1">
      <w:start w:val="1"/>
      <w:numFmt w:val="lowerLetter"/>
      <w:lvlText w:val="%8."/>
      <w:lvlJc w:val="left"/>
      <w:pPr>
        <w:ind w:left="7920" w:hanging="360"/>
      </w:pPr>
    </w:lvl>
    <w:lvl w:ilvl="8" w:tplc="44889C98" w:tentative="1">
      <w:start w:val="1"/>
      <w:numFmt w:val="lowerRoman"/>
      <w:lvlText w:val="%9."/>
      <w:lvlJc w:val="right"/>
      <w:pPr>
        <w:ind w:left="8640" w:hanging="180"/>
      </w:pPr>
    </w:lvl>
  </w:abstractNum>
  <w:abstractNum w:abstractNumId="37" w15:restartNumberingAfterBreak="0">
    <w:nsid w:val="5FF179BD"/>
    <w:multiLevelType w:val="multilevel"/>
    <w:tmpl w:val="9D46312A"/>
    <w:lvl w:ilvl="0">
      <w:start w:val="1"/>
      <w:numFmt w:val="decimal"/>
      <w:pStyle w:val="Level1"/>
      <w:lvlText w:val="%1"/>
      <w:lvlJc w:val="left"/>
      <w:pPr>
        <w:tabs>
          <w:tab w:val="num" w:pos="567"/>
        </w:tabs>
        <w:ind w:left="567" w:hanging="567"/>
      </w:pPr>
      <w:rPr>
        <w:rFonts w:hint="default"/>
        <w:b/>
        <w:i w:val="0"/>
        <w:sz w:val="22"/>
      </w:rPr>
    </w:lvl>
    <w:lvl w:ilvl="1">
      <w:start w:val="2"/>
      <w:numFmt w:val="decimal"/>
      <w:pStyle w:val="Level2"/>
      <w:lvlText w:val="%1.%2"/>
      <w:lvlJc w:val="left"/>
      <w:pPr>
        <w:tabs>
          <w:tab w:val="num" w:pos="1247"/>
        </w:tabs>
        <w:ind w:left="1247" w:hanging="680"/>
      </w:pPr>
      <w:rPr>
        <w:rFonts w:hint="eastAsia"/>
        <w:b/>
        <w:i w:val="0"/>
        <w:sz w:val="21"/>
      </w:rPr>
    </w:lvl>
    <w:lvl w:ilvl="2">
      <w:start w:val="1"/>
      <w:numFmt w:val="decimal"/>
      <w:pStyle w:val="Level3"/>
      <w:lvlText w:val="%1.%2.%3"/>
      <w:lvlJc w:val="left"/>
      <w:pPr>
        <w:tabs>
          <w:tab w:val="num" w:pos="2041"/>
        </w:tabs>
        <w:ind w:left="2041" w:hanging="794"/>
      </w:pPr>
      <w:rPr>
        <w:rFonts w:hint="default"/>
        <w:b/>
        <w:i w:val="0"/>
        <w:sz w:val="17"/>
      </w:rPr>
    </w:lvl>
    <w:lvl w:ilvl="3">
      <w:start w:val="1"/>
      <w:numFmt w:val="lowerRoman"/>
      <w:pStyle w:val="Level4"/>
      <w:lvlText w:val="(%4)"/>
      <w:lvlJc w:val="left"/>
      <w:pPr>
        <w:tabs>
          <w:tab w:val="num" w:pos="3121"/>
        </w:tabs>
        <w:ind w:left="2722" w:hanging="681"/>
      </w:pPr>
      <w:rPr>
        <w:rFonts w:hint="default"/>
      </w:rPr>
    </w:lvl>
    <w:lvl w:ilvl="4">
      <w:start w:val="1"/>
      <w:numFmt w:val="lowerLetter"/>
      <w:pStyle w:val="Level5"/>
      <w:lvlText w:val="(%5)"/>
      <w:lvlJc w:val="left"/>
      <w:pPr>
        <w:tabs>
          <w:tab w:val="num" w:pos="3289"/>
        </w:tabs>
        <w:ind w:left="3289" w:hanging="567"/>
      </w:pPr>
      <w:rPr>
        <w:rFonts w:hint="default"/>
      </w:rPr>
    </w:lvl>
    <w:lvl w:ilvl="5">
      <w:start w:val="1"/>
      <w:numFmt w:val="lowerRoman"/>
      <w:pStyle w:val="Level6"/>
      <w:lvlText w:val="(%6)"/>
      <w:lvlJc w:val="left"/>
      <w:pPr>
        <w:tabs>
          <w:tab w:val="num" w:pos="3969"/>
        </w:tabs>
        <w:ind w:left="3969" w:hanging="680"/>
      </w:pPr>
      <w:rPr>
        <w:rFonts w:hint="default"/>
      </w:rPr>
    </w:lvl>
    <w:lvl w:ilvl="6">
      <w:start w:val="1"/>
      <w:numFmt w:val="none"/>
      <w:lvlRestart w:val="0"/>
      <w:pStyle w:val="Level7"/>
      <w:lvlText w:val=""/>
      <w:lvlJc w:val="left"/>
      <w:pPr>
        <w:tabs>
          <w:tab w:val="num" w:pos="3969"/>
        </w:tabs>
        <w:ind w:left="3969" w:hanging="680"/>
      </w:pPr>
      <w:rPr>
        <w:rFonts w:hint="default"/>
      </w:rPr>
    </w:lvl>
    <w:lvl w:ilvl="7">
      <w:start w:val="1"/>
      <w:numFmt w:val="none"/>
      <w:lvlRestart w:val="0"/>
      <w:pStyle w:val="Level8"/>
      <w:lvlText w:val=""/>
      <w:lvlJc w:val="left"/>
      <w:pPr>
        <w:tabs>
          <w:tab w:val="num" w:pos="3969"/>
        </w:tabs>
        <w:ind w:left="3969" w:hanging="680"/>
      </w:pPr>
      <w:rPr>
        <w:rFonts w:hint="default"/>
      </w:rPr>
    </w:lvl>
    <w:lvl w:ilvl="8">
      <w:start w:val="1"/>
      <w:numFmt w:val="none"/>
      <w:lvlRestart w:val="0"/>
      <w:pStyle w:val="Level9"/>
      <w:lvlText w:val=""/>
      <w:lvlJc w:val="left"/>
      <w:pPr>
        <w:tabs>
          <w:tab w:val="num" w:pos="3969"/>
        </w:tabs>
        <w:ind w:left="3969" w:hanging="680"/>
      </w:pPr>
      <w:rPr>
        <w:rFonts w:hint="default"/>
      </w:rPr>
    </w:lvl>
  </w:abstractNum>
  <w:abstractNum w:abstractNumId="38" w15:restartNumberingAfterBreak="0">
    <w:nsid w:val="61D56B09"/>
    <w:multiLevelType w:val="singleLevel"/>
    <w:tmpl w:val="E6AE5116"/>
    <w:lvl w:ilvl="0">
      <w:start w:val="1"/>
      <w:numFmt w:val="lowerLetter"/>
      <w:pStyle w:val="Opsomminga"/>
      <w:lvlText w:val="%1"/>
      <w:lvlJc w:val="right"/>
      <w:pPr>
        <w:tabs>
          <w:tab w:val="num" w:pos="360"/>
        </w:tabs>
        <w:ind w:left="0" w:firstLine="0"/>
      </w:pPr>
    </w:lvl>
  </w:abstractNum>
  <w:abstractNum w:abstractNumId="39" w15:restartNumberingAfterBreak="0">
    <w:nsid w:val="61D62533"/>
    <w:multiLevelType w:val="hybridMultilevel"/>
    <w:tmpl w:val="84AA03EE"/>
    <w:lvl w:ilvl="0" w:tplc="98740076">
      <w:start w:val="1"/>
      <w:numFmt w:val="lowerLetter"/>
      <w:lvlText w:val="(%1)"/>
      <w:lvlJc w:val="left"/>
      <w:pPr>
        <w:ind w:left="720" w:hanging="360"/>
      </w:pPr>
      <w:rPr>
        <w:rFonts w:hint="default"/>
      </w:rPr>
    </w:lvl>
    <w:lvl w:ilvl="1" w:tplc="14E01A36" w:tentative="1">
      <w:start w:val="1"/>
      <w:numFmt w:val="lowerLetter"/>
      <w:lvlText w:val="%2."/>
      <w:lvlJc w:val="left"/>
      <w:pPr>
        <w:ind w:left="1440" w:hanging="360"/>
      </w:pPr>
    </w:lvl>
    <w:lvl w:ilvl="2" w:tplc="EDFA4498" w:tentative="1">
      <w:start w:val="1"/>
      <w:numFmt w:val="lowerRoman"/>
      <w:lvlText w:val="%3."/>
      <w:lvlJc w:val="right"/>
      <w:pPr>
        <w:ind w:left="2160" w:hanging="180"/>
      </w:pPr>
    </w:lvl>
    <w:lvl w:ilvl="3" w:tplc="E3FE44A0" w:tentative="1">
      <w:start w:val="1"/>
      <w:numFmt w:val="decimal"/>
      <w:lvlText w:val="%4."/>
      <w:lvlJc w:val="left"/>
      <w:pPr>
        <w:ind w:left="2880" w:hanging="360"/>
      </w:pPr>
    </w:lvl>
    <w:lvl w:ilvl="4" w:tplc="0BB6AE84" w:tentative="1">
      <w:start w:val="1"/>
      <w:numFmt w:val="lowerLetter"/>
      <w:lvlText w:val="%5."/>
      <w:lvlJc w:val="left"/>
      <w:pPr>
        <w:ind w:left="3600" w:hanging="360"/>
      </w:pPr>
    </w:lvl>
    <w:lvl w:ilvl="5" w:tplc="6FC8A8CE" w:tentative="1">
      <w:start w:val="1"/>
      <w:numFmt w:val="lowerRoman"/>
      <w:lvlText w:val="%6."/>
      <w:lvlJc w:val="right"/>
      <w:pPr>
        <w:ind w:left="4320" w:hanging="180"/>
      </w:pPr>
    </w:lvl>
    <w:lvl w:ilvl="6" w:tplc="567E8928" w:tentative="1">
      <w:start w:val="1"/>
      <w:numFmt w:val="decimal"/>
      <w:lvlText w:val="%7."/>
      <w:lvlJc w:val="left"/>
      <w:pPr>
        <w:ind w:left="5040" w:hanging="360"/>
      </w:pPr>
    </w:lvl>
    <w:lvl w:ilvl="7" w:tplc="4A506114" w:tentative="1">
      <w:start w:val="1"/>
      <w:numFmt w:val="lowerLetter"/>
      <w:lvlText w:val="%8."/>
      <w:lvlJc w:val="left"/>
      <w:pPr>
        <w:ind w:left="5760" w:hanging="360"/>
      </w:pPr>
    </w:lvl>
    <w:lvl w:ilvl="8" w:tplc="D6341E8A" w:tentative="1">
      <w:start w:val="1"/>
      <w:numFmt w:val="lowerRoman"/>
      <w:lvlText w:val="%9."/>
      <w:lvlJc w:val="right"/>
      <w:pPr>
        <w:ind w:left="6480" w:hanging="180"/>
      </w:pPr>
    </w:lvl>
  </w:abstractNum>
  <w:abstractNum w:abstractNumId="40" w15:restartNumberingAfterBreak="0">
    <w:nsid w:val="62232109"/>
    <w:multiLevelType w:val="multilevel"/>
    <w:tmpl w:val="4962CB9E"/>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Letter"/>
      <w:lvlText w:val="(%3)"/>
      <w:lvlJc w:val="left"/>
      <w:pPr>
        <w:ind w:left="180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9A51CAA"/>
    <w:multiLevelType w:val="hybridMultilevel"/>
    <w:tmpl w:val="02082AA0"/>
    <w:lvl w:ilvl="0" w:tplc="6A8E4274">
      <w:start w:val="1"/>
      <w:numFmt w:val="lowerLetter"/>
      <w:lvlText w:val="(%1)"/>
      <w:lvlJc w:val="left"/>
      <w:pPr>
        <w:ind w:left="1440" w:hanging="720"/>
      </w:pPr>
      <w:rPr>
        <w:rFonts w:asciiTheme="minorHAnsi" w:hAnsiTheme="minorHAnsi" w:cstheme="minorHAnsi" w:hint="default"/>
        <w:i/>
        <w:sz w:val="24"/>
        <w:szCs w:val="24"/>
      </w:rPr>
    </w:lvl>
    <w:lvl w:ilvl="1" w:tplc="DE46BCFC">
      <w:start w:val="1"/>
      <w:numFmt w:val="lowerLetter"/>
      <w:lvlText w:val="%2."/>
      <w:lvlJc w:val="left"/>
      <w:pPr>
        <w:ind w:left="2232" w:hanging="360"/>
      </w:pPr>
    </w:lvl>
    <w:lvl w:ilvl="2" w:tplc="AE4C100C" w:tentative="1">
      <w:start w:val="1"/>
      <w:numFmt w:val="lowerRoman"/>
      <w:lvlText w:val="%3."/>
      <w:lvlJc w:val="right"/>
      <w:pPr>
        <w:ind w:left="2952" w:hanging="180"/>
      </w:pPr>
    </w:lvl>
    <w:lvl w:ilvl="3" w:tplc="F59C27AA" w:tentative="1">
      <w:start w:val="1"/>
      <w:numFmt w:val="decimal"/>
      <w:lvlText w:val="%4."/>
      <w:lvlJc w:val="left"/>
      <w:pPr>
        <w:ind w:left="3672" w:hanging="360"/>
      </w:pPr>
    </w:lvl>
    <w:lvl w:ilvl="4" w:tplc="1DD4D878" w:tentative="1">
      <w:start w:val="1"/>
      <w:numFmt w:val="lowerLetter"/>
      <w:lvlText w:val="%5."/>
      <w:lvlJc w:val="left"/>
      <w:pPr>
        <w:ind w:left="4392" w:hanging="360"/>
      </w:pPr>
    </w:lvl>
    <w:lvl w:ilvl="5" w:tplc="F522C02C" w:tentative="1">
      <w:start w:val="1"/>
      <w:numFmt w:val="lowerRoman"/>
      <w:lvlText w:val="%6."/>
      <w:lvlJc w:val="right"/>
      <w:pPr>
        <w:ind w:left="5112" w:hanging="180"/>
      </w:pPr>
    </w:lvl>
    <w:lvl w:ilvl="6" w:tplc="E3BEAE5A" w:tentative="1">
      <w:start w:val="1"/>
      <w:numFmt w:val="decimal"/>
      <w:lvlText w:val="%7."/>
      <w:lvlJc w:val="left"/>
      <w:pPr>
        <w:ind w:left="5832" w:hanging="360"/>
      </w:pPr>
    </w:lvl>
    <w:lvl w:ilvl="7" w:tplc="346A2B22" w:tentative="1">
      <w:start w:val="1"/>
      <w:numFmt w:val="lowerLetter"/>
      <w:lvlText w:val="%8."/>
      <w:lvlJc w:val="left"/>
      <w:pPr>
        <w:ind w:left="6552" w:hanging="360"/>
      </w:pPr>
    </w:lvl>
    <w:lvl w:ilvl="8" w:tplc="1FE62E1A" w:tentative="1">
      <w:start w:val="1"/>
      <w:numFmt w:val="lowerRoman"/>
      <w:lvlText w:val="%9."/>
      <w:lvlJc w:val="right"/>
      <w:pPr>
        <w:ind w:left="7272" w:hanging="180"/>
      </w:pPr>
    </w:lvl>
  </w:abstractNum>
  <w:abstractNum w:abstractNumId="42" w15:restartNumberingAfterBreak="0">
    <w:nsid w:val="69C04623"/>
    <w:multiLevelType w:val="hybridMultilevel"/>
    <w:tmpl w:val="8C76ED2C"/>
    <w:lvl w:ilvl="0" w:tplc="3CB8D4CE">
      <w:start w:val="1"/>
      <w:numFmt w:val="lowerRoman"/>
      <w:lvlText w:val="%1."/>
      <w:lvlJc w:val="left"/>
      <w:pPr>
        <w:ind w:left="1080" w:hanging="720"/>
      </w:pPr>
      <w:rPr>
        <w:rFonts w:hint="default"/>
      </w:rPr>
    </w:lvl>
    <w:lvl w:ilvl="1" w:tplc="7B9ECAAC" w:tentative="1">
      <w:start w:val="1"/>
      <w:numFmt w:val="lowerLetter"/>
      <w:lvlText w:val="%2."/>
      <w:lvlJc w:val="left"/>
      <w:pPr>
        <w:ind w:left="1440" w:hanging="360"/>
      </w:pPr>
    </w:lvl>
    <w:lvl w:ilvl="2" w:tplc="AF502740" w:tentative="1">
      <w:start w:val="1"/>
      <w:numFmt w:val="lowerRoman"/>
      <w:lvlText w:val="%3."/>
      <w:lvlJc w:val="right"/>
      <w:pPr>
        <w:ind w:left="2160" w:hanging="180"/>
      </w:pPr>
    </w:lvl>
    <w:lvl w:ilvl="3" w:tplc="092C32F8" w:tentative="1">
      <w:start w:val="1"/>
      <w:numFmt w:val="decimal"/>
      <w:lvlText w:val="%4."/>
      <w:lvlJc w:val="left"/>
      <w:pPr>
        <w:ind w:left="2880" w:hanging="360"/>
      </w:pPr>
    </w:lvl>
    <w:lvl w:ilvl="4" w:tplc="DCDCA748" w:tentative="1">
      <w:start w:val="1"/>
      <w:numFmt w:val="lowerLetter"/>
      <w:lvlText w:val="%5."/>
      <w:lvlJc w:val="left"/>
      <w:pPr>
        <w:ind w:left="3600" w:hanging="360"/>
      </w:pPr>
    </w:lvl>
    <w:lvl w:ilvl="5" w:tplc="DF52EA22" w:tentative="1">
      <w:start w:val="1"/>
      <w:numFmt w:val="lowerRoman"/>
      <w:lvlText w:val="%6."/>
      <w:lvlJc w:val="right"/>
      <w:pPr>
        <w:ind w:left="4320" w:hanging="180"/>
      </w:pPr>
    </w:lvl>
    <w:lvl w:ilvl="6" w:tplc="D7464F36" w:tentative="1">
      <w:start w:val="1"/>
      <w:numFmt w:val="decimal"/>
      <w:lvlText w:val="%7."/>
      <w:lvlJc w:val="left"/>
      <w:pPr>
        <w:ind w:left="5040" w:hanging="360"/>
      </w:pPr>
    </w:lvl>
    <w:lvl w:ilvl="7" w:tplc="5E184C90" w:tentative="1">
      <w:start w:val="1"/>
      <w:numFmt w:val="lowerLetter"/>
      <w:lvlText w:val="%8."/>
      <w:lvlJc w:val="left"/>
      <w:pPr>
        <w:ind w:left="5760" w:hanging="360"/>
      </w:pPr>
    </w:lvl>
    <w:lvl w:ilvl="8" w:tplc="90126A4C" w:tentative="1">
      <w:start w:val="1"/>
      <w:numFmt w:val="lowerRoman"/>
      <w:lvlText w:val="%9."/>
      <w:lvlJc w:val="right"/>
      <w:pPr>
        <w:ind w:left="6480" w:hanging="180"/>
      </w:pPr>
    </w:lvl>
  </w:abstractNum>
  <w:abstractNum w:abstractNumId="43" w15:restartNumberingAfterBreak="0">
    <w:nsid w:val="6D4C45EA"/>
    <w:multiLevelType w:val="multilevel"/>
    <w:tmpl w:val="D3C84B98"/>
    <w:name w:val="Agreement1 (UK)"/>
    <w:lvl w:ilvl="0">
      <w:start w:val="1"/>
      <w:numFmt w:val="decimal"/>
      <w:pStyle w:val="Agreement1UK1"/>
      <w:lvlText w:val="%1."/>
      <w:lvlJc w:val="left"/>
      <w:pPr>
        <w:tabs>
          <w:tab w:val="num" w:pos="0"/>
        </w:tabs>
        <w:ind w:left="720" w:hanging="720"/>
      </w:pPr>
      <w:rPr>
        <w:rFonts w:ascii="Times New Roman Bold" w:hAnsi="Times New Roman Bold" w:cs="Times New Roman Bold"/>
        <w:b/>
        <w:i w:val="0"/>
        <w:strike w:val="0"/>
        <w:dstrike w:val="0"/>
        <w:color w:val="000000"/>
        <w:sz w:val="24"/>
        <w:u w:val="none" w:color="000000"/>
        <w:effect w:val="none"/>
      </w:rPr>
    </w:lvl>
    <w:lvl w:ilvl="1">
      <w:start w:val="1"/>
      <w:numFmt w:val="decimal"/>
      <w:pStyle w:val="Agreement1UK2"/>
      <w:isLgl/>
      <w:lvlText w:val="%1.%2"/>
      <w:lvlJc w:val="left"/>
      <w:pPr>
        <w:tabs>
          <w:tab w:val="num" w:pos="0"/>
        </w:tabs>
        <w:ind w:left="720" w:hanging="720"/>
      </w:pPr>
      <w:rPr>
        <w:i w:val="0"/>
        <w:strike w:val="0"/>
        <w:dstrike w:val="0"/>
        <w:color w:val="000000"/>
        <w:sz w:val="24"/>
        <w:u w:val="none" w:color="000000"/>
        <w:effect w:val="none"/>
      </w:rPr>
    </w:lvl>
    <w:lvl w:ilvl="2">
      <w:start w:val="1"/>
      <w:numFmt w:val="lowerLetter"/>
      <w:pStyle w:val="Agreement1UK3"/>
      <w:lvlText w:val="(%3)"/>
      <w:lvlJc w:val="left"/>
      <w:pPr>
        <w:tabs>
          <w:tab w:val="num" w:pos="0"/>
        </w:tabs>
        <w:ind w:left="1440" w:hanging="720"/>
      </w:pPr>
      <w:rPr>
        <w:b w:val="0"/>
        <w:i w:val="0"/>
        <w:strike w:val="0"/>
        <w:dstrike w:val="0"/>
        <w:color w:val="000000"/>
        <w:sz w:val="24"/>
        <w:u w:val="none" w:color="000000"/>
        <w:effect w:val="none"/>
      </w:rPr>
    </w:lvl>
    <w:lvl w:ilvl="3">
      <w:start w:val="1"/>
      <w:numFmt w:val="lowerRoman"/>
      <w:pStyle w:val="Agreement1UK4"/>
      <w:lvlText w:val="(%4)"/>
      <w:lvlJc w:val="left"/>
      <w:pPr>
        <w:tabs>
          <w:tab w:val="num" w:pos="0"/>
        </w:tabs>
        <w:ind w:left="2160" w:hanging="720"/>
      </w:pPr>
      <w:rPr>
        <w:i w:val="0"/>
        <w:strike w:val="0"/>
        <w:dstrike w:val="0"/>
        <w:color w:val="000000"/>
        <w:sz w:val="24"/>
        <w:u w:val="none" w:color="000000"/>
        <w:effect w:val="none"/>
      </w:rPr>
    </w:lvl>
    <w:lvl w:ilvl="4">
      <w:start w:val="1"/>
      <w:numFmt w:val="decimal"/>
      <w:pStyle w:val="Agreement1UK5"/>
      <w:lvlText w:val="(%5)"/>
      <w:lvlJc w:val="left"/>
      <w:pPr>
        <w:tabs>
          <w:tab w:val="num" w:pos="0"/>
        </w:tabs>
        <w:ind w:left="2880" w:hanging="720"/>
      </w:pPr>
      <w:rPr>
        <w:i w:val="0"/>
        <w:strike w:val="0"/>
        <w:dstrike w:val="0"/>
        <w:color w:val="000000"/>
        <w:sz w:val="24"/>
        <w:u w:val="none" w:color="000000"/>
        <w:effect w:val="none"/>
      </w:rPr>
    </w:lvl>
    <w:lvl w:ilvl="5">
      <w:start w:val="1"/>
      <w:numFmt w:val="upperLetter"/>
      <w:pStyle w:val="Agreement1UK6"/>
      <w:lvlText w:val="(%6)"/>
      <w:lvlJc w:val="left"/>
      <w:pPr>
        <w:tabs>
          <w:tab w:val="num" w:pos="0"/>
        </w:tabs>
        <w:ind w:left="3600" w:hanging="720"/>
      </w:pPr>
      <w:rPr>
        <w:i w:val="0"/>
        <w:strike w:val="0"/>
        <w:dstrike w:val="0"/>
        <w:color w:val="000000"/>
        <w:sz w:val="24"/>
        <w:u w:val="none" w:color="000000"/>
        <w:effect w:val="none"/>
      </w:rPr>
    </w:lvl>
    <w:lvl w:ilvl="6">
      <w:start w:val="1"/>
      <w:numFmt w:val="none"/>
      <w:pStyle w:val="Agreement1UK7"/>
      <w:suff w:val="nothing"/>
      <w:lvlText w:val=""/>
      <w:lvlJc w:val="left"/>
      <w:pPr>
        <w:tabs>
          <w:tab w:val="num" w:pos="0"/>
        </w:tabs>
        <w:ind w:left="0" w:firstLine="0"/>
      </w:pPr>
      <w:rPr>
        <w:i w:val="0"/>
        <w:strike w:val="0"/>
        <w:dstrike w:val="0"/>
        <w:color w:val="000000"/>
        <w:sz w:val="22"/>
        <w:u w:val="none"/>
        <w:effect w:val="none"/>
      </w:rPr>
    </w:lvl>
    <w:lvl w:ilvl="7">
      <w:start w:val="1"/>
      <w:numFmt w:val="none"/>
      <w:pStyle w:val="Agreement1UK8"/>
      <w:suff w:val="nothing"/>
      <w:lvlText w:val=""/>
      <w:lvlJc w:val="left"/>
      <w:pPr>
        <w:tabs>
          <w:tab w:val="num" w:pos="0"/>
        </w:tabs>
        <w:ind w:left="0" w:firstLine="0"/>
      </w:pPr>
      <w:rPr>
        <w:i w:val="0"/>
        <w:strike w:val="0"/>
        <w:dstrike w:val="0"/>
        <w:color w:val="000000"/>
        <w:sz w:val="22"/>
        <w:u w:val="none"/>
        <w:effect w:val="none"/>
      </w:rPr>
    </w:lvl>
    <w:lvl w:ilvl="8">
      <w:start w:val="1"/>
      <w:numFmt w:val="none"/>
      <w:pStyle w:val="Agreement1UK9"/>
      <w:suff w:val="nothing"/>
      <w:lvlText w:val=""/>
      <w:lvlJc w:val="left"/>
      <w:pPr>
        <w:tabs>
          <w:tab w:val="num" w:pos="0"/>
        </w:tabs>
        <w:ind w:left="0" w:firstLine="0"/>
      </w:pPr>
      <w:rPr>
        <w:i w:val="0"/>
        <w:strike w:val="0"/>
        <w:dstrike w:val="0"/>
        <w:color w:val="000000"/>
        <w:sz w:val="22"/>
        <w:u w:val="none"/>
        <w:effect w:val="none"/>
      </w:rPr>
    </w:lvl>
  </w:abstractNum>
  <w:abstractNum w:abstractNumId="44" w15:restartNumberingAfterBreak="0">
    <w:nsid w:val="70444279"/>
    <w:multiLevelType w:val="hybridMultilevel"/>
    <w:tmpl w:val="AB54674E"/>
    <w:lvl w:ilvl="0" w:tplc="2390A8E2">
      <w:start w:val="1"/>
      <w:numFmt w:val="decimal"/>
      <w:lvlText w:val="%1."/>
      <w:lvlJc w:val="left"/>
      <w:pPr>
        <w:ind w:left="720" w:hanging="360"/>
      </w:pPr>
    </w:lvl>
    <w:lvl w:ilvl="1" w:tplc="5DE0DFA6" w:tentative="1">
      <w:start w:val="1"/>
      <w:numFmt w:val="lowerLetter"/>
      <w:lvlText w:val="%2."/>
      <w:lvlJc w:val="left"/>
      <w:pPr>
        <w:ind w:left="1440" w:hanging="360"/>
      </w:pPr>
    </w:lvl>
    <w:lvl w:ilvl="2" w:tplc="A87C48BA" w:tentative="1">
      <w:start w:val="1"/>
      <w:numFmt w:val="lowerRoman"/>
      <w:lvlText w:val="%3."/>
      <w:lvlJc w:val="right"/>
      <w:pPr>
        <w:ind w:left="2160" w:hanging="180"/>
      </w:pPr>
    </w:lvl>
    <w:lvl w:ilvl="3" w:tplc="6AEC7E94" w:tentative="1">
      <w:start w:val="1"/>
      <w:numFmt w:val="decimal"/>
      <w:lvlText w:val="%4."/>
      <w:lvlJc w:val="left"/>
      <w:pPr>
        <w:ind w:left="2880" w:hanging="360"/>
      </w:pPr>
    </w:lvl>
    <w:lvl w:ilvl="4" w:tplc="70308000" w:tentative="1">
      <w:start w:val="1"/>
      <w:numFmt w:val="lowerLetter"/>
      <w:lvlText w:val="%5."/>
      <w:lvlJc w:val="left"/>
      <w:pPr>
        <w:ind w:left="3600" w:hanging="360"/>
      </w:pPr>
    </w:lvl>
    <w:lvl w:ilvl="5" w:tplc="FF4A4ABE" w:tentative="1">
      <w:start w:val="1"/>
      <w:numFmt w:val="lowerRoman"/>
      <w:lvlText w:val="%6."/>
      <w:lvlJc w:val="right"/>
      <w:pPr>
        <w:ind w:left="4320" w:hanging="180"/>
      </w:pPr>
    </w:lvl>
    <w:lvl w:ilvl="6" w:tplc="BD0277A6" w:tentative="1">
      <w:start w:val="1"/>
      <w:numFmt w:val="decimal"/>
      <w:lvlText w:val="%7."/>
      <w:lvlJc w:val="left"/>
      <w:pPr>
        <w:ind w:left="5040" w:hanging="360"/>
      </w:pPr>
    </w:lvl>
    <w:lvl w:ilvl="7" w:tplc="8A4AB5D6" w:tentative="1">
      <w:start w:val="1"/>
      <w:numFmt w:val="lowerLetter"/>
      <w:lvlText w:val="%8."/>
      <w:lvlJc w:val="left"/>
      <w:pPr>
        <w:ind w:left="5760" w:hanging="360"/>
      </w:pPr>
    </w:lvl>
    <w:lvl w:ilvl="8" w:tplc="7F86BBC2" w:tentative="1">
      <w:start w:val="1"/>
      <w:numFmt w:val="lowerRoman"/>
      <w:lvlText w:val="%9."/>
      <w:lvlJc w:val="right"/>
      <w:pPr>
        <w:ind w:left="6480" w:hanging="180"/>
      </w:pPr>
    </w:lvl>
  </w:abstractNum>
  <w:abstractNum w:abstractNumId="45" w15:restartNumberingAfterBreak="0">
    <w:nsid w:val="726024E8"/>
    <w:multiLevelType w:val="hybridMultilevel"/>
    <w:tmpl w:val="306C056A"/>
    <w:lvl w:ilvl="0" w:tplc="A1A84018">
      <w:start w:val="1"/>
      <w:numFmt w:val="lowerLetter"/>
      <w:lvlText w:val="(%1)"/>
      <w:lvlJc w:val="left"/>
      <w:pPr>
        <w:ind w:left="1440" w:hanging="720"/>
      </w:pPr>
      <w:rPr>
        <w:rFonts w:hint="default"/>
      </w:rPr>
    </w:lvl>
    <w:lvl w:ilvl="1" w:tplc="3A540D4E">
      <w:start w:val="1"/>
      <w:numFmt w:val="lowerLetter"/>
      <w:lvlText w:val="%2."/>
      <w:lvlJc w:val="left"/>
      <w:pPr>
        <w:ind w:left="2232" w:hanging="360"/>
      </w:pPr>
    </w:lvl>
    <w:lvl w:ilvl="2" w:tplc="EBBC3270" w:tentative="1">
      <w:start w:val="1"/>
      <w:numFmt w:val="lowerRoman"/>
      <w:lvlText w:val="%3."/>
      <w:lvlJc w:val="right"/>
      <w:pPr>
        <w:ind w:left="2952" w:hanging="180"/>
      </w:pPr>
    </w:lvl>
    <w:lvl w:ilvl="3" w:tplc="3BF21966" w:tentative="1">
      <w:start w:val="1"/>
      <w:numFmt w:val="decimal"/>
      <w:lvlText w:val="%4."/>
      <w:lvlJc w:val="left"/>
      <w:pPr>
        <w:ind w:left="3672" w:hanging="360"/>
      </w:pPr>
    </w:lvl>
    <w:lvl w:ilvl="4" w:tplc="B19A0914" w:tentative="1">
      <w:start w:val="1"/>
      <w:numFmt w:val="lowerLetter"/>
      <w:lvlText w:val="%5."/>
      <w:lvlJc w:val="left"/>
      <w:pPr>
        <w:ind w:left="4392" w:hanging="360"/>
      </w:pPr>
    </w:lvl>
    <w:lvl w:ilvl="5" w:tplc="A25AFCD8" w:tentative="1">
      <w:start w:val="1"/>
      <w:numFmt w:val="lowerRoman"/>
      <w:lvlText w:val="%6."/>
      <w:lvlJc w:val="right"/>
      <w:pPr>
        <w:ind w:left="5112" w:hanging="180"/>
      </w:pPr>
    </w:lvl>
    <w:lvl w:ilvl="6" w:tplc="B6069294" w:tentative="1">
      <w:start w:val="1"/>
      <w:numFmt w:val="decimal"/>
      <w:lvlText w:val="%7."/>
      <w:lvlJc w:val="left"/>
      <w:pPr>
        <w:ind w:left="5832" w:hanging="360"/>
      </w:pPr>
    </w:lvl>
    <w:lvl w:ilvl="7" w:tplc="9ADA2BA8" w:tentative="1">
      <w:start w:val="1"/>
      <w:numFmt w:val="lowerLetter"/>
      <w:lvlText w:val="%8."/>
      <w:lvlJc w:val="left"/>
      <w:pPr>
        <w:ind w:left="6552" w:hanging="360"/>
      </w:pPr>
    </w:lvl>
    <w:lvl w:ilvl="8" w:tplc="394C910E" w:tentative="1">
      <w:start w:val="1"/>
      <w:numFmt w:val="lowerRoman"/>
      <w:lvlText w:val="%9."/>
      <w:lvlJc w:val="right"/>
      <w:pPr>
        <w:ind w:left="7272" w:hanging="180"/>
      </w:pPr>
    </w:lvl>
  </w:abstractNum>
  <w:abstractNum w:abstractNumId="46" w15:restartNumberingAfterBreak="0">
    <w:nsid w:val="75B62894"/>
    <w:multiLevelType w:val="hybridMultilevel"/>
    <w:tmpl w:val="C1405A7A"/>
    <w:lvl w:ilvl="0" w:tplc="37BA5A56">
      <w:start w:val="1"/>
      <w:numFmt w:val="lowerLetter"/>
      <w:lvlText w:val="%1."/>
      <w:lvlJc w:val="left"/>
      <w:pPr>
        <w:ind w:left="720" w:hanging="360"/>
      </w:pPr>
    </w:lvl>
    <w:lvl w:ilvl="1" w:tplc="27E85500" w:tentative="1">
      <w:start w:val="1"/>
      <w:numFmt w:val="lowerLetter"/>
      <w:lvlText w:val="%2."/>
      <w:lvlJc w:val="left"/>
      <w:pPr>
        <w:ind w:left="1440" w:hanging="360"/>
      </w:pPr>
    </w:lvl>
    <w:lvl w:ilvl="2" w:tplc="6980DB82" w:tentative="1">
      <w:start w:val="1"/>
      <w:numFmt w:val="lowerRoman"/>
      <w:lvlText w:val="%3."/>
      <w:lvlJc w:val="right"/>
      <w:pPr>
        <w:ind w:left="2160" w:hanging="180"/>
      </w:pPr>
    </w:lvl>
    <w:lvl w:ilvl="3" w:tplc="B8F8B02E" w:tentative="1">
      <w:start w:val="1"/>
      <w:numFmt w:val="decimal"/>
      <w:lvlText w:val="%4."/>
      <w:lvlJc w:val="left"/>
      <w:pPr>
        <w:ind w:left="2880" w:hanging="360"/>
      </w:pPr>
    </w:lvl>
    <w:lvl w:ilvl="4" w:tplc="420418F2" w:tentative="1">
      <w:start w:val="1"/>
      <w:numFmt w:val="lowerLetter"/>
      <w:lvlText w:val="%5."/>
      <w:lvlJc w:val="left"/>
      <w:pPr>
        <w:ind w:left="3600" w:hanging="360"/>
      </w:pPr>
    </w:lvl>
    <w:lvl w:ilvl="5" w:tplc="84043314" w:tentative="1">
      <w:start w:val="1"/>
      <w:numFmt w:val="lowerRoman"/>
      <w:lvlText w:val="%6."/>
      <w:lvlJc w:val="right"/>
      <w:pPr>
        <w:ind w:left="4320" w:hanging="180"/>
      </w:pPr>
    </w:lvl>
    <w:lvl w:ilvl="6" w:tplc="03E24B7E" w:tentative="1">
      <w:start w:val="1"/>
      <w:numFmt w:val="decimal"/>
      <w:lvlText w:val="%7."/>
      <w:lvlJc w:val="left"/>
      <w:pPr>
        <w:ind w:left="5040" w:hanging="360"/>
      </w:pPr>
    </w:lvl>
    <w:lvl w:ilvl="7" w:tplc="906E7764" w:tentative="1">
      <w:start w:val="1"/>
      <w:numFmt w:val="lowerLetter"/>
      <w:lvlText w:val="%8."/>
      <w:lvlJc w:val="left"/>
      <w:pPr>
        <w:ind w:left="5760" w:hanging="360"/>
      </w:pPr>
    </w:lvl>
    <w:lvl w:ilvl="8" w:tplc="BC824712" w:tentative="1">
      <w:start w:val="1"/>
      <w:numFmt w:val="lowerRoman"/>
      <w:lvlText w:val="%9."/>
      <w:lvlJc w:val="right"/>
      <w:pPr>
        <w:ind w:left="6480" w:hanging="180"/>
      </w:pPr>
    </w:lvl>
  </w:abstractNum>
  <w:abstractNum w:abstractNumId="47" w15:restartNumberingAfterBreak="0">
    <w:nsid w:val="75FC10BF"/>
    <w:multiLevelType w:val="hybridMultilevel"/>
    <w:tmpl w:val="560092D0"/>
    <w:lvl w:ilvl="0" w:tplc="36B8A1AE">
      <w:start w:val="1"/>
      <w:numFmt w:val="decimal"/>
      <w:lvlText w:val="%1."/>
      <w:lvlJc w:val="left"/>
      <w:pPr>
        <w:ind w:left="720" w:hanging="360"/>
      </w:pPr>
      <w:rPr>
        <w:rFonts w:hint="default"/>
      </w:rPr>
    </w:lvl>
    <w:lvl w:ilvl="1" w:tplc="3A8C969A" w:tentative="1">
      <w:start w:val="1"/>
      <w:numFmt w:val="lowerLetter"/>
      <w:lvlText w:val="%2."/>
      <w:lvlJc w:val="left"/>
      <w:pPr>
        <w:ind w:left="1440" w:hanging="360"/>
      </w:pPr>
    </w:lvl>
    <w:lvl w:ilvl="2" w:tplc="F7D4486A" w:tentative="1">
      <w:start w:val="1"/>
      <w:numFmt w:val="lowerRoman"/>
      <w:lvlText w:val="%3."/>
      <w:lvlJc w:val="right"/>
      <w:pPr>
        <w:ind w:left="2160" w:hanging="180"/>
      </w:pPr>
    </w:lvl>
    <w:lvl w:ilvl="3" w:tplc="97A2BB1A" w:tentative="1">
      <w:start w:val="1"/>
      <w:numFmt w:val="decimal"/>
      <w:lvlText w:val="%4."/>
      <w:lvlJc w:val="left"/>
      <w:pPr>
        <w:ind w:left="2880" w:hanging="360"/>
      </w:pPr>
    </w:lvl>
    <w:lvl w:ilvl="4" w:tplc="58D8A8F2" w:tentative="1">
      <w:start w:val="1"/>
      <w:numFmt w:val="lowerLetter"/>
      <w:lvlText w:val="%5."/>
      <w:lvlJc w:val="left"/>
      <w:pPr>
        <w:ind w:left="3600" w:hanging="360"/>
      </w:pPr>
    </w:lvl>
    <w:lvl w:ilvl="5" w:tplc="E5B28180" w:tentative="1">
      <w:start w:val="1"/>
      <w:numFmt w:val="lowerRoman"/>
      <w:lvlText w:val="%6."/>
      <w:lvlJc w:val="right"/>
      <w:pPr>
        <w:ind w:left="4320" w:hanging="180"/>
      </w:pPr>
    </w:lvl>
    <w:lvl w:ilvl="6" w:tplc="9B5C92BA" w:tentative="1">
      <w:start w:val="1"/>
      <w:numFmt w:val="decimal"/>
      <w:lvlText w:val="%7."/>
      <w:lvlJc w:val="left"/>
      <w:pPr>
        <w:ind w:left="5040" w:hanging="360"/>
      </w:pPr>
    </w:lvl>
    <w:lvl w:ilvl="7" w:tplc="4F1C5366" w:tentative="1">
      <w:start w:val="1"/>
      <w:numFmt w:val="lowerLetter"/>
      <w:lvlText w:val="%8."/>
      <w:lvlJc w:val="left"/>
      <w:pPr>
        <w:ind w:left="5760" w:hanging="360"/>
      </w:pPr>
    </w:lvl>
    <w:lvl w:ilvl="8" w:tplc="C1848078" w:tentative="1">
      <w:start w:val="1"/>
      <w:numFmt w:val="lowerRoman"/>
      <w:lvlText w:val="%9."/>
      <w:lvlJc w:val="right"/>
      <w:pPr>
        <w:ind w:left="6480" w:hanging="180"/>
      </w:pPr>
    </w:lvl>
  </w:abstractNum>
  <w:abstractNum w:abstractNumId="48" w15:restartNumberingAfterBreak="0">
    <w:nsid w:val="76CA7915"/>
    <w:multiLevelType w:val="hybridMultilevel"/>
    <w:tmpl w:val="E03AB6A4"/>
    <w:lvl w:ilvl="0" w:tplc="C026FE16">
      <w:start w:val="1"/>
      <w:numFmt w:val="lowerLetter"/>
      <w:lvlText w:val="(%1)"/>
      <w:lvlJc w:val="left"/>
      <w:pPr>
        <w:ind w:left="1512" w:hanging="360"/>
      </w:pPr>
      <w:rPr>
        <w:rFonts w:hint="default"/>
      </w:rPr>
    </w:lvl>
    <w:lvl w:ilvl="1" w:tplc="5816C09E" w:tentative="1">
      <w:start w:val="1"/>
      <w:numFmt w:val="lowerLetter"/>
      <w:lvlText w:val="%2."/>
      <w:lvlJc w:val="left"/>
      <w:pPr>
        <w:ind w:left="2232" w:hanging="360"/>
      </w:pPr>
    </w:lvl>
    <w:lvl w:ilvl="2" w:tplc="E35832C0" w:tentative="1">
      <w:start w:val="1"/>
      <w:numFmt w:val="lowerRoman"/>
      <w:lvlText w:val="%3."/>
      <w:lvlJc w:val="right"/>
      <w:pPr>
        <w:ind w:left="2952" w:hanging="180"/>
      </w:pPr>
    </w:lvl>
    <w:lvl w:ilvl="3" w:tplc="70C6ED18" w:tentative="1">
      <w:start w:val="1"/>
      <w:numFmt w:val="decimal"/>
      <w:lvlText w:val="%4."/>
      <w:lvlJc w:val="left"/>
      <w:pPr>
        <w:ind w:left="3672" w:hanging="360"/>
      </w:pPr>
    </w:lvl>
    <w:lvl w:ilvl="4" w:tplc="36026FA8" w:tentative="1">
      <w:start w:val="1"/>
      <w:numFmt w:val="lowerLetter"/>
      <w:lvlText w:val="%5."/>
      <w:lvlJc w:val="left"/>
      <w:pPr>
        <w:ind w:left="4392" w:hanging="360"/>
      </w:pPr>
    </w:lvl>
    <w:lvl w:ilvl="5" w:tplc="E286CA28" w:tentative="1">
      <w:start w:val="1"/>
      <w:numFmt w:val="lowerRoman"/>
      <w:lvlText w:val="%6."/>
      <w:lvlJc w:val="right"/>
      <w:pPr>
        <w:ind w:left="5112" w:hanging="180"/>
      </w:pPr>
    </w:lvl>
    <w:lvl w:ilvl="6" w:tplc="D7FC7E58" w:tentative="1">
      <w:start w:val="1"/>
      <w:numFmt w:val="decimal"/>
      <w:lvlText w:val="%7."/>
      <w:lvlJc w:val="left"/>
      <w:pPr>
        <w:ind w:left="5832" w:hanging="360"/>
      </w:pPr>
    </w:lvl>
    <w:lvl w:ilvl="7" w:tplc="5510A906" w:tentative="1">
      <w:start w:val="1"/>
      <w:numFmt w:val="lowerLetter"/>
      <w:lvlText w:val="%8."/>
      <w:lvlJc w:val="left"/>
      <w:pPr>
        <w:ind w:left="6552" w:hanging="360"/>
      </w:pPr>
    </w:lvl>
    <w:lvl w:ilvl="8" w:tplc="E6C80852" w:tentative="1">
      <w:start w:val="1"/>
      <w:numFmt w:val="lowerRoman"/>
      <w:lvlText w:val="%9."/>
      <w:lvlJc w:val="right"/>
      <w:pPr>
        <w:ind w:left="7272" w:hanging="180"/>
      </w:pPr>
    </w:lvl>
  </w:abstractNum>
  <w:num w:numId="1">
    <w:abstractNumId w:val="34"/>
  </w:num>
  <w:num w:numId="2">
    <w:abstractNumId w:val="47"/>
  </w:num>
  <w:num w:numId="3">
    <w:abstractNumId w:val="26"/>
  </w:num>
  <w:num w:numId="4">
    <w:abstractNumId w:val="31"/>
  </w:num>
  <w:num w:numId="5">
    <w:abstractNumId w:val="33"/>
  </w:num>
  <w:num w:numId="6">
    <w:abstractNumId w:val="37"/>
  </w:num>
  <w:num w:numId="7">
    <w:abstractNumId w:val="29"/>
  </w:num>
  <w:num w:numId="8">
    <w:abstractNumId w:val="39"/>
  </w:num>
  <w:num w:numId="9">
    <w:abstractNumId w:val="43"/>
  </w:num>
  <w:num w:numId="10">
    <w:abstractNumId w:val="23"/>
  </w:num>
  <w:num w:numId="11">
    <w:abstractNumId w:val="14"/>
  </w:num>
  <w:num w:numId="12">
    <w:abstractNumId w:val="24"/>
  </w:num>
  <w:num w:numId="13">
    <w:abstractNumId w:val="21"/>
  </w:num>
  <w:num w:numId="14">
    <w:abstractNumId w:val="48"/>
  </w:num>
  <w:num w:numId="15">
    <w:abstractNumId w:val="7"/>
  </w:num>
  <w:num w:numId="16">
    <w:abstractNumId w:val="13"/>
  </w:num>
  <w:num w:numId="17">
    <w:abstractNumId w:val="19"/>
  </w:num>
  <w:num w:numId="18">
    <w:abstractNumId w:val="45"/>
  </w:num>
  <w:num w:numId="19">
    <w:abstractNumId w:val="16"/>
  </w:num>
  <w:num w:numId="20">
    <w:abstractNumId w:val="36"/>
  </w:num>
  <w:num w:numId="21">
    <w:abstractNumId w:val="22"/>
    <w:lvlOverride w:ilvl="0">
      <w:lvl w:ilvl="0">
        <w:start w:val="1"/>
        <w:numFmt w:val="decimal"/>
        <w:pStyle w:val="Legal2L1"/>
        <w:suff w:val="nothing"/>
        <w:lvlText w:val="Section %1 - "/>
        <w:lvlJc w:val="left"/>
        <w:pPr>
          <w:ind w:left="0" w:firstLine="0"/>
        </w:pPr>
        <w:rPr>
          <w:rFonts w:ascii="Arial" w:hAnsi="Arial" w:cs="Arial" w:hint="default"/>
          <w:b/>
          <w:i w:val="0"/>
          <w:caps w:val="0"/>
          <w:smallCaps w:val="0"/>
          <w:color w:val="auto"/>
          <w:sz w:val="24"/>
          <w:u w:val="none"/>
        </w:rPr>
      </w:lvl>
    </w:lvlOverride>
    <w:lvlOverride w:ilvl="1">
      <w:lvl w:ilvl="1">
        <w:start w:val="1"/>
        <w:numFmt w:val="decimal"/>
        <w:lvlRestart w:val="0"/>
        <w:pStyle w:val="Legal2L2"/>
        <w:lvlText w:val="%2"/>
        <w:lvlJc w:val="right"/>
        <w:pPr>
          <w:tabs>
            <w:tab w:val="num" w:pos="567"/>
          </w:tabs>
          <w:ind w:left="567" w:hanging="454"/>
        </w:pPr>
        <w:rPr>
          <w:rFonts w:ascii="Arial" w:hAnsi="Arial" w:cs="Arial" w:hint="default"/>
          <w:b/>
          <w:i w:val="0"/>
          <w:caps w:val="0"/>
          <w:smallCaps w:val="0"/>
          <w:color w:val="000000"/>
          <w:sz w:val="24"/>
          <w:u w:val="none"/>
        </w:rPr>
      </w:lvl>
    </w:lvlOverride>
    <w:lvlOverride w:ilvl="2">
      <w:lvl w:ilvl="2">
        <w:start w:val="1"/>
        <w:numFmt w:val="decimal"/>
        <w:pStyle w:val="Legal2L3"/>
        <w:isLgl/>
        <w:lvlText w:val="%2.%3"/>
        <w:lvlJc w:val="right"/>
        <w:pPr>
          <w:tabs>
            <w:tab w:val="num" w:pos="567"/>
          </w:tabs>
          <w:ind w:left="567" w:hanging="454"/>
        </w:pPr>
        <w:rPr>
          <w:rFonts w:ascii="Arial" w:hAnsi="Arial" w:cs="Arial" w:hint="default"/>
          <w:b w:val="0"/>
          <w:i w:val="0"/>
          <w:caps w:val="0"/>
          <w:smallCaps w:val="0"/>
          <w:color w:val="auto"/>
          <w:sz w:val="20"/>
          <w:u w:val="none"/>
        </w:rPr>
      </w:lvl>
    </w:lvlOverride>
    <w:lvlOverride w:ilvl="3">
      <w:lvl w:ilvl="3">
        <w:start w:val="1"/>
        <w:numFmt w:val="decimal"/>
        <w:pStyle w:val="Legal2L4"/>
        <w:isLgl/>
        <w:lvlText w:val="%2.%3.%4"/>
        <w:lvlJc w:val="right"/>
        <w:pPr>
          <w:tabs>
            <w:tab w:val="num" w:pos="567"/>
          </w:tabs>
          <w:ind w:left="567" w:hanging="454"/>
        </w:pPr>
        <w:rPr>
          <w:rFonts w:ascii="Arial" w:hAnsi="Arial" w:cs="Arial" w:hint="default"/>
          <w:b w:val="0"/>
          <w:i w:val="0"/>
          <w:caps w:val="0"/>
          <w:smallCaps w:val="0"/>
          <w:color w:val="auto"/>
          <w:sz w:val="20"/>
          <w:u w:val="none"/>
        </w:rPr>
      </w:lvl>
    </w:lvlOverride>
    <w:lvlOverride w:ilvl="4">
      <w:lvl w:ilvl="4">
        <w:start w:val="1"/>
        <w:numFmt w:val="lowerLetter"/>
        <w:pStyle w:val="Legal2L5"/>
        <w:lvlText w:val="(%5)"/>
        <w:lvlJc w:val="left"/>
        <w:pPr>
          <w:tabs>
            <w:tab w:val="num" w:pos="1134"/>
          </w:tabs>
          <w:ind w:left="1134" w:hanging="567"/>
        </w:pPr>
        <w:rPr>
          <w:rFonts w:ascii="Arial" w:hAnsi="Arial" w:cs="Arial" w:hint="default"/>
          <w:b w:val="0"/>
          <w:i w:val="0"/>
          <w:caps w:val="0"/>
          <w:smallCaps w:val="0"/>
          <w:color w:val="auto"/>
          <w:sz w:val="20"/>
          <w:u w:val="none"/>
        </w:rPr>
      </w:lvl>
    </w:lvlOverride>
    <w:lvlOverride w:ilvl="5">
      <w:lvl w:ilvl="5">
        <w:start w:val="1"/>
        <w:numFmt w:val="lowerRoman"/>
        <w:pStyle w:val="Legal2L6"/>
        <w:lvlText w:val="(%6)"/>
        <w:lvlJc w:val="left"/>
        <w:pPr>
          <w:tabs>
            <w:tab w:val="num" w:pos="1701"/>
          </w:tabs>
          <w:ind w:left="1701" w:hanging="567"/>
        </w:pPr>
        <w:rPr>
          <w:rFonts w:ascii="Arial" w:hAnsi="Arial" w:cs="Arial" w:hint="default"/>
          <w:b w:val="0"/>
          <w:i w:val="0"/>
          <w:caps w:val="0"/>
          <w:smallCaps w:val="0"/>
          <w:color w:val="auto"/>
          <w:sz w:val="20"/>
          <w:u w:val="none"/>
        </w:rPr>
      </w:lvl>
    </w:lvlOverride>
    <w:lvlOverride w:ilvl="6">
      <w:lvl w:ilvl="6">
        <w:start w:val="1"/>
        <w:numFmt w:val="upperLetter"/>
        <w:lvlText w:val="%7)"/>
        <w:lvlJc w:val="left"/>
        <w:pPr>
          <w:tabs>
            <w:tab w:val="num" w:pos="2268"/>
          </w:tabs>
          <w:ind w:left="2268" w:hanging="567"/>
        </w:pPr>
        <w:rPr>
          <w:rFonts w:ascii="Arial" w:hAnsi="Arial" w:cs="Arial" w:hint="default"/>
          <w:b w:val="0"/>
          <w:i w:val="0"/>
          <w:caps w:val="0"/>
          <w:smallCaps w:val="0"/>
          <w:color w:val="auto"/>
          <w:sz w:val="20"/>
          <w:u w:val="none"/>
        </w:rPr>
      </w:lvl>
    </w:lvlOverride>
    <w:lvlOverride w:ilvl="7">
      <w:lvl w:ilvl="7">
        <w:start w:val="1"/>
        <w:numFmt w:val="upperRoman"/>
        <w:pStyle w:val="Legal2L8"/>
        <w:lvlText w:val="%8)"/>
        <w:lvlJc w:val="left"/>
        <w:pPr>
          <w:tabs>
            <w:tab w:val="num" w:pos="2835"/>
          </w:tabs>
          <w:ind w:left="2835" w:hanging="567"/>
        </w:pPr>
        <w:rPr>
          <w:rFonts w:ascii="Arial" w:hAnsi="Arial" w:cs="Arial" w:hint="default"/>
          <w:b w:val="0"/>
          <w:i w:val="0"/>
          <w:caps w:val="0"/>
          <w:smallCaps w:val="0"/>
          <w:color w:val="auto"/>
          <w:sz w:val="20"/>
          <w:u w:val="none"/>
        </w:rPr>
      </w:lvl>
    </w:lvlOverride>
    <w:lvlOverride w:ilvl="8">
      <w:lvl w:ilvl="8">
        <w:start w:val="1"/>
        <w:numFmt w:val="decimal"/>
        <w:pStyle w:val="Legal2L9"/>
        <w:lvlText w:val="%9)"/>
        <w:lvlJc w:val="left"/>
        <w:pPr>
          <w:tabs>
            <w:tab w:val="num" w:pos="3402"/>
          </w:tabs>
          <w:ind w:left="3402" w:hanging="567"/>
        </w:pPr>
        <w:rPr>
          <w:rFonts w:ascii="Arial" w:hAnsi="Arial" w:cs="Arial" w:hint="default"/>
          <w:b w:val="0"/>
          <w:i w:val="0"/>
          <w:caps w:val="0"/>
          <w:smallCaps w:val="0"/>
          <w:color w:val="auto"/>
          <w:sz w:val="20"/>
          <w:u w:val="none"/>
        </w:rPr>
      </w:lvl>
    </w:lvlOverride>
  </w:num>
  <w:num w:numId="22">
    <w:abstractNumId w:val="22"/>
  </w:num>
  <w:num w:numId="23">
    <w:abstractNumId w:val="2"/>
  </w:num>
  <w:num w:numId="24">
    <w:abstractNumId w:val="25"/>
  </w:num>
  <w:num w:numId="25">
    <w:abstractNumId w:val="4"/>
  </w:num>
  <w:num w:numId="26">
    <w:abstractNumId w:val="46"/>
  </w:num>
  <w:num w:numId="27">
    <w:abstractNumId w:val="17"/>
  </w:num>
  <w:num w:numId="28">
    <w:abstractNumId w:val="30"/>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13"/>
  </w:num>
  <w:num w:numId="38">
    <w:abstractNumId w:val="19"/>
  </w:num>
  <w:num w:numId="39">
    <w:abstractNumId w:val="45"/>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2"/>
  </w:num>
  <w:num w:numId="43">
    <w:abstractNumId w:val="3"/>
  </w:num>
  <w:num w:numId="44">
    <w:abstractNumId w:val="5"/>
  </w:num>
  <w:num w:numId="45">
    <w:abstractNumId w:val="0"/>
  </w:num>
  <w:num w:numId="46">
    <w:abstractNumId w:val="44"/>
  </w:num>
  <w:num w:numId="47">
    <w:abstractNumId w:val="42"/>
  </w:num>
  <w:num w:numId="48">
    <w:abstractNumId w:val="14"/>
  </w:num>
  <w:num w:numId="49">
    <w:abstractNumId w:val="35"/>
  </w:num>
  <w:num w:numId="50">
    <w:abstractNumId w:val="12"/>
  </w:num>
  <w:num w:numId="51">
    <w:abstractNumId w:val="27"/>
  </w:num>
  <w:num w:numId="52">
    <w:abstractNumId w:val="8"/>
  </w:num>
  <w:num w:numId="53">
    <w:abstractNumId w:val="28"/>
  </w:num>
  <w:num w:numId="54">
    <w:abstractNumId w:val="14"/>
  </w:num>
  <w:num w:numId="55">
    <w:abstractNumId w:val="9"/>
  </w:num>
  <w:num w:numId="56">
    <w:abstractNumId w:val="10"/>
  </w:num>
  <w:num w:numId="57">
    <w:abstractNumId w:val="6"/>
  </w:num>
  <w:num w:numId="58">
    <w:abstractNumId w:val="40"/>
  </w:num>
  <w:num w:numId="59">
    <w:abstractNumId w:val="41"/>
  </w:num>
  <w:num w:numId="60">
    <w:abstractNumId w:val="30"/>
  </w:num>
  <w:num w:numId="61">
    <w:abstractNumId w:val="30"/>
  </w:num>
  <w:num w:numId="62">
    <w:abstractNumId w:val="30"/>
  </w:num>
  <w:num w:numId="63">
    <w:abstractNumId w:val="30"/>
  </w:num>
  <w:num w:numId="64">
    <w:abstractNumId w:val="30"/>
  </w:num>
  <w:num w:numId="65">
    <w:abstractNumId w:val="30"/>
  </w:num>
  <w:num w:numId="66">
    <w:abstractNumId w:val="30"/>
  </w:num>
  <w:num w:numId="67">
    <w:abstractNumId w:val="30"/>
  </w:num>
  <w:num w:numId="68">
    <w:abstractNumId w:val="30"/>
  </w:num>
  <w:num w:numId="6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0"/>
  </w:num>
  <w:num w:numId="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0"/>
  </w:num>
  <w:num w:numId="73">
    <w:abstractNumId w:val="30"/>
  </w:num>
  <w:num w:numId="74">
    <w:abstractNumId w:val="30"/>
  </w:num>
  <w:num w:numId="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0"/>
  </w:num>
  <w:num w:numId="78">
    <w:abstractNumId w:val="30"/>
  </w:num>
  <w:num w:numId="79">
    <w:abstractNumId w:val="30"/>
  </w:num>
  <w:num w:numId="8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6"/>
  </w:num>
  <w:num w:numId="82">
    <w:abstractNumId w:val="17"/>
  </w:num>
  <w:num w:numId="8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5"/>
  </w:num>
  <w:num w:numId="85">
    <w:abstractNumId w:val="1"/>
  </w:num>
  <w:num w:numId="86">
    <w:abstractNumId w:val="11"/>
  </w:num>
  <w:num w:numId="87">
    <w:abstractNumId w:val="20"/>
  </w:num>
  <w:num w:numId="88">
    <w:abstractNumId w:val="18"/>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m, Vanessa Gunawan">
    <w15:presenceInfo w15:providerId="AD" w15:userId="S::vanessa.lim@se1.bp.com::8147a87b-d212-4298-8f7c-bf4812f24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822"/>
    <w:rsid w:val="00000B08"/>
    <w:rsid w:val="00002012"/>
    <w:rsid w:val="000040FB"/>
    <w:rsid w:val="00004C70"/>
    <w:rsid w:val="00006596"/>
    <w:rsid w:val="00007FA0"/>
    <w:rsid w:val="0001041B"/>
    <w:rsid w:val="00013614"/>
    <w:rsid w:val="00014780"/>
    <w:rsid w:val="0001603D"/>
    <w:rsid w:val="0001606A"/>
    <w:rsid w:val="00016373"/>
    <w:rsid w:val="00017DA4"/>
    <w:rsid w:val="00022175"/>
    <w:rsid w:val="00022465"/>
    <w:rsid w:val="0002408D"/>
    <w:rsid w:val="00025BA5"/>
    <w:rsid w:val="00025E3B"/>
    <w:rsid w:val="00025F54"/>
    <w:rsid w:val="00027428"/>
    <w:rsid w:val="0003078F"/>
    <w:rsid w:val="00030BB6"/>
    <w:rsid w:val="0003120A"/>
    <w:rsid w:val="00031523"/>
    <w:rsid w:val="00032A02"/>
    <w:rsid w:val="0003544D"/>
    <w:rsid w:val="000401D9"/>
    <w:rsid w:val="00042164"/>
    <w:rsid w:val="000425E5"/>
    <w:rsid w:val="00043EC6"/>
    <w:rsid w:val="00044FF4"/>
    <w:rsid w:val="0004519D"/>
    <w:rsid w:val="0004550D"/>
    <w:rsid w:val="00047BDF"/>
    <w:rsid w:val="000527FC"/>
    <w:rsid w:val="000544AB"/>
    <w:rsid w:val="000563BA"/>
    <w:rsid w:val="00057671"/>
    <w:rsid w:val="000619C4"/>
    <w:rsid w:val="00061A73"/>
    <w:rsid w:val="00062071"/>
    <w:rsid w:val="000631CB"/>
    <w:rsid w:val="00063487"/>
    <w:rsid w:val="000646BF"/>
    <w:rsid w:val="00066871"/>
    <w:rsid w:val="000706E9"/>
    <w:rsid w:val="00070A22"/>
    <w:rsid w:val="00073B45"/>
    <w:rsid w:val="000757F4"/>
    <w:rsid w:val="00075E63"/>
    <w:rsid w:val="00076185"/>
    <w:rsid w:val="0007710D"/>
    <w:rsid w:val="00081015"/>
    <w:rsid w:val="0008142F"/>
    <w:rsid w:val="00081D94"/>
    <w:rsid w:val="00081EFA"/>
    <w:rsid w:val="000829CB"/>
    <w:rsid w:val="00083618"/>
    <w:rsid w:val="00083FBD"/>
    <w:rsid w:val="0008423F"/>
    <w:rsid w:val="00084DCF"/>
    <w:rsid w:val="00085726"/>
    <w:rsid w:val="00085871"/>
    <w:rsid w:val="00085E43"/>
    <w:rsid w:val="00087001"/>
    <w:rsid w:val="000919B9"/>
    <w:rsid w:val="00096A9D"/>
    <w:rsid w:val="000A01F3"/>
    <w:rsid w:val="000A0617"/>
    <w:rsid w:val="000A154F"/>
    <w:rsid w:val="000A4E64"/>
    <w:rsid w:val="000A507A"/>
    <w:rsid w:val="000B1DF2"/>
    <w:rsid w:val="000B7487"/>
    <w:rsid w:val="000C13E3"/>
    <w:rsid w:val="000C1E2A"/>
    <w:rsid w:val="000C24B0"/>
    <w:rsid w:val="000C2964"/>
    <w:rsid w:val="000C2D40"/>
    <w:rsid w:val="000C3AC5"/>
    <w:rsid w:val="000C602B"/>
    <w:rsid w:val="000C6441"/>
    <w:rsid w:val="000C72B3"/>
    <w:rsid w:val="000C7CD4"/>
    <w:rsid w:val="000D0E21"/>
    <w:rsid w:val="000D0FA6"/>
    <w:rsid w:val="000D25EC"/>
    <w:rsid w:val="000D3687"/>
    <w:rsid w:val="000D37F0"/>
    <w:rsid w:val="000D4616"/>
    <w:rsid w:val="000D6525"/>
    <w:rsid w:val="000D69DE"/>
    <w:rsid w:val="000D747C"/>
    <w:rsid w:val="000E044B"/>
    <w:rsid w:val="000E2324"/>
    <w:rsid w:val="000E29A9"/>
    <w:rsid w:val="000E34E9"/>
    <w:rsid w:val="000E5D64"/>
    <w:rsid w:val="000E6C30"/>
    <w:rsid w:val="000E7042"/>
    <w:rsid w:val="000E7585"/>
    <w:rsid w:val="000F0587"/>
    <w:rsid w:val="000F0AB3"/>
    <w:rsid w:val="000F4495"/>
    <w:rsid w:val="000F45DE"/>
    <w:rsid w:val="000F585D"/>
    <w:rsid w:val="000F6632"/>
    <w:rsid w:val="001005EE"/>
    <w:rsid w:val="00104D09"/>
    <w:rsid w:val="001052DA"/>
    <w:rsid w:val="00105C8E"/>
    <w:rsid w:val="00106BF6"/>
    <w:rsid w:val="00107730"/>
    <w:rsid w:val="00113705"/>
    <w:rsid w:val="001138B4"/>
    <w:rsid w:val="00115612"/>
    <w:rsid w:val="00115F6B"/>
    <w:rsid w:val="00117B5F"/>
    <w:rsid w:val="0012020C"/>
    <w:rsid w:val="001218D0"/>
    <w:rsid w:val="00121EEB"/>
    <w:rsid w:val="001241C3"/>
    <w:rsid w:val="00124533"/>
    <w:rsid w:val="00126B3D"/>
    <w:rsid w:val="00130F10"/>
    <w:rsid w:val="001325EE"/>
    <w:rsid w:val="00133058"/>
    <w:rsid w:val="0013646E"/>
    <w:rsid w:val="00140758"/>
    <w:rsid w:val="00141763"/>
    <w:rsid w:val="00141AED"/>
    <w:rsid w:val="00142D68"/>
    <w:rsid w:val="00146BE2"/>
    <w:rsid w:val="00147BED"/>
    <w:rsid w:val="00150AD1"/>
    <w:rsid w:val="001514E9"/>
    <w:rsid w:val="00154415"/>
    <w:rsid w:val="00154570"/>
    <w:rsid w:val="00154B66"/>
    <w:rsid w:val="00154C3A"/>
    <w:rsid w:val="00155E9F"/>
    <w:rsid w:val="0015665A"/>
    <w:rsid w:val="00157958"/>
    <w:rsid w:val="00162A63"/>
    <w:rsid w:val="001659C0"/>
    <w:rsid w:val="00166404"/>
    <w:rsid w:val="00172360"/>
    <w:rsid w:val="00173986"/>
    <w:rsid w:val="00173E45"/>
    <w:rsid w:val="00175926"/>
    <w:rsid w:val="00176707"/>
    <w:rsid w:val="00176FBE"/>
    <w:rsid w:val="00181127"/>
    <w:rsid w:val="00181E4A"/>
    <w:rsid w:val="00182715"/>
    <w:rsid w:val="00183540"/>
    <w:rsid w:val="00184546"/>
    <w:rsid w:val="00184C06"/>
    <w:rsid w:val="0018569A"/>
    <w:rsid w:val="00185B58"/>
    <w:rsid w:val="00185CAA"/>
    <w:rsid w:val="00186154"/>
    <w:rsid w:val="001866BF"/>
    <w:rsid w:val="0018707A"/>
    <w:rsid w:val="0019289B"/>
    <w:rsid w:val="00194615"/>
    <w:rsid w:val="00194E54"/>
    <w:rsid w:val="0019551A"/>
    <w:rsid w:val="00197185"/>
    <w:rsid w:val="00197570"/>
    <w:rsid w:val="001A2509"/>
    <w:rsid w:val="001A2CC5"/>
    <w:rsid w:val="001A42F0"/>
    <w:rsid w:val="001A7D8F"/>
    <w:rsid w:val="001B0A38"/>
    <w:rsid w:val="001B47D0"/>
    <w:rsid w:val="001B485E"/>
    <w:rsid w:val="001B707D"/>
    <w:rsid w:val="001C0426"/>
    <w:rsid w:val="001C101B"/>
    <w:rsid w:val="001C226D"/>
    <w:rsid w:val="001C229C"/>
    <w:rsid w:val="001C3497"/>
    <w:rsid w:val="001C5FE4"/>
    <w:rsid w:val="001D1169"/>
    <w:rsid w:val="001D3F41"/>
    <w:rsid w:val="001D44FA"/>
    <w:rsid w:val="001D5CB6"/>
    <w:rsid w:val="001D5F04"/>
    <w:rsid w:val="001D700B"/>
    <w:rsid w:val="001E1969"/>
    <w:rsid w:val="001E3A34"/>
    <w:rsid w:val="001E3D68"/>
    <w:rsid w:val="001E417C"/>
    <w:rsid w:val="001E630A"/>
    <w:rsid w:val="001E6BA5"/>
    <w:rsid w:val="001E7AAA"/>
    <w:rsid w:val="001E7CDD"/>
    <w:rsid w:val="001F1244"/>
    <w:rsid w:val="001F74A0"/>
    <w:rsid w:val="00201417"/>
    <w:rsid w:val="00202015"/>
    <w:rsid w:val="00202F6F"/>
    <w:rsid w:val="0020408B"/>
    <w:rsid w:val="00204460"/>
    <w:rsid w:val="00207238"/>
    <w:rsid w:val="00210035"/>
    <w:rsid w:val="00212C82"/>
    <w:rsid w:val="00214781"/>
    <w:rsid w:val="002148B8"/>
    <w:rsid w:val="0021601D"/>
    <w:rsid w:val="00220477"/>
    <w:rsid w:val="002206D0"/>
    <w:rsid w:val="00222013"/>
    <w:rsid w:val="00222257"/>
    <w:rsid w:val="0022278F"/>
    <w:rsid w:val="00225B3E"/>
    <w:rsid w:val="00226452"/>
    <w:rsid w:val="00227049"/>
    <w:rsid w:val="002272A2"/>
    <w:rsid w:val="00231155"/>
    <w:rsid w:val="002333C7"/>
    <w:rsid w:val="002333D4"/>
    <w:rsid w:val="00234DEF"/>
    <w:rsid w:val="002368F7"/>
    <w:rsid w:val="00237BED"/>
    <w:rsid w:val="00240ADA"/>
    <w:rsid w:val="002422FA"/>
    <w:rsid w:val="0024495C"/>
    <w:rsid w:val="00244A1E"/>
    <w:rsid w:val="00246BB2"/>
    <w:rsid w:val="00246BEC"/>
    <w:rsid w:val="00247021"/>
    <w:rsid w:val="00252056"/>
    <w:rsid w:val="00254BEB"/>
    <w:rsid w:val="002555A4"/>
    <w:rsid w:val="002557D5"/>
    <w:rsid w:val="00256ECF"/>
    <w:rsid w:val="00257184"/>
    <w:rsid w:val="0025743D"/>
    <w:rsid w:val="00260374"/>
    <w:rsid w:val="00261890"/>
    <w:rsid w:val="00263E8C"/>
    <w:rsid w:val="00265455"/>
    <w:rsid w:val="00265B60"/>
    <w:rsid w:val="00266017"/>
    <w:rsid w:val="002666A1"/>
    <w:rsid w:val="00267A03"/>
    <w:rsid w:val="00267CB2"/>
    <w:rsid w:val="00270342"/>
    <w:rsid w:val="00271D0C"/>
    <w:rsid w:val="00272868"/>
    <w:rsid w:val="00273789"/>
    <w:rsid w:val="00273C0F"/>
    <w:rsid w:val="0027776E"/>
    <w:rsid w:val="002812B4"/>
    <w:rsid w:val="00282BB3"/>
    <w:rsid w:val="002830FE"/>
    <w:rsid w:val="002830FF"/>
    <w:rsid w:val="002833DF"/>
    <w:rsid w:val="0028406D"/>
    <w:rsid w:val="00284348"/>
    <w:rsid w:val="0028581B"/>
    <w:rsid w:val="00285E79"/>
    <w:rsid w:val="00293D91"/>
    <w:rsid w:val="002943D6"/>
    <w:rsid w:val="002962A9"/>
    <w:rsid w:val="002A149B"/>
    <w:rsid w:val="002A226C"/>
    <w:rsid w:val="002A61FC"/>
    <w:rsid w:val="002A6C62"/>
    <w:rsid w:val="002B1B8C"/>
    <w:rsid w:val="002B375E"/>
    <w:rsid w:val="002B70AD"/>
    <w:rsid w:val="002B7778"/>
    <w:rsid w:val="002B7F82"/>
    <w:rsid w:val="002C423E"/>
    <w:rsid w:val="002C462C"/>
    <w:rsid w:val="002C6D28"/>
    <w:rsid w:val="002C731D"/>
    <w:rsid w:val="002D120A"/>
    <w:rsid w:val="002D1B67"/>
    <w:rsid w:val="002D2998"/>
    <w:rsid w:val="002D3711"/>
    <w:rsid w:val="002D3A0B"/>
    <w:rsid w:val="002D5B07"/>
    <w:rsid w:val="002D6175"/>
    <w:rsid w:val="002D74DD"/>
    <w:rsid w:val="002E01E9"/>
    <w:rsid w:val="002E0EE4"/>
    <w:rsid w:val="002E104E"/>
    <w:rsid w:val="002E14A3"/>
    <w:rsid w:val="002E21B1"/>
    <w:rsid w:val="002E4321"/>
    <w:rsid w:val="002E4A07"/>
    <w:rsid w:val="002E5402"/>
    <w:rsid w:val="002F19DA"/>
    <w:rsid w:val="002F28E2"/>
    <w:rsid w:val="002F30C1"/>
    <w:rsid w:val="002F3B6E"/>
    <w:rsid w:val="002F3F2C"/>
    <w:rsid w:val="002F7A71"/>
    <w:rsid w:val="002F7B4B"/>
    <w:rsid w:val="00301073"/>
    <w:rsid w:val="0030223A"/>
    <w:rsid w:val="003025D7"/>
    <w:rsid w:val="00305741"/>
    <w:rsid w:val="0031087D"/>
    <w:rsid w:val="00311871"/>
    <w:rsid w:val="00313C1B"/>
    <w:rsid w:val="00313F53"/>
    <w:rsid w:val="00315600"/>
    <w:rsid w:val="00320450"/>
    <w:rsid w:val="00320701"/>
    <w:rsid w:val="003211F7"/>
    <w:rsid w:val="00321446"/>
    <w:rsid w:val="00322500"/>
    <w:rsid w:val="003243EB"/>
    <w:rsid w:val="00325576"/>
    <w:rsid w:val="00326506"/>
    <w:rsid w:val="003267C2"/>
    <w:rsid w:val="003303D7"/>
    <w:rsid w:val="00330E5F"/>
    <w:rsid w:val="00330EF2"/>
    <w:rsid w:val="00331D39"/>
    <w:rsid w:val="00331D98"/>
    <w:rsid w:val="003340AC"/>
    <w:rsid w:val="003342CF"/>
    <w:rsid w:val="00334892"/>
    <w:rsid w:val="003350DF"/>
    <w:rsid w:val="003358D3"/>
    <w:rsid w:val="003379FD"/>
    <w:rsid w:val="003402AB"/>
    <w:rsid w:val="00340C1A"/>
    <w:rsid w:val="00341111"/>
    <w:rsid w:val="00341134"/>
    <w:rsid w:val="00341517"/>
    <w:rsid w:val="003442E8"/>
    <w:rsid w:val="00344EF5"/>
    <w:rsid w:val="00347135"/>
    <w:rsid w:val="003471C2"/>
    <w:rsid w:val="00350B84"/>
    <w:rsid w:val="003510A2"/>
    <w:rsid w:val="003523F7"/>
    <w:rsid w:val="00353138"/>
    <w:rsid w:val="00355954"/>
    <w:rsid w:val="00355CE4"/>
    <w:rsid w:val="003564FB"/>
    <w:rsid w:val="00360D73"/>
    <w:rsid w:val="003614B2"/>
    <w:rsid w:val="00361E4A"/>
    <w:rsid w:val="00362FA2"/>
    <w:rsid w:val="00365A60"/>
    <w:rsid w:val="00366F37"/>
    <w:rsid w:val="00370136"/>
    <w:rsid w:val="00370E11"/>
    <w:rsid w:val="00372DE5"/>
    <w:rsid w:val="00373843"/>
    <w:rsid w:val="003739E1"/>
    <w:rsid w:val="00374077"/>
    <w:rsid w:val="00377A4F"/>
    <w:rsid w:val="00381F87"/>
    <w:rsid w:val="0038296F"/>
    <w:rsid w:val="00387668"/>
    <w:rsid w:val="00390F49"/>
    <w:rsid w:val="00391ADD"/>
    <w:rsid w:val="00391CA4"/>
    <w:rsid w:val="00395B53"/>
    <w:rsid w:val="003963C9"/>
    <w:rsid w:val="003967CD"/>
    <w:rsid w:val="0039746E"/>
    <w:rsid w:val="00397E2A"/>
    <w:rsid w:val="003A0FAD"/>
    <w:rsid w:val="003A4972"/>
    <w:rsid w:val="003A4B72"/>
    <w:rsid w:val="003A50D7"/>
    <w:rsid w:val="003B0449"/>
    <w:rsid w:val="003B39BE"/>
    <w:rsid w:val="003B463C"/>
    <w:rsid w:val="003B5593"/>
    <w:rsid w:val="003C4A51"/>
    <w:rsid w:val="003C4FEE"/>
    <w:rsid w:val="003C53A4"/>
    <w:rsid w:val="003D15E4"/>
    <w:rsid w:val="003D16F7"/>
    <w:rsid w:val="003D2E3C"/>
    <w:rsid w:val="003D5011"/>
    <w:rsid w:val="003D5536"/>
    <w:rsid w:val="003D5E45"/>
    <w:rsid w:val="003D64F2"/>
    <w:rsid w:val="003D7772"/>
    <w:rsid w:val="003E137F"/>
    <w:rsid w:val="003E2D88"/>
    <w:rsid w:val="003E31DB"/>
    <w:rsid w:val="003E3E2F"/>
    <w:rsid w:val="003E47E2"/>
    <w:rsid w:val="003F0A56"/>
    <w:rsid w:val="003F1CD6"/>
    <w:rsid w:val="003F59FE"/>
    <w:rsid w:val="003F6397"/>
    <w:rsid w:val="003F7C59"/>
    <w:rsid w:val="00400100"/>
    <w:rsid w:val="00400F11"/>
    <w:rsid w:val="0040361F"/>
    <w:rsid w:val="004037D5"/>
    <w:rsid w:val="004040ED"/>
    <w:rsid w:val="00404BE7"/>
    <w:rsid w:val="00407395"/>
    <w:rsid w:val="0041262D"/>
    <w:rsid w:val="00414053"/>
    <w:rsid w:val="00414290"/>
    <w:rsid w:val="00414BE6"/>
    <w:rsid w:val="00415384"/>
    <w:rsid w:val="00417574"/>
    <w:rsid w:val="004201E5"/>
    <w:rsid w:val="00422605"/>
    <w:rsid w:val="00423089"/>
    <w:rsid w:val="004236B5"/>
    <w:rsid w:val="00423DE0"/>
    <w:rsid w:val="00424985"/>
    <w:rsid w:val="00427469"/>
    <w:rsid w:val="00430380"/>
    <w:rsid w:val="0043039C"/>
    <w:rsid w:val="0043181B"/>
    <w:rsid w:val="0043222D"/>
    <w:rsid w:val="00432BB9"/>
    <w:rsid w:val="00434915"/>
    <w:rsid w:val="0043575E"/>
    <w:rsid w:val="004408C0"/>
    <w:rsid w:val="00440BFD"/>
    <w:rsid w:val="00441ADA"/>
    <w:rsid w:val="00442EDC"/>
    <w:rsid w:val="0044500B"/>
    <w:rsid w:val="00445AA4"/>
    <w:rsid w:val="00445B14"/>
    <w:rsid w:val="00450483"/>
    <w:rsid w:val="00450B5D"/>
    <w:rsid w:val="00450CE4"/>
    <w:rsid w:val="00450D7B"/>
    <w:rsid w:val="00451A26"/>
    <w:rsid w:val="00452063"/>
    <w:rsid w:val="004522DB"/>
    <w:rsid w:val="0045377B"/>
    <w:rsid w:val="0045552E"/>
    <w:rsid w:val="00455CAA"/>
    <w:rsid w:val="00460327"/>
    <w:rsid w:val="00460B9C"/>
    <w:rsid w:val="00460E79"/>
    <w:rsid w:val="004613A5"/>
    <w:rsid w:val="0046216B"/>
    <w:rsid w:val="00467A8C"/>
    <w:rsid w:val="00470887"/>
    <w:rsid w:val="00471DE1"/>
    <w:rsid w:val="0047202E"/>
    <w:rsid w:val="00475A87"/>
    <w:rsid w:val="0047658D"/>
    <w:rsid w:val="00476873"/>
    <w:rsid w:val="004809D9"/>
    <w:rsid w:val="00481231"/>
    <w:rsid w:val="00483F5C"/>
    <w:rsid w:val="0048408D"/>
    <w:rsid w:val="004840E8"/>
    <w:rsid w:val="004878E0"/>
    <w:rsid w:val="004908E1"/>
    <w:rsid w:val="00490B33"/>
    <w:rsid w:val="00491143"/>
    <w:rsid w:val="004914CC"/>
    <w:rsid w:val="00491871"/>
    <w:rsid w:val="00491CA1"/>
    <w:rsid w:val="0049741A"/>
    <w:rsid w:val="00497585"/>
    <w:rsid w:val="00497F2F"/>
    <w:rsid w:val="004A14F0"/>
    <w:rsid w:val="004A1699"/>
    <w:rsid w:val="004A3688"/>
    <w:rsid w:val="004A610F"/>
    <w:rsid w:val="004A6563"/>
    <w:rsid w:val="004B2662"/>
    <w:rsid w:val="004B5286"/>
    <w:rsid w:val="004C0590"/>
    <w:rsid w:val="004C1A4A"/>
    <w:rsid w:val="004C1B7A"/>
    <w:rsid w:val="004C1C65"/>
    <w:rsid w:val="004C4CE6"/>
    <w:rsid w:val="004C6E93"/>
    <w:rsid w:val="004C718F"/>
    <w:rsid w:val="004C7913"/>
    <w:rsid w:val="004D0033"/>
    <w:rsid w:val="004D1577"/>
    <w:rsid w:val="004D5749"/>
    <w:rsid w:val="004D58D1"/>
    <w:rsid w:val="004D61AF"/>
    <w:rsid w:val="004D61E6"/>
    <w:rsid w:val="004D74ED"/>
    <w:rsid w:val="004E3919"/>
    <w:rsid w:val="004E643C"/>
    <w:rsid w:val="004F513A"/>
    <w:rsid w:val="004F6C2F"/>
    <w:rsid w:val="004F7CED"/>
    <w:rsid w:val="005017A7"/>
    <w:rsid w:val="00502D81"/>
    <w:rsid w:val="00503382"/>
    <w:rsid w:val="0050364D"/>
    <w:rsid w:val="00503BFA"/>
    <w:rsid w:val="00504848"/>
    <w:rsid w:val="005050AF"/>
    <w:rsid w:val="0050746F"/>
    <w:rsid w:val="00507A04"/>
    <w:rsid w:val="00507F12"/>
    <w:rsid w:val="00512E58"/>
    <w:rsid w:val="00513193"/>
    <w:rsid w:val="005137FD"/>
    <w:rsid w:val="00513E60"/>
    <w:rsid w:val="005155EE"/>
    <w:rsid w:val="005165E8"/>
    <w:rsid w:val="00516CF4"/>
    <w:rsid w:val="00520341"/>
    <w:rsid w:val="00520D00"/>
    <w:rsid w:val="00520EFD"/>
    <w:rsid w:val="00521082"/>
    <w:rsid w:val="00521CCC"/>
    <w:rsid w:val="00526982"/>
    <w:rsid w:val="00526C8D"/>
    <w:rsid w:val="00530C27"/>
    <w:rsid w:val="005311DA"/>
    <w:rsid w:val="00533064"/>
    <w:rsid w:val="00534174"/>
    <w:rsid w:val="00535F10"/>
    <w:rsid w:val="0053625C"/>
    <w:rsid w:val="00540DCB"/>
    <w:rsid w:val="0054166C"/>
    <w:rsid w:val="00541C57"/>
    <w:rsid w:val="00543D60"/>
    <w:rsid w:val="00543F50"/>
    <w:rsid w:val="005453E2"/>
    <w:rsid w:val="00547465"/>
    <w:rsid w:val="00547D01"/>
    <w:rsid w:val="005502B7"/>
    <w:rsid w:val="005526DA"/>
    <w:rsid w:val="005529E0"/>
    <w:rsid w:val="00555DAB"/>
    <w:rsid w:val="005569F9"/>
    <w:rsid w:val="005578EF"/>
    <w:rsid w:val="00557EE0"/>
    <w:rsid w:val="00560264"/>
    <w:rsid w:val="00561796"/>
    <w:rsid w:val="00562225"/>
    <w:rsid w:val="005628DE"/>
    <w:rsid w:val="0056401D"/>
    <w:rsid w:val="005646C8"/>
    <w:rsid w:val="00566CB5"/>
    <w:rsid w:val="005671B9"/>
    <w:rsid w:val="0057176F"/>
    <w:rsid w:val="00574C62"/>
    <w:rsid w:val="005758E5"/>
    <w:rsid w:val="0057590D"/>
    <w:rsid w:val="00580137"/>
    <w:rsid w:val="005822B6"/>
    <w:rsid w:val="005829EF"/>
    <w:rsid w:val="00582C52"/>
    <w:rsid w:val="00582F39"/>
    <w:rsid w:val="005846F8"/>
    <w:rsid w:val="00586099"/>
    <w:rsid w:val="00592233"/>
    <w:rsid w:val="00592EF8"/>
    <w:rsid w:val="005932E1"/>
    <w:rsid w:val="005943C3"/>
    <w:rsid w:val="005944E5"/>
    <w:rsid w:val="00594702"/>
    <w:rsid w:val="00594D46"/>
    <w:rsid w:val="005954CE"/>
    <w:rsid w:val="0059684F"/>
    <w:rsid w:val="005972DF"/>
    <w:rsid w:val="005A0732"/>
    <w:rsid w:val="005A0EAD"/>
    <w:rsid w:val="005A1027"/>
    <w:rsid w:val="005A354D"/>
    <w:rsid w:val="005A7E18"/>
    <w:rsid w:val="005B12E9"/>
    <w:rsid w:val="005B28A7"/>
    <w:rsid w:val="005B51AB"/>
    <w:rsid w:val="005B7A0E"/>
    <w:rsid w:val="005C0E8E"/>
    <w:rsid w:val="005C1469"/>
    <w:rsid w:val="005C2FCB"/>
    <w:rsid w:val="005C336D"/>
    <w:rsid w:val="005C432F"/>
    <w:rsid w:val="005C4BF6"/>
    <w:rsid w:val="005C52F4"/>
    <w:rsid w:val="005C58A6"/>
    <w:rsid w:val="005C6214"/>
    <w:rsid w:val="005C628C"/>
    <w:rsid w:val="005D1015"/>
    <w:rsid w:val="005D26C8"/>
    <w:rsid w:val="005D4429"/>
    <w:rsid w:val="005D4ED7"/>
    <w:rsid w:val="005D5ECC"/>
    <w:rsid w:val="005D62C9"/>
    <w:rsid w:val="005D70C1"/>
    <w:rsid w:val="005D7DE7"/>
    <w:rsid w:val="005E02D2"/>
    <w:rsid w:val="005E0850"/>
    <w:rsid w:val="005E12F2"/>
    <w:rsid w:val="005E23AE"/>
    <w:rsid w:val="005E256B"/>
    <w:rsid w:val="005E268B"/>
    <w:rsid w:val="005E3015"/>
    <w:rsid w:val="005E45CC"/>
    <w:rsid w:val="005E4A77"/>
    <w:rsid w:val="005E5061"/>
    <w:rsid w:val="005E7B19"/>
    <w:rsid w:val="005F0884"/>
    <w:rsid w:val="005F3BFE"/>
    <w:rsid w:val="005F3C20"/>
    <w:rsid w:val="005F4C72"/>
    <w:rsid w:val="005F5F80"/>
    <w:rsid w:val="005F7FB9"/>
    <w:rsid w:val="006007E5"/>
    <w:rsid w:val="00600F1C"/>
    <w:rsid w:val="006029D8"/>
    <w:rsid w:val="00602CB7"/>
    <w:rsid w:val="00602FC3"/>
    <w:rsid w:val="00606E0B"/>
    <w:rsid w:val="006075A8"/>
    <w:rsid w:val="00607757"/>
    <w:rsid w:val="00607DA6"/>
    <w:rsid w:val="00607E93"/>
    <w:rsid w:val="00610DCC"/>
    <w:rsid w:val="00611CB3"/>
    <w:rsid w:val="006126B7"/>
    <w:rsid w:val="00616516"/>
    <w:rsid w:val="00622A97"/>
    <w:rsid w:val="00624449"/>
    <w:rsid w:val="00624533"/>
    <w:rsid w:val="00625ACB"/>
    <w:rsid w:val="00627BEA"/>
    <w:rsid w:val="00627FE9"/>
    <w:rsid w:val="0063150B"/>
    <w:rsid w:val="00631BF8"/>
    <w:rsid w:val="00633C58"/>
    <w:rsid w:val="00634D26"/>
    <w:rsid w:val="00634EC8"/>
    <w:rsid w:val="00640F63"/>
    <w:rsid w:val="00641B9A"/>
    <w:rsid w:val="00642781"/>
    <w:rsid w:val="00643899"/>
    <w:rsid w:val="00645624"/>
    <w:rsid w:val="00645A78"/>
    <w:rsid w:val="00653A30"/>
    <w:rsid w:val="00655B73"/>
    <w:rsid w:val="006576FF"/>
    <w:rsid w:val="006577DB"/>
    <w:rsid w:val="00657CF5"/>
    <w:rsid w:val="00660E39"/>
    <w:rsid w:val="00660EDE"/>
    <w:rsid w:val="006659FA"/>
    <w:rsid w:val="00670352"/>
    <w:rsid w:val="00670EE9"/>
    <w:rsid w:val="006718BC"/>
    <w:rsid w:val="00672D1A"/>
    <w:rsid w:val="00673B23"/>
    <w:rsid w:val="00673F22"/>
    <w:rsid w:val="00674091"/>
    <w:rsid w:val="00676682"/>
    <w:rsid w:val="006774D2"/>
    <w:rsid w:val="00681009"/>
    <w:rsid w:val="00681783"/>
    <w:rsid w:val="00681E76"/>
    <w:rsid w:val="006832B9"/>
    <w:rsid w:val="00683CFC"/>
    <w:rsid w:val="0068489A"/>
    <w:rsid w:val="0068593D"/>
    <w:rsid w:val="006862EC"/>
    <w:rsid w:val="006918DC"/>
    <w:rsid w:val="00693C24"/>
    <w:rsid w:val="00697D58"/>
    <w:rsid w:val="006A0C50"/>
    <w:rsid w:val="006A419C"/>
    <w:rsid w:val="006A522F"/>
    <w:rsid w:val="006A55C4"/>
    <w:rsid w:val="006B0CBD"/>
    <w:rsid w:val="006B16F5"/>
    <w:rsid w:val="006B3B88"/>
    <w:rsid w:val="006B3C72"/>
    <w:rsid w:val="006B6E79"/>
    <w:rsid w:val="006C2CC5"/>
    <w:rsid w:val="006C2FA8"/>
    <w:rsid w:val="006C4E5E"/>
    <w:rsid w:val="006C6C66"/>
    <w:rsid w:val="006C729D"/>
    <w:rsid w:val="006D0912"/>
    <w:rsid w:val="006D0A93"/>
    <w:rsid w:val="006D1898"/>
    <w:rsid w:val="006D1959"/>
    <w:rsid w:val="006D4556"/>
    <w:rsid w:val="006D4AC8"/>
    <w:rsid w:val="006D4B5A"/>
    <w:rsid w:val="006D6553"/>
    <w:rsid w:val="006D6919"/>
    <w:rsid w:val="006D72F9"/>
    <w:rsid w:val="006D744D"/>
    <w:rsid w:val="006D7AE1"/>
    <w:rsid w:val="006E0466"/>
    <w:rsid w:val="006E08CD"/>
    <w:rsid w:val="006E0D2E"/>
    <w:rsid w:val="006E1DFC"/>
    <w:rsid w:val="006F0039"/>
    <w:rsid w:val="006F007C"/>
    <w:rsid w:val="006F02A9"/>
    <w:rsid w:val="006F0DE4"/>
    <w:rsid w:val="006F30A7"/>
    <w:rsid w:val="006F3720"/>
    <w:rsid w:val="006F4698"/>
    <w:rsid w:val="006F6A8E"/>
    <w:rsid w:val="00700F43"/>
    <w:rsid w:val="007017DC"/>
    <w:rsid w:val="00703542"/>
    <w:rsid w:val="00703AFD"/>
    <w:rsid w:val="00703C79"/>
    <w:rsid w:val="00704595"/>
    <w:rsid w:val="00706EED"/>
    <w:rsid w:val="00707E60"/>
    <w:rsid w:val="00711812"/>
    <w:rsid w:val="007119E2"/>
    <w:rsid w:val="0071340E"/>
    <w:rsid w:val="00713CB8"/>
    <w:rsid w:val="007158C8"/>
    <w:rsid w:val="007162B8"/>
    <w:rsid w:val="0071721D"/>
    <w:rsid w:val="0071799C"/>
    <w:rsid w:val="00717B3F"/>
    <w:rsid w:val="00717CF2"/>
    <w:rsid w:val="00720AAC"/>
    <w:rsid w:val="00726671"/>
    <w:rsid w:val="00727A51"/>
    <w:rsid w:val="0073102A"/>
    <w:rsid w:val="00733D90"/>
    <w:rsid w:val="00733F56"/>
    <w:rsid w:val="00733F86"/>
    <w:rsid w:val="00741B40"/>
    <w:rsid w:val="00741F83"/>
    <w:rsid w:val="0074216D"/>
    <w:rsid w:val="0074355A"/>
    <w:rsid w:val="00744262"/>
    <w:rsid w:val="007446FA"/>
    <w:rsid w:val="00744760"/>
    <w:rsid w:val="007449F3"/>
    <w:rsid w:val="00745CFA"/>
    <w:rsid w:val="00747935"/>
    <w:rsid w:val="00750E00"/>
    <w:rsid w:val="007515DA"/>
    <w:rsid w:val="00753E2A"/>
    <w:rsid w:val="00754EAD"/>
    <w:rsid w:val="0075549E"/>
    <w:rsid w:val="00756E00"/>
    <w:rsid w:val="00756F05"/>
    <w:rsid w:val="00757B32"/>
    <w:rsid w:val="007609F7"/>
    <w:rsid w:val="00760CCA"/>
    <w:rsid w:val="00762310"/>
    <w:rsid w:val="0076269B"/>
    <w:rsid w:val="007631D7"/>
    <w:rsid w:val="007634D0"/>
    <w:rsid w:val="007646C6"/>
    <w:rsid w:val="0077210D"/>
    <w:rsid w:val="007733F5"/>
    <w:rsid w:val="00775C33"/>
    <w:rsid w:val="00776D18"/>
    <w:rsid w:val="00780120"/>
    <w:rsid w:val="00780230"/>
    <w:rsid w:val="007828D9"/>
    <w:rsid w:val="007831C6"/>
    <w:rsid w:val="00784697"/>
    <w:rsid w:val="00785CC7"/>
    <w:rsid w:val="00787899"/>
    <w:rsid w:val="00790134"/>
    <w:rsid w:val="00792BA0"/>
    <w:rsid w:val="00794CE1"/>
    <w:rsid w:val="00796B05"/>
    <w:rsid w:val="007974D6"/>
    <w:rsid w:val="00797EC8"/>
    <w:rsid w:val="007A05EF"/>
    <w:rsid w:val="007A08CE"/>
    <w:rsid w:val="007A4F15"/>
    <w:rsid w:val="007A5023"/>
    <w:rsid w:val="007A60AB"/>
    <w:rsid w:val="007A6BD7"/>
    <w:rsid w:val="007B0DC6"/>
    <w:rsid w:val="007B0F90"/>
    <w:rsid w:val="007B21BF"/>
    <w:rsid w:val="007B54D9"/>
    <w:rsid w:val="007B68C4"/>
    <w:rsid w:val="007B7543"/>
    <w:rsid w:val="007C1A0E"/>
    <w:rsid w:val="007C2094"/>
    <w:rsid w:val="007C28E5"/>
    <w:rsid w:val="007C2A12"/>
    <w:rsid w:val="007C3530"/>
    <w:rsid w:val="007C6F40"/>
    <w:rsid w:val="007D01DE"/>
    <w:rsid w:val="007D05AD"/>
    <w:rsid w:val="007D0D11"/>
    <w:rsid w:val="007D142F"/>
    <w:rsid w:val="007D1924"/>
    <w:rsid w:val="007D1FFB"/>
    <w:rsid w:val="007D2C89"/>
    <w:rsid w:val="007D32E3"/>
    <w:rsid w:val="007D3C2F"/>
    <w:rsid w:val="007D68C4"/>
    <w:rsid w:val="007D7537"/>
    <w:rsid w:val="007D7729"/>
    <w:rsid w:val="007D7A20"/>
    <w:rsid w:val="007E1598"/>
    <w:rsid w:val="007E1B92"/>
    <w:rsid w:val="007E1FC5"/>
    <w:rsid w:val="007E442C"/>
    <w:rsid w:val="007E5707"/>
    <w:rsid w:val="007E5C9A"/>
    <w:rsid w:val="007E6AF0"/>
    <w:rsid w:val="007E7981"/>
    <w:rsid w:val="007F4CDB"/>
    <w:rsid w:val="007F6344"/>
    <w:rsid w:val="007F64C2"/>
    <w:rsid w:val="007F6697"/>
    <w:rsid w:val="007F686F"/>
    <w:rsid w:val="007F701E"/>
    <w:rsid w:val="007F7BE9"/>
    <w:rsid w:val="00802E50"/>
    <w:rsid w:val="00802FEB"/>
    <w:rsid w:val="008039BF"/>
    <w:rsid w:val="00806B62"/>
    <w:rsid w:val="0080717F"/>
    <w:rsid w:val="00807C91"/>
    <w:rsid w:val="008100A7"/>
    <w:rsid w:val="00810BC8"/>
    <w:rsid w:val="00813FCF"/>
    <w:rsid w:val="008160B9"/>
    <w:rsid w:val="008163E2"/>
    <w:rsid w:val="00820251"/>
    <w:rsid w:val="00820D66"/>
    <w:rsid w:val="00821043"/>
    <w:rsid w:val="00821A23"/>
    <w:rsid w:val="00823E53"/>
    <w:rsid w:val="00823F4E"/>
    <w:rsid w:val="008249C0"/>
    <w:rsid w:val="00827C9A"/>
    <w:rsid w:val="00830E89"/>
    <w:rsid w:val="008314CA"/>
    <w:rsid w:val="0083183B"/>
    <w:rsid w:val="00832130"/>
    <w:rsid w:val="00832604"/>
    <w:rsid w:val="0083292A"/>
    <w:rsid w:val="00832AF7"/>
    <w:rsid w:val="008357D2"/>
    <w:rsid w:val="008368BD"/>
    <w:rsid w:val="008374BB"/>
    <w:rsid w:val="008374FE"/>
    <w:rsid w:val="008400FC"/>
    <w:rsid w:val="00840A61"/>
    <w:rsid w:val="00841145"/>
    <w:rsid w:val="008419E9"/>
    <w:rsid w:val="008440FF"/>
    <w:rsid w:val="00844D76"/>
    <w:rsid w:val="00846620"/>
    <w:rsid w:val="0084706C"/>
    <w:rsid w:val="00847A32"/>
    <w:rsid w:val="008504D4"/>
    <w:rsid w:val="008523D3"/>
    <w:rsid w:val="008536D9"/>
    <w:rsid w:val="00853765"/>
    <w:rsid w:val="00854857"/>
    <w:rsid w:val="008554FF"/>
    <w:rsid w:val="00855785"/>
    <w:rsid w:val="008558A0"/>
    <w:rsid w:val="0085597A"/>
    <w:rsid w:val="008559DF"/>
    <w:rsid w:val="00855EAE"/>
    <w:rsid w:val="00857050"/>
    <w:rsid w:val="00861F72"/>
    <w:rsid w:val="00862C5A"/>
    <w:rsid w:val="0086346E"/>
    <w:rsid w:val="0086436A"/>
    <w:rsid w:val="008646D1"/>
    <w:rsid w:val="00865F60"/>
    <w:rsid w:val="008703A4"/>
    <w:rsid w:val="008719EF"/>
    <w:rsid w:val="00872961"/>
    <w:rsid w:val="00876025"/>
    <w:rsid w:val="0087726E"/>
    <w:rsid w:val="00880538"/>
    <w:rsid w:val="00880A64"/>
    <w:rsid w:val="00880CF5"/>
    <w:rsid w:val="00881607"/>
    <w:rsid w:val="00881CC8"/>
    <w:rsid w:val="00882752"/>
    <w:rsid w:val="00883694"/>
    <w:rsid w:val="00884507"/>
    <w:rsid w:val="0088523E"/>
    <w:rsid w:val="00886A92"/>
    <w:rsid w:val="008875F1"/>
    <w:rsid w:val="008904BB"/>
    <w:rsid w:val="008915A3"/>
    <w:rsid w:val="00892CB4"/>
    <w:rsid w:val="00892DFB"/>
    <w:rsid w:val="008948C0"/>
    <w:rsid w:val="00895828"/>
    <w:rsid w:val="00895FB1"/>
    <w:rsid w:val="008972A9"/>
    <w:rsid w:val="00897B84"/>
    <w:rsid w:val="008A6F64"/>
    <w:rsid w:val="008A78D0"/>
    <w:rsid w:val="008A7EEA"/>
    <w:rsid w:val="008B0929"/>
    <w:rsid w:val="008B10BD"/>
    <w:rsid w:val="008B38CD"/>
    <w:rsid w:val="008B6F81"/>
    <w:rsid w:val="008C039C"/>
    <w:rsid w:val="008C0DB9"/>
    <w:rsid w:val="008C1287"/>
    <w:rsid w:val="008C1C39"/>
    <w:rsid w:val="008C2D08"/>
    <w:rsid w:val="008C34F0"/>
    <w:rsid w:val="008C5C1C"/>
    <w:rsid w:val="008C6C78"/>
    <w:rsid w:val="008C6DD8"/>
    <w:rsid w:val="008D0925"/>
    <w:rsid w:val="008D1B65"/>
    <w:rsid w:val="008D2AA5"/>
    <w:rsid w:val="008D4FD1"/>
    <w:rsid w:val="008D5649"/>
    <w:rsid w:val="008D5B1C"/>
    <w:rsid w:val="008D6B8F"/>
    <w:rsid w:val="008D6F53"/>
    <w:rsid w:val="008D76D1"/>
    <w:rsid w:val="008E310F"/>
    <w:rsid w:val="008E6832"/>
    <w:rsid w:val="008E6C0E"/>
    <w:rsid w:val="008F01C5"/>
    <w:rsid w:val="008F2247"/>
    <w:rsid w:val="008F31C0"/>
    <w:rsid w:val="008F31E1"/>
    <w:rsid w:val="008F56BE"/>
    <w:rsid w:val="008F62E1"/>
    <w:rsid w:val="0090131D"/>
    <w:rsid w:val="00901AC0"/>
    <w:rsid w:val="009020C8"/>
    <w:rsid w:val="00903084"/>
    <w:rsid w:val="00903B90"/>
    <w:rsid w:val="00904299"/>
    <w:rsid w:val="00904A80"/>
    <w:rsid w:val="00907005"/>
    <w:rsid w:val="0091043C"/>
    <w:rsid w:val="00912DD8"/>
    <w:rsid w:val="00913E44"/>
    <w:rsid w:val="00915523"/>
    <w:rsid w:val="00916D24"/>
    <w:rsid w:val="00916FE9"/>
    <w:rsid w:val="00920C5C"/>
    <w:rsid w:val="009210DE"/>
    <w:rsid w:val="00921D89"/>
    <w:rsid w:val="009223E6"/>
    <w:rsid w:val="00922A93"/>
    <w:rsid w:val="00922A9B"/>
    <w:rsid w:val="00922F8A"/>
    <w:rsid w:val="009232C6"/>
    <w:rsid w:val="00924CAD"/>
    <w:rsid w:val="00925F44"/>
    <w:rsid w:val="009303EB"/>
    <w:rsid w:val="009319FF"/>
    <w:rsid w:val="00932F9D"/>
    <w:rsid w:val="00935C4B"/>
    <w:rsid w:val="00940BE8"/>
    <w:rsid w:val="009418EF"/>
    <w:rsid w:val="00941EC1"/>
    <w:rsid w:val="00943140"/>
    <w:rsid w:val="00943AF9"/>
    <w:rsid w:val="0094616C"/>
    <w:rsid w:val="009519E3"/>
    <w:rsid w:val="00952E93"/>
    <w:rsid w:val="009530A2"/>
    <w:rsid w:val="00954BA7"/>
    <w:rsid w:val="00955E74"/>
    <w:rsid w:val="0095668D"/>
    <w:rsid w:val="00957A0D"/>
    <w:rsid w:val="0096253F"/>
    <w:rsid w:val="00964215"/>
    <w:rsid w:val="009642AD"/>
    <w:rsid w:val="00965328"/>
    <w:rsid w:val="0096701A"/>
    <w:rsid w:val="009671BA"/>
    <w:rsid w:val="00971DF3"/>
    <w:rsid w:val="009735D4"/>
    <w:rsid w:val="00975765"/>
    <w:rsid w:val="00976D92"/>
    <w:rsid w:val="00976F79"/>
    <w:rsid w:val="00977054"/>
    <w:rsid w:val="0097787D"/>
    <w:rsid w:val="00980273"/>
    <w:rsid w:val="00980D3E"/>
    <w:rsid w:val="009826CB"/>
    <w:rsid w:val="00982D25"/>
    <w:rsid w:val="00984DCC"/>
    <w:rsid w:val="00987C8E"/>
    <w:rsid w:val="0099010B"/>
    <w:rsid w:val="009905EF"/>
    <w:rsid w:val="00990B7F"/>
    <w:rsid w:val="009915A1"/>
    <w:rsid w:val="00994064"/>
    <w:rsid w:val="00994D1C"/>
    <w:rsid w:val="00995C47"/>
    <w:rsid w:val="009960A2"/>
    <w:rsid w:val="009963F3"/>
    <w:rsid w:val="009A1BB4"/>
    <w:rsid w:val="009A1E10"/>
    <w:rsid w:val="009B07DF"/>
    <w:rsid w:val="009B256A"/>
    <w:rsid w:val="009B391F"/>
    <w:rsid w:val="009B3ACE"/>
    <w:rsid w:val="009B5B04"/>
    <w:rsid w:val="009B6463"/>
    <w:rsid w:val="009B7070"/>
    <w:rsid w:val="009B7EEB"/>
    <w:rsid w:val="009C0BB9"/>
    <w:rsid w:val="009C3E2A"/>
    <w:rsid w:val="009C4247"/>
    <w:rsid w:val="009C6C85"/>
    <w:rsid w:val="009C6D37"/>
    <w:rsid w:val="009D17EA"/>
    <w:rsid w:val="009D1AB2"/>
    <w:rsid w:val="009D2D0E"/>
    <w:rsid w:val="009D3DAA"/>
    <w:rsid w:val="009D67C2"/>
    <w:rsid w:val="009D69DF"/>
    <w:rsid w:val="009D6FEC"/>
    <w:rsid w:val="009E0568"/>
    <w:rsid w:val="009E0ABE"/>
    <w:rsid w:val="009E36CD"/>
    <w:rsid w:val="009E4284"/>
    <w:rsid w:val="009E6946"/>
    <w:rsid w:val="009E6C1D"/>
    <w:rsid w:val="009E76CB"/>
    <w:rsid w:val="009E78D7"/>
    <w:rsid w:val="009E7C68"/>
    <w:rsid w:val="009F2011"/>
    <w:rsid w:val="009F433D"/>
    <w:rsid w:val="00A00052"/>
    <w:rsid w:val="00A00FDA"/>
    <w:rsid w:val="00A0156C"/>
    <w:rsid w:val="00A01F2A"/>
    <w:rsid w:val="00A10712"/>
    <w:rsid w:val="00A109E8"/>
    <w:rsid w:val="00A10C10"/>
    <w:rsid w:val="00A11037"/>
    <w:rsid w:val="00A15171"/>
    <w:rsid w:val="00A15712"/>
    <w:rsid w:val="00A15750"/>
    <w:rsid w:val="00A167F3"/>
    <w:rsid w:val="00A1778A"/>
    <w:rsid w:val="00A2064F"/>
    <w:rsid w:val="00A2167B"/>
    <w:rsid w:val="00A234E2"/>
    <w:rsid w:val="00A23B7E"/>
    <w:rsid w:val="00A24058"/>
    <w:rsid w:val="00A2510F"/>
    <w:rsid w:val="00A3158C"/>
    <w:rsid w:val="00A33981"/>
    <w:rsid w:val="00A37A60"/>
    <w:rsid w:val="00A40A6D"/>
    <w:rsid w:val="00A40BDB"/>
    <w:rsid w:val="00A40FFB"/>
    <w:rsid w:val="00A42C8F"/>
    <w:rsid w:val="00A43A62"/>
    <w:rsid w:val="00A45C16"/>
    <w:rsid w:val="00A47135"/>
    <w:rsid w:val="00A47C89"/>
    <w:rsid w:val="00A53262"/>
    <w:rsid w:val="00A5437A"/>
    <w:rsid w:val="00A56F8F"/>
    <w:rsid w:val="00A60B4F"/>
    <w:rsid w:val="00A610C4"/>
    <w:rsid w:val="00A62CEE"/>
    <w:rsid w:val="00A6394E"/>
    <w:rsid w:val="00A646AE"/>
    <w:rsid w:val="00A649EF"/>
    <w:rsid w:val="00A659B1"/>
    <w:rsid w:val="00A65D29"/>
    <w:rsid w:val="00A67228"/>
    <w:rsid w:val="00A700A1"/>
    <w:rsid w:val="00A72939"/>
    <w:rsid w:val="00A7356B"/>
    <w:rsid w:val="00A73E26"/>
    <w:rsid w:val="00A741B5"/>
    <w:rsid w:val="00A763DC"/>
    <w:rsid w:val="00A76D21"/>
    <w:rsid w:val="00A81A17"/>
    <w:rsid w:val="00A835E2"/>
    <w:rsid w:val="00A839A3"/>
    <w:rsid w:val="00A840CC"/>
    <w:rsid w:val="00A856CC"/>
    <w:rsid w:val="00A8649E"/>
    <w:rsid w:val="00A90EF5"/>
    <w:rsid w:val="00A91AA8"/>
    <w:rsid w:val="00A95064"/>
    <w:rsid w:val="00A957A4"/>
    <w:rsid w:val="00A9665A"/>
    <w:rsid w:val="00A9672D"/>
    <w:rsid w:val="00A97212"/>
    <w:rsid w:val="00A978BA"/>
    <w:rsid w:val="00AA0385"/>
    <w:rsid w:val="00AA110B"/>
    <w:rsid w:val="00AA136E"/>
    <w:rsid w:val="00AA2430"/>
    <w:rsid w:val="00AA29D1"/>
    <w:rsid w:val="00AA4368"/>
    <w:rsid w:val="00AA52DF"/>
    <w:rsid w:val="00AA6AF9"/>
    <w:rsid w:val="00AA722C"/>
    <w:rsid w:val="00AA7C97"/>
    <w:rsid w:val="00AB0FE6"/>
    <w:rsid w:val="00AB1464"/>
    <w:rsid w:val="00AB14FF"/>
    <w:rsid w:val="00AB17E7"/>
    <w:rsid w:val="00AB2852"/>
    <w:rsid w:val="00AB33F9"/>
    <w:rsid w:val="00AB55CB"/>
    <w:rsid w:val="00AB6126"/>
    <w:rsid w:val="00AC10AE"/>
    <w:rsid w:val="00AC1761"/>
    <w:rsid w:val="00AC1D69"/>
    <w:rsid w:val="00AC20F6"/>
    <w:rsid w:val="00AC41EF"/>
    <w:rsid w:val="00AC6AA3"/>
    <w:rsid w:val="00AD0D2B"/>
    <w:rsid w:val="00AD15BD"/>
    <w:rsid w:val="00AD2D28"/>
    <w:rsid w:val="00AD4904"/>
    <w:rsid w:val="00AE0D2E"/>
    <w:rsid w:val="00AE25EC"/>
    <w:rsid w:val="00AE281F"/>
    <w:rsid w:val="00AE4E24"/>
    <w:rsid w:val="00AE5149"/>
    <w:rsid w:val="00AE5CC9"/>
    <w:rsid w:val="00AE5FCE"/>
    <w:rsid w:val="00AE7D8E"/>
    <w:rsid w:val="00AF17B8"/>
    <w:rsid w:val="00AF1B5A"/>
    <w:rsid w:val="00AF2B81"/>
    <w:rsid w:val="00AF36D3"/>
    <w:rsid w:val="00AF3E82"/>
    <w:rsid w:val="00AF48F9"/>
    <w:rsid w:val="00AF585C"/>
    <w:rsid w:val="00AF58D1"/>
    <w:rsid w:val="00AF665C"/>
    <w:rsid w:val="00B01B38"/>
    <w:rsid w:val="00B022F7"/>
    <w:rsid w:val="00B07D29"/>
    <w:rsid w:val="00B10CFA"/>
    <w:rsid w:val="00B122B0"/>
    <w:rsid w:val="00B125B5"/>
    <w:rsid w:val="00B128F7"/>
    <w:rsid w:val="00B13357"/>
    <w:rsid w:val="00B13EB0"/>
    <w:rsid w:val="00B13F00"/>
    <w:rsid w:val="00B14317"/>
    <w:rsid w:val="00B16C13"/>
    <w:rsid w:val="00B17FAF"/>
    <w:rsid w:val="00B2236B"/>
    <w:rsid w:val="00B2430F"/>
    <w:rsid w:val="00B251F2"/>
    <w:rsid w:val="00B27929"/>
    <w:rsid w:val="00B27AC2"/>
    <w:rsid w:val="00B30FDE"/>
    <w:rsid w:val="00B32C05"/>
    <w:rsid w:val="00B34859"/>
    <w:rsid w:val="00B352CB"/>
    <w:rsid w:val="00B355F3"/>
    <w:rsid w:val="00B358D4"/>
    <w:rsid w:val="00B36224"/>
    <w:rsid w:val="00B402B4"/>
    <w:rsid w:val="00B411F5"/>
    <w:rsid w:val="00B41A89"/>
    <w:rsid w:val="00B41E98"/>
    <w:rsid w:val="00B465C9"/>
    <w:rsid w:val="00B466E2"/>
    <w:rsid w:val="00B46760"/>
    <w:rsid w:val="00B46C02"/>
    <w:rsid w:val="00B46C38"/>
    <w:rsid w:val="00B51853"/>
    <w:rsid w:val="00B531CD"/>
    <w:rsid w:val="00B53ED4"/>
    <w:rsid w:val="00B559C6"/>
    <w:rsid w:val="00B60439"/>
    <w:rsid w:val="00B607BE"/>
    <w:rsid w:val="00B61862"/>
    <w:rsid w:val="00B625E3"/>
    <w:rsid w:val="00B626E0"/>
    <w:rsid w:val="00B66507"/>
    <w:rsid w:val="00B669E9"/>
    <w:rsid w:val="00B672F4"/>
    <w:rsid w:val="00B67F18"/>
    <w:rsid w:val="00B716F5"/>
    <w:rsid w:val="00B72A74"/>
    <w:rsid w:val="00B732E9"/>
    <w:rsid w:val="00B75AF1"/>
    <w:rsid w:val="00B76062"/>
    <w:rsid w:val="00B7710E"/>
    <w:rsid w:val="00B77C8E"/>
    <w:rsid w:val="00B81599"/>
    <w:rsid w:val="00B832BB"/>
    <w:rsid w:val="00B83C56"/>
    <w:rsid w:val="00B83D50"/>
    <w:rsid w:val="00B842D9"/>
    <w:rsid w:val="00B84AF7"/>
    <w:rsid w:val="00B84C6D"/>
    <w:rsid w:val="00B85704"/>
    <w:rsid w:val="00B87191"/>
    <w:rsid w:val="00B872A1"/>
    <w:rsid w:val="00B9112B"/>
    <w:rsid w:val="00B912C1"/>
    <w:rsid w:val="00B91A4A"/>
    <w:rsid w:val="00B92E6A"/>
    <w:rsid w:val="00B93DB6"/>
    <w:rsid w:val="00B974BA"/>
    <w:rsid w:val="00B9785A"/>
    <w:rsid w:val="00B97D42"/>
    <w:rsid w:val="00BA2545"/>
    <w:rsid w:val="00BA36C2"/>
    <w:rsid w:val="00BA4533"/>
    <w:rsid w:val="00BA5C23"/>
    <w:rsid w:val="00BA5CD4"/>
    <w:rsid w:val="00BA77BD"/>
    <w:rsid w:val="00BA7886"/>
    <w:rsid w:val="00BB0C55"/>
    <w:rsid w:val="00BB1C01"/>
    <w:rsid w:val="00BB1F63"/>
    <w:rsid w:val="00BB3048"/>
    <w:rsid w:val="00BB3080"/>
    <w:rsid w:val="00BB47A9"/>
    <w:rsid w:val="00BB61B3"/>
    <w:rsid w:val="00BB77D2"/>
    <w:rsid w:val="00BB7A82"/>
    <w:rsid w:val="00BC2DF4"/>
    <w:rsid w:val="00BC2FEC"/>
    <w:rsid w:val="00BC32D8"/>
    <w:rsid w:val="00BC47A2"/>
    <w:rsid w:val="00BC5CEC"/>
    <w:rsid w:val="00BC6230"/>
    <w:rsid w:val="00BC72C2"/>
    <w:rsid w:val="00BD6118"/>
    <w:rsid w:val="00BD7178"/>
    <w:rsid w:val="00BD7227"/>
    <w:rsid w:val="00BE0499"/>
    <w:rsid w:val="00BE08D9"/>
    <w:rsid w:val="00BE42FE"/>
    <w:rsid w:val="00BE53B1"/>
    <w:rsid w:val="00BE56B4"/>
    <w:rsid w:val="00BE6B10"/>
    <w:rsid w:val="00BF1205"/>
    <w:rsid w:val="00BF266E"/>
    <w:rsid w:val="00BF35BF"/>
    <w:rsid w:val="00BF3942"/>
    <w:rsid w:val="00BF3A0E"/>
    <w:rsid w:val="00BF3B99"/>
    <w:rsid w:val="00BF4AE7"/>
    <w:rsid w:val="00BF67F8"/>
    <w:rsid w:val="00BF68D5"/>
    <w:rsid w:val="00BF6C8F"/>
    <w:rsid w:val="00BF7FC4"/>
    <w:rsid w:val="00C0043B"/>
    <w:rsid w:val="00C0174C"/>
    <w:rsid w:val="00C01958"/>
    <w:rsid w:val="00C05263"/>
    <w:rsid w:val="00C05926"/>
    <w:rsid w:val="00C061DF"/>
    <w:rsid w:val="00C063F6"/>
    <w:rsid w:val="00C06B07"/>
    <w:rsid w:val="00C0734A"/>
    <w:rsid w:val="00C10E53"/>
    <w:rsid w:val="00C1267C"/>
    <w:rsid w:val="00C1497D"/>
    <w:rsid w:val="00C14B66"/>
    <w:rsid w:val="00C15127"/>
    <w:rsid w:val="00C158AB"/>
    <w:rsid w:val="00C169BE"/>
    <w:rsid w:val="00C21355"/>
    <w:rsid w:val="00C21FC8"/>
    <w:rsid w:val="00C2220A"/>
    <w:rsid w:val="00C2277C"/>
    <w:rsid w:val="00C231D8"/>
    <w:rsid w:val="00C24B45"/>
    <w:rsid w:val="00C25603"/>
    <w:rsid w:val="00C27121"/>
    <w:rsid w:val="00C2771A"/>
    <w:rsid w:val="00C27A8C"/>
    <w:rsid w:val="00C30A08"/>
    <w:rsid w:val="00C31A2A"/>
    <w:rsid w:val="00C3365A"/>
    <w:rsid w:val="00C37E8C"/>
    <w:rsid w:val="00C422FD"/>
    <w:rsid w:val="00C44A49"/>
    <w:rsid w:val="00C45051"/>
    <w:rsid w:val="00C47B72"/>
    <w:rsid w:val="00C50B01"/>
    <w:rsid w:val="00C50C6F"/>
    <w:rsid w:val="00C518D2"/>
    <w:rsid w:val="00C526DD"/>
    <w:rsid w:val="00C52AC8"/>
    <w:rsid w:val="00C5362F"/>
    <w:rsid w:val="00C54F0B"/>
    <w:rsid w:val="00C603B2"/>
    <w:rsid w:val="00C6254B"/>
    <w:rsid w:val="00C6286A"/>
    <w:rsid w:val="00C645EE"/>
    <w:rsid w:val="00C648C2"/>
    <w:rsid w:val="00C67126"/>
    <w:rsid w:val="00C70B02"/>
    <w:rsid w:val="00C73B8E"/>
    <w:rsid w:val="00C73F3C"/>
    <w:rsid w:val="00C74DE4"/>
    <w:rsid w:val="00C751C7"/>
    <w:rsid w:val="00C75ED3"/>
    <w:rsid w:val="00C77114"/>
    <w:rsid w:val="00C800BA"/>
    <w:rsid w:val="00C80EBA"/>
    <w:rsid w:val="00C81178"/>
    <w:rsid w:val="00C82757"/>
    <w:rsid w:val="00C829F0"/>
    <w:rsid w:val="00C83010"/>
    <w:rsid w:val="00C841D4"/>
    <w:rsid w:val="00C86775"/>
    <w:rsid w:val="00C86C75"/>
    <w:rsid w:val="00C925BC"/>
    <w:rsid w:val="00C92880"/>
    <w:rsid w:val="00C940DD"/>
    <w:rsid w:val="00C95706"/>
    <w:rsid w:val="00C95DDE"/>
    <w:rsid w:val="00CA14F3"/>
    <w:rsid w:val="00CA4562"/>
    <w:rsid w:val="00CB4A28"/>
    <w:rsid w:val="00CB4B28"/>
    <w:rsid w:val="00CB6363"/>
    <w:rsid w:val="00CB6ADB"/>
    <w:rsid w:val="00CB7609"/>
    <w:rsid w:val="00CC007C"/>
    <w:rsid w:val="00CC26C8"/>
    <w:rsid w:val="00CC2844"/>
    <w:rsid w:val="00CC2BF5"/>
    <w:rsid w:val="00CC3154"/>
    <w:rsid w:val="00CC5F32"/>
    <w:rsid w:val="00CC6183"/>
    <w:rsid w:val="00CC662F"/>
    <w:rsid w:val="00CD015D"/>
    <w:rsid w:val="00CD20A4"/>
    <w:rsid w:val="00CD2444"/>
    <w:rsid w:val="00CD6539"/>
    <w:rsid w:val="00CD6BEF"/>
    <w:rsid w:val="00CE0555"/>
    <w:rsid w:val="00CE0989"/>
    <w:rsid w:val="00CE09C8"/>
    <w:rsid w:val="00CE219A"/>
    <w:rsid w:val="00CE3A8B"/>
    <w:rsid w:val="00CE5211"/>
    <w:rsid w:val="00CF08CD"/>
    <w:rsid w:val="00CF197C"/>
    <w:rsid w:val="00CF46C4"/>
    <w:rsid w:val="00CF57A4"/>
    <w:rsid w:val="00CF59CE"/>
    <w:rsid w:val="00D00456"/>
    <w:rsid w:val="00D00618"/>
    <w:rsid w:val="00D03DEA"/>
    <w:rsid w:val="00D0449B"/>
    <w:rsid w:val="00D06E24"/>
    <w:rsid w:val="00D07D29"/>
    <w:rsid w:val="00D11687"/>
    <w:rsid w:val="00D123E7"/>
    <w:rsid w:val="00D14BAE"/>
    <w:rsid w:val="00D159B6"/>
    <w:rsid w:val="00D1615A"/>
    <w:rsid w:val="00D17200"/>
    <w:rsid w:val="00D1747D"/>
    <w:rsid w:val="00D20BC3"/>
    <w:rsid w:val="00D20EFF"/>
    <w:rsid w:val="00D213D4"/>
    <w:rsid w:val="00D22328"/>
    <w:rsid w:val="00D228B3"/>
    <w:rsid w:val="00D23646"/>
    <w:rsid w:val="00D247A1"/>
    <w:rsid w:val="00D26AB9"/>
    <w:rsid w:val="00D27305"/>
    <w:rsid w:val="00D2743C"/>
    <w:rsid w:val="00D30647"/>
    <w:rsid w:val="00D30A30"/>
    <w:rsid w:val="00D31F28"/>
    <w:rsid w:val="00D32D3D"/>
    <w:rsid w:val="00D34DE9"/>
    <w:rsid w:val="00D36822"/>
    <w:rsid w:val="00D4089E"/>
    <w:rsid w:val="00D4218A"/>
    <w:rsid w:val="00D43FDD"/>
    <w:rsid w:val="00D441DF"/>
    <w:rsid w:val="00D44582"/>
    <w:rsid w:val="00D4599D"/>
    <w:rsid w:val="00D45F47"/>
    <w:rsid w:val="00D47C03"/>
    <w:rsid w:val="00D5089E"/>
    <w:rsid w:val="00D50947"/>
    <w:rsid w:val="00D52967"/>
    <w:rsid w:val="00D52C46"/>
    <w:rsid w:val="00D53358"/>
    <w:rsid w:val="00D552D9"/>
    <w:rsid w:val="00D55FB1"/>
    <w:rsid w:val="00D561CE"/>
    <w:rsid w:val="00D563F7"/>
    <w:rsid w:val="00D56A26"/>
    <w:rsid w:val="00D5798C"/>
    <w:rsid w:val="00D61BBF"/>
    <w:rsid w:val="00D6439F"/>
    <w:rsid w:val="00D643B1"/>
    <w:rsid w:val="00D64A3D"/>
    <w:rsid w:val="00D64CB3"/>
    <w:rsid w:val="00D6654B"/>
    <w:rsid w:val="00D66EA2"/>
    <w:rsid w:val="00D70C87"/>
    <w:rsid w:val="00D73B0D"/>
    <w:rsid w:val="00D74BD3"/>
    <w:rsid w:val="00D75A3F"/>
    <w:rsid w:val="00D771EF"/>
    <w:rsid w:val="00D77BC9"/>
    <w:rsid w:val="00D80F6A"/>
    <w:rsid w:val="00D81553"/>
    <w:rsid w:val="00D82B98"/>
    <w:rsid w:val="00D830ED"/>
    <w:rsid w:val="00D8359C"/>
    <w:rsid w:val="00D85FDC"/>
    <w:rsid w:val="00D86CBF"/>
    <w:rsid w:val="00D91B65"/>
    <w:rsid w:val="00D9361F"/>
    <w:rsid w:val="00D951BA"/>
    <w:rsid w:val="00D96815"/>
    <w:rsid w:val="00D977F7"/>
    <w:rsid w:val="00D97FAD"/>
    <w:rsid w:val="00DA1055"/>
    <w:rsid w:val="00DA2BFD"/>
    <w:rsid w:val="00DA39C4"/>
    <w:rsid w:val="00DA66C1"/>
    <w:rsid w:val="00DA7A34"/>
    <w:rsid w:val="00DB1693"/>
    <w:rsid w:val="00DB335D"/>
    <w:rsid w:val="00DB38C6"/>
    <w:rsid w:val="00DB5AE5"/>
    <w:rsid w:val="00DB6C4F"/>
    <w:rsid w:val="00DB7AFC"/>
    <w:rsid w:val="00DC5ABB"/>
    <w:rsid w:val="00DC798C"/>
    <w:rsid w:val="00DD064A"/>
    <w:rsid w:val="00DD12C4"/>
    <w:rsid w:val="00DD1B39"/>
    <w:rsid w:val="00DD2502"/>
    <w:rsid w:val="00DD4CB4"/>
    <w:rsid w:val="00DD62AC"/>
    <w:rsid w:val="00DD6850"/>
    <w:rsid w:val="00DD7D22"/>
    <w:rsid w:val="00DE1509"/>
    <w:rsid w:val="00DE1562"/>
    <w:rsid w:val="00DE1A41"/>
    <w:rsid w:val="00DE319A"/>
    <w:rsid w:val="00DE31FA"/>
    <w:rsid w:val="00DE4C9F"/>
    <w:rsid w:val="00DE691E"/>
    <w:rsid w:val="00DF02A6"/>
    <w:rsid w:val="00DF033C"/>
    <w:rsid w:val="00DF3345"/>
    <w:rsid w:val="00DF6567"/>
    <w:rsid w:val="00DF670E"/>
    <w:rsid w:val="00DF6CA1"/>
    <w:rsid w:val="00E03017"/>
    <w:rsid w:val="00E032ED"/>
    <w:rsid w:val="00E03C11"/>
    <w:rsid w:val="00E03FA1"/>
    <w:rsid w:val="00E04338"/>
    <w:rsid w:val="00E04A4B"/>
    <w:rsid w:val="00E05F42"/>
    <w:rsid w:val="00E0606D"/>
    <w:rsid w:val="00E06BD1"/>
    <w:rsid w:val="00E12DB6"/>
    <w:rsid w:val="00E15904"/>
    <w:rsid w:val="00E16984"/>
    <w:rsid w:val="00E176E5"/>
    <w:rsid w:val="00E22321"/>
    <w:rsid w:val="00E2238C"/>
    <w:rsid w:val="00E2343A"/>
    <w:rsid w:val="00E2505B"/>
    <w:rsid w:val="00E2720C"/>
    <w:rsid w:val="00E27999"/>
    <w:rsid w:val="00E30177"/>
    <w:rsid w:val="00E30BA8"/>
    <w:rsid w:val="00E30C79"/>
    <w:rsid w:val="00E31F78"/>
    <w:rsid w:val="00E342C9"/>
    <w:rsid w:val="00E34E29"/>
    <w:rsid w:val="00E40CCF"/>
    <w:rsid w:val="00E44131"/>
    <w:rsid w:val="00E44C25"/>
    <w:rsid w:val="00E45B77"/>
    <w:rsid w:val="00E5061A"/>
    <w:rsid w:val="00E508E4"/>
    <w:rsid w:val="00E5330C"/>
    <w:rsid w:val="00E53756"/>
    <w:rsid w:val="00E55CEE"/>
    <w:rsid w:val="00E55F63"/>
    <w:rsid w:val="00E56ED8"/>
    <w:rsid w:val="00E57F76"/>
    <w:rsid w:val="00E61737"/>
    <w:rsid w:val="00E617FC"/>
    <w:rsid w:val="00E62613"/>
    <w:rsid w:val="00E62C56"/>
    <w:rsid w:val="00E644D6"/>
    <w:rsid w:val="00E64A2C"/>
    <w:rsid w:val="00E64C0A"/>
    <w:rsid w:val="00E67E38"/>
    <w:rsid w:val="00E7099C"/>
    <w:rsid w:val="00E7111C"/>
    <w:rsid w:val="00E736D7"/>
    <w:rsid w:val="00E737DE"/>
    <w:rsid w:val="00E73A63"/>
    <w:rsid w:val="00E73B2B"/>
    <w:rsid w:val="00E7491A"/>
    <w:rsid w:val="00E75FD0"/>
    <w:rsid w:val="00E76A6C"/>
    <w:rsid w:val="00E83089"/>
    <w:rsid w:val="00E844BB"/>
    <w:rsid w:val="00E846E8"/>
    <w:rsid w:val="00E86107"/>
    <w:rsid w:val="00E8717B"/>
    <w:rsid w:val="00E87453"/>
    <w:rsid w:val="00E9097E"/>
    <w:rsid w:val="00E91133"/>
    <w:rsid w:val="00E91277"/>
    <w:rsid w:val="00E97F7B"/>
    <w:rsid w:val="00EA00CC"/>
    <w:rsid w:val="00EA0541"/>
    <w:rsid w:val="00EA372A"/>
    <w:rsid w:val="00EA3A63"/>
    <w:rsid w:val="00EA45B4"/>
    <w:rsid w:val="00EA5D4C"/>
    <w:rsid w:val="00EA6424"/>
    <w:rsid w:val="00EA6482"/>
    <w:rsid w:val="00EA65CE"/>
    <w:rsid w:val="00EA78B3"/>
    <w:rsid w:val="00EB0FAF"/>
    <w:rsid w:val="00EC07EE"/>
    <w:rsid w:val="00EC3E25"/>
    <w:rsid w:val="00EC4889"/>
    <w:rsid w:val="00EC4D4D"/>
    <w:rsid w:val="00EC5CA5"/>
    <w:rsid w:val="00EC6ABB"/>
    <w:rsid w:val="00EC77BB"/>
    <w:rsid w:val="00EC78FA"/>
    <w:rsid w:val="00EC7A47"/>
    <w:rsid w:val="00ED1709"/>
    <w:rsid w:val="00ED274E"/>
    <w:rsid w:val="00ED43E6"/>
    <w:rsid w:val="00ED62BA"/>
    <w:rsid w:val="00ED699B"/>
    <w:rsid w:val="00ED6B4E"/>
    <w:rsid w:val="00EE1FA6"/>
    <w:rsid w:val="00EE25E5"/>
    <w:rsid w:val="00EE3C82"/>
    <w:rsid w:val="00EE4357"/>
    <w:rsid w:val="00EE45AF"/>
    <w:rsid w:val="00EE7BAB"/>
    <w:rsid w:val="00EF01E3"/>
    <w:rsid w:val="00EF0660"/>
    <w:rsid w:val="00EF06D3"/>
    <w:rsid w:val="00EF0B86"/>
    <w:rsid w:val="00EF1C67"/>
    <w:rsid w:val="00EF28B6"/>
    <w:rsid w:val="00EF33CE"/>
    <w:rsid w:val="00EF4002"/>
    <w:rsid w:val="00EF5668"/>
    <w:rsid w:val="00EF597A"/>
    <w:rsid w:val="00EF651E"/>
    <w:rsid w:val="00EF6DA7"/>
    <w:rsid w:val="00F03D48"/>
    <w:rsid w:val="00F04721"/>
    <w:rsid w:val="00F04AA5"/>
    <w:rsid w:val="00F04C28"/>
    <w:rsid w:val="00F05840"/>
    <w:rsid w:val="00F05E8D"/>
    <w:rsid w:val="00F06A51"/>
    <w:rsid w:val="00F12184"/>
    <w:rsid w:val="00F12F0D"/>
    <w:rsid w:val="00F14196"/>
    <w:rsid w:val="00F14216"/>
    <w:rsid w:val="00F15FA3"/>
    <w:rsid w:val="00F16776"/>
    <w:rsid w:val="00F16A96"/>
    <w:rsid w:val="00F2338F"/>
    <w:rsid w:val="00F23874"/>
    <w:rsid w:val="00F24BD2"/>
    <w:rsid w:val="00F306E8"/>
    <w:rsid w:val="00F315D5"/>
    <w:rsid w:val="00F31D68"/>
    <w:rsid w:val="00F3295B"/>
    <w:rsid w:val="00F32C9F"/>
    <w:rsid w:val="00F35108"/>
    <w:rsid w:val="00F371EA"/>
    <w:rsid w:val="00F3729F"/>
    <w:rsid w:val="00F4031A"/>
    <w:rsid w:val="00F43622"/>
    <w:rsid w:val="00F43C72"/>
    <w:rsid w:val="00F44F5B"/>
    <w:rsid w:val="00F45C76"/>
    <w:rsid w:val="00F46056"/>
    <w:rsid w:val="00F46AAC"/>
    <w:rsid w:val="00F470C4"/>
    <w:rsid w:val="00F47BDB"/>
    <w:rsid w:val="00F523CB"/>
    <w:rsid w:val="00F54B2F"/>
    <w:rsid w:val="00F562BE"/>
    <w:rsid w:val="00F575FC"/>
    <w:rsid w:val="00F61D9E"/>
    <w:rsid w:val="00F621EC"/>
    <w:rsid w:val="00F63BB2"/>
    <w:rsid w:val="00F64276"/>
    <w:rsid w:val="00F67F90"/>
    <w:rsid w:val="00F71D31"/>
    <w:rsid w:val="00F7279E"/>
    <w:rsid w:val="00F72C45"/>
    <w:rsid w:val="00F73735"/>
    <w:rsid w:val="00F73C99"/>
    <w:rsid w:val="00F75C42"/>
    <w:rsid w:val="00F77EB4"/>
    <w:rsid w:val="00F80BF7"/>
    <w:rsid w:val="00F82232"/>
    <w:rsid w:val="00F832AB"/>
    <w:rsid w:val="00F836EB"/>
    <w:rsid w:val="00F8465E"/>
    <w:rsid w:val="00F84AFE"/>
    <w:rsid w:val="00F85CC5"/>
    <w:rsid w:val="00F87903"/>
    <w:rsid w:val="00F87DE4"/>
    <w:rsid w:val="00F90BFE"/>
    <w:rsid w:val="00F945F8"/>
    <w:rsid w:val="00F95D55"/>
    <w:rsid w:val="00F96067"/>
    <w:rsid w:val="00F96C25"/>
    <w:rsid w:val="00F97172"/>
    <w:rsid w:val="00F97A3C"/>
    <w:rsid w:val="00FA0BC1"/>
    <w:rsid w:val="00FA1C07"/>
    <w:rsid w:val="00FA3B74"/>
    <w:rsid w:val="00FA43EC"/>
    <w:rsid w:val="00FA6F63"/>
    <w:rsid w:val="00FB146E"/>
    <w:rsid w:val="00FB25E8"/>
    <w:rsid w:val="00FB2B8A"/>
    <w:rsid w:val="00FB3D81"/>
    <w:rsid w:val="00FB4160"/>
    <w:rsid w:val="00FB43EC"/>
    <w:rsid w:val="00FB58FD"/>
    <w:rsid w:val="00FB60FB"/>
    <w:rsid w:val="00FB62CA"/>
    <w:rsid w:val="00FB633A"/>
    <w:rsid w:val="00FB699B"/>
    <w:rsid w:val="00FB77D5"/>
    <w:rsid w:val="00FC040F"/>
    <w:rsid w:val="00FC0D1B"/>
    <w:rsid w:val="00FC23DC"/>
    <w:rsid w:val="00FC297B"/>
    <w:rsid w:val="00FC3E33"/>
    <w:rsid w:val="00FC44E4"/>
    <w:rsid w:val="00FC51AC"/>
    <w:rsid w:val="00FC6C22"/>
    <w:rsid w:val="00FC7322"/>
    <w:rsid w:val="00FD1449"/>
    <w:rsid w:val="00FD35B7"/>
    <w:rsid w:val="00FD35BE"/>
    <w:rsid w:val="00FD37CF"/>
    <w:rsid w:val="00FD4772"/>
    <w:rsid w:val="00FD5922"/>
    <w:rsid w:val="00FD6445"/>
    <w:rsid w:val="00FD6572"/>
    <w:rsid w:val="00FD713C"/>
    <w:rsid w:val="00FD75A6"/>
    <w:rsid w:val="00FE0BE1"/>
    <w:rsid w:val="00FE15B7"/>
    <w:rsid w:val="00FE22AE"/>
    <w:rsid w:val="00FE3245"/>
    <w:rsid w:val="00FE4727"/>
    <w:rsid w:val="00FE54AC"/>
    <w:rsid w:val="00FE6CC0"/>
    <w:rsid w:val="00FE70C1"/>
    <w:rsid w:val="00FE7969"/>
    <w:rsid w:val="00FF305B"/>
    <w:rsid w:val="00FF42DD"/>
    <w:rsid w:val="00FF5086"/>
    <w:rsid w:val="00FF5BED"/>
    <w:rsid w:val="00FF637E"/>
    <w:rsid w:val="02D39C9C"/>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8C26"/>
  <w15:docId w15:val="{12F6A7BA-38D7-4390-BEC3-B77ABB63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1E3"/>
    <w:pPr>
      <w:spacing w:after="200" w:line="276" w:lineRule="auto"/>
    </w:pPr>
    <w:rPr>
      <w:rFonts w:ascii="Calibri" w:eastAsia="Calibri" w:hAnsi="Calibri" w:cs="Times New Roman"/>
      <w:lang w:val="en-AU" w:eastAsia="en-US"/>
    </w:rPr>
  </w:style>
  <w:style w:type="paragraph" w:styleId="Heading1">
    <w:name w:val="heading 1"/>
    <w:basedOn w:val="Normal"/>
    <w:next w:val="Heading2"/>
    <w:link w:val="Heading1Char"/>
    <w:qFormat/>
    <w:rsid w:val="000544AB"/>
    <w:pPr>
      <w:keepNext/>
      <w:autoSpaceDE w:val="0"/>
      <w:autoSpaceDN w:val="0"/>
      <w:adjustRightInd w:val="0"/>
      <w:spacing w:after="240" w:line="240" w:lineRule="auto"/>
      <w:ind w:left="4770"/>
      <w:jc w:val="center"/>
      <w:outlineLvl w:val="0"/>
    </w:pPr>
    <w:rPr>
      <w:rFonts w:ascii="Times New Roman" w:eastAsia="MS Mincho" w:hAnsi="Times New Roman"/>
      <w:b/>
      <w:caps/>
      <w:sz w:val="24"/>
      <w:szCs w:val="24"/>
      <w:lang w:val="en-US" w:eastAsia="zh-TW"/>
    </w:rPr>
  </w:style>
  <w:style w:type="paragraph" w:styleId="Heading2">
    <w:name w:val="heading 2"/>
    <w:basedOn w:val="Normal"/>
    <w:next w:val="Normal"/>
    <w:link w:val="Heading2Char"/>
    <w:unhideWhenUsed/>
    <w:qFormat/>
    <w:rsid w:val="00054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0544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5155EE"/>
    <w:pPr>
      <w:spacing w:after="0" w:line="240" w:lineRule="auto"/>
      <w:outlineLvl w:val="3"/>
    </w:pPr>
    <w:rPr>
      <w:rFonts w:ascii="Arial" w:eastAsia="MS Mincho" w:hAnsi="Arial" w:cs="Arial"/>
      <w:sz w:val="20"/>
      <w:szCs w:val="20"/>
      <w:lang w:val="en-GB"/>
    </w:rPr>
  </w:style>
  <w:style w:type="paragraph" w:styleId="Heading5">
    <w:name w:val="heading 5"/>
    <w:aliases w:val="h5"/>
    <w:basedOn w:val="Normal"/>
    <w:link w:val="Heading5Char"/>
    <w:qFormat/>
    <w:rsid w:val="000544AB"/>
    <w:pPr>
      <w:tabs>
        <w:tab w:val="num" w:pos="3240"/>
      </w:tabs>
      <w:autoSpaceDE w:val="0"/>
      <w:autoSpaceDN w:val="0"/>
      <w:adjustRightInd w:val="0"/>
      <w:spacing w:after="240" w:line="240" w:lineRule="auto"/>
      <w:ind w:left="1440" w:firstLine="1440"/>
      <w:jc w:val="both"/>
      <w:outlineLvl w:val="4"/>
    </w:pPr>
    <w:rPr>
      <w:rFonts w:ascii="Times New Roman" w:eastAsia="MS Mincho" w:hAnsi="Times New Roman"/>
      <w:sz w:val="24"/>
      <w:szCs w:val="24"/>
      <w:lang w:val="en-US" w:eastAsia="zh-TW"/>
    </w:rPr>
  </w:style>
  <w:style w:type="paragraph" w:styleId="Heading6">
    <w:name w:val="heading 6"/>
    <w:basedOn w:val="Normal"/>
    <w:next w:val="Normal"/>
    <w:link w:val="Heading6Char"/>
    <w:qFormat/>
    <w:rsid w:val="000544AB"/>
    <w:pPr>
      <w:tabs>
        <w:tab w:val="num" w:pos="1440"/>
      </w:tabs>
      <w:autoSpaceDE w:val="0"/>
      <w:autoSpaceDN w:val="0"/>
      <w:adjustRightInd w:val="0"/>
      <w:spacing w:after="240" w:line="240" w:lineRule="auto"/>
      <w:jc w:val="center"/>
      <w:outlineLvl w:val="5"/>
    </w:pPr>
    <w:rPr>
      <w:rFonts w:ascii="Times" w:eastAsia="MS Mincho" w:hAnsi="Times" w:cs="Times"/>
      <w:b/>
      <w:caps/>
      <w:sz w:val="24"/>
      <w:szCs w:val="24"/>
      <w:lang w:val="en-US" w:eastAsia="zh-TW"/>
    </w:rPr>
  </w:style>
  <w:style w:type="paragraph" w:styleId="Heading7">
    <w:name w:val="heading 7"/>
    <w:basedOn w:val="Normal"/>
    <w:link w:val="Heading7Char"/>
    <w:qFormat/>
    <w:rsid w:val="000544AB"/>
    <w:pPr>
      <w:tabs>
        <w:tab w:val="num" w:pos="1080"/>
      </w:tabs>
      <w:autoSpaceDE w:val="0"/>
      <w:autoSpaceDN w:val="0"/>
      <w:adjustRightInd w:val="0"/>
      <w:spacing w:after="240" w:line="240" w:lineRule="auto"/>
      <w:ind w:firstLine="720"/>
      <w:jc w:val="both"/>
      <w:outlineLvl w:val="6"/>
    </w:pPr>
    <w:rPr>
      <w:rFonts w:ascii="Times" w:eastAsia="MS Mincho" w:hAnsi="Times" w:cs="Times"/>
      <w:sz w:val="24"/>
      <w:szCs w:val="24"/>
      <w:lang w:val="en-US" w:eastAsia="zh-TW"/>
    </w:rPr>
  </w:style>
  <w:style w:type="paragraph" w:styleId="Heading8">
    <w:name w:val="heading 8"/>
    <w:basedOn w:val="Normal"/>
    <w:link w:val="Heading8Char"/>
    <w:qFormat/>
    <w:rsid w:val="000544AB"/>
    <w:pPr>
      <w:tabs>
        <w:tab w:val="num" w:pos="1800"/>
      </w:tabs>
      <w:autoSpaceDE w:val="0"/>
      <w:autoSpaceDN w:val="0"/>
      <w:adjustRightInd w:val="0"/>
      <w:spacing w:after="240" w:line="240" w:lineRule="auto"/>
      <w:ind w:firstLine="1440"/>
      <w:jc w:val="both"/>
      <w:outlineLvl w:val="7"/>
    </w:pPr>
    <w:rPr>
      <w:rFonts w:ascii="Times" w:eastAsia="MS Mincho" w:hAnsi="Times" w:cs="Times"/>
      <w:sz w:val="24"/>
      <w:szCs w:val="24"/>
      <w:lang w:val="en-US" w:eastAsia="zh-TW"/>
    </w:rPr>
  </w:style>
  <w:style w:type="paragraph" w:styleId="Heading9">
    <w:name w:val="heading 9"/>
    <w:basedOn w:val="Normal"/>
    <w:next w:val="Normal"/>
    <w:link w:val="Heading9Char"/>
    <w:qFormat/>
    <w:rsid w:val="000544AB"/>
    <w:pPr>
      <w:tabs>
        <w:tab w:val="num" w:pos="2880"/>
      </w:tabs>
      <w:autoSpaceDE w:val="0"/>
      <w:autoSpaceDN w:val="0"/>
      <w:adjustRightInd w:val="0"/>
      <w:spacing w:after="240" w:line="240" w:lineRule="auto"/>
      <w:ind w:left="720" w:firstLine="1440"/>
      <w:jc w:val="both"/>
      <w:outlineLvl w:val="8"/>
    </w:pPr>
    <w:rPr>
      <w:rFonts w:ascii="Times New Roman" w:eastAsia="MS Mincho" w:hAnsi="Times New Roman"/>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155EE"/>
    <w:rPr>
      <w:rFonts w:ascii="Arial" w:eastAsia="MS Mincho" w:hAnsi="Arial" w:cs="Arial"/>
      <w:sz w:val="20"/>
      <w:szCs w:val="20"/>
      <w:lang w:val="en-GB" w:eastAsia="en-US"/>
    </w:rPr>
  </w:style>
  <w:style w:type="paragraph" w:styleId="ListParagraph">
    <w:name w:val="List Paragraph"/>
    <w:basedOn w:val="Normal"/>
    <w:qFormat/>
    <w:rsid w:val="006B6E79"/>
    <w:pPr>
      <w:spacing w:after="120"/>
      <w:ind w:left="720"/>
    </w:pPr>
  </w:style>
  <w:style w:type="paragraph" w:styleId="Header">
    <w:name w:val="header"/>
    <w:basedOn w:val="Normal"/>
    <w:link w:val="HeaderChar"/>
    <w:unhideWhenUsed/>
    <w:rsid w:val="005155EE"/>
    <w:pPr>
      <w:tabs>
        <w:tab w:val="center" w:pos="4513"/>
        <w:tab w:val="right" w:pos="9026"/>
      </w:tabs>
    </w:pPr>
  </w:style>
  <w:style w:type="character" w:customStyle="1" w:styleId="HeaderChar">
    <w:name w:val="Header Char"/>
    <w:basedOn w:val="DefaultParagraphFont"/>
    <w:link w:val="Header"/>
    <w:rsid w:val="005155EE"/>
    <w:rPr>
      <w:rFonts w:ascii="Calibri" w:eastAsia="Calibri" w:hAnsi="Calibri" w:cs="Times New Roman"/>
      <w:lang w:val="en-AU" w:eastAsia="en-US"/>
    </w:rPr>
  </w:style>
  <w:style w:type="paragraph" w:styleId="CommentText">
    <w:name w:val="annotation text"/>
    <w:basedOn w:val="Normal"/>
    <w:link w:val="CommentTextChar"/>
    <w:uiPriority w:val="99"/>
    <w:unhideWhenUsed/>
    <w:rsid w:val="005155EE"/>
    <w:rPr>
      <w:sz w:val="20"/>
      <w:szCs w:val="20"/>
    </w:rPr>
  </w:style>
  <w:style w:type="character" w:customStyle="1" w:styleId="CommentTextChar">
    <w:name w:val="Comment Text Char"/>
    <w:basedOn w:val="DefaultParagraphFont"/>
    <w:link w:val="CommentText"/>
    <w:uiPriority w:val="99"/>
    <w:rsid w:val="005155EE"/>
    <w:rPr>
      <w:rFonts w:ascii="Calibri" w:eastAsia="Calibri" w:hAnsi="Calibri" w:cs="Times New Roman"/>
      <w:sz w:val="20"/>
      <w:szCs w:val="20"/>
      <w:lang w:val="en-AU" w:eastAsia="en-US"/>
    </w:rPr>
  </w:style>
  <w:style w:type="character" w:styleId="CommentReference">
    <w:name w:val="annotation reference"/>
    <w:uiPriority w:val="99"/>
    <w:unhideWhenUsed/>
    <w:rsid w:val="005155EE"/>
    <w:rPr>
      <w:sz w:val="18"/>
      <w:szCs w:val="18"/>
    </w:rPr>
  </w:style>
  <w:style w:type="paragraph" w:styleId="BodyText">
    <w:name w:val="Body Text"/>
    <w:basedOn w:val="Normal"/>
    <w:link w:val="BodyTextChar"/>
    <w:rsid w:val="005155EE"/>
    <w:pPr>
      <w:spacing w:after="0" w:line="240" w:lineRule="auto"/>
    </w:pPr>
    <w:rPr>
      <w:rFonts w:ascii="Arial" w:eastAsia="MS Mincho" w:hAnsi="Arial" w:cs="Arial"/>
      <w:sz w:val="20"/>
      <w:szCs w:val="20"/>
      <w:lang w:val="en-GB" w:eastAsia="en-GB"/>
    </w:rPr>
  </w:style>
  <w:style w:type="character" w:customStyle="1" w:styleId="BodyTextChar">
    <w:name w:val="Body Text Char"/>
    <w:basedOn w:val="DefaultParagraphFont"/>
    <w:link w:val="BodyText"/>
    <w:rsid w:val="005155EE"/>
    <w:rPr>
      <w:rFonts w:ascii="Arial" w:eastAsia="MS Mincho" w:hAnsi="Arial" w:cs="Arial"/>
      <w:sz w:val="20"/>
      <w:szCs w:val="20"/>
      <w:lang w:val="en-GB" w:eastAsia="en-GB"/>
    </w:rPr>
  </w:style>
  <w:style w:type="paragraph" w:customStyle="1" w:styleId="H1Ashurst">
    <w:name w:val="H1Ashurst"/>
    <w:basedOn w:val="Normal"/>
    <w:next w:val="H2Ashurst"/>
    <w:rsid w:val="005155EE"/>
    <w:pPr>
      <w:keepNext/>
      <w:numPr>
        <w:numId w:val="5"/>
      </w:numPr>
      <w:suppressAutoHyphens/>
      <w:spacing w:after="220" w:line="264" w:lineRule="auto"/>
      <w:jc w:val="both"/>
      <w:outlineLvl w:val="0"/>
    </w:pPr>
    <w:rPr>
      <w:rFonts w:ascii="Verdana" w:eastAsia="MS Mincho" w:hAnsi="Verdana"/>
      <w:b/>
      <w:caps/>
      <w:sz w:val="18"/>
      <w:szCs w:val="20"/>
      <w:lang w:val="en-GB" w:eastAsia="en-GB"/>
    </w:rPr>
  </w:style>
  <w:style w:type="paragraph" w:customStyle="1" w:styleId="H2Ashurst">
    <w:name w:val="H2Ashurst"/>
    <w:basedOn w:val="Normal"/>
    <w:rsid w:val="005155EE"/>
    <w:pPr>
      <w:numPr>
        <w:ilvl w:val="1"/>
        <w:numId w:val="5"/>
      </w:numPr>
      <w:suppressAutoHyphens/>
      <w:spacing w:after="220" w:line="264" w:lineRule="auto"/>
      <w:jc w:val="both"/>
      <w:outlineLvl w:val="1"/>
    </w:pPr>
    <w:rPr>
      <w:rFonts w:ascii="Verdana" w:eastAsia="MS Mincho" w:hAnsi="Verdana"/>
      <w:sz w:val="18"/>
      <w:szCs w:val="20"/>
      <w:lang w:val="en-GB" w:eastAsia="en-GB"/>
    </w:rPr>
  </w:style>
  <w:style w:type="paragraph" w:customStyle="1" w:styleId="H3Ashurst">
    <w:name w:val="H3Ashurst"/>
    <w:basedOn w:val="Normal"/>
    <w:rsid w:val="005155EE"/>
    <w:pPr>
      <w:numPr>
        <w:ilvl w:val="2"/>
        <w:numId w:val="5"/>
      </w:numPr>
      <w:suppressAutoHyphens/>
      <w:spacing w:after="220" w:line="264" w:lineRule="auto"/>
      <w:jc w:val="both"/>
      <w:outlineLvl w:val="2"/>
    </w:pPr>
    <w:rPr>
      <w:rFonts w:ascii="Verdana" w:eastAsia="MS Mincho" w:hAnsi="Verdana"/>
      <w:sz w:val="18"/>
      <w:szCs w:val="20"/>
      <w:lang w:val="en-GB" w:eastAsia="en-GB"/>
    </w:rPr>
  </w:style>
  <w:style w:type="paragraph" w:customStyle="1" w:styleId="H4Ashurst">
    <w:name w:val="H4Ashurst"/>
    <w:basedOn w:val="Normal"/>
    <w:rsid w:val="005155EE"/>
    <w:pPr>
      <w:numPr>
        <w:ilvl w:val="3"/>
        <w:numId w:val="5"/>
      </w:numPr>
      <w:suppressAutoHyphens/>
      <w:spacing w:after="220" w:line="264" w:lineRule="auto"/>
      <w:jc w:val="both"/>
      <w:outlineLvl w:val="3"/>
    </w:pPr>
    <w:rPr>
      <w:rFonts w:ascii="Verdana" w:eastAsia="MS Mincho" w:hAnsi="Verdana"/>
      <w:sz w:val="18"/>
      <w:szCs w:val="20"/>
      <w:lang w:val="en-GB" w:eastAsia="en-GB"/>
    </w:rPr>
  </w:style>
  <w:style w:type="paragraph" w:customStyle="1" w:styleId="H5Ashurst">
    <w:name w:val="H5Ashurst"/>
    <w:basedOn w:val="Normal"/>
    <w:rsid w:val="005155EE"/>
    <w:pPr>
      <w:numPr>
        <w:ilvl w:val="4"/>
        <w:numId w:val="5"/>
      </w:numPr>
      <w:suppressAutoHyphens/>
      <w:spacing w:after="220" w:line="264" w:lineRule="auto"/>
      <w:jc w:val="both"/>
      <w:outlineLvl w:val="4"/>
    </w:pPr>
    <w:rPr>
      <w:rFonts w:ascii="Verdana" w:eastAsia="MS Mincho" w:hAnsi="Verdana"/>
      <w:sz w:val="18"/>
      <w:szCs w:val="20"/>
      <w:lang w:val="en-GB" w:eastAsia="en-GB"/>
    </w:rPr>
  </w:style>
  <w:style w:type="paragraph" w:customStyle="1" w:styleId="H6Ashurst">
    <w:name w:val="H6Ashurst"/>
    <w:basedOn w:val="Normal"/>
    <w:rsid w:val="005155EE"/>
    <w:pPr>
      <w:numPr>
        <w:ilvl w:val="5"/>
        <w:numId w:val="5"/>
      </w:numPr>
      <w:suppressAutoHyphens/>
      <w:spacing w:after="220" w:line="264" w:lineRule="auto"/>
      <w:jc w:val="both"/>
      <w:outlineLvl w:val="5"/>
    </w:pPr>
    <w:rPr>
      <w:rFonts w:ascii="Verdana" w:eastAsia="MS Mincho" w:hAnsi="Verdana"/>
      <w:sz w:val="18"/>
      <w:szCs w:val="20"/>
      <w:lang w:val="en-GB" w:eastAsia="en-GB"/>
    </w:rPr>
  </w:style>
  <w:style w:type="paragraph" w:customStyle="1" w:styleId="H7Ashurst">
    <w:name w:val="H7Ashurst"/>
    <w:basedOn w:val="Normal"/>
    <w:rsid w:val="005155EE"/>
    <w:pPr>
      <w:numPr>
        <w:ilvl w:val="6"/>
        <w:numId w:val="5"/>
      </w:numPr>
      <w:suppressAutoHyphens/>
      <w:spacing w:after="220" w:line="264" w:lineRule="auto"/>
      <w:jc w:val="both"/>
      <w:outlineLvl w:val="6"/>
    </w:pPr>
    <w:rPr>
      <w:rFonts w:ascii="Verdana" w:eastAsia="MS Mincho" w:hAnsi="Verdana"/>
      <w:sz w:val="18"/>
      <w:szCs w:val="20"/>
      <w:lang w:val="en-GB" w:eastAsia="en-GB"/>
    </w:rPr>
  </w:style>
  <w:style w:type="paragraph" w:customStyle="1" w:styleId="H8Ashurst">
    <w:name w:val="H8Ashurst"/>
    <w:basedOn w:val="Normal"/>
    <w:rsid w:val="005155EE"/>
    <w:pPr>
      <w:numPr>
        <w:ilvl w:val="7"/>
        <w:numId w:val="5"/>
      </w:numPr>
      <w:suppressAutoHyphens/>
      <w:spacing w:after="220" w:line="264" w:lineRule="auto"/>
      <w:jc w:val="both"/>
      <w:outlineLvl w:val="7"/>
    </w:pPr>
    <w:rPr>
      <w:rFonts w:ascii="Verdana" w:eastAsia="MS Mincho" w:hAnsi="Verdana"/>
      <w:sz w:val="18"/>
      <w:szCs w:val="20"/>
      <w:lang w:val="en-GB" w:eastAsia="en-GB"/>
    </w:rPr>
  </w:style>
  <w:style w:type="character" w:customStyle="1" w:styleId="apple-converted-space">
    <w:name w:val="apple-converted-space"/>
    <w:basedOn w:val="DefaultParagraphFont"/>
    <w:rsid w:val="005155EE"/>
  </w:style>
  <w:style w:type="paragraph" w:styleId="BalloonText">
    <w:name w:val="Balloon Text"/>
    <w:basedOn w:val="Normal"/>
    <w:link w:val="BalloonTextChar"/>
    <w:uiPriority w:val="99"/>
    <w:semiHidden/>
    <w:unhideWhenUsed/>
    <w:rsid w:val="00515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5EE"/>
    <w:rPr>
      <w:rFonts w:ascii="Segoe UI" w:eastAsia="Calibri" w:hAnsi="Segoe UI" w:cs="Segoe UI"/>
      <w:sz w:val="18"/>
      <w:szCs w:val="18"/>
      <w:lang w:val="en-AU" w:eastAsia="en-US"/>
    </w:rPr>
  </w:style>
  <w:style w:type="paragraph" w:styleId="Footer">
    <w:name w:val="footer"/>
    <w:basedOn w:val="Normal"/>
    <w:link w:val="FooterChar"/>
    <w:uiPriority w:val="99"/>
    <w:unhideWhenUsed/>
    <w:rsid w:val="00515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5EE"/>
    <w:rPr>
      <w:rFonts w:ascii="Calibri" w:eastAsia="Calibri" w:hAnsi="Calibri" w:cs="Times New Roman"/>
      <w:lang w:val="en-AU" w:eastAsia="en-US"/>
    </w:rPr>
  </w:style>
  <w:style w:type="paragraph" w:customStyle="1" w:styleId="BodyText1">
    <w:name w:val="Body Text 1"/>
    <w:basedOn w:val="Normal"/>
    <w:rsid w:val="006F0039"/>
    <w:pPr>
      <w:spacing w:after="240" w:line="240" w:lineRule="auto"/>
      <w:ind w:left="709"/>
      <w:jc w:val="both"/>
    </w:pPr>
    <w:rPr>
      <w:rFonts w:ascii="Times New Roman" w:eastAsiaTheme="minorEastAsia" w:hAnsi="Times New Roman"/>
      <w:lang w:val="en-SG" w:eastAsia="zh-TW"/>
    </w:rPr>
  </w:style>
  <w:style w:type="paragraph" w:customStyle="1" w:styleId="wordsection1">
    <w:name w:val="wordsection1"/>
    <w:basedOn w:val="Normal"/>
    <w:uiPriority w:val="99"/>
    <w:rsid w:val="006F0039"/>
    <w:pPr>
      <w:spacing w:before="100" w:beforeAutospacing="1" w:after="100" w:afterAutospacing="1" w:line="240" w:lineRule="auto"/>
    </w:pPr>
    <w:rPr>
      <w:rFonts w:ascii="Times New Roman" w:eastAsiaTheme="minorEastAsia" w:hAnsi="Times New Roman"/>
      <w:sz w:val="24"/>
      <w:szCs w:val="24"/>
      <w:lang w:val="en-SG" w:eastAsia="zh-TW"/>
    </w:rPr>
  </w:style>
  <w:style w:type="paragraph" w:styleId="CommentSubject">
    <w:name w:val="annotation subject"/>
    <w:basedOn w:val="CommentText"/>
    <w:next w:val="CommentText"/>
    <w:link w:val="CommentSubjectChar"/>
    <w:uiPriority w:val="99"/>
    <w:semiHidden/>
    <w:unhideWhenUsed/>
    <w:rsid w:val="00115F6B"/>
    <w:pPr>
      <w:spacing w:line="240" w:lineRule="auto"/>
    </w:pPr>
    <w:rPr>
      <w:b/>
      <w:bCs/>
    </w:rPr>
  </w:style>
  <w:style w:type="character" w:customStyle="1" w:styleId="CommentSubjectChar">
    <w:name w:val="Comment Subject Char"/>
    <w:basedOn w:val="CommentTextChar"/>
    <w:link w:val="CommentSubject"/>
    <w:uiPriority w:val="99"/>
    <w:semiHidden/>
    <w:rsid w:val="00115F6B"/>
    <w:rPr>
      <w:rFonts w:ascii="Calibri" w:eastAsia="Calibri" w:hAnsi="Calibri" w:cs="Times New Roman"/>
      <w:b/>
      <w:bCs/>
      <w:sz w:val="20"/>
      <w:szCs w:val="20"/>
      <w:lang w:val="en-AU" w:eastAsia="en-US"/>
    </w:rPr>
  </w:style>
  <w:style w:type="paragraph" w:customStyle="1" w:styleId="Default">
    <w:name w:val="Default"/>
    <w:rsid w:val="0043039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370E11"/>
    <w:pPr>
      <w:spacing w:after="0" w:line="240" w:lineRule="auto"/>
    </w:pPr>
    <w:rPr>
      <w:rFonts w:ascii="Calibri" w:eastAsia="Calibri" w:hAnsi="Calibri" w:cs="Times New Roman"/>
      <w:lang w:val="en-AU" w:eastAsia="en-US"/>
    </w:rPr>
  </w:style>
  <w:style w:type="paragraph" w:customStyle="1" w:styleId="Level1">
    <w:name w:val="Level 1"/>
    <w:basedOn w:val="Normal"/>
    <w:next w:val="Normal"/>
    <w:rsid w:val="006029D8"/>
    <w:pPr>
      <w:keepNext/>
      <w:numPr>
        <w:numId w:val="6"/>
      </w:numPr>
      <w:spacing w:before="140" w:after="140" w:line="290" w:lineRule="auto"/>
      <w:jc w:val="both"/>
      <w:outlineLvl w:val="0"/>
    </w:pPr>
    <w:rPr>
      <w:rFonts w:ascii="Arial" w:eastAsia="MS Mincho" w:hAnsi="Arial"/>
      <w:b/>
      <w:kern w:val="20"/>
      <w:szCs w:val="20"/>
      <w:lang w:val="en-GB"/>
    </w:rPr>
  </w:style>
  <w:style w:type="paragraph" w:customStyle="1" w:styleId="Level2">
    <w:name w:val="Level 2"/>
    <w:basedOn w:val="Normal"/>
    <w:rsid w:val="006029D8"/>
    <w:pPr>
      <w:numPr>
        <w:ilvl w:val="1"/>
        <w:numId w:val="6"/>
      </w:numPr>
      <w:spacing w:after="140" w:line="290" w:lineRule="auto"/>
      <w:jc w:val="both"/>
      <w:outlineLvl w:val="1"/>
    </w:pPr>
    <w:rPr>
      <w:rFonts w:ascii="Arial" w:eastAsia="MS Mincho" w:hAnsi="Arial"/>
      <w:snapToGrid w:val="0"/>
      <w:color w:val="000000"/>
      <w:kern w:val="20"/>
      <w:sz w:val="20"/>
      <w:szCs w:val="24"/>
      <w:lang w:val="en-US"/>
    </w:rPr>
  </w:style>
  <w:style w:type="paragraph" w:customStyle="1" w:styleId="Level3">
    <w:name w:val="Level 3"/>
    <w:basedOn w:val="Normal"/>
    <w:rsid w:val="006029D8"/>
    <w:pPr>
      <w:numPr>
        <w:ilvl w:val="2"/>
        <w:numId w:val="6"/>
      </w:numPr>
      <w:spacing w:after="140" w:line="290" w:lineRule="auto"/>
      <w:jc w:val="both"/>
      <w:outlineLvl w:val="2"/>
    </w:pPr>
    <w:rPr>
      <w:rFonts w:ascii="Arial" w:eastAsia="MS Mincho" w:hAnsi="Arial"/>
      <w:kern w:val="20"/>
      <w:sz w:val="20"/>
      <w:szCs w:val="20"/>
      <w:lang w:val="en-GB"/>
    </w:rPr>
  </w:style>
  <w:style w:type="paragraph" w:customStyle="1" w:styleId="Level4">
    <w:name w:val="Level 4"/>
    <w:basedOn w:val="Normal"/>
    <w:next w:val="Normal"/>
    <w:rsid w:val="006029D8"/>
    <w:pPr>
      <w:numPr>
        <w:ilvl w:val="3"/>
        <w:numId w:val="6"/>
      </w:numPr>
      <w:tabs>
        <w:tab w:val="left" w:pos="2722"/>
      </w:tabs>
      <w:spacing w:after="140" w:line="290" w:lineRule="auto"/>
      <w:jc w:val="both"/>
      <w:outlineLvl w:val="3"/>
    </w:pPr>
    <w:rPr>
      <w:rFonts w:ascii="Arial" w:eastAsia="MS Mincho" w:hAnsi="Arial"/>
      <w:kern w:val="20"/>
      <w:sz w:val="20"/>
      <w:szCs w:val="20"/>
      <w:lang w:val="en-GB"/>
    </w:rPr>
  </w:style>
  <w:style w:type="paragraph" w:customStyle="1" w:styleId="Level5">
    <w:name w:val="Level 5"/>
    <w:basedOn w:val="Normal"/>
    <w:next w:val="Normal"/>
    <w:rsid w:val="006029D8"/>
    <w:pPr>
      <w:numPr>
        <w:ilvl w:val="4"/>
        <w:numId w:val="6"/>
      </w:numPr>
      <w:spacing w:after="140" w:line="290" w:lineRule="auto"/>
      <w:jc w:val="both"/>
      <w:outlineLvl w:val="4"/>
    </w:pPr>
    <w:rPr>
      <w:rFonts w:ascii="Arial" w:eastAsia="MS Mincho" w:hAnsi="Arial"/>
      <w:kern w:val="20"/>
      <w:sz w:val="20"/>
      <w:szCs w:val="20"/>
      <w:lang w:val="en-GB"/>
    </w:rPr>
  </w:style>
  <w:style w:type="paragraph" w:customStyle="1" w:styleId="Level6">
    <w:name w:val="Level 6"/>
    <w:basedOn w:val="Normal"/>
    <w:next w:val="Normal"/>
    <w:rsid w:val="006029D8"/>
    <w:pPr>
      <w:numPr>
        <w:ilvl w:val="5"/>
        <w:numId w:val="6"/>
      </w:numPr>
      <w:spacing w:after="140" w:line="290" w:lineRule="auto"/>
      <w:jc w:val="both"/>
      <w:outlineLvl w:val="5"/>
    </w:pPr>
    <w:rPr>
      <w:rFonts w:ascii="Arial" w:eastAsia="MS Mincho" w:hAnsi="Arial"/>
      <w:kern w:val="20"/>
      <w:sz w:val="20"/>
      <w:szCs w:val="20"/>
      <w:lang w:val="en-GB"/>
    </w:rPr>
  </w:style>
  <w:style w:type="paragraph" w:customStyle="1" w:styleId="Level7">
    <w:name w:val="Level 7"/>
    <w:basedOn w:val="Normal"/>
    <w:next w:val="Normal"/>
    <w:rsid w:val="006029D8"/>
    <w:pPr>
      <w:numPr>
        <w:ilvl w:val="6"/>
        <w:numId w:val="6"/>
      </w:numPr>
      <w:spacing w:after="140" w:line="290" w:lineRule="auto"/>
      <w:jc w:val="both"/>
      <w:outlineLvl w:val="6"/>
    </w:pPr>
    <w:rPr>
      <w:rFonts w:ascii="Arial" w:eastAsia="MS Mincho" w:hAnsi="Arial"/>
      <w:sz w:val="20"/>
      <w:szCs w:val="24"/>
      <w:lang w:val="en-GB"/>
    </w:rPr>
  </w:style>
  <w:style w:type="paragraph" w:customStyle="1" w:styleId="Level8">
    <w:name w:val="Level 8"/>
    <w:basedOn w:val="Normal"/>
    <w:next w:val="Normal"/>
    <w:rsid w:val="006029D8"/>
    <w:pPr>
      <w:numPr>
        <w:ilvl w:val="7"/>
        <w:numId w:val="6"/>
      </w:numPr>
      <w:spacing w:after="140" w:line="290" w:lineRule="auto"/>
      <w:jc w:val="both"/>
      <w:outlineLvl w:val="7"/>
    </w:pPr>
    <w:rPr>
      <w:rFonts w:ascii="Arial" w:eastAsia="MS Mincho" w:hAnsi="Arial"/>
      <w:sz w:val="20"/>
      <w:szCs w:val="24"/>
      <w:lang w:val="en-GB"/>
    </w:rPr>
  </w:style>
  <w:style w:type="paragraph" w:customStyle="1" w:styleId="Level9">
    <w:name w:val="Level 9"/>
    <w:basedOn w:val="Normal"/>
    <w:next w:val="Normal"/>
    <w:rsid w:val="006029D8"/>
    <w:pPr>
      <w:numPr>
        <w:ilvl w:val="8"/>
        <w:numId w:val="6"/>
      </w:numPr>
      <w:spacing w:after="140" w:line="290" w:lineRule="auto"/>
      <w:jc w:val="both"/>
      <w:outlineLvl w:val="8"/>
    </w:pPr>
    <w:rPr>
      <w:rFonts w:ascii="Arial" w:eastAsia="MS Mincho" w:hAnsi="Arial"/>
      <w:sz w:val="20"/>
      <w:szCs w:val="24"/>
      <w:lang w:val="en-GB"/>
    </w:rPr>
  </w:style>
  <w:style w:type="paragraph" w:customStyle="1" w:styleId="DefaultText">
    <w:name w:val="Default Text"/>
    <w:basedOn w:val="Normal"/>
    <w:link w:val="DefaultTextChar"/>
    <w:rsid w:val="006029D8"/>
    <w:pPr>
      <w:widowControl w:val="0"/>
      <w:tabs>
        <w:tab w:val="left" w:pos="720"/>
        <w:tab w:val="left" w:pos="2160"/>
        <w:tab w:val="left" w:pos="2880"/>
        <w:tab w:val="left" w:pos="3600"/>
        <w:tab w:val="left" w:pos="4320"/>
        <w:tab w:val="left" w:pos="5040"/>
      </w:tabs>
      <w:spacing w:before="144" w:after="0" w:line="480" w:lineRule="auto"/>
    </w:pPr>
    <w:rPr>
      <w:rFonts w:ascii="Times New Roman" w:eastAsia="MS Mincho" w:hAnsi="Times New Roman"/>
      <w:lang w:val="en-US" w:bidi="en-US"/>
    </w:rPr>
  </w:style>
  <w:style w:type="character" w:customStyle="1" w:styleId="DefaultTextChar">
    <w:name w:val="Default Text Char"/>
    <w:link w:val="DefaultText"/>
    <w:rsid w:val="006029D8"/>
    <w:rPr>
      <w:rFonts w:ascii="Times New Roman" w:eastAsia="MS Mincho" w:hAnsi="Times New Roman" w:cs="Times New Roman"/>
      <w:lang w:val="en-US" w:eastAsia="en-US" w:bidi="en-US"/>
    </w:rPr>
  </w:style>
  <w:style w:type="paragraph" w:customStyle="1" w:styleId="Definitions">
    <w:name w:val="Definitions"/>
    <w:basedOn w:val="Normal"/>
    <w:uiPriority w:val="99"/>
    <w:qFormat/>
    <w:rsid w:val="006576FF"/>
    <w:pPr>
      <w:spacing w:after="240" w:line="240" w:lineRule="auto"/>
      <w:ind w:left="720"/>
      <w:jc w:val="both"/>
    </w:pPr>
    <w:rPr>
      <w:rFonts w:ascii="Times New Roman" w:eastAsia="MS Mincho" w:hAnsi="Times New Roman"/>
      <w:lang w:val="en-US" w:bidi="en-US"/>
    </w:rPr>
  </w:style>
  <w:style w:type="paragraph" w:styleId="NormalWeb">
    <w:name w:val="Normal (Web)"/>
    <w:basedOn w:val="Normal"/>
    <w:uiPriority w:val="99"/>
    <w:unhideWhenUsed/>
    <w:rsid w:val="00C2277C"/>
    <w:pPr>
      <w:spacing w:after="0" w:line="240" w:lineRule="auto"/>
    </w:pPr>
    <w:rPr>
      <w:rFonts w:ascii="Times New Roman" w:eastAsia="MS Mincho" w:hAnsi="Times New Roman"/>
      <w:sz w:val="24"/>
      <w:szCs w:val="24"/>
      <w:lang w:val="en-GB"/>
    </w:rPr>
  </w:style>
  <w:style w:type="paragraph" w:customStyle="1" w:styleId="Agreement1UK1">
    <w:name w:val="Agreement1 (UK) 1"/>
    <w:basedOn w:val="Normal"/>
    <w:next w:val="Agreement1UK2"/>
    <w:uiPriority w:val="9"/>
    <w:qFormat/>
    <w:rsid w:val="00CC5F32"/>
    <w:pPr>
      <w:numPr>
        <w:numId w:val="9"/>
      </w:numPr>
      <w:tabs>
        <w:tab w:val="clear" w:pos="0"/>
      </w:tabs>
      <w:spacing w:after="240" w:line="240" w:lineRule="auto"/>
      <w:jc w:val="both"/>
      <w:outlineLvl w:val="0"/>
    </w:pPr>
    <w:rPr>
      <w:rFonts w:ascii="Times New Roman Bold" w:eastAsia="MS Mincho" w:hAnsi="Times New Roman Bold" w:cs="Times New Roman Bold"/>
      <w:b/>
      <w:sz w:val="24"/>
      <w:szCs w:val="20"/>
    </w:rPr>
  </w:style>
  <w:style w:type="paragraph" w:customStyle="1" w:styleId="Agreement1UK2">
    <w:name w:val="Agreement1 (UK) 2"/>
    <w:basedOn w:val="Normal"/>
    <w:next w:val="BodyTextFirstIndent"/>
    <w:link w:val="Agreement1UK2Char"/>
    <w:uiPriority w:val="9"/>
    <w:qFormat/>
    <w:rsid w:val="00CC5F32"/>
    <w:pPr>
      <w:numPr>
        <w:ilvl w:val="1"/>
        <w:numId w:val="9"/>
      </w:numPr>
      <w:spacing w:after="240" w:line="240" w:lineRule="auto"/>
      <w:jc w:val="both"/>
      <w:outlineLvl w:val="1"/>
    </w:pPr>
    <w:rPr>
      <w:rFonts w:ascii="Times New Roman" w:eastAsia="MS Mincho" w:hAnsi="Times New Roman"/>
      <w:sz w:val="24"/>
      <w:szCs w:val="20"/>
    </w:rPr>
  </w:style>
  <w:style w:type="character" w:customStyle="1" w:styleId="Agreement1UK2Char">
    <w:name w:val="Agreement1 (UK) 2 Char"/>
    <w:basedOn w:val="DefaultParagraphFont"/>
    <w:link w:val="Agreement1UK2"/>
    <w:uiPriority w:val="9"/>
    <w:rsid w:val="00CC5F32"/>
    <w:rPr>
      <w:rFonts w:ascii="Times New Roman" w:eastAsia="MS Mincho" w:hAnsi="Times New Roman" w:cs="Times New Roman"/>
      <w:sz w:val="24"/>
      <w:szCs w:val="20"/>
      <w:lang w:val="en-AU" w:eastAsia="en-US"/>
    </w:rPr>
  </w:style>
  <w:style w:type="paragraph" w:customStyle="1" w:styleId="Agreement1UK3">
    <w:name w:val="Agreement1 (UK) 3"/>
    <w:basedOn w:val="Normal"/>
    <w:uiPriority w:val="9"/>
    <w:qFormat/>
    <w:rsid w:val="00CC5F32"/>
    <w:pPr>
      <w:numPr>
        <w:ilvl w:val="2"/>
        <w:numId w:val="9"/>
      </w:numPr>
      <w:spacing w:after="240" w:line="240" w:lineRule="auto"/>
      <w:jc w:val="both"/>
      <w:outlineLvl w:val="2"/>
    </w:pPr>
    <w:rPr>
      <w:rFonts w:ascii="Times New Roman" w:eastAsia="MS Mincho" w:hAnsi="Times New Roman"/>
      <w:sz w:val="24"/>
      <w:szCs w:val="20"/>
    </w:rPr>
  </w:style>
  <w:style w:type="paragraph" w:customStyle="1" w:styleId="Agreement1UK4">
    <w:name w:val="Agreement1 (UK) 4"/>
    <w:basedOn w:val="Normal"/>
    <w:uiPriority w:val="9"/>
    <w:qFormat/>
    <w:rsid w:val="00CC5F32"/>
    <w:pPr>
      <w:numPr>
        <w:ilvl w:val="3"/>
        <w:numId w:val="9"/>
      </w:numPr>
      <w:tabs>
        <w:tab w:val="clear" w:pos="0"/>
      </w:tabs>
      <w:spacing w:after="240" w:line="240" w:lineRule="auto"/>
      <w:jc w:val="both"/>
      <w:outlineLvl w:val="3"/>
    </w:pPr>
    <w:rPr>
      <w:rFonts w:ascii="Times New Roman" w:eastAsia="MS Mincho" w:hAnsi="Times New Roman"/>
      <w:sz w:val="24"/>
      <w:szCs w:val="20"/>
    </w:rPr>
  </w:style>
  <w:style w:type="paragraph" w:customStyle="1" w:styleId="Agreement1UK5">
    <w:name w:val="Agreement1 (UK) 5"/>
    <w:basedOn w:val="Normal"/>
    <w:uiPriority w:val="9"/>
    <w:qFormat/>
    <w:rsid w:val="00CC5F32"/>
    <w:pPr>
      <w:widowControl w:val="0"/>
      <w:numPr>
        <w:ilvl w:val="4"/>
        <w:numId w:val="9"/>
      </w:numPr>
      <w:tabs>
        <w:tab w:val="clear" w:pos="0"/>
      </w:tabs>
      <w:spacing w:after="240" w:line="240" w:lineRule="auto"/>
      <w:jc w:val="both"/>
      <w:outlineLvl w:val="4"/>
    </w:pPr>
    <w:rPr>
      <w:rFonts w:ascii="Times New Roman" w:eastAsia="MS Mincho" w:hAnsi="Times New Roman"/>
      <w:sz w:val="24"/>
      <w:szCs w:val="20"/>
    </w:rPr>
  </w:style>
  <w:style w:type="paragraph" w:customStyle="1" w:styleId="Agreement1UK6">
    <w:name w:val="Agreement1 (UK) 6"/>
    <w:basedOn w:val="Normal"/>
    <w:uiPriority w:val="9"/>
    <w:qFormat/>
    <w:rsid w:val="00CC5F32"/>
    <w:pPr>
      <w:widowControl w:val="0"/>
      <w:numPr>
        <w:ilvl w:val="5"/>
        <w:numId w:val="9"/>
      </w:numPr>
      <w:tabs>
        <w:tab w:val="clear" w:pos="0"/>
      </w:tabs>
      <w:spacing w:after="240" w:line="240" w:lineRule="auto"/>
      <w:jc w:val="both"/>
      <w:outlineLvl w:val="5"/>
    </w:pPr>
    <w:rPr>
      <w:rFonts w:ascii="Times New Roman" w:eastAsia="MS Mincho" w:hAnsi="Times New Roman"/>
      <w:sz w:val="24"/>
      <w:szCs w:val="20"/>
    </w:rPr>
  </w:style>
  <w:style w:type="paragraph" w:customStyle="1" w:styleId="Agreement1UK7">
    <w:name w:val="Agreement1 (UK) 7"/>
    <w:basedOn w:val="Normal"/>
    <w:next w:val="Normal"/>
    <w:uiPriority w:val="9"/>
    <w:qFormat/>
    <w:rsid w:val="00CC5F32"/>
    <w:pPr>
      <w:numPr>
        <w:ilvl w:val="6"/>
        <w:numId w:val="9"/>
      </w:numPr>
      <w:tabs>
        <w:tab w:val="clear" w:pos="0"/>
      </w:tabs>
      <w:spacing w:before="240" w:after="60" w:line="240" w:lineRule="auto"/>
      <w:jc w:val="both"/>
      <w:outlineLvl w:val="6"/>
    </w:pPr>
    <w:rPr>
      <w:rFonts w:ascii="Times New Roman" w:eastAsia="MS Mincho" w:hAnsi="Times New Roman"/>
      <w:sz w:val="24"/>
      <w:szCs w:val="20"/>
    </w:rPr>
  </w:style>
  <w:style w:type="paragraph" w:customStyle="1" w:styleId="Agreement1UK8">
    <w:name w:val="Agreement1 (UK) 8"/>
    <w:basedOn w:val="Normal"/>
    <w:next w:val="Normal"/>
    <w:uiPriority w:val="9"/>
    <w:qFormat/>
    <w:rsid w:val="00CC5F32"/>
    <w:pPr>
      <w:numPr>
        <w:ilvl w:val="7"/>
        <w:numId w:val="9"/>
      </w:numPr>
      <w:tabs>
        <w:tab w:val="clear" w:pos="0"/>
      </w:tabs>
      <w:spacing w:before="240" w:after="60" w:line="240" w:lineRule="auto"/>
      <w:jc w:val="both"/>
      <w:outlineLvl w:val="7"/>
    </w:pPr>
    <w:rPr>
      <w:rFonts w:ascii="Times New Roman" w:eastAsia="MS Mincho" w:hAnsi="Times New Roman"/>
      <w:sz w:val="24"/>
      <w:szCs w:val="20"/>
    </w:rPr>
  </w:style>
  <w:style w:type="paragraph" w:customStyle="1" w:styleId="Agreement1UK9">
    <w:name w:val="Agreement1 (UK) 9"/>
    <w:basedOn w:val="Normal"/>
    <w:next w:val="Normal"/>
    <w:uiPriority w:val="9"/>
    <w:qFormat/>
    <w:rsid w:val="00CC5F32"/>
    <w:pPr>
      <w:numPr>
        <w:ilvl w:val="8"/>
        <w:numId w:val="9"/>
      </w:numPr>
      <w:tabs>
        <w:tab w:val="clear" w:pos="0"/>
      </w:tabs>
      <w:spacing w:before="240" w:after="60" w:line="240" w:lineRule="auto"/>
      <w:jc w:val="both"/>
      <w:outlineLvl w:val="8"/>
    </w:pPr>
    <w:rPr>
      <w:rFonts w:ascii="Times New Roman" w:eastAsia="MS Mincho" w:hAnsi="Times New Roman"/>
      <w:sz w:val="24"/>
      <w:szCs w:val="20"/>
    </w:rPr>
  </w:style>
  <w:style w:type="paragraph" w:styleId="BodyTextFirstIndent">
    <w:name w:val="Body Text First Indent"/>
    <w:basedOn w:val="BodyText"/>
    <w:link w:val="BodyTextFirstIndentChar"/>
    <w:uiPriority w:val="99"/>
    <w:semiHidden/>
    <w:unhideWhenUsed/>
    <w:rsid w:val="00CC5F32"/>
    <w:pPr>
      <w:spacing w:after="200" w:line="276" w:lineRule="auto"/>
      <w:ind w:firstLine="360"/>
    </w:pPr>
    <w:rPr>
      <w:rFonts w:ascii="Calibri" w:eastAsia="Calibri" w:hAnsi="Calibri" w:cs="Times New Roman"/>
      <w:sz w:val="22"/>
      <w:szCs w:val="22"/>
      <w:lang w:val="en-AU" w:eastAsia="en-US"/>
    </w:rPr>
  </w:style>
  <w:style w:type="character" w:customStyle="1" w:styleId="BodyTextFirstIndentChar">
    <w:name w:val="Body Text First Indent Char"/>
    <w:basedOn w:val="BodyTextChar"/>
    <w:link w:val="BodyTextFirstIndent"/>
    <w:uiPriority w:val="99"/>
    <w:semiHidden/>
    <w:rsid w:val="00CC5F32"/>
    <w:rPr>
      <w:rFonts w:ascii="Calibri" w:eastAsia="Calibri" w:hAnsi="Calibri" w:cs="Times New Roman"/>
      <w:sz w:val="20"/>
      <w:szCs w:val="20"/>
      <w:lang w:val="en-AU" w:eastAsia="en-US"/>
    </w:rPr>
  </w:style>
  <w:style w:type="table" w:styleId="TableGrid">
    <w:name w:val="Table Grid"/>
    <w:basedOn w:val="TableNormal"/>
    <w:uiPriority w:val="39"/>
    <w:unhideWhenUsed/>
    <w:rsid w:val="00536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2L1">
    <w:name w:val="Legal2_L1"/>
    <w:basedOn w:val="Normal"/>
    <w:next w:val="Legal2L2"/>
    <w:uiPriority w:val="49"/>
    <w:qFormat/>
    <w:rsid w:val="002422FA"/>
    <w:pPr>
      <w:keepNext/>
      <w:numPr>
        <w:numId w:val="21"/>
      </w:numPr>
      <w:spacing w:after="240" w:line="360" w:lineRule="auto"/>
      <w:jc w:val="center"/>
      <w:outlineLvl w:val="0"/>
    </w:pPr>
    <w:rPr>
      <w:rFonts w:ascii="Arial" w:eastAsia="Times New Roman" w:hAnsi="Arial" w:cs="Arial"/>
      <w:b/>
      <w:sz w:val="24"/>
      <w:szCs w:val="20"/>
      <w:lang w:val="en-GB" w:eastAsia="en-CA"/>
    </w:rPr>
  </w:style>
  <w:style w:type="paragraph" w:customStyle="1" w:styleId="Legal2L2">
    <w:name w:val="Legal2_L2"/>
    <w:basedOn w:val="Normal"/>
    <w:next w:val="Legal2L3"/>
    <w:uiPriority w:val="49"/>
    <w:qFormat/>
    <w:rsid w:val="002422FA"/>
    <w:pPr>
      <w:numPr>
        <w:ilvl w:val="1"/>
        <w:numId w:val="21"/>
      </w:numPr>
      <w:spacing w:after="240" w:line="360" w:lineRule="auto"/>
      <w:jc w:val="both"/>
      <w:outlineLvl w:val="1"/>
    </w:pPr>
    <w:rPr>
      <w:rFonts w:ascii="Arial" w:eastAsia="Times New Roman" w:hAnsi="Arial" w:cs="Arial"/>
      <w:b/>
      <w:color w:val="000000"/>
      <w:sz w:val="24"/>
      <w:szCs w:val="20"/>
      <w:lang w:val="en-GB" w:eastAsia="en-CA"/>
    </w:rPr>
  </w:style>
  <w:style w:type="paragraph" w:customStyle="1" w:styleId="Legal2L3">
    <w:name w:val="Legal2_L3"/>
    <w:basedOn w:val="Normal"/>
    <w:uiPriority w:val="49"/>
    <w:qFormat/>
    <w:rsid w:val="002422FA"/>
    <w:pPr>
      <w:numPr>
        <w:ilvl w:val="2"/>
        <w:numId w:val="21"/>
      </w:numPr>
      <w:spacing w:after="240" w:line="360" w:lineRule="auto"/>
      <w:jc w:val="both"/>
      <w:outlineLvl w:val="2"/>
    </w:pPr>
    <w:rPr>
      <w:rFonts w:ascii="Arial" w:eastAsia="Times New Roman" w:hAnsi="Arial" w:cs="Arial"/>
      <w:sz w:val="20"/>
      <w:szCs w:val="20"/>
      <w:lang w:val="en-GB" w:eastAsia="en-CA"/>
    </w:rPr>
  </w:style>
  <w:style w:type="paragraph" w:customStyle="1" w:styleId="Legal2L4">
    <w:name w:val="Legal2_L4"/>
    <w:basedOn w:val="Normal"/>
    <w:uiPriority w:val="49"/>
    <w:qFormat/>
    <w:rsid w:val="002422FA"/>
    <w:pPr>
      <w:numPr>
        <w:ilvl w:val="3"/>
        <w:numId w:val="21"/>
      </w:numPr>
      <w:spacing w:after="240" w:line="360" w:lineRule="auto"/>
      <w:outlineLvl w:val="3"/>
    </w:pPr>
    <w:rPr>
      <w:rFonts w:ascii="Arial" w:eastAsia="Times New Roman" w:hAnsi="Arial" w:cs="Arial"/>
      <w:sz w:val="20"/>
      <w:szCs w:val="20"/>
      <w:lang w:val="en-GB" w:eastAsia="en-CA"/>
    </w:rPr>
  </w:style>
  <w:style w:type="paragraph" w:customStyle="1" w:styleId="Legal2L5">
    <w:name w:val="Legal2_L5"/>
    <w:basedOn w:val="Normal"/>
    <w:uiPriority w:val="49"/>
    <w:qFormat/>
    <w:rsid w:val="002422FA"/>
    <w:pPr>
      <w:numPr>
        <w:ilvl w:val="4"/>
        <w:numId w:val="21"/>
      </w:numPr>
      <w:spacing w:after="240" w:line="360" w:lineRule="auto"/>
      <w:jc w:val="both"/>
      <w:outlineLvl w:val="4"/>
    </w:pPr>
    <w:rPr>
      <w:rFonts w:ascii="Arial" w:eastAsia="Times New Roman" w:hAnsi="Arial" w:cs="Arial"/>
      <w:sz w:val="20"/>
      <w:szCs w:val="20"/>
      <w:lang w:val="en-GB" w:eastAsia="en-CA"/>
    </w:rPr>
  </w:style>
  <w:style w:type="paragraph" w:customStyle="1" w:styleId="Legal2L6">
    <w:name w:val="Legal2_L6"/>
    <w:basedOn w:val="Normal"/>
    <w:uiPriority w:val="49"/>
    <w:qFormat/>
    <w:rsid w:val="002422FA"/>
    <w:pPr>
      <w:numPr>
        <w:ilvl w:val="5"/>
        <w:numId w:val="21"/>
      </w:numPr>
      <w:spacing w:after="240" w:line="360" w:lineRule="auto"/>
      <w:outlineLvl w:val="5"/>
    </w:pPr>
    <w:rPr>
      <w:rFonts w:ascii="Arial" w:eastAsia="Times New Roman" w:hAnsi="Arial" w:cs="Arial"/>
      <w:sz w:val="20"/>
      <w:szCs w:val="20"/>
      <w:lang w:val="en-GB" w:eastAsia="en-CA"/>
    </w:rPr>
  </w:style>
  <w:style w:type="paragraph" w:customStyle="1" w:styleId="Legal2L8">
    <w:name w:val="Legal2_L8"/>
    <w:basedOn w:val="Normal"/>
    <w:uiPriority w:val="49"/>
    <w:qFormat/>
    <w:rsid w:val="002422FA"/>
    <w:pPr>
      <w:numPr>
        <w:ilvl w:val="7"/>
        <w:numId w:val="21"/>
      </w:numPr>
      <w:spacing w:after="240" w:line="360" w:lineRule="auto"/>
      <w:jc w:val="both"/>
      <w:outlineLvl w:val="7"/>
    </w:pPr>
    <w:rPr>
      <w:rFonts w:ascii="Arial" w:eastAsia="Times New Roman" w:hAnsi="Arial" w:cs="Arial"/>
      <w:sz w:val="20"/>
      <w:szCs w:val="20"/>
      <w:lang w:val="en-GB" w:eastAsia="en-CA"/>
    </w:rPr>
  </w:style>
  <w:style w:type="paragraph" w:customStyle="1" w:styleId="Legal2L9">
    <w:name w:val="Legal2_L9"/>
    <w:basedOn w:val="Normal"/>
    <w:uiPriority w:val="49"/>
    <w:qFormat/>
    <w:rsid w:val="002422FA"/>
    <w:pPr>
      <w:numPr>
        <w:ilvl w:val="8"/>
        <w:numId w:val="21"/>
      </w:numPr>
      <w:spacing w:after="240" w:line="360" w:lineRule="auto"/>
      <w:jc w:val="both"/>
      <w:outlineLvl w:val="8"/>
    </w:pPr>
    <w:rPr>
      <w:rFonts w:ascii="Arial" w:eastAsia="Times New Roman" w:hAnsi="Arial" w:cs="Arial"/>
      <w:sz w:val="20"/>
      <w:szCs w:val="20"/>
      <w:lang w:val="en-GB" w:eastAsia="en-CA"/>
    </w:rPr>
  </w:style>
  <w:style w:type="numbering" w:customStyle="1" w:styleId="Legal2List">
    <w:name w:val="Legal2. List"/>
    <w:basedOn w:val="NoList"/>
    <w:rsid w:val="002422FA"/>
    <w:pPr>
      <w:numPr>
        <w:numId w:val="22"/>
      </w:numPr>
    </w:pPr>
  </w:style>
  <w:style w:type="paragraph" w:customStyle="1" w:styleId="p1">
    <w:name w:val="p1"/>
    <w:basedOn w:val="Normal"/>
    <w:rsid w:val="008C2D08"/>
    <w:pPr>
      <w:spacing w:after="0" w:line="240" w:lineRule="auto"/>
    </w:pPr>
    <w:rPr>
      <w:rFonts w:ascii="Helvetica" w:eastAsia="Times New Roman" w:hAnsi="Helvetica" w:cs="Calibri"/>
      <w:sz w:val="17"/>
      <w:szCs w:val="17"/>
      <w:lang w:val="en-IN"/>
    </w:rPr>
  </w:style>
  <w:style w:type="paragraph" w:customStyle="1" w:styleId="AppendixSubAshurst">
    <w:name w:val="AppendixSubAshurst"/>
    <w:basedOn w:val="Normal"/>
    <w:next w:val="Normal"/>
    <w:rsid w:val="005050AF"/>
    <w:pPr>
      <w:keepNext/>
      <w:suppressAutoHyphens/>
      <w:spacing w:after="220" w:line="264" w:lineRule="auto"/>
      <w:jc w:val="center"/>
      <w:outlineLvl w:val="1"/>
    </w:pPr>
    <w:rPr>
      <w:rFonts w:ascii="Verdana" w:eastAsia="MS Mincho" w:hAnsi="Verdana"/>
      <w:b/>
      <w:sz w:val="18"/>
      <w:lang w:val="en-GB" w:eastAsia="en-GB"/>
    </w:rPr>
  </w:style>
  <w:style w:type="paragraph" w:customStyle="1" w:styleId="ContinueUK1">
    <w:name w:val="Continue (UK) 1"/>
    <w:basedOn w:val="Normal"/>
    <w:link w:val="ContinueUK1Char"/>
    <w:uiPriority w:val="9"/>
    <w:qFormat/>
    <w:rsid w:val="00932F9D"/>
    <w:pPr>
      <w:numPr>
        <w:numId w:val="27"/>
      </w:numPr>
      <w:tabs>
        <w:tab w:val="clear" w:pos="0"/>
      </w:tabs>
      <w:spacing w:after="240" w:line="240" w:lineRule="auto"/>
      <w:jc w:val="both"/>
      <w:outlineLvl w:val="0"/>
    </w:pPr>
    <w:rPr>
      <w:rFonts w:ascii="Times New Roman" w:eastAsia="MS Mincho" w:hAnsi="Times New Roman" w:cs="Arial"/>
      <w:sz w:val="24"/>
      <w:szCs w:val="20"/>
    </w:rPr>
  </w:style>
  <w:style w:type="paragraph" w:customStyle="1" w:styleId="ContinueUK2">
    <w:name w:val="Continue (UK) 2"/>
    <w:basedOn w:val="Normal"/>
    <w:link w:val="ContinueUK2Char"/>
    <w:uiPriority w:val="9"/>
    <w:qFormat/>
    <w:rsid w:val="00932F9D"/>
    <w:pPr>
      <w:numPr>
        <w:ilvl w:val="1"/>
        <w:numId w:val="27"/>
      </w:numPr>
      <w:spacing w:after="240" w:line="240" w:lineRule="auto"/>
      <w:jc w:val="both"/>
      <w:outlineLvl w:val="1"/>
    </w:pPr>
    <w:rPr>
      <w:rFonts w:ascii="Times New Roman" w:eastAsia="MS Mincho" w:hAnsi="Times New Roman" w:cs="Arial"/>
      <w:sz w:val="24"/>
      <w:szCs w:val="20"/>
    </w:rPr>
  </w:style>
  <w:style w:type="character" w:customStyle="1" w:styleId="ContinueUK2Char">
    <w:name w:val="Continue (UK) 2 Char"/>
    <w:basedOn w:val="DefaultParagraphFont"/>
    <w:link w:val="ContinueUK2"/>
    <w:uiPriority w:val="9"/>
    <w:rsid w:val="00932F9D"/>
    <w:rPr>
      <w:rFonts w:ascii="Times New Roman" w:eastAsia="MS Mincho" w:hAnsi="Times New Roman" w:cs="Arial"/>
      <w:sz w:val="24"/>
      <w:szCs w:val="20"/>
      <w:lang w:val="en-AU" w:eastAsia="en-US"/>
    </w:rPr>
  </w:style>
  <w:style w:type="paragraph" w:customStyle="1" w:styleId="ContinueUK4">
    <w:name w:val="Continue (UK) 4"/>
    <w:basedOn w:val="Normal"/>
    <w:link w:val="ContinueUK4Char"/>
    <w:uiPriority w:val="9"/>
    <w:qFormat/>
    <w:rsid w:val="00932F9D"/>
    <w:pPr>
      <w:numPr>
        <w:ilvl w:val="3"/>
        <w:numId w:val="27"/>
      </w:numPr>
      <w:tabs>
        <w:tab w:val="clear" w:pos="0"/>
      </w:tabs>
      <w:spacing w:after="240" w:line="240" w:lineRule="auto"/>
      <w:jc w:val="both"/>
      <w:outlineLvl w:val="3"/>
    </w:pPr>
    <w:rPr>
      <w:rFonts w:ascii="Times New Roman" w:eastAsia="MS Mincho" w:hAnsi="Times New Roman" w:cs="Arial"/>
      <w:sz w:val="24"/>
      <w:szCs w:val="20"/>
    </w:rPr>
  </w:style>
  <w:style w:type="paragraph" w:customStyle="1" w:styleId="ContinueUK5">
    <w:name w:val="Continue (UK) 5"/>
    <w:basedOn w:val="Normal"/>
    <w:uiPriority w:val="9"/>
    <w:qFormat/>
    <w:rsid w:val="00932F9D"/>
    <w:pPr>
      <w:numPr>
        <w:ilvl w:val="4"/>
        <w:numId w:val="27"/>
      </w:numPr>
      <w:tabs>
        <w:tab w:val="clear" w:pos="0"/>
      </w:tabs>
      <w:spacing w:after="240" w:line="240" w:lineRule="auto"/>
      <w:jc w:val="both"/>
      <w:outlineLvl w:val="4"/>
    </w:pPr>
    <w:rPr>
      <w:rFonts w:ascii="Times New Roman" w:eastAsia="MS Mincho" w:hAnsi="Times New Roman" w:cs="Arial"/>
      <w:sz w:val="24"/>
      <w:szCs w:val="20"/>
    </w:rPr>
  </w:style>
  <w:style w:type="paragraph" w:customStyle="1" w:styleId="ContinueUK6">
    <w:name w:val="Continue (UK) 6"/>
    <w:basedOn w:val="Normal"/>
    <w:uiPriority w:val="9"/>
    <w:qFormat/>
    <w:rsid w:val="00932F9D"/>
    <w:pPr>
      <w:numPr>
        <w:ilvl w:val="5"/>
        <w:numId w:val="27"/>
      </w:numPr>
      <w:tabs>
        <w:tab w:val="clear" w:pos="0"/>
      </w:tabs>
      <w:spacing w:after="240" w:line="240" w:lineRule="auto"/>
      <w:jc w:val="both"/>
      <w:outlineLvl w:val="5"/>
    </w:pPr>
    <w:rPr>
      <w:rFonts w:ascii="Times New Roman" w:eastAsia="MS Mincho" w:hAnsi="Times New Roman" w:cs="Arial"/>
      <w:sz w:val="24"/>
      <w:szCs w:val="20"/>
    </w:rPr>
  </w:style>
  <w:style w:type="paragraph" w:customStyle="1" w:styleId="ContinueUK7">
    <w:name w:val="Continue (UK) 7"/>
    <w:basedOn w:val="Normal"/>
    <w:uiPriority w:val="9"/>
    <w:qFormat/>
    <w:rsid w:val="00932F9D"/>
    <w:pPr>
      <w:numPr>
        <w:ilvl w:val="6"/>
        <w:numId w:val="27"/>
      </w:numPr>
      <w:tabs>
        <w:tab w:val="clear" w:pos="0"/>
      </w:tabs>
      <w:spacing w:after="240" w:line="240" w:lineRule="auto"/>
      <w:jc w:val="both"/>
      <w:outlineLvl w:val="6"/>
    </w:pPr>
    <w:rPr>
      <w:rFonts w:ascii="Times New Roman" w:eastAsia="MS Mincho" w:hAnsi="Times New Roman" w:cs="Arial"/>
      <w:sz w:val="24"/>
      <w:szCs w:val="20"/>
    </w:rPr>
  </w:style>
  <w:style w:type="paragraph" w:customStyle="1" w:styleId="ContinueUK8">
    <w:name w:val="Continue (UK) 8"/>
    <w:basedOn w:val="Normal"/>
    <w:uiPriority w:val="9"/>
    <w:qFormat/>
    <w:rsid w:val="00932F9D"/>
    <w:pPr>
      <w:numPr>
        <w:ilvl w:val="7"/>
        <w:numId w:val="27"/>
      </w:numPr>
      <w:tabs>
        <w:tab w:val="clear" w:pos="0"/>
      </w:tabs>
      <w:spacing w:after="240" w:line="240" w:lineRule="auto"/>
      <w:outlineLvl w:val="7"/>
    </w:pPr>
    <w:rPr>
      <w:rFonts w:ascii="Times New Roman" w:eastAsia="MS Mincho" w:hAnsi="Times New Roman" w:cs="Arial"/>
      <w:sz w:val="24"/>
      <w:szCs w:val="20"/>
    </w:rPr>
  </w:style>
  <w:style w:type="paragraph" w:customStyle="1" w:styleId="ContinueUK9">
    <w:name w:val="Continue (UK) 9"/>
    <w:basedOn w:val="Normal"/>
    <w:next w:val="BodyText"/>
    <w:uiPriority w:val="9"/>
    <w:qFormat/>
    <w:rsid w:val="00932F9D"/>
    <w:pPr>
      <w:numPr>
        <w:ilvl w:val="8"/>
        <w:numId w:val="27"/>
      </w:numPr>
      <w:tabs>
        <w:tab w:val="clear" w:pos="0"/>
      </w:tabs>
      <w:spacing w:after="240" w:line="240" w:lineRule="auto"/>
      <w:outlineLvl w:val="8"/>
    </w:pPr>
    <w:rPr>
      <w:rFonts w:ascii="Times New Roman" w:eastAsia="MS Mincho" w:hAnsi="Times New Roman" w:cs="Arial"/>
      <w:sz w:val="24"/>
      <w:szCs w:val="20"/>
    </w:rPr>
  </w:style>
  <w:style w:type="paragraph" w:customStyle="1" w:styleId="ScheduleUK1">
    <w:name w:val="Schedule (UK) 1"/>
    <w:basedOn w:val="Normal"/>
    <w:uiPriority w:val="9"/>
    <w:qFormat/>
    <w:rsid w:val="00932F9D"/>
    <w:pPr>
      <w:numPr>
        <w:numId w:val="28"/>
      </w:numPr>
      <w:tabs>
        <w:tab w:val="clear" w:pos="0"/>
      </w:tabs>
      <w:spacing w:after="240" w:line="240" w:lineRule="auto"/>
      <w:jc w:val="center"/>
      <w:outlineLvl w:val="0"/>
    </w:pPr>
    <w:rPr>
      <w:rFonts w:ascii="Times New Roman" w:eastAsia="MS Mincho" w:hAnsi="Times New Roman" w:cs="Arial"/>
      <w:b/>
      <w:sz w:val="24"/>
      <w:szCs w:val="20"/>
    </w:rPr>
  </w:style>
  <w:style w:type="paragraph" w:customStyle="1" w:styleId="ScheduleUK2">
    <w:name w:val="Schedule (UK) 2"/>
    <w:basedOn w:val="Normal"/>
    <w:link w:val="ScheduleUK2Char"/>
    <w:uiPriority w:val="9"/>
    <w:qFormat/>
    <w:rsid w:val="00932F9D"/>
    <w:pPr>
      <w:numPr>
        <w:ilvl w:val="1"/>
        <w:numId w:val="28"/>
      </w:numPr>
      <w:tabs>
        <w:tab w:val="clear" w:pos="0"/>
      </w:tabs>
      <w:spacing w:after="240" w:line="240" w:lineRule="auto"/>
      <w:outlineLvl w:val="1"/>
    </w:pPr>
    <w:rPr>
      <w:rFonts w:ascii="Times New Roman" w:eastAsia="MS Mincho" w:hAnsi="Times New Roman" w:cs="Arial"/>
      <w:b/>
      <w:sz w:val="24"/>
      <w:szCs w:val="20"/>
    </w:rPr>
  </w:style>
  <w:style w:type="character" w:customStyle="1" w:styleId="ContinueUK1Char">
    <w:name w:val="Continue (UK) 1 Char"/>
    <w:basedOn w:val="DefaultParagraphFont"/>
    <w:link w:val="ContinueUK1"/>
    <w:uiPriority w:val="9"/>
    <w:rsid w:val="00932F9D"/>
    <w:rPr>
      <w:rFonts w:ascii="Times New Roman" w:eastAsia="MS Mincho" w:hAnsi="Times New Roman" w:cs="Arial"/>
      <w:sz w:val="24"/>
      <w:szCs w:val="20"/>
      <w:lang w:val="en-AU" w:eastAsia="en-US"/>
    </w:rPr>
  </w:style>
  <w:style w:type="paragraph" w:customStyle="1" w:styleId="ScheduleUK3">
    <w:name w:val="Schedule (UK) 3"/>
    <w:basedOn w:val="Normal"/>
    <w:link w:val="ScheduleUK3Char"/>
    <w:uiPriority w:val="9"/>
    <w:qFormat/>
    <w:rsid w:val="00932F9D"/>
    <w:pPr>
      <w:numPr>
        <w:ilvl w:val="2"/>
        <w:numId w:val="28"/>
      </w:numPr>
      <w:spacing w:after="240" w:line="240" w:lineRule="auto"/>
      <w:jc w:val="both"/>
      <w:outlineLvl w:val="2"/>
    </w:pPr>
    <w:rPr>
      <w:rFonts w:ascii="Times New Roman" w:eastAsia="MS Mincho" w:hAnsi="Times New Roman" w:cs="Arial"/>
      <w:sz w:val="24"/>
      <w:szCs w:val="20"/>
    </w:rPr>
  </w:style>
  <w:style w:type="character" w:customStyle="1" w:styleId="ScheduleUK3Char">
    <w:name w:val="Schedule (UK) 3 Char"/>
    <w:basedOn w:val="DefaultParagraphFont"/>
    <w:link w:val="ScheduleUK3"/>
    <w:uiPriority w:val="9"/>
    <w:rsid w:val="00932F9D"/>
    <w:rPr>
      <w:rFonts w:ascii="Times New Roman" w:eastAsia="MS Mincho" w:hAnsi="Times New Roman" w:cs="Arial"/>
      <w:sz w:val="24"/>
      <w:szCs w:val="20"/>
      <w:lang w:val="en-AU" w:eastAsia="en-US"/>
    </w:rPr>
  </w:style>
  <w:style w:type="paragraph" w:customStyle="1" w:styleId="ScheduleUK4">
    <w:name w:val="Schedule (UK) 4"/>
    <w:basedOn w:val="Normal"/>
    <w:link w:val="ScheduleUK4Char"/>
    <w:uiPriority w:val="9"/>
    <w:qFormat/>
    <w:rsid w:val="00932F9D"/>
    <w:pPr>
      <w:numPr>
        <w:ilvl w:val="3"/>
        <w:numId w:val="28"/>
      </w:numPr>
      <w:spacing w:after="240" w:line="240" w:lineRule="auto"/>
      <w:jc w:val="both"/>
      <w:outlineLvl w:val="3"/>
    </w:pPr>
    <w:rPr>
      <w:rFonts w:ascii="Times New Roman" w:eastAsia="MS Mincho" w:hAnsi="Times New Roman" w:cs="Arial"/>
      <w:sz w:val="24"/>
      <w:szCs w:val="20"/>
    </w:rPr>
  </w:style>
  <w:style w:type="character" w:customStyle="1" w:styleId="ScheduleUK4Char">
    <w:name w:val="Schedule (UK) 4 Char"/>
    <w:basedOn w:val="DefaultParagraphFont"/>
    <w:link w:val="ScheduleUK4"/>
    <w:uiPriority w:val="9"/>
    <w:rsid w:val="00932F9D"/>
    <w:rPr>
      <w:rFonts w:ascii="Times New Roman" w:eastAsia="MS Mincho" w:hAnsi="Times New Roman" w:cs="Arial"/>
      <w:sz w:val="24"/>
      <w:szCs w:val="20"/>
      <w:lang w:val="en-AU" w:eastAsia="en-US"/>
    </w:rPr>
  </w:style>
  <w:style w:type="paragraph" w:customStyle="1" w:styleId="ScheduleUK5">
    <w:name w:val="Schedule (UK) 5"/>
    <w:basedOn w:val="Normal"/>
    <w:link w:val="ScheduleUK5Char"/>
    <w:uiPriority w:val="9"/>
    <w:qFormat/>
    <w:rsid w:val="00932F9D"/>
    <w:pPr>
      <w:numPr>
        <w:ilvl w:val="4"/>
        <w:numId w:val="28"/>
      </w:numPr>
      <w:spacing w:after="240" w:line="240" w:lineRule="auto"/>
      <w:jc w:val="both"/>
      <w:outlineLvl w:val="4"/>
    </w:pPr>
    <w:rPr>
      <w:rFonts w:ascii="Times New Roman" w:eastAsia="MS Mincho" w:hAnsi="Times New Roman" w:cs="Arial"/>
      <w:sz w:val="24"/>
      <w:szCs w:val="20"/>
    </w:rPr>
  </w:style>
  <w:style w:type="paragraph" w:customStyle="1" w:styleId="ScheduleUK6">
    <w:name w:val="Schedule (UK) 6"/>
    <w:basedOn w:val="Normal"/>
    <w:uiPriority w:val="9"/>
    <w:qFormat/>
    <w:rsid w:val="00932F9D"/>
    <w:pPr>
      <w:numPr>
        <w:ilvl w:val="5"/>
        <w:numId w:val="28"/>
      </w:numPr>
      <w:tabs>
        <w:tab w:val="clear" w:pos="0"/>
      </w:tabs>
      <w:spacing w:after="240" w:line="240" w:lineRule="auto"/>
      <w:jc w:val="both"/>
      <w:outlineLvl w:val="5"/>
    </w:pPr>
    <w:rPr>
      <w:rFonts w:ascii="Times New Roman" w:eastAsia="MS Mincho" w:hAnsi="Times New Roman" w:cs="Arial"/>
      <w:sz w:val="24"/>
      <w:szCs w:val="20"/>
    </w:rPr>
  </w:style>
  <w:style w:type="paragraph" w:customStyle="1" w:styleId="ScheduleUK7">
    <w:name w:val="Schedule (UK) 7"/>
    <w:basedOn w:val="Normal"/>
    <w:uiPriority w:val="9"/>
    <w:qFormat/>
    <w:rsid w:val="00932F9D"/>
    <w:pPr>
      <w:numPr>
        <w:ilvl w:val="6"/>
        <w:numId w:val="28"/>
      </w:numPr>
      <w:tabs>
        <w:tab w:val="clear" w:pos="0"/>
      </w:tabs>
      <w:spacing w:after="240" w:line="240" w:lineRule="auto"/>
      <w:jc w:val="both"/>
      <w:outlineLvl w:val="6"/>
    </w:pPr>
    <w:rPr>
      <w:rFonts w:ascii="Times New Roman" w:eastAsia="MS Mincho" w:hAnsi="Times New Roman" w:cs="Arial"/>
      <w:sz w:val="24"/>
      <w:szCs w:val="20"/>
    </w:rPr>
  </w:style>
  <w:style w:type="paragraph" w:customStyle="1" w:styleId="ScheduleUK8">
    <w:name w:val="Schedule (UK) 8"/>
    <w:basedOn w:val="Normal"/>
    <w:uiPriority w:val="9"/>
    <w:qFormat/>
    <w:rsid w:val="00932F9D"/>
    <w:pPr>
      <w:numPr>
        <w:ilvl w:val="7"/>
        <w:numId w:val="28"/>
      </w:numPr>
      <w:tabs>
        <w:tab w:val="clear" w:pos="0"/>
      </w:tabs>
      <w:spacing w:after="240" w:line="240" w:lineRule="auto"/>
      <w:jc w:val="both"/>
      <w:outlineLvl w:val="7"/>
    </w:pPr>
    <w:rPr>
      <w:rFonts w:ascii="Times New Roman" w:eastAsia="MS Mincho" w:hAnsi="Times New Roman" w:cs="Arial"/>
      <w:sz w:val="24"/>
      <w:szCs w:val="20"/>
    </w:rPr>
  </w:style>
  <w:style w:type="paragraph" w:customStyle="1" w:styleId="ScheduleUK9">
    <w:name w:val="Schedule (UK) 9"/>
    <w:basedOn w:val="Normal"/>
    <w:uiPriority w:val="9"/>
    <w:qFormat/>
    <w:rsid w:val="00932F9D"/>
    <w:pPr>
      <w:numPr>
        <w:ilvl w:val="8"/>
        <w:numId w:val="28"/>
      </w:numPr>
      <w:tabs>
        <w:tab w:val="clear" w:pos="0"/>
      </w:tabs>
      <w:spacing w:after="240" w:line="240" w:lineRule="auto"/>
      <w:jc w:val="both"/>
      <w:outlineLvl w:val="8"/>
    </w:pPr>
    <w:rPr>
      <w:rFonts w:ascii="Times New Roman" w:eastAsia="MS Mincho" w:hAnsi="Times New Roman" w:cs="Arial"/>
      <w:sz w:val="24"/>
      <w:szCs w:val="20"/>
    </w:rPr>
  </w:style>
  <w:style w:type="paragraph" w:customStyle="1" w:styleId="ContinueUK3">
    <w:name w:val="Continue (UK) 3"/>
    <w:basedOn w:val="Normal"/>
    <w:link w:val="ContinueUK3Char"/>
    <w:uiPriority w:val="9"/>
    <w:qFormat/>
    <w:rsid w:val="00932F9D"/>
    <w:pPr>
      <w:spacing w:after="240" w:line="240" w:lineRule="auto"/>
      <w:jc w:val="both"/>
      <w:outlineLvl w:val="2"/>
    </w:pPr>
    <w:rPr>
      <w:rFonts w:ascii="Times New Roman" w:eastAsia="MS Mincho" w:hAnsi="Times New Roman" w:cs="Arial"/>
      <w:sz w:val="24"/>
      <w:szCs w:val="20"/>
    </w:rPr>
  </w:style>
  <w:style w:type="character" w:customStyle="1" w:styleId="ContinueUK3Char">
    <w:name w:val="Continue (UK) 3 Char"/>
    <w:basedOn w:val="DefaultParagraphFont"/>
    <w:link w:val="ContinueUK3"/>
    <w:uiPriority w:val="9"/>
    <w:rsid w:val="00932F9D"/>
    <w:rPr>
      <w:rFonts w:ascii="Times New Roman" w:eastAsia="MS Mincho" w:hAnsi="Times New Roman" w:cs="Arial"/>
      <w:sz w:val="24"/>
      <w:szCs w:val="20"/>
      <w:lang w:val="en-AU" w:eastAsia="en-US"/>
    </w:rPr>
  </w:style>
  <w:style w:type="character" w:customStyle="1" w:styleId="ContinueUK4Char">
    <w:name w:val="Continue (UK) 4 Char"/>
    <w:basedOn w:val="DefaultParagraphFont"/>
    <w:link w:val="ContinueUK4"/>
    <w:uiPriority w:val="9"/>
    <w:rsid w:val="00932F9D"/>
    <w:rPr>
      <w:rFonts w:ascii="Times New Roman" w:eastAsia="MS Mincho" w:hAnsi="Times New Roman" w:cs="Arial"/>
      <w:sz w:val="24"/>
      <w:szCs w:val="20"/>
      <w:lang w:val="en-AU" w:eastAsia="en-US"/>
    </w:rPr>
  </w:style>
  <w:style w:type="character" w:customStyle="1" w:styleId="ScheduleUK5Char">
    <w:name w:val="Schedule (UK) 5 Char"/>
    <w:basedOn w:val="DefaultParagraphFont"/>
    <w:link w:val="ScheduleUK5"/>
    <w:uiPriority w:val="9"/>
    <w:rsid w:val="00932F9D"/>
    <w:rPr>
      <w:rFonts w:ascii="Times New Roman" w:eastAsia="MS Mincho" w:hAnsi="Times New Roman" w:cs="Arial"/>
      <w:sz w:val="24"/>
      <w:szCs w:val="20"/>
      <w:lang w:val="en-AU" w:eastAsia="en-US"/>
    </w:rPr>
  </w:style>
  <w:style w:type="character" w:customStyle="1" w:styleId="ScheduleUK2Char">
    <w:name w:val="Schedule (UK) 2 Char"/>
    <w:basedOn w:val="DefaultParagraphFont"/>
    <w:link w:val="ScheduleUK2"/>
    <w:uiPriority w:val="9"/>
    <w:rsid w:val="00932F9D"/>
    <w:rPr>
      <w:rFonts w:ascii="Times New Roman" w:eastAsia="MS Mincho" w:hAnsi="Times New Roman" w:cs="Arial"/>
      <w:b/>
      <w:sz w:val="24"/>
      <w:szCs w:val="20"/>
      <w:lang w:val="en-AU" w:eastAsia="en-US"/>
    </w:rPr>
  </w:style>
  <w:style w:type="character" w:customStyle="1" w:styleId="Heading1Char">
    <w:name w:val="Heading 1 Char"/>
    <w:basedOn w:val="DefaultParagraphFont"/>
    <w:link w:val="Heading1"/>
    <w:rsid w:val="000544AB"/>
    <w:rPr>
      <w:rFonts w:ascii="Times New Roman" w:eastAsia="MS Mincho" w:hAnsi="Times New Roman" w:cs="Times New Roman"/>
      <w:b/>
      <w:caps/>
      <w:sz w:val="24"/>
      <w:szCs w:val="24"/>
      <w:lang w:val="en-US"/>
    </w:rPr>
  </w:style>
  <w:style w:type="character" w:customStyle="1" w:styleId="Heading2Char">
    <w:name w:val="Heading 2 Char"/>
    <w:basedOn w:val="DefaultParagraphFont"/>
    <w:link w:val="Heading2"/>
    <w:rsid w:val="000544AB"/>
    <w:rPr>
      <w:rFonts w:asciiTheme="majorHAnsi" w:eastAsiaTheme="majorEastAsia" w:hAnsiTheme="majorHAnsi" w:cstheme="majorBidi"/>
      <w:color w:val="2E74B5" w:themeColor="accent1" w:themeShade="BF"/>
      <w:sz w:val="26"/>
      <w:szCs w:val="26"/>
      <w:lang w:val="en-AU" w:eastAsia="en-US"/>
    </w:rPr>
  </w:style>
  <w:style w:type="character" w:customStyle="1" w:styleId="Heading3Char">
    <w:name w:val="Heading 3 Char"/>
    <w:basedOn w:val="DefaultParagraphFont"/>
    <w:link w:val="Heading3"/>
    <w:rsid w:val="000544AB"/>
    <w:rPr>
      <w:rFonts w:asciiTheme="majorHAnsi" w:eastAsiaTheme="majorEastAsia" w:hAnsiTheme="majorHAnsi" w:cstheme="majorBidi"/>
      <w:color w:val="1F4D78" w:themeColor="accent1" w:themeShade="7F"/>
      <w:sz w:val="24"/>
      <w:szCs w:val="24"/>
      <w:lang w:val="en-AU" w:eastAsia="en-US"/>
    </w:rPr>
  </w:style>
  <w:style w:type="character" w:customStyle="1" w:styleId="Heading5Char">
    <w:name w:val="Heading 5 Char"/>
    <w:aliases w:val="h5 Char"/>
    <w:basedOn w:val="DefaultParagraphFont"/>
    <w:link w:val="Heading5"/>
    <w:rsid w:val="000544AB"/>
    <w:rPr>
      <w:rFonts w:ascii="Times New Roman" w:eastAsia="MS Mincho" w:hAnsi="Times New Roman" w:cs="Times New Roman"/>
      <w:sz w:val="24"/>
      <w:szCs w:val="24"/>
      <w:lang w:val="en-US"/>
    </w:rPr>
  </w:style>
  <w:style w:type="character" w:customStyle="1" w:styleId="Heading6Char">
    <w:name w:val="Heading 6 Char"/>
    <w:basedOn w:val="DefaultParagraphFont"/>
    <w:link w:val="Heading6"/>
    <w:rsid w:val="000544AB"/>
    <w:rPr>
      <w:rFonts w:ascii="Times" w:eastAsia="MS Mincho" w:hAnsi="Times" w:cs="Times"/>
      <w:b/>
      <w:caps/>
      <w:sz w:val="24"/>
      <w:szCs w:val="24"/>
      <w:lang w:val="en-US"/>
    </w:rPr>
  </w:style>
  <w:style w:type="character" w:customStyle="1" w:styleId="Heading7Char">
    <w:name w:val="Heading 7 Char"/>
    <w:basedOn w:val="DefaultParagraphFont"/>
    <w:link w:val="Heading7"/>
    <w:rsid w:val="000544AB"/>
    <w:rPr>
      <w:rFonts w:ascii="Times" w:eastAsia="MS Mincho" w:hAnsi="Times" w:cs="Times"/>
      <w:sz w:val="24"/>
      <w:szCs w:val="24"/>
      <w:lang w:val="en-US"/>
    </w:rPr>
  </w:style>
  <w:style w:type="character" w:customStyle="1" w:styleId="Heading8Char">
    <w:name w:val="Heading 8 Char"/>
    <w:basedOn w:val="DefaultParagraphFont"/>
    <w:link w:val="Heading8"/>
    <w:rsid w:val="000544AB"/>
    <w:rPr>
      <w:rFonts w:ascii="Times" w:eastAsia="MS Mincho" w:hAnsi="Times" w:cs="Times"/>
      <w:sz w:val="24"/>
      <w:szCs w:val="24"/>
      <w:lang w:val="en-US"/>
    </w:rPr>
  </w:style>
  <w:style w:type="character" w:customStyle="1" w:styleId="Heading9Char">
    <w:name w:val="Heading 9 Char"/>
    <w:basedOn w:val="DefaultParagraphFont"/>
    <w:link w:val="Heading9"/>
    <w:rsid w:val="000544AB"/>
    <w:rPr>
      <w:rFonts w:ascii="Times New Roman" w:eastAsia="MS Mincho" w:hAnsi="Times New Roman" w:cs="Times New Roman"/>
      <w:sz w:val="24"/>
      <w:szCs w:val="24"/>
      <w:lang w:val="en-US"/>
    </w:rPr>
  </w:style>
  <w:style w:type="paragraph" w:customStyle="1" w:styleId="Opsomminga">
    <w:name w:val="Opsomming a"/>
    <w:basedOn w:val="Normal"/>
    <w:rsid w:val="000544AB"/>
    <w:pPr>
      <w:numPr>
        <w:numId w:val="30"/>
      </w:numPr>
      <w:spacing w:after="0" w:line="240" w:lineRule="auto"/>
    </w:pPr>
    <w:rPr>
      <w:rFonts w:ascii="Times New Roman" w:eastAsia="Times New Roman" w:hAnsi="Times New Roman"/>
      <w:sz w:val="20"/>
      <w:szCs w:val="20"/>
      <w:lang w:val="nl-BE"/>
    </w:rPr>
  </w:style>
  <w:style w:type="paragraph" w:customStyle="1" w:styleId="Body">
    <w:name w:val="Body"/>
    <w:basedOn w:val="Normal"/>
    <w:rsid w:val="000544AB"/>
    <w:pPr>
      <w:spacing w:after="140" w:line="290" w:lineRule="auto"/>
      <w:jc w:val="both"/>
    </w:pPr>
    <w:rPr>
      <w:rFonts w:ascii="Arial" w:eastAsia="MS Mincho" w:hAnsi="Arial"/>
      <w:kern w:val="20"/>
      <w:sz w:val="20"/>
      <w:szCs w:val="20"/>
      <w:lang w:val="en-GB"/>
    </w:rPr>
  </w:style>
  <w:style w:type="paragraph" w:styleId="NoSpacing">
    <w:name w:val="No Spacing"/>
    <w:uiPriority w:val="1"/>
    <w:qFormat/>
    <w:rsid w:val="000544AB"/>
    <w:pPr>
      <w:spacing w:after="0" w:line="240" w:lineRule="auto"/>
    </w:pPr>
    <w:rPr>
      <w:rFonts w:ascii="Calibri" w:eastAsia="Calibri" w:hAnsi="Calibri" w:cs="Times New Roman"/>
      <w:lang w:val="en-AU" w:eastAsia="en-US"/>
    </w:rPr>
  </w:style>
  <w:style w:type="character" w:styleId="Hyperlink">
    <w:name w:val="Hyperlink"/>
    <w:basedOn w:val="DefaultParagraphFont"/>
    <w:uiPriority w:val="99"/>
    <w:unhideWhenUsed/>
    <w:rsid w:val="000544AB"/>
    <w:rPr>
      <w:color w:val="0563C1"/>
      <w:u w:val="single"/>
    </w:rPr>
  </w:style>
  <w:style w:type="character" w:styleId="Strong">
    <w:name w:val="Strong"/>
    <w:basedOn w:val="DefaultParagraphFont"/>
    <w:uiPriority w:val="22"/>
    <w:qFormat/>
    <w:rsid w:val="000544AB"/>
    <w:rPr>
      <w:b/>
      <w:bCs/>
    </w:rPr>
  </w:style>
  <w:style w:type="paragraph" w:styleId="BodyTextIndent">
    <w:name w:val="Body Text Indent"/>
    <w:basedOn w:val="Normal"/>
    <w:link w:val="BodyTextIndentChar"/>
    <w:uiPriority w:val="99"/>
    <w:unhideWhenUsed/>
    <w:rsid w:val="000544AB"/>
    <w:pPr>
      <w:spacing w:after="120"/>
      <w:ind w:left="360"/>
    </w:pPr>
  </w:style>
  <w:style w:type="character" w:customStyle="1" w:styleId="BodyTextIndentChar">
    <w:name w:val="Body Text Indent Char"/>
    <w:basedOn w:val="DefaultParagraphFont"/>
    <w:link w:val="BodyTextIndent"/>
    <w:uiPriority w:val="99"/>
    <w:rsid w:val="000544AB"/>
    <w:rPr>
      <w:rFonts w:ascii="Calibri" w:eastAsia="Calibri" w:hAnsi="Calibri" w:cs="Times New Roman"/>
      <w:lang w:val="en-AU" w:eastAsia="en-US"/>
    </w:rPr>
  </w:style>
  <w:style w:type="paragraph" w:customStyle="1" w:styleId="KIndent3">
    <w:name w:val="K Indent3"/>
    <w:basedOn w:val="Normal"/>
    <w:qFormat/>
    <w:rsid w:val="000544AB"/>
    <w:pPr>
      <w:tabs>
        <w:tab w:val="left" w:pos="4320"/>
      </w:tabs>
      <w:ind w:left="2160"/>
    </w:pPr>
    <w:rPr>
      <w:rFonts w:eastAsia="Times New Roman"/>
      <w:szCs w:val="24"/>
      <w:lang w:val="en-US"/>
    </w:rPr>
  </w:style>
  <w:style w:type="paragraph" w:customStyle="1" w:styleId="HeadingBody2">
    <w:name w:val="HeadingBody 2"/>
    <w:basedOn w:val="Normal"/>
    <w:next w:val="Normal"/>
    <w:link w:val="HeadingBody2Char"/>
    <w:rsid w:val="000544AB"/>
    <w:pPr>
      <w:widowControl w:val="0"/>
      <w:spacing w:after="240" w:line="240" w:lineRule="auto"/>
      <w:ind w:left="720" w:hanging="720"/>
      <w:jc w:val="both"/>
    </w:pPr>
    <w:rPr>
      <w:rFonts w:ascii="Times New Roman" w:eastAsia="Times New Roman" w:hAnsi="Times New Roman"/>
      <w:lang w:val="en-US" w:bidi="en-US"/>
    </w:rPr>
  </w:style>
  <w:style w:type="character" w:customStyle="1" w:styleId="HeadingBody2Char">
    <w:name w:val="HeadingBody 2 Char"/>
    <w:link w:val="HeadingBody2"/>
    <w:rsid w:val="000544AB"/>
    <w:rPr>
      <w:rFonts w:ascii="Times New Roman" w:eastAsia="Times New Roman" w:hAnsi="Times New Roman" w:cs="Times New Roman"/>
      <w:lang w:val="en-US" w:eastAsia="en-US" w:bidi="en-US"/>
    </w:rPr>
  </w:style>
  <w:style w:type="character" w:customStyle="1" w:styleId="xs6">
    <w:name w:val="x_s6"/>
    <w:basedOn w:val="DefaultParagraphFont"/>
    <w:rsid w:val="000544AB"/>
  </w:style>
  <w:style w:type="paragraph" w:customStyle="1" w:styleId="xs7">
    <w:name w:val="x_s7"/>
    <w:basedOn w:val="Normal"/>
    <w:rsid w:val="000544AB"/>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VESigBlockRight">
    <w:name w:val="VE Sig Block Right"/>
    <w:aliases w:val="SBR,Signature Block Right"/>
    <w:basedOn w:val="Normal"/>
    <w:rsid w:val="000544AB"/>
    <w:pPr>
      <w:tabs>
        <w:tab w:val="left" w:pos="4320"/>
        <w:tab w:val="left" w:pos="5040"/>
        <w:tab w:val="right" w:leader="underscore" w:pos="9360"/>
      </w:tabs>
      <w:autoSpaceDE w:val="0"/>
      <w:autoSpaceDN w:val="0"/>
      <w:adjustRightInd w:val="0"/>
      <w:spacing w:after="0" w:line="240" w:lineRule="auto"/>
      <w:jc w:val="both"/>
    </w:pPr>
    <w:rPr>
      <w:rFonts w:ascii="Times New Roman" w:eastAsia="MS Mincho" w:hAnsi="Times New Roman"/>
      <w:b/>
      <w:sz w:val="24"/>
      <w:szCs w:val="24"/>
      <w:lang w:val="en-US" w:eastAsia="zh-TW"/>
    </w:rPr>
  </w:style>
  <w:style w:type="paragraph" w:customStyle="1" w:styleId="BodyTextHanging">
    <w:name w:val="Body Text Hanging"/>
    <w:basedOn w:val="BodyText"/>
    <w:rsid w:val="000544AB"/>
    <w:pPr>
      <w:widowControl w:val="0"/>
      <w:spacing w:after="240"/>
      <w:ind w:left="720" w:hanging="720"/>
      <w:jc w:val="both"/>
    </w:pPr>
    <w:rPr>
      <w:rFonts w:ascii="Times New Roman" w:hAnsi="Times New Roman" w:cs="Times New Roman"/>
      <w:sz w:val="22"/>
      <w:szCs w:val="22"/>
      <w:lang w:val="en-US" w:eastAsia="en-US" w:bidi="en-US"/>
    </w:rPr>
  </w:style>
  <w:style w:type="paragraph" w:customStyle="1" w:styleId="BodySingle">
    <w:name w:val="Body Single"/>
    <w:basedOn w:val="Normal"/>
    <w:link w:val="BodySingleChar"/>
    <w:rsid w:val="000544AB"/>
    <w:pPr>
      <w:widowControl w:val="0"/>
      <w:tabs>
        <w:tab w:val="left" w:pos="720"/>
        <w:tab w:val="left" w:pos="2160"/>
        <w:tab w:val="left" w:pos="2880"/>
        <w:tab w:val="left" w:pos="3600"/>
        <w:tab w:val="left" w:pos="4320"/>
      </w:tabs>
      <w:spacing w:after="0" w:line="240" w:lineRule="auto"/>
    </w:pPr>
    <w:rPr>
      <w:rFonts w:ascii="Times New Roman" w:eastAsia="MS Mincho" w:hAnsi="Times New Roman"/>
      <w:lang w:val="en-US" w:bidi="en-US"/>
    </w:rPr>
  </w:style>
  <w:style w:type="paragraph" w:customStyle="1" w:styleId="FooterInfo">
    <w:name w:val="FooterInfo"/>
    <w:basedOn w:val="Normal"/>
    <w:next w:val="Footer"/>
    <w:link w:val="FooterInfoChar"/>
    <w:rsid w:val="000544AB"/>
    <w:pPr>
      <w:widowControl w:val="0"/>
      <w:tabs>
        <w:tab w:val="right" w:pos="9180"/>
      </w:tabs>
      <w:spacing w:before="120" w:after="0" w:line="240" w:lineRule="auto"/>
    </w:pPr>
    <w:rPr>
      <w:rFonts w:ascii="Times New Roman" w:eastAsia="MS Mincho" w:hAnsi="Times New Roman"/>
      <w:b/>
      <w:bCs/>
      <w:sz w:val="12"/>
      <w:szCs w:val="12"/>
      <w:lang w:val="en-US" w:bidi="en-US"/>
    </w:rPr>
  </w:style>
  <w:style w:type="character" w:customStyle="1" w:styleId="BodySingleChar">
    <w:name w:val="Body Single Char"/>
    <w:link w:val="BodySingle"/>
    <w:rsid w:val="000544AB"/>
    <w:rPr>
      <w:rFonts w:ascii="Times New Roman" w:eastAsia="MS Mincho" w:hAnsi="Times New Roman" w:cs="Times New Roman"/>
      <w:lang w:val="en-US" w:eastAsia="en-US" w:bidi="en-US"/>
    </w:rPr>
  </w:style>
  <w:style w:type="character" w:customStyle="1" w:styleId="FooterInfoChar">
    <w:name w:val="FooterInfo Char"/>
    <w:link w:val="FooterInfo"/>
    <w:rsid w:val="000544AB"/>
    <w:rPr>
      <w:rFonts w:ascii="Times New Roman" w:eastAsia="MS Mincho" w:hAnsi="Times New Roman" w:cs="Times New Roman"/>
      <w:b/>
      <w:bCs/>
      <w:sz w:val="12"/>
      <w:szCs w:val="12"/>
      <w:lang w:val="en-US" w:eastAsia="en-US" w:bidi="en-US"/>
    </w:rPr>
  </w:style>
  <w:style w:type="paragraph" w:customStyle="1" w:styleId="s7">
    <w:name w:val="s7"/>
    <w:basedOn w:val="Normal"/>
    <w:rsid w:val="000544AB"/>
    <w:pPr>
      <w:spacing w:before="100" w:beforeAutospacing="1" w:after="100" w:afterAutospacing="1" w:line="240" w:lineRule="auto"/>
    </w:pPr>
    <w:rPr>
      <w:rFonts w:ascii="Times New Roman" w:eastAsiaTheme="minorHAnsi" w:hAnsi="Times New Roman"/>
      <w:sz w:val="24"/>
      <w:szCs w:val="24"/>
      <w:lang w:val="en-US" w:bidi="hi-IN"/>
    </w:rPr>
  </w:style>
  <w:style w:type="character" w:customStyle="1" w:styleId="s6">
    <w:name w:val="s6"/>
    <w:basedOn w:val="DefaultParagraphFont"/>
    <w:rsid w:val="000544AB"/>
  </w:style>
  <w:style w:type="character" w:customStyle="1" w:styleId="VEBold">
    <w:name w:val="VE Bold"/>
    <w:aliases w:val="B"/>
    <w:rsid w:val="000544AB"/>
    <w:rPr>
      <w:b/>
    </w:rPr>
  </w:style>
  <w:style w:type="paragraph" w:styleId="BodyText2">
    <w:name w:val="Body Text 2"/>
    <w:basedOn w:val="Normal"/>
    <w:link w:val="BodyText2Char"/>
    <w:uiPriority w:val="99"/>
    <w:semiHidden/>
    <w:unhideWhenUsed/>
    <w:rsid w:val="00697D58"/>
    <w:pPr>
      <w:spacing w:after="120" w:line="480" w:lineRule="auto"/>
    </w:pPr>
  </w:style>
  <w:style w:type="character" w:customStyle="1" w:styleId="BodyText2Char">
    <w:name w:val="Body Text 2 Char"/>
    <w:basedOn w:val="DefaultParagraphFont"/>
    <w:link w:val="BodyText2"/>
    <w:uiPriority w:val="99"/>
    <w:semiHidden/>
    <w:rsid w:val="00697D58"/>
    <w:rPr>
      <w:rFonts w:ascii="Calibri" w:eastAsia="Calibri" w:hAnsi="Calibri" w:cs="Times New Roman"/>
      <w:lang w:val="en-AU" w:eastAsia="en-US"/>
    </w:rPr>
  </w:style>
  <w:style w:type="paragraph" w:styleId="Bibliography">
    <w:name w:val="Bibliography"/>
    <w:basedOn w:val="Normal"/>
    <w:next w:val="Normal"/>
    <w:uiPriority w:val="37"/>
    <w:semiHidden/>
    <w:unhideWhenUsed/>
    <w:rsid w:val="00897B84"/>
  </w:style>
  <w:style w:type="paragraph" w:styleId="BlockText">
    <w:name w:val="Block Text"/>
    <w:basedOn w:val="Normal"/>
    <w:uiPriority w:val="99"/>
    <w:semiHidden/>
    <w:unhideWhenUsed/>
    <w:rsid w:val="00897B8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3">
    <w:name w:val="Body Text 3"/>
    <w:basedOn w:val="Normal"/>
    <w:link w:val="BodyText3Char"/>
    <w:uiPriority w:val="99"/>
    <w:semiHidden/>
    <w:unhideWhenUsed/>
    <w:rsid w:val="00897B84"/>
    <w:pPr>
      <w:spacing w:after="120"/>
    </w:pPr>
    <w:rPr>
      <w:sz w:val="16"/>
      <w:szCs w:val="16"/>
    </w:rPr>
  </w:style>
  <w:style w:type="character" w:customStyle="1" w:styleId="BodyText3Char">
    <w:name w:val="Body Text 3 Char"/>
    <w:basedOn w:val="DefaultParagraphFont"/>
    <w:link w:val="BodyText3"/>
    <w:uiPriority w:val="99"/>
    <w:semiHidden/>
    <w:rsid w:val="00897B84"/>
    <w:rPr>
      <w:rFonts w:ascii="Calibri" w:eastAsia="Calibri" w:hAnsi="Calibri" w:cs="Times New Roman"/>
      <w:sz w:val="16"/>
      <w:szCs w:val="16"/>
      <w:lang w:val="en-AU" w:eastAsia="en-US"/>
    </w:rPr>
  </w:style>
  <w:style w:type="paragraph" w:styleId="BodyTextFirstIndent2">
    <w:name w:val="Body Text First Indent 2"/>
    <w:basedOn w:val="BodyTextIndent"/>
    <w:link w:val="BodyTextFirstIndent2Char"/>
    <w:uiPriority w:val="99"/>
    <w:semiHidden/>
    <w:unhideWhenUsed/>
    <w:rsid w:val="00897B84"/>
    <w:pPr>
      <w:spacing w:after="200"/>
      <w:ind w:firstLine="360"/>
    </w:pPr>
  </w:style>
  <w:style w:type="character" w:customStyle="1" w:styleId="BodyTextFirstIndent2Char">
    <w:name w:val="Body Text First Indent 2 Char"/>
    <w:basedOn w:val="BodyTextIndentChar"/>
    <w:link w:val="BodyTextFirstIndent2"/>
    <w:uiPriority w:val="99"/>
    <w:semiHidden/>
    <w:rsid w:val="00897B84"/>
    <w:rPr>
      <w:rFonts w:ascii="Calibri" w:eastAsia="Calibri" w:hAnsi="Calibri" w:cs="Times New Roman"/>
      <w:lang w:val="en-AU" w:eastAsia="en-US"/>
    </w:rPr>
  </w:style>
  <w:style w:type="paragraph" w:styleId="BodyTextIndent2">
    <w:name w:val="Body Text Indent 2"/>
    <w:basedOn w:val="Normal"/>
    <w:link w:val="BodyTextIndent2Char"/>
    <w:uiPriority w:val="99"/>
    <w:semiHidden/>
    <w:unhideWhenUsed/>
    <w:rsid w:val="00897B84"/>
    <w:pPr>
      <w:spacing w:after="120" w:line="480" w:lineRule="auto"/>
      <w:ind w:left="360"/>
    </w:pPr>
  </w:style>
  <w:style w:type="character" w:customStyle="1" w:styleId="BodyTextIndent2Char">
    <w:name w:val="Body Text Indent 2 Char"/>
    <w:basedOn w:val="DefaultParagraphFont"/>
    <w:link w:val="BodyTextIndent2"/>
    <w:uiPriority w:val="99"/>
    <w:semiHidden/>
    <w:rsid w:val="00897B84"/>
    <w:rPr>
      <w:rFonts w:ascii="Calibri" w:eastAsia="Calibri" w:hAnsi="Calibri" w:cs="Times New Roman"/>
      <w:lang w:val="en-AU" w:eastAsia="en-US"/>
    </w:rPr>
  </w:style>
  <w:style w:type="paragraph" w:styleId="BodyTextIndent3">
    <w:name w:val="Body Text Indent 3"/>
    <w:basedOn w:val="Normal"/>
    <w:link w:val="BodyTextIndent3Char"/>
    <w:uiPriority w:val="99"/>
    <w:semiHidden/>
    <w:unhideWhenUsed/>
    <w:rsid w:val="00897B8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7B84"/>
    <w:rPr>
      <w:rFonts w:ascii="Calibri" w:eastAsia="Calibri" w:hAnsi="Calibri" w:cs="Times New Roman"/>
      <w:sz w:val="16"/>
      <w:szCs w:val="16"/>
      <w:lang w:val="en-AU" w:eastAsia="en-US"/>
    </w:rPr>
  </w:style>
  <w:style w:type="paragraph" w:styleId="Caption">
    <w:name w:val="caption"/>
    <w:basedOn w:val="Normal"/>
    <w:next w:val="Normal"/>
    <w:uiPriority w:val="35"/>
    <w:semiHidden/>
    <w:unhideWhenUsed/>
    <w:qFormat/>
    <w:rsid w:val="00897B84"/>
    <w:pPr>
      <w:spacing w:line="240" w:lineRule="auto"/>
    </w:pPr>
    <w:rPr>
      <w:i/>
      <w:iCs/>
      <w:color w:val="44546A" w:themeColor="text2"/>
      <w:sz w:val="18"/>
      <w:szCs w:val="18"/>
    </w:rPr>
  </w:style>
  <w:style w:type="paragraph" w:styleId="Closing">
    <w:name w:val="Closing"/>
    <w:basedOn w:val="Normal"/>
    <w:link w:val="ClosingChar"/>
    <w:uiPriority w:val="99"/>
    <w:semiHidden/>
    <w:unhideWhenUsed/>
    <w:rsid w:val="00897B84"/>
    <w:pPr>
      <w:spacing w:after="0" w:line="240" w:lineRule="auto"/>
      <w:ind w:left="4320"/>
    </w:pPr>
  </w:style>
  <w:style w:type="character" w:customStyle="1" w:styleId="ClosingChar">
    <w:name w:val="Closing Char"/>
    <w:basedOn w:val="DefaultParagraphFont"/>
    <w:link w:val="Closing"/>
    <w:uiPriority w:val="99"/>
    <w:semiHidden/>
    <w:rsid w:val="00897B84"/>
    <w:rPr>
      <w:rFonts w:ascii="Calibri" w:eastAsia="Calibri" w:hAnsi="Calibri" w:cs="Times New Roman"/>
      <w:lang w:val="en-AU" w:eastAsia="en-US"/>
    </w:rPr>
  </w:style>
  <w:style w:type="paragraph" w:styleId="Date">
    <w:name w:val="Date"/>
    <w:basedOn w:val="Normal"/>
    <w:next w:val="Normal"/>
    <w:link w:val="DateChar"/>
    <w:uiPriority w:val="99"/>
    <w:semiHidden/>
    <w:unhideWhenUsed/>
    <w:rsid w:val="00897B84"/>
  </w:style>
  <w:style w:type="character" w:customStyle="1" w:styleId="DateChar">
    <w:name w:val="Date Char"/>
    <w:basedOn w:val="DefaultParagraphFont"/>
    <w:link w:val="Date"/>
    <w:uiPriority w:val="99"/>
    <w:semiHidden/>
    <w:rsid w:val="00897B84"/>
    <w:rPr>
      <w:rFonts w:ascii="Calibri" w:eastAsia="Calibri" w:hAnsi="Calibri" w:cs="Times New Roman"/>
      <w:lang w:val="en-AU" w:eastAsia="en-US"/>
    </w:rPr>
  </w:style>
  <w:style w:type="paragraph" w:styleId="DocumentMap">
    <w:name w:val="Document Map"/>
    <w:basedOn w:val="Normal"/>
    <w:link w:val="DocumentMapChar"/>
    <w:uiPriority w:val="99"/>
    <w:semiHidden/>
    <w:unhideWhenUsed/>
    <w:rsid w:val="00897B8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7B84"/>
    <w:rPr>
      <w:rFonts w:ascii="Segoe UI" w:eastAsia="Calibri" w:hAnsi="Segoe UI" w:cs="Segoe UI"/>
      <w:sz w:val="16"/>
      <w:szCs w:val="16"/>
      <w:lang w:val="en-AU" w:eastAsia="en-US"/>
    </w:rPr>
  </w:style>
  <w:style w:type="paragraph" w:styleId="E-mailSignature">
    <w:name w:val="E-mail Signature"/>
    <w:basedOn w:val="Normal"/>
    <w:link w:val="E-mailSignatureChar"/>
    <w:uiPriority w:val="99"/>
    <w:semiHidden/>
    <w:unhideWhenUsed/>
    <w:rsid w:val="00897B84"/>
    <w:pPr>
      <w:spacing w:after="0" w:line="240" w:lineRule="auto"/>
    </w:pPr>
  </w:style>
  <w:style w:type="character" w:customStyle="1" w:styleId="E-mailSignatureChar">
    <w:name w:val="E-mail Signature Char"/>
    <w:basedOn w:val="DefaultParagraphFont"/>
    <w:link w:val="E-mailSignature"/>
    <w:uiPriority w:val="99"/>
    <w:semiHidden/>
    <w:rsid w:val="00897B84"/>
    <w:rPr>
      <w:rFonts w:ascii="Calibri" w:eastAsia="Calibri" w:hAnsi="Calibri" w:cs="Times New Roman"/>
      <w:lang w:val="en-AU" w:eastAsia="en-US"/>
    </w:rPr>
  </w:style>
  <w:style w:type="paragraph" w:styleId="EndnoteText">
    <w:name w:val="endnote text"/>
    <w:basedOn w:val="Normal"/>
    <w:link w:val="EndnoteTextChar"/>
    <w:uiPriority w:val="99"/>
    <w:semiHidden/>
    <w:unhideWhenUsed/>
    <w:rsid w:val="00897B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7B84"/>
    <w:rPr>
      <w:rFonts w:ascii="Calibri" w:eastAsia="Calibri" w:hAnsi="Calibri" w:cs="Times New Roman"/>
      <w:sz w:val="20"/>
      <w:szCs w:val="20"/>
      <w:lang w:val="en-AU" w:eastAsia="en-US"/>
    </w:rPr>
  </w:style>
  <w:style w:type="paragraph" w:styleId="EnvelopeAddress">
    <w:name w:val="envelope address"/>
    <w:basedOn w:val="Normal"/>
    <w:uiPriority w:val="99"/>
    <w:semiHidden/>
    <w:unhideWhenUsed/>
    <w:rsid w:val="00897B8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7B8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7B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B84"/>
    <w:rPr>
      <w:rFonts w:ascii="Calibri" w:eastAsia="Calibri" w:hAnsi="Calibri" w:cs="Times New Roman"/>
      <w:sz w:val="20"/>
      <w:szCs w:val="20"/>
      <w:lang w:val="en-AU" w:eastAsia="en-US"/>
    </w:rPr>
  </w:style>
  <w:style w:type="paragraph" w:styleId="HTMLAddress">
    <w:name w:val="HTML Address"/>
    <w:basedOn w:val="Normal"/>
    <w:link w:val="HTMLAddressChar"/>
    <w:uiPriority w:val="99"/>
    <w:semiHidden/>
    <w:unhideWhenUsed/>
    <w:rsid w:val="00897B84"/>
    <w:pPr>
      <w:spacing w:after="0" w:line="240" w:lineRule="auto"/>
    </w:pPr>
    <w:rPr>
      <w:i/>
      <w:iCs/>
    </w:rPr>
  </w:style>
  <w:style w:type="character" w:customStyle="1" w:styleId="HTMLAddressChar">
    <w:name w:val="HTML Address Char"/>
    <w:basedOn w:val="DefaultParagraphFont"/>
    <w:link w:val="HTMLAddress"/>
    <w:uiPriority w:val="99"/>
    <w:semiHidden/>
    <w:rsid w:val="00897B84"/>
    <w:rPr>
      <w:rFonts w:ascii="Calibri" w:eastAsia="Calibri" w:hAnsi="Calibri" w:cs="Times New Roman"/>
      <w:i/>
      <w:iCs/>
      <w:lang w:val="en-AU" w:eastAsia="en-US"/>
    </w:rPr>
  </w:style>
  <w:style w:type="paragraph" w:styleId="HTMLPreformatted">
    <w:name w:val="HTML Preformatted"/>
    <w:basedOn w:val="Normal"/>
    <w:link w:val="HTMLPreformattedChar"/>
    <w:uiPriority w:val="99"/>
    <w:semiHidden/>
    <w:unhideWhenUsed/>
    <w:rsid w:val="00897B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7B84"/>
    <w:rPr>
      <w:rFonts w:ascii="Consolas" w:eastAsia="Calibri" w:hAnsi="Consolas" w:cs="Times New Roman"/>
      <w:sz w:val="20"/>
      <w:szCs w:val="20"/>
      <w:lang w:val="en-AU" w:eastAsia="en-US"/>
    </w:rPr>
  </w:style>
  <w:style w:type="paragraph" w:styleId="Index1">
    <w:name w:val="index 1"/>
    <w:basedOn w:val="Normal"/>
    <w:next w:val="Normal"/>
    <w:autoRedefine/>
    <w:uiPriority w:val="99"/>
    <w:semiHidden/>
    <w:unhideWhenUsed/>
    <w:rsid w:val="00897B84"/>
    <w:pPr>
      <w:spacing w:after="0" w:line="240" w:lineRule="auto"/>
      <w:ind w:left="220" w:hanging="220"/>
    </w:pPr>
  </w:style>
  <w:style w:type="paragraph" w:styleId="Index2">
    <w:name w:val="index 2"/>
    <w:basedOn w:val="Normal"/>
    <w:next w:val="Normal"/>
    <w:autoRedefine/>
    <w:uiPriority w:val="99"/>
    <w:semiHidden/>
    <w:unhideWhenUsed/>
    <w:rsid w:val="00897B84"/>
    <w:pPr>
      <w:spacing w:after="0" w:line="240" w:lineRule="auto"/>
      <w:ind w:left="440" w:hanging="220"/>
    </w:pPr>
  </w:style>
  <w:style w:type="paragraph" w:styleId="Index3">
    <w:name w:val="index 3"/>
    <w:basedOn w:val="Normal"/>
    <w:next w:val="Normal"/>
    <w:autoRedefine/>
    <w:uiPriority w:val="99"/>
    <w:semiHidden/>
    <w:unhideWhenUsed/>
    <w:rsid w:val="00897B84"/>
    <w:pPr>
      <w:spacing w:after="0" w:line="240" w:lineRule="auto"/>
      <w:ind w:left="660" w:hanging="220"/>
    </w:pPr>
  </w:style>
  <w:style w:type="paragraph" w:styleId="Index4">
    <w:name w:val="index 4"/>
    <w:basedOn w:val="Normal"/>
    <w:next w:val="Normal"/>
    <w:autoRedefine/>
    <w:uiPriority w:val="99"/>
    <w:semiHidden/>
    <w:unhideWhenUsed/>
    <w:rsid w:val="00897B84"/>
    <w:pPr>
      <w:spacing w:after="0" w:line="240" w:lineRule="auto"/>
      <w:ind w:left="880" w:hanging="220"/>
    </w:pPr>
  </w:style>
  <w:style w:type="paragraph" w:styleId="Index5">
    <w:name w:val="index 5"/>
    <w:basedOn w:val="Normal"/>
    <w:next w:val="Normal"/>
    <w:autoRedefine/>
    <w:uiPriority w:val="99"/>
    <w:semiHidden/>
    <w:unhideWhenUsed/>
    <w:rsid w:val="00897B84"/>
    <w:pPr>
      <w:spacing w:after="0" w:line="240" w:lineRule="auto"/>
      <w:ind w:left="1100" w:hanging="220"/>
    </w:pPr>
  </w:style>
  <w:style w:type="paragraph" w:styleId="Index6">
    <w:name w:val="index 6"/>
    <w:basedOn w:val="Normal"/>
    <w:next w:val="Normal"/>
    <w:autoRedefine/>
    <w:uiPriority w:val="99"/>
    <w:semiHidden/>
    <w:unhideWhenUsed/>
    <w:rsid w:val="00897B84"/>
    <w:pPr>
      <w:spacing w:after="0" w:line="240" w:lineRule="auto"/>
      <w:ind w:left="1320" w:hanging="220"/>
    </w:pPr>
  </w:style>
  <w:style w:type="paragraph" w:styleId="Index7">
    <w:name w:val="index 7"/>
    <w:basedOn w:val="Normal"/>
    <w:next w:val="Normal"/>
    <w:autoRedefine/>
    <w:uiPriority w:val="99"/>
    <w:semiHidden/>
    <w:unhideWhenUsed/>
    <w:rsid w:val="00897B84"/>
    <w:pPr>
      <w:spacing w:after="0" w:line="240" w:lineRule="auto"/>
      <w:ind w:left="1540" w:hanging="220"/>
    </w:pPr>
  </w:style>
  <w:style w:type="paragraph" w:styleId="Index8">
    <w:name w:val="index 8"/>
    <w:basedOn w:val="Normal"/>
    <w:next w:val="Normal"/>
    <w:autoRedefine/>
    <w:uiPriority w:val="99"/>
    <w:semiHidden/>
    <w:unhideWhenUsed/>
    <w:rsid w:val="00897B84"/>
    <w:pPr>
      <w:spacing w:after="0" w:line="240" w:lineRule="auto"/>
      <w:ind w:left="1760" w:hanging="220"/>
    </w:pPr>
  </w:style>
  <w:style w:type="paragraph" w:styleId="Index9">
    <w:name w:val="index 9"/>
    <w:basedOn w:val="Normal"/>
    <w:next w:val="Normal"/>
    <w:autoRedefine/>
    <w:uiPriority w:val="99"/>
    <w:semiHidden/>
    <w:unhideWhenUsed/>
    <w:rsid w:val="00897B84"/>
    <w:pPr>
      <w:spacing w:after="0" w:line="240" w:lineRule="auto"/>
      <w:ind w:left="1980" w:hanging="220"/>
    </w:pPr>
  </w:style>
  <w:style w:type="paragraph" w:styleId="IndexHeading">
    <w:name w:val="index heading"/>
    <w:basedOn w:val="Normal"/>
    <w:next w:val="Index1"/>
    <w:uiPriority w:val="99"/>
    <w:semiHidden/>
    <w:unhideWhenUsed/>
    <w:rsid w:val="00897B8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7B8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97B84"/>
    <w:rPr>
      <w:rFonts w:ascii="Calibri" w:eastAsia="Calibri" w:hAnsi="Calibri" w:cs="Times New Roman"/>
      <w:i/>
      <w:iCs/>
      <w:color w:val="5B9BD5" w:themeColor="accent1"/>
      <w:lang w:val="en-AU" w:eastAsia="en-US"/>
    </w:rPr>
  </w:style>
  <w:style w:type="paragraph" w:styleId="PlainText">
    <w:name w:val="Plain Text"/>
    <w:basedOn w:val="Normal"/>
    <w:link w:val="PlainTextChar"/>
    <w:uiPriority w:val="99"/>
    <w:semiHidden/>
    <w:unhideWhenUsed/>
    <w:rsid w:val="00424985"/>
    <w:pPr>
      <w:spacing w:after="0" w:line="240" w:lineRule="auto"/>
    </w:pPr>
    <w:rPr>
      <w:rFonts w:eastAsiaTheme="minorHAnsi" w:cs="Mangal"/>
      <w:szCs w:val="19"/>
      <w:lang w:val="en-IN" w:bidi="hi-IN"/>
    </w:rPr>
  </w:style>
  <w:style w:type="character" w:customStyle="1" w:styleId="PlainTextChar">
    <w:name w:val="Plain Text Char"/>
    <w:basedOn w:val="DefaultParagraphFont"/>
    <w:link w:val="PlainText"/>
    <w:uiPriority w:val="99"/>
    <w:semiHidden/>
    <w:rsid w:val="00424985"/>
    <w:rPr>
      <w:rFonts w:ascii="Calibri" w:eastAsiaTheme="minorHAnsi" w:hAnsi="Calibri" w:cs="Mangal"/>
      <w:szCs w:val="19"/>
      <w:lang w:val="en-IN"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4668">
      <w:bodyDiv w:val="1"/>
      <w:marLeft w:val="0"/>
      <w:marRight w:val="0"/>
      <w:marTop w:val="0"/>
      <w:marBottom w:val="0"/>
      <w:divBdr>
        <w:top w:val="none" w:sz="0" w:space="0" w:color="auto"/>
        <w:left w:val="none" w:sz="0" w:space="0" w:color="auto"/>
        <w:bottom w:val="none" w:sz="0" w:space="0" w:color="auto"/>
        <w:right w:val="none" w:sz="0" w:space="0" w:color="auto"/>
      </w:divBdr>
    </w:div>
    <w:div w:id="1423063861">
      <w:bodyDiv w:val="1"/>
      <w:marLeft w:val="0"/>
      <w:marRight w:val="0"/>
      <w:marTop w:val="0"/>
      <w:marBottom w:val="0"/>
      <w:divBdr>
        <w:top w:val="none" w:sz="0" w:space="0" w:color="auto"/>
        <w:left w:val="none" w:sz="0" w:space="0" w:color="auto"/>
        <w:bottom w:val="none" w:sz="0" w:space="0" w:color="auto"/>
        <w:right w:val="none" w:sz="0" w:space="0" w:color="auto"/>
      </w:divBdr>
    </w:div>
    <w:div w:id="1496648633">
      <w:bodyDiv w:val="1"/>
      <w:marLeft w:val="0"/>
      <w:marRight w:val="0"/>
      <w:marTop w:val="0"/>
      <w:marBottom w:val="0"/>
      <w:divBdr>
        <w:top w:val="none" w:sz="0" w:space="0" w:color="auto"/>
        <w:left w:val="none" w:sz="0" w:space="0" w:color="auto"/>
        <w:bottom w:val="none" w:sz="0" w:space="0" w:color="auto"/>
        <w:right w:val="none" w:sz="0" w:space="0" w:color="auto"/>
      </w:divBdr>
    </w:div>
    <w:div w:id="202015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image" Target="media/image15.w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header" Target="header4.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EA20C-3738-4332-8FA8-5BE0F946ECE0}">
  <ds:schemaRefs>
    <ds:schemaRef ds:uri="http://schemas.openxmlformats.org/officeDocument/2006/bibliography"/>
  </ds:schemaRefs>
</ds:datastoreItem>
</file>

<file path=docMetadata/LabelInfo.xml><?xml version="1.0" encoding="utf-8"?>
<clbl:labelList xmlns:clbl="http://schemas.microsoft.com/office/2020/mipLabelMetadata">
  <clbl:label id="{988606b1-3bfc-435c-a1dc-89e627ae22de}" enabled="1" method="Privileged" siteId="{ea80952e-a476-42d4-aaf4-5457852b0f7e}" contentBits="2" removed="0"/>
</clbl:labelList>
</file>

<file path=docProps/app.xml><?xml version="1.0" encoding="utf-8"?>
<Properties xmlns="http://schemas.openxmlformats.org/officeDocument/2006/extended-properties" xmlns:vt="http://schemas.openxmlformats.org/officeDocument/2006/docPropsVTypes">
  <Template>Normal</Template>
  <TotalTime>22</TotalTime>
  <Pages>66</Pages>
  <Words>25150</Words>
  <Characters>143359</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Vanessa Gunawan</dc:creator>
  <cp:lastModifiedBy>Lim, Vanessa Gunawan</cp:lastModifiedBy>
  <cp:revision>6</cp:revision>
  <cp:lastPrinted>2022-11-14T11:03:00Z</cp:lastPrinted>
  <dcterms:created xsi:type="dcterms:W3CDTF">2022-11-17T11:56:00Z</dcterms:created>
  <dcterms:modified xsi:type="dcterms:W3CDTF">2022-11-17T12:18:00Z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a,c,d,e,f,10</vt:lpwstr>
  </property>
  <property fmtid="{D5CDD505-2E9C-101B-9397-08002B2CF9AE}" pid="3" name="ClassificationContentMarkingFooterFontProps">
    <vt:lpwstr>#000000,10,Univers for BP Light</vt:lpwstr>
  </property>
  <property fmtid="{D5CDD505-2E9C-101B-9397-08002B2CF9AE}" pid="4" name="ClassificationContentMarkingFooterText">
    <vt:lpwstr>Confidential</vt:lpwstr>
  </property>
</Properties>
</file>